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32C18E" w14:textId="4E7AE5B1" w:rsidR="00FC5FC2" w:rsidRPr="00672F4A" w:rsidRDefault="00207615" w:rsidP="00223510">
      <w:pPr>
        <w:pStyle w:val="DocumentTitle"/>
      </w:pPr>
      <w:r>
        <w:t>HL7_DAM_HQUAL_R1_I1_2014SEP</w:t>
      </w:r>
    </w:p>
    <w:p w14:paraId="7B32C18F" w14:textId="77777777" w:rsidR="00FC5FC2" w:rsidRDefault="00FC5FC2" w:rsidP="00FC5FC2">
      <w:pPr>
        <w:pStyle w:val="LogoLeft"/>
      </w:pPr>
      <w:r>
        <w:rPr>
          <w:noProof/>
        </w:rPr>
        <w:drawing>
          <wp:inline distT="0" distB="0" distL="0" distR="0" wp14:anchorId="7B332A21" wp14:editId="7B332A22">
            <wp:extent cx="1371600" cy="1409700"/>
            <wp:effectExtent l="0" t="0" r="0" b="12700"/>
            <wp:docPr id="2" name="Picture 2"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International-Logo_2_x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0" cy="14097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B32C192" w14:textId="77777777" w:rsidR="00FC5FC2" w:rsidRPr="000367E4" w:rsidRDefault="00FC5FC2" w:rsidP="00CE18D8">
      <w:pPr>
        <w:pStyle w:val="Title"/>
      </w:pPr>
    </w:p>
    <w:p w14:paraId="55AC695C" w14:textId="073FE490" w:rsidR="00E81CCD" w:rsidRPr="00A167AB" w:rsidRDefault="00E81CCD" w:rsidP="00A167AB">
      <w:pPr>
        <w:pStyle w:val="Title"/>
        <w:spacing w:line="240" w:lineRule="auto"/>
      </w:pPr>
      <w:r w:rsidRPr="00A167AB">
        <w:t xml:space="preserve">HL7 Domain Analysis Model: </w:t>
      </w:r>
      <w:r w:rsidR="0008668B">
        <w:t>Health Quality</w:t>
      </w:r>
      <w:r w:rsidR="00BF5C9B">
        <w:t xml:space="preserve"> Improvement</w:t>
      </w:r>
      <w:r w:rsidRPr="00A167AB">
        <w:t xml:space="preserve">, Release 1 </w:t>
      </w:r>
    </w:p>
    <w:p w14:paraId="44194DE9" w14:textId="7C85A790" w:rsidR="00CE18D8" w:rsidRPr="00A167AB" w:rsidRDefault="00207615" w:rsidP="00CE18D8">
      <w:pPr>
        <w:pStyle w:val="Title"/>
      </w:pPr>
      <w:r>
        <w:t>Sep</w:t>
      </w:r>
      <w:r w:rsidR="004B0F14" w:rsidRPr="00A167AB">
        <w:t xml:space="preserve"> </w:t>
      </w:r>
      <w:r w:rsidR="00E81CCD" w:rsidRPr="00A167AB">
        <w:t>2014</w:t>
      </w:r>
    </w:p>
    <w:p w14:paraId="19CEBE76" w14:textId="77777777" w:rsidR="00CE18D8" w:rsidRPr="00975C91" w:rsidRDefault="00CE18D8" w:rsidP="00CE18D8">
      <w:pPr>
        <w:pStyle w:val="Title"/>
      </w:pPr>
    </w:p>
    <w:p w14:paraId="2B6D6E0A" w14:textId="34F79EA2" w:rsidR="00CE18D8" w:rsidRPr="00975C91" w:rsidRDefault="00CE18D8" w:rsidP="00CE18D8">
      <w:pPr>
        <w:pStyle w:val="Title"/>
      </w:pPr>
      <w:r w:rsidRPr="00975C91">
        <w:t xml:space="preserve">HL7 </w:t>
      </w:r>
      <w:r w:rsidR="00EC797E">
        <w:t xml:space="preserve">Informative </w:t>
      </w:r>
      <w:r w:rsidR="00EC797E" w:rsidRPr="000F02EE">
        <w:rPr>
          <w:highlight w:val="yellow"/>
        </w:rPr>
        <w:t>Ballot</w:t>
      </w:r>
    </w:p>
    <w:p w14:paraId="20233FD0" w14:textId="77777777" w:rsidR="00CE18D8" w:rsidRDefault="00CE18D8" w:rsidP="00CE18D8">
      <w:pPr>
        <w:pStyle w:val="SubTitle"/>
      </w:pPr>
    </w:p>
    <w:p w14:paraId="2694FBC1" w14:textId="77777777" w:rsidR="00386BD8" w:rsidRDefault="00CE18D8" w:rsidP="00CE18D8">
      <w:pPr>
        <w:pStyle w:val="SubTitle"/>
      </w:pPr>
      <w:r>
        <w:t>Sponsored by</w:t>
      </w:r>
      <w:proofErr w:type="gramStart"/>
      <w:r>
        <w:t>:</w:t>
      </w:r>
      <w:proofErr w:type="gramEnd"/>
      <w:r>
        <w:br/>
      </w:r>
      <w:r w:rsidR="00386BD8">
        <w:t xml:space="preserve">Clinical Quality Information </w:t>
      </w:r>
    </w:p>
    <w:p w14:paraId="1EB052FD" w14:textId="36ED2875" w:rsidR="00642E11" w:rsidRPr="000F02EE" w:rsidRDefault="00642E11" w:rsidP="00386BD8">
      <w:pPr>
        <w:pStyle w:val="SubTitle"/>
        <w:rPr>
          <w:highlight w:val="yellow"/>
        </w:rPr>
      </w:pPr>
      <w:r>
        <w:t>Clinical Decision Support</w:t>
      </w:r>
      <w:r w:rsidR="00CE18D8">
        <w:br/>
      </w:r>
      <w:r w:rsidRPr="000F02EE">
        <w:rPr>
          <w:highlight w:val="yellow"/>
        </w:rPr>
        <w:t>Structured Documents</w:t>
      </w:r>
    </w:p>
    <w:p w14:paraId="5D0AA309" w14:textId="7C1D7652" w:rsidR="00D12613" w:rsidRPr="004B62FB" w:rsidRDefault="00D12613" w:rsidP="00386BD8">
      <w:pPr>
        <w:pStyle w:val="SubTitle"/>
      </w:pPr>
      <w:r w:rsidRPr="000F02EE">
        <w:rPr>
          <w:highlight w:val="yellow"/>
        </w:rPr>
        <w:t>Architecture Review Board</w:t>
      </w:r>
    </w:p>
    <w:p w14:paraId="78DF4883" w14:textId="77777777" w:rsidR="00CE18D8" w:rsidRDefault="00CE18D8" w:rsidP="00CE18D8">
      <w:pPr>
        <w:pStyle w:val="copyright"/>
        <w:rPr>
          <w:highlight w:val="yellow"/>
        </w:rPr>
      </w:pPr>
    </w:p>
    <w:p w14:paraId="1F7C1933" w14:textId="77777777" w:rsidR="00CE18D8" w:rsidRDefault="00CE18D8" w:rsidP="00CE18D8">
      <w:pPr>
        <w:pStyle w:val="copyright"/>
        <w:rPr>
          <w:highlight w:val="yellow"/>
        </w:rPr>
      </w:pPr>
    </w:p>
    <w:p w14:paraId="319D3CE0" w14:textId="77777777" w:rsidR="00CE18D8" w:rsidRDefault="00CE18D8" w:rsidP="00CE18D8">
      <w:pPr>
        <w:pStyle w:val="copyright"/>
      </w:pPr>
    </w:p>
    <w:p w14:paraId="60C93130" w14:textId="77777777" w:rsidR="003948C1" w:rsidRDefault="003948C1" w:rsidP="00CE18D8">
      <w:pPr>
        <w:pStyle w:val="copyright"/>
      </w:pPr>
    </w:p>
    <w:p w14:paraId="2170F67A" w14:textId="77777777" w:rsidR="003948C1" w:rsidRDefault="003948C1" w:rsidP="00CE18D8">
      <w:pPr>
        <w:pStyle w:val="copyright"/>
      </w:pPr>
    </w:p>
    <w:p w14:paraId="05AC595A" w14:textId="77777777" w:rsidR="003948C1" w:rsidRDefault="003948C1" w:rsidP="00CE18D8">
      <w:pPr>
        <w:pStyle w:val="copyright"/>
      </w:pPr>
    </w:p>
    <w:p w14:paraId="36EF0A27" w14:textId="77777777" w:rsidR="00223510" w:rsidRDefault="00223510" w:rsidP="00CE18D8">
      <w:pPr>
        <w:pStyle w:val="copyright"/>
      </w:pPr>
    </w:p>
    <w:p w14:paraId="3760D961" w14:textId="77777777" w:rsidR="001B317D" w:rsidRDefault="001B317D" w:rsidP="00CE18D8">
      <w:pPr>
        <w:pStyle w:val="copyright"/>
      </w:pPr>
    </w:p>
    <w:p w14:paraId="0B653DD5" w14:textId="77777777" w:rsidR="00223510" w:rsidRDefault="00223510" w:rsidP="00CE18D8">
      <w:pPr>
        <w:pStyle w:val="copyright"/>
      </w:pPr>
    </w:p>
    <w:p w14:paraId="2EB322E1" w14:textId="77777777" w:rsidR="00A10527" w:rsidRDefault="00A10527" w:rsidP="003532E1">
      <w:pPr>
        <w:pStyle w:val="copyright"/>
      </w:pPr>
    </w:p>
    <w:p w14:paraId="7B32C1A7" w14:textId="77777777" w:rsidR="00FC5FC2" w:rsidRPr="003532E1" w:rsidRDefault="00FC5FC2" w:rsidP="003532E1">
      <w:pPr>
        <w:pStyle w:val="copyright"/>
        <w:rPr>
          <w:b/>
        </w:rPr>
      </w:pPr>
      <w:r w:rsidRPr="003532E1">
        <w:t xml:space="preserve">Copyright © </w:t>
      </w:r>
      <w:r w:rsidRPr="00086830">
        <w:rPr>
          <w:highlight w:val="yellow"/>
        </w:rPr>
        <w:t>2013</w:t>
      </w:r>
      <w:r w:rsidRPr="003532E1">
        <w:t xml:space="preserve"> Health Level Seven International ® ALL RIGHTS RESERVED. The reproduction of this material in any form is strictly forbidden without the written permission of the publisher.  HL7 and Health Level Seven are registered trademarks of Health Level Seven International. Reg. U.S. Pat &amp; TM Off</w:t>
      </w:r>
      <w:r w:rsidRPr="003532E1">
        <w:rPr>
          <w:b/>
        </w:rPr>
        <w:t>.</w:t>
      </w:r>
    </w:p>
    <w:p w14:paraId="7B32C1A8" w14:textId="77777777" w:rsidR="00FC5FC2" w:rsidRDefault="00FC5FC2" w:rsidP="003532E1">
      <w:pPr>
        <w:pStyle w:val="copyright"/>
        <w:rPr>
          <w:rStyle w:val="HyperlinkText9pt"/>
        </w:rPr>
      </w:pPr>
      <w:r w:rsidRPr="003532E1">
        <w:t xml:space="preserve">Use of this material is governed by HL7's </w:t>
      </w:r>
      <w:hyperlink r:id="rId12" w:history="1">
        <w:r w:rsidRPr="003532E1">
          <w:rPr>
            <w:rStyle w:val="HyperlinkText9pt"/>
          </w:rPr>
          <w:t>IP Compliance Policy</w:t>
        </w:r>
      </w:hyperlink>
    </w:p>
    <w:p w14:paraId="6DFCF51C" w14:textId="540B1096" w:rsidR="00D12613" w:rsidRDefault="00D12613" w:rsidP="00086830">
      <w:pPr>
        <w:pStyle w:val="BodyText"/>
        <w:spacing w:line="360" w:lineRule="exact"/>
        <w:jc w:val="center"/>
        <w:rPr>
          <w:rStyle w:val="HyperlinkText9pt"/>
          <w:rFonts w:ascii="Arial" w:hAnsi="Arial"/>
          <w:b/>
          <w:color w:val="auto"/>
          <w:sz w:val="36"/>
          <w:szCs w:val="36"/>
          <w:u w:val="none"/>
        </w:rPr>
      </w:pPr>
      <w:r w:rsidRPr="004A4175">
        <w:rPr>
          <w:rStyle w:val="HyperlinkText9pt"/>
          <w:rFonts w:ascii="Arial" w:hAnsi="Arial"/>
          <w:b/>
          <w:color w:val="auto"/>
          <w:sz w:val="36"/>
          <w:szCs w:val="36"/>
          <w:u w:val="none"/>
        </w:rPr>
        <w:lastRenderedPageBreak/>
        <w:t>Contributors</w:t>
      </w:r>
    </w:p>
    <w:p w14:paraId="3E9B7F0B" w14:textId="77777777" w:rsidR="004A4175" w:rsidRPr="004A4175" w:rsidRDefault="004A4175" w:rsidP="00D12613">
      <w:pPr>
        <w:pStyle w:val="BodyText"/>
        <w:jc w:val="center"/>
        <w:rPr>
          <w:rFonts w:ascii="Arial" w:hAnsi="Arial" w:cs="Arial"/>
          <w:b/>
          <w:sz w:val="36"/>
          <w:szCs w:val="36"/>
        </w:rPr>
      </w:pPr>
    </w:p>
    <w:tbl>
      <w:tblPr>
        <w:tblStyle w:val="TableGrid"/>
        <w:tblW w:w="9247" w:type="dxa"/>
        <w:tblBorders>
          <w:left w:val="none" w:sz="0" w:space="0" w:color="auto"/>
          <w:right w:val="none" w:sz="0" w:space="0" w:color="auto"/>
        </w:tblBorders>
        <w:tblLayout w:type="fixed"/>
        <w:tblLook w:val="0000" w:firstRow="0" w:lastRow="0" w:firstColumn="0" w:lastColumn="0" w:noHBand="0" w:noVBand="0"/>
      </w:tblPr>
      <w:tblGrid>
        <w:gridCol w:w="9247"/>
      </w:tblGrid>
      <w:tr w:rsidR="00CC7D14" w:rsidRPr="00B6676F" w14:paraId="4772484A" w14:textId="77777777" w:rsidTr="004A4175">
        <w:tc>
          <w:tcPr>
            <w:tcW w:w="9247" w:type="dxa"/>
          </w:tcPr>
          <w:p w14:paraId="364FFB6F" w14:textId="77777777" w:rsidR="00CC7D14" w:rsidRDefault="00CC7D14" w:rsidP="00484DC8">
            <w:pPr>
              <w:pStyle w:val="TableText"/>
            </w:pPr>
            <w:r>
              <w:t>Aziz Boxwala, MD, PhD</w:t>
            </w:r>
            <w:r w:rsidRPr="00D34040">
              <w:rPr>
                <w:highlight w:val="yellow"/>
              </w:rPr>
              <w:br/>
            </w:r>
            <w:r>
              <w:t>Meliorix, Inc.</w:t>
            </w:r>
          </w:p>
          <w:p w14:paraId="356D9177" w14:textId="77777777" w:rsidR="00CC7D14" w:rsidRPr="00187852" w:rsidRDefault="00CC7D14" w:rsidP="00484DC8">
            <w:pPr>
              <w:pStyle w:val="TableText"/>
            </w:pPr>
            <w:r>
              <w:t>aziz.boxwala@meliorix.com</w:t>
            </w:r>
          </w:p>
        </w:tc>
      </w:tr>
      <w:tr w:rsidR="00CC7D14" w:rsidRPr="00B6676F" w14:paraId="35812407" w14:textId="77777777" w:rsidTr="004A4175">
        <w:tc>
          <w:tcPr>
            <w:tcW w:w="9247" w:type="dxa"/>
          </w:tcPr>
          <w:p w14:paraId="76A066B4" w14:textId="77777777" w:rsidR="00CC7D14" w:rsidRDefault="00CC7D14" w:rsidP="00352913">
            <w:pPr>
              <w:pStyle w:val="TableText"/>
            </w:pPr>
            <w:r w:rsidRPr="007A62A9">
              <w:t>Cynthia L. Barton</w:t>
            </w:r>
          </w:p>
          <w:p w14:paraId="5EAD32C2" w14:textId="1A878FC9" w:rsidR="00CC7D14" w:rsidRPr="007A62A9" w:rsidRDefault="00CC7D14" w:rsidP="00352913">
            <w:pPr>
              <w:pStyle w:val="TableText"/>
            </w:pPr>
            <w:r>
              <w:t>Oklahoma Foundation for Medical Quality</w:t>
            </w:r>
            <w:r w:rsidRPr="007A62A9">
              <w:br/>
            </w:r>
            <w:r w:rsidRPr="00086B51">
              <w:t>cbarton@ofmq.com</w:t>
            </w:r>
          </w:p>
        </w:tc>
      </w:tr>
      <w:tr w:rsidR="00CC7D14" w:rsidRPr="00B6676F" w14:paraId="3A228C1F" w14:textId="77777777" w:rsidTr="004A4175">
        <w:tc>
          <w:tcPr>
            <w:tcW w:w="9247" w:type="dxa"/>
          </w:tcPr>
          <w:p w14:paraId="17A899D7" w14:textId="1A4E9337" w:rsidR="00CC7D14" w:rsidRDefault="00CC7D14" w:rsidP="00352913">
            <w:pPr>
              <w:pStyle w:val="TableText"/>
              <w:rPr>
                <w:highlight w:val="yellow"/>
              </w:rPr>
            </w:pPr>
            <w:r w:rsidRPr="007A62A9">
              <w:t>Floyd Eisenberg</w:t>
            </w:r>
            <w:r w:rsidRPr="007A62A9">
              <w:br/>
              <w:t>iParsimony LLC</w:t>
            </w:r>
            <w:r w:rsidRPr="007A62A9">
              <w:br/>
            </w:r>
            <w:r w:rsidRPr="00086B51">
              <w:t>FEisenberg@iParsimony.com</w:t>
            </w:r>
          </w:p>
        </w:tc>
      </w:tr>
      <w:tr w:rsidR="00CC7D14" w:rsidRPr="00B6676F" w14:paraId="16F8206E" w14:textId="77777777" w:rsidTr="004A4175">
        <w:tc>
          <w:tcPr>
            <w:tcW w:w="9247" w:type="dxa"/>
          </w:tcPr>
          <w:p w14:paraId="55CF90F0" w14:textId="0CABEBA9" w:rsidR="00CC7D14" w:rsidRPr="007A62A9" w:rsidRDefault="00CC7D14" w:rsidP="00352913">
            <w:pPr>
              <w:pStyle w:val="TableText"/>
            </w:pPr>
            <w:r w:rsidRPr="007A62A9">
              <w:t>Marc</w:t>
            </w:r>
            <w:r>
              <w:t xml:space="preserve"> J.</w:t>
            </w:r>
            <w:r w:rsidRPr="007A62A9">
              <w:t xml:space="preserve"> Hadley</w:t>
            </w:r>
            <w:r w:rsidRPr="007A62A9">
              <w:br/>
              <w:t>The MITRE Corporation</w:t>
            </w:r>
            <w:r w:rsidRPr="00D34040">
              <w:rPr>
                <w:highlight w:val="yellow"/>
              </w:rPr>
              <w:br/>
            </w:r>
            <w:r w:rsidRPr="00086B51">
              <w:t>mhadley@mitre.org</w:t>
            </w:r>
          </w:p>
        </w:tc>
      </w:tr>
      <w:tr w:rsidR="009136B8" w:rsidRPr="00B6676F" w14:paraId="44D67F1B" w14:textId="77777777" w:rsidTr="004A4175">
        <w:tc>
          <w:tcPr>
            <w:tcW w:w="9247" w:type="dxa"/>
          </w:tcPr>
          <w:p w14:paraId="07F85D2D" w14:textId="252DFDC5" w:rsidR="009136B8" w:rsidRDefault="009136B8" w:rsidP="00352913">
            <w:pPr>
              <w:pStyle w:val="TableText"/>
            </w:pPr>
            <w:r>
              <w:t>Kensaku Kawamoto</w:t>
            </w:r>
          </w:p>
          <w:p w14:paraId="5398BA40" w14:textId="77777777" w:rsidR="009136B8" w:rsidRDefault="009136B8" w:rsidP="00352913">
            <w:pPr>
              <w:pStyle w:val="TableText"/>
            </w:pPr>
            <w:r>
              <w:t>University of Utah</w:t>
            </w:r>
          </w:p>
          <w:p w14:paraId="6577ED46" w14:textId="3DDC6077" w:rsidR="009136B8" w:rsidRPr="007A62A9" w:rsidRDefault="009136B8" w:rsidP="00352913">
            <w:pPr>
              <w:pStyle w:val="TableText"/>
            </w:pPr>
            <w:r>
              <w:t>kensaku.kawamoto@utah.edu</w:t>
            </w:r>
          </w:p>
        </w:tc>
      </w:tr>
      <w:tr w:rsidR="004B0F14" w:rsidRPr="00B6676F" w14:paraId="04079B28" w14:textId="77777777" w:rsidTr="004A4175">
        <w:tc>
          <w:tcPr>
            <w:tcW w:w="9247" w:type="dxa"/>
          </w:tcPr>
          <w:p w14:paraId="7C72AFA7" w14:textId="56C98557" w:rsidR="004B0F14" w:rsidRDefault="004B0F14" w:rsidP="00352913">
            <w:pPr>
              <w:pStyle w:val="TableText"/>
            </w:pPr>
            <w:r>
              <w:t>Mark Kramer</w:t>
            </w:r>
          </w:p>
          <w:p w14:paraId="71BE89CA" w14:textId="7D0F9920" w:rsidR="004B0F14" w:rsidRDefault="004B0F14" w:rsidP="00352913">
            <w:pPr>
              <w:pStyle w:val="TableText"/>
            </w:pPr>
            <w:r w:rsidRPr="007A62A9">
              <w:t>The MITRE Corporation</w:t>
            </w:r>
          </w:p>
          <w:p w14:paraId="1DB00048" w14:textId="0C0D3533" w:rsidR="004B0F14" w:rsidRPr="007A62A9" w:rsidRDefault="004B0F14" w:rsidP="00352913">
            <w:pPr>
              <w:pStyle w:val="TableText"/>
            </w:pPr>
            <w:r>
              <w:t>mkramer@mitre.org</w:t>
            </w:r>
          </w:p>
        </w:tc>
      </w:tr>
      <w:tr w:rsidR="00CC7D14" w:rsidRPr="00B6676F" w14:paraId="30B196FD" w14:textId="77777777" w:rsidTr="004A4175">
        <w:tc>
          <w:tcPr>
            <w:tcW w:w="9247" w:type="dxa"/>
          </w:tcPr>
          <w:p w14:paraId="432E8FB1" w14:textId="77777777" w:rsidR="00CC7D14" w:rsidRDefault="00CC7D14" w:rsidP="00CC7D14">
            <w:pPr>
              <w:pStyle w:val="TableText"/>
            </w:pPr>
            <w:r>
              <w:t>Rute Martins</w:t>
            </w:r>
          </w:p>
          <w:p w14:paraId="6C4B4F2B" w14:textId="77777777" w:rsidR="00CC7D14" w:rsidRDefault="00CC7D14" w:rsidP="00CC7D14">
            <w:pPr>
              <w:pStyle w:val="TableText"/>
            </w:pPr>
            <w:r>
              <w:t>The Joint Commission</w:t>
            </w:r>
          </w:p>
          <w:p w14:paraId="152111B9" w14:textId="39711BDA" w:rsidR="00CC7D14" w:rsidRDefault="00CC7D14" w:rsidP="00CC7D14">
            <w:pPr>
              <w:pStyle w:val="TableText"/>
              <w:rPr>
                <w:highlight w:val="yellow"/>
              </w:rPr>
            </w:pPr>
            <w:r w:rsidRPr="00086B51">
              <w:t>amartinsbaptista@jointcommission.org</w:t>
            </w:r>
          </w:p>
        </w:tc>
      </w:tr>
      <w:tr w:rsidR="00CC7D14" w:rsidRPr="00B6676F" w14:paraId="37A04D87" w14:textId="77777777" w:rsidTr="004A4175">
        <w:tc>
          <w:tcPr>
            <w:tcW w:w="9247" w:type="dxa"/>
          </w:tcPr>
          <w:p w14:paraId="4CB42FF3" w14:textId="07DFBCED" w:rsidR="00CC7D14" w:rsidRPr="007A62A9" w:rsidRDefault="00CC7D14" w:rsidP="002B3147">
            <w:pPr>
              <w:pStyle w:val="TableText"/>
            </w:pPr>
            <w:r>
              <w:t>Jason Mathews</w:t>
            </w:r>
            <w:r>
              <w:br/>
              <w:t>The MITRE Corporation</w:t>
            </w:r>
            <w:r>
              <w:br/>
            </w:r>
            <w:r w:rsidRPr="00086B51">
              <w:t>mathews@mitre.org</w:t>
            </w:r>
          </w:p>
        </w:tc>
      </w:tr>
      <w:tr w:rsidR="00CC7D14" w:rsidRPr="00B6676F" w14:paraId="32CE1BEC" w14:textId="77777777" w:rsidTr="004A4175">
        <w:tc>
          <w:tcPr>
            <w:tcW w:w="9247" w:type="dxa"/>
          </w:tcPr>
          <w:p w14:paraId="236CE321" w14:textId="77777777" w:rsidR="00CC7D14" w:rsidRDefault="00CC7D14" w:rsidP="00CC7D14">
            <w:pPr>
              <w:pStyle w:val="TableText"/>
            </w:pPr>
            <w:r w:rsidRPr="007A62A9">
              <w:t>Chris Millet</w:t>
            </w:r>
          </w:p>
          <w:p w14:paraId="1065F754" w14:textId="4293F742" w:rsidR="00CC7D14" w:rsidRPr="007A62A9" w:rsidRDefault="00CC7D14" w:rsidP="00CC7D14">
            <w:pPr>
              <w:pStyle w:val="TableText"/>
            </w:pPr>
            <w:r>
              <w:t>National Quality Forum</w:t>
            </w:r>
            <w:r w:rsidRPr="007A62A9">
              <w:br/>
            </w:r>
            <w:r w:rsidRPr="00086B51">
              <w:t>cmillet@qualityforum.org</w:t>
            </w:r>
          </w:p>
        </w:tc>
      </w:tr>
      <w:tr w:rsidR="00CC7D14" w:rsidRPr="00B6676F" w14:paraId="3C969630" w14:textId="77777777" w:rsidTr="004A4175">
        <w:tc>
          <w:tcPr>
            <w:tcW w:w="9247" w:type="dxa"/>
          </w:tcPr>
          <w:p w14:paraId="187EA499" w14:textId="77777777" w:rsidR="00CC7D14" w:rsidRDefault="00CC7D14" w:rsidP="00CC7D14">
            <w:pPr>
              <w:pStyle w:val="TableText"/>
            </w:pPr>
            <w:r>
              <w:t>Claude Nanjo</w:t>
            </w:r>
          </w:p>
          <w:p w14:paraId="4D7D4372" w14:textId="77777777" w:rsidR="00CC7D14" w:rsidRDefault="00CC7D14" w:rsidP="00CC7D14">
            <w:pPr>
              <w:pStyle w:val="TableText"/>
            </w:pPr>
            <w:r>
              <w:t>Cognitive Medical Systems</w:t>
            </w:r>
          </w:p>
          <w:p w14:paraId="154614BF" w14:textId="4DE455B8" w:rsidR="00CC7D14" w:rsidRPr="00921EE0" w:rsidRDefault="004B0F14" w:rsidP="001E43AE">
            <w:pPr>
              <w:pStyle w:val="TableText"/>
            </w:pPr>
            <w:r w:rsidRPr="00086830">
              <w:t>cnanjo@gmail.com</w:t>
            </w:r>
          </w:p>
        </w:tc>
      </w:tr>
      <w:tr w:rsidR="004B0F14" w:rsidRPr="00B6676F" w14:paraId="277A9F12" w14:textId="77777777" w:rsidTr="004A4175">
        <w:tc>
          <w:tcPr>
            <w:tcW w:w="9247" w:type="dxa"/>
          </w:tcPr>
          <w:p w14:paraId="14AB2327" w14:textId="3EBBF4E6" w:rsidR="004B0F14" w:rsidRDefault="004B0F14" w:rsidP="00CC7D14">
            <w:pPr>
              <w:pStyle w:val="TableText"/>
            </w:pPr>
            <w:r>
              <w:t>Shirin Zaidi</w:t>
            </w:r>
          </w:p>
          <w:p w14:paraId="6299BB86" w14:textId="77777777" w:rsidR="004B0F14" w:rsidRDefault="004B0F14" w:rsidP="00CC7D14">
            <w:pPr>
              <w:pStyle w:val="TableText"/>
            </w:pPr>
            <w:r>
              <w:t>Meliorix, Inc.</w:t>
            </w:r>
          </w:p>
          <w:p w14:paraId="251165C9" w14:textId="038AEA94" w:rsidR="004B0F14" w:rsidRDefault="004B0F14" w:rsidP="004B0F14">
            <w:pPr>
              <w:pStyle w:val="TableText"/>
            </w:pPr>
            <w:r>
              <w:t>shirin.zaidi@meliorix.com</w:t>
            </w:r>
          </w:p>
        </w:tc>
      </w:tr>
    </w:tbl>
    <w:p w14:paraId="7B32C1DF" w14:textId="77777777" w:rsidR="00451E6E" w:rsidRDefault="00451E6E" w:rsidP="00451E6E">
      <w:pPr>
        <w:pStyle w:val="BodyText"/>
      </w:pPr>
    </w:p>
    <w:p w14:paraId="7B32C1E0" w14:textId="77777777" w:rsidR="00451E6E" w:rsidRDefault="00451E6E" w:rsidP="00451E6E">
      <w:pPr>
        <w:pStyle w:val="TOCTitle"/>
      </w:pPr>
      <w:r>
        <w:br w:type="page"/>
      </w:r>
      <w:r>
        <w:lastRenderedPageBreak/>
        <w:t>Acknowledgments</w:t>
      </w:r>
    </w:p>
    <w:p w14:paraId="7B32C1E1" w14:textId="635B13B6" w:rsidR="00451E6E" w:rsidRDefault="00A10527" w:rsidP="00451E6E">
      <w:pPr>
        <w:pStyle w:val="BodyText"/>
      </w:pPr>
      <w:r>
        <w:t>This guide was produced as part of a combined effort with members from multiple HL7 Workgroups related to health quality.</w:t>
      </w:r>
      <w:r w:rsidR="005C2BD5">
        <w:t xml:space="preserve"> This group gratefully acknowledges input from numerous HL7 community members, as well as members of the broader health care community.</w:t>
      </w:r>
    </w:p>
    <w:p w14:paraId="44C89CE7" w14:textId="5588F7E2" w:rsidR="00417AD5" w:rsidRDefault="00417AD5" w:rsidP="00451E6E">
      <w:pPr>
        <w:pStyle w:val="BodyText"/>
      </w:pPr>
      <w:r>
        <w:t xml:space="preserve">QIDAM learns from and builds upon work done in several other projects and specifications including HL7 FHIR, </w:t>
      </w:r>
      <w:r w:rsidR="00CF6E2D">
        <w:t>vMR</w:t>
      </w:r>
      <w:r>
        <w:t>, QDM, QRDA, and CCDA. Many of the model elements and their documentation are drawn from these and other specifications.</w:t>
      </w:r>
    </w:p>
    <w:p w14:paraId="496EA5E8" w14:textId="7AEF412F" w:rsidR="001F52E1" w:rsidRDefault="00A10527" w:rsidP="001F52E1">
      <w:pPr>
        <w:pStyle w:val="TOCTitle"/>
        <w:pageBreakBefore/>
      </w:pPr>
      <w:r>
        <w:lastRenderedPageBreak/>
        <w:t>Revision History</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1102"/>
        <w:gridCol w:w="1606"/>
        <w:gridCol w:w="6026"/>
      </w:tblGrid>
      <w:tr w:rsidR="001F52E1" w14:paraId="1DCF4D2D" w14:textId="77777777" w:rsidTr="00352913">
        <w:tc>
          <w:tcPr>
            <w:tcW w:w="824" w:type="dxa"/>
            <w:shd w:val="clear" w:color="auto" w:fill="E6E6E6"/>
          </w:tcPr>
          <w:p w14:paraId="34DF94F7" w14:textId="77777777" w:rsidR="001F52E1" w:rsidRDefault="001F52E1" w:rsidP="00352913">
            <w:pPr>
              <w:pStyle w:val="TableHead"/>
            </w:pPr>
            <w:r>
              <w:t>Rev</w:t>
            </w:r>
          </w:p>
        </w:tc>
        <w:tc>
          <w:tcPr>
            <w:tcW w:w="1102" w:type="dxa"/>
            <w:shd w:val="clear" w:color="auto" w:fill="E6E6E6"/>
          </w:tcPr>
          <w:p w14:paraId="00629FDA" w14:textId="77777777" w:rsidR="001F52E1" w:rsidRDefault="001F52E1" w:rsidP="00352913">
            <w:pPr>
              <w:pStyle w:val="TableHead"/>
            </w:pPr>
            <w:r>
              <w:t>Date</w:t>
            </w:r>
          </w:p>
        </w:tc>
        <w:tc>
          <w:tcPr>
            <w:tcW w:w="1606" w:type="dxa"/>
            <w:shd w:val="clear" w:color="auto" w:fill="E6E6E6"/>
          </w:tcPr>
          <w:p w14:paraId="629B12AF" w14:textId="77777777" w:rsidR="001F52E1" w:rsidRDefault="001F52E1" w:rsidP="00352913">
            <w:pPr>
              <w:pStyle w:val="TableHead"/>
            </w:pPr>
            <w:r>
              <w:t>By Whom</w:t>
            </w:r>
          </w:p>
        </w:tc>
        <w:tc>
          <w:tcPr>
            <w:tcW w:w="6026" w:type="dxa"/>
            <w:shd w:val="clear" w:color="auto" w:fill="E6E6E6"/>
          </w:tcPr>
          <w:p w14:paraId="7228AF05" w14:textId="77777777" w:rsidR="001F52E1" w:rsidRDefault="001F52E1" w:rsidP="00352913">
            <w:pPr>
              <w:pStyle w:val="TableHead"/>
            </w:pPr>
            <w:r>
              <w:t>Changes</w:t>
            </w:r>
          </w:p>
        </w:tc>
      </w:tr>
      <w:tr w:rsidR="001F52E1" w14:paraId="6E38AA55" w14:textId="77777777" w:rsidTr="00352913">
        <w:tc>
          <w:tcPr>
            <w:tcW w:w="824" w:type="dxa"/>
          </w:tcPr>
          <w:p w14:paraId="34D082A7" w14:textId="487BF19E" w:rsidR="001F52E1" w:rsidRDefault="00D12613" w:rsidP="00352913">
            <w:pPr>
              <w:pStyle w:val="TableText"/>
            </w:pPr>
            <w:r>
              <w:t>1</w:t>
            </w:r>
          </w:p>
        </w:tc>
        <w:tc>
          <w:tcPr>
            <w:tcW w:w="1102" w:type="dxa"/>
          </w:tcPr>
          <w:p w14:paraId="3E310933" w14:textId="5B8040C5" w:rsidR="001F52E1" w:rsidRPr="00E55224" w:rsidRDefault="00B0666A" w:rsidP="00352913">
            <w:pPr>
              <w:pStyle w:val="TableText"/>
            </w:pPr>
            <w:r>
              <w:t>12/9</w:t>
            </w:r>
            <w:r w:rsidR="00E55224" w:rsidRPr="00E55224">
              <w:t>/13</w:t>
            </w:r>
          </w:p>
        </w:tc>
        <w:tc>
          <w:tcPr>
            <w:tcW w:w="1606" w:type="dxa"/>
          </w:tcPr>
          <w:p w14:paraId="7A3ABCC5" w14:textId="35498480" w:rsidR="001F52E1" w:rsidRPr="00E55224" w:rsidRDefault="00B0666A" w:rsidP="00352913">
            <w:pPr>
              <w:pStyle w:val="TableText"/>
            </w:pPr>
            <w:r>
              <w:t>Aziz Boxwala</w:t>
            </w:r>
          </w:p>
        </w:tc>
        <w:tc>
          <w:tcPr>
            <w:tcW w:w="6026" w:type="dxa"/>
          </w:tcPr>
          <w:p w14:paraId="6121F173" w14:textId="6482A081" w:rsidR="001F52E1" w:rsidRPr="00E55224" w:rsidRDefault="00B0666A" w:rsidP="00352913">
            <w:pPr>
              <w:pStyle w:val="TableText"/>
            </w:pPr>
            <w:r>
              <w:t>Consolidate drafts into the HL7 template</w:t>
            </w:r>
          </w:p>
        </w:tc>
      </w:tr>
      <w:tr w:rsidR="00D12613" w14:paraId="629D7736" w14:textId="77777777" w:rsidTr="00352913">
        <w:tc>
          <w:tcPr>
            <w:tcW w:w="824" w:type="dxa"/>
          </w:tcPr>
          <w:p w14:paraId="7C0899B1" w14:textId="55F12731" w:rsidR="00D12613" w:rsidRDefault="00D12613" w:rsidP="00352913">
            <w:pPr>
              <w:pStyle w:val="TableText"/>
            </w:pPr>
            <w:r>
              <w:t>2</w:t>
            </w:r>
          </w:p>
        </w:tc>
        <w:tc>
          <w:tcPr>
            <w:tcW w:w="1102" w:type="dxa"/>
          </w:tcPr>
          <w:p w14:paraId="70FD03F9" w14:textId="4DF33A3E" w:rsidR="00D12613" w:rsidRDefault="00D12613" w:rsidP="00352913">
            <w:pPr>
              <w:pStyle w:val="TableText"/>
            </w:pPr>
            <w:r>
              <w:t>12/11/13</w:t>
            </w:r>
          </w:p>
        </w:tc>
        <w:tc>
          <w:tcPr>
            <w:tcW w:w="1606" w:type="dxa"/>
          </w:tcPr>
          <w:p w14:paraId="358E5E38" w14:textId="070E3E62" w:rsidR="00D12613" w:rsidRDefault="00D12613" w:rsidP="00352913">
            <w:pPr>
              <w:pStyle w:val="TableText"/>
            </w:pPr>
            <w:r>
              <w:t>Aziz Boxwala</w:t>
            </w:r>
          </w:p>
        </w:tc>
        <w:tc>
          <w:tcPr>
            <w:tcW w:w="6026" w:type="dxa"/>
          </w:tcPr>
          <w:p w14:paraId="31C16070" w14:textId="1F79791D" w:rsidR="00D12613" w:rsidRDefault="00D12613" w:rsidP="00352913">
            <w:pPr>
              <w:pStyle w:val="TableText"/>
            </w:pPr>
            <w:r>
              <w:t>Complete draft for review by WGs</w:t>
            </w:r>
          </w:p>
        </w:tc>
      </w:tr>
      <w:tr w:rsidR="005D0476" w14:paraId="52E873A5" w14:textId="77777777" w:rsidTr="00352913">
        <w:tc>
          <w:tcPr>
            <w:tcW w:w="824" w:type="dxa"/>
          </w:tcPr>
          <w:p w14:paraId="3D0B4249" w14:textId="69E5C23C" w:rsidR="005D0476" w:rsidRDefault="005D0476" w:rsidP="00352913">
            <w:pPr>
              <w:pStyle w:val="TableText"/>
            </w:pPr>
            <w:r>
              <w:t>3</w:t>
            </w:r>
          </w:p>
        </w:tc>
        <w:tc>
          <w:tcPr>
            <w:tcW w:w="1102" w:type="dxa"/>
          </w:tcPr>
          <w:p w14:paraId="73FAC541" w14:textId="5E3211AB" w:rsidR="005D0476" w:rsidRDefault="008A524A" w:rsidP="00352913">
            <w:pPr>
              <w:pStyle w:val="TableText"/>
            </w:pPr>
            <w:r>
              <w:t>3/14/14</w:t>
            </w:r>
          </w:p>
        </w:tc>
        <w:tc>
          <w:tcPr>
            <w:tcW w:w="1606" w:type="dxa"/>
          </w:tcPr>
          <w:p w14:paraId="766E4D8A" w14:textId="37F05A19" w:rsidR="005D0476" w:rsidRDefault="005D0476" w:rsidP="00352913">
            <w:pPr>
              <w:pStyle w:val="TableText"/>
            </w:pPr>
            <w:r>
              <w:t>Aziz Boxwala</w:t>
            </w:r>
          </w:p>
        </w:tc>
        <w:tc>
          <w:tcPr>
            <w:tcW w:w="6026" w:type="dxa"/>
          </w:tcPr>
          <w:p w14:paraId="00A19BF3" w14:textId="68D0C9D9" w:rsidR="005D0476" w:rsidRDefault="005D0476" w:rsidP="00352913">
            <w:pPr>
              <w:pStyle w:val="TableText"/>
            </w:pPr>
            <w:r>
              <w:t>Revised draft for review by WGs, incorporating ballot comments from January</w:t>
            </w:r>
          </w:p>
        </w:tc>
      </w:tr>
      <w:tr w:rsidR="00AE3867" w14:paraId="13A3625A" w14:textId="77777777" w:rsidTr="00352913">
        <w:trPr>
          <w:ins w:id="4" w:author="Aziz Boxwala" w:date="2014-08-07T19:42:00Z"/>
        </w:trPr>
        <w:tc>
          <w:tcPr>
            <w:tcW w:w="824" w:type="dxa"/>
          </w:tcPr>
          <w:p w14:paraId="0FF03E89" w14:textId="7E00C1A0" w:rsidR="00AE3867" w:rsidRDefault="00AE3867" w:rsidP="00352913">
            <w:pPr>
              <w:pStyle w:val="TableText"/>
              <w:rPr>
                <w:ins w:id="5" w:author="Aziz Boxwala" w:date="2014-08-07T19:42:00Z"/>
              </w:rPr>
            </w:pPr>
            <w:ins w:id="6" w:author="Aziz Boxwala" w:date="2014-08-07T19:42:00Z">
              <w:r>
                <w:t>4</w:t>
              </w:r>
            </w:ins>
          </w:p>
        </w:tc>
        <w:tc>
          <w:tcPr>
            <w:tcW w:w="1102" w:type="dxa"/>
          </w:tcPr>
          <w:p w14:paraId="0E9BC465" w14:textId="7E111A65" w:rsidR="00AE3867" w:rsidRDefault="00AE3867" w:rsidP="00352913">
            <w:pPr>
              <w:pStyle w:val="TableText"/>
              <w:rPr>
                <w:ins w:id="7" w:author="Aziz Boxwala" w:date="2014-08-07T19:42:00Z"/>
              </w:rPr>
            </w:pPr>
            <w:ins w:id="8" w:author="Aziz Boxwala" w:date="2014-08-07T19:42:00Z">
              <w:r>
                <w:t>8/7/14</w:t>
              </w:r>
            </w:ins>
          </w:p>
        </w:tc>
        <w:tc>
          <w:tcPr>
            <w:tcW w:w="1606" w:type="dxa"/>
          </w:tcPr>
          <w:p w14:paraId="08CA1A21" w14:textId="712E9DE2" w:rsidR="00AE3867" w:rsidRDefault="00AE3867" w:rsidP="00352913">
            <w:pPr>
              <w:pStyle w:val="TableText"/>
              <w:rPr>
                <w:ins w:id="9" w:author="Aziz Boxwala" w:date="2014-08-07T19:42:00Z"/>
              </w:rPr>
            </w:pPr>
            <w:ins w:id="10" w:author="Aziz Boxwala" w:date="2014-08-07T19:42:00Z">
              <w:r>
                <w:t>Aziz Boxwala</w:t>
              </w:r>
            </w:ins>
          </w:p>
        </w:tc>
        <w:tc>
          <w:tcPr>
            <w:tcW w:w="6026" w:type="dxa"/>
          </w:tcPr>
          <w:p w14:paraId="4C5929BF" w14:textId="58340880" w:rsidR="00AE3867" w:rsidRDefault="00AE3867" w:rsidP="00352913">
            <w:pPr>
              <w:pStyle w:val="TableText"/>
              <w:rPr>
                <w:ins w:id="11" w:author="Aziz Boxwala" w:date="2014-08-07T19:42:00Z"/>
              </w:rPr>
            </w:pPr>
            <w:ins w:id="12" w:author="Aziz Boxwala" w:date="2014-08-07T19:42:00Z">
              <w:r>
                <w:t>Revised draft for review by WGs, incorporating ballot comments from May</w:t>
              </w:r>
            </w:ins>
          </w:p>
        </w:tc>
      </w:tr>
    </w:tbl>
    <w:p w14:paraId="5E56F7D6" w14:textId="77777777" w:rsidR="001F52E1" w:rsidRDefault="001F52E1" w:rsidP="00451E6E">
      <w:pPr>
        <w:pStyle w:val="BodyText"/>
      </w:pPr>
    </w:p>
    <w:p w14:paraId="7B32C219" w14:textId="77777777" w:rsidR="0078666C" w:rsidRDefault="00451E6E" w:rsidP="005E15F5">
      <w:pPr>
        <w:pStyle w:val="TOCTitle"/>
      </w:pPr>
      <w:r>
        <w:br w:type="page"/>
      </w:r>
      <w:r w:rsidR="0078666C">
        <w:lastRenderedPageBreak/>
        <w:t xml:space="preserve"> Contents</w:t>
      </w:r>
    </w:p>
    <w:p w14:paraId="78D176D5" w14:textId="77777777" w:rsidR="00EB26E0" w:rsidRDefault="008355B3">
      <w:pPr>
        <w:pStyle w:val="TOC1"/>
        <w:rPr>
          <w:ins w:id="13" w:author="Aziz Boxwala" w:date="2014-08-22T20:21:00Z"/>
          <w:rFonts w:asciiTheme="minorHAnsi" w:eastAsiaTheme="minorEastAsia" w:hAnsiTheme="minorHAnsi" w:cstheme="minorBidi"/>
          <w:caps w:val="0"/>
          <w:sz w:val="22"/>
          <w:szCs w:val="22"/>
        </w:rPr>
      </w:pPr>
      <w:r>
        <w:rPr>
          <w:caps w:val="0"/>
        </w:rPr>
        <w:fldChar w:fldCharType="begin"/>
      </w:r>
      <w:r>
        <w:rPr>
          <w:caps w:val="0"/>
        </w:rPr>
        <w:instrText xml:space="preserve"> TOC \o "1-4" </w:instrText>
      </w:r>
      <w:r>
        <w:rPr>
          <w:caps w:val="0"/>
        </w:rPr>
        <w:fldChar w:fldCharType="separate"/>
      </w:r>
      <w:ins w:id="14" w:author="Aziz Boxwala" w:date="2014-08-22T20:21:00Z">
        <w:r w:rsidR="00EB26E0">
          <w:t>1</w:t>
        </w:r>
        <w:r w:rsidR="00EB26E0">
          <w:rPr>
            <w:rFonts w:asciiTheme="minorHAnsi" w:eastAsiaTheme="minorEastAsia" w:hAnsiTheme="minorHAnsi" w:cstheme="minorBidi"/>
            <w:caps w:val="0"/>
            <w:sz w:val="22"/>
            <w:szCs w:val="22"/>
          </w:rPr>
          <w:tab/>
        </w:r>
        <w:r w:rsidR="00EB26E0">
          <w:t>Introduction</w:t>
        </w:r>
        <w:r w:rsidR="00EB26E0">
          <w:tab/>
        </w:r>
        <w:r w:rsidR="00EB26E0">
          <w:fldChar w:fldCharType="begin"/>
        </w:r>
        <w:r w:rsidR="00EB26E0">
          <w:instrText xml:space="preserve"> PAGEREF _Toc396502227 \h </w:instrText>
        </w:r>
      </w:ins>
      <w:r w:rsidR="00EB26E0">
        <w:fldChar w:fldCharType="separate"/>
      </w:r>
      <w:ins w:id="15" w:author="Aziz Boxwala" w:date="2014-08-22T20:21:00Z">
        <w:r w:rsidR="00EB26E0">
          <w:t>10</w:t>
        </w:r>
        <w:r w:rsidR="00EB26E0">
          <w:fldChar w:fldCharType="end"/>
        </w:r>
      </w:ins>
    </w:p>
    <w:p w14:paraId="16C8C277" w14:textId="77777777" w:rsidR="00EB26E0" w:rsidRDefault="00EB26E0">
      <w:pPr>
        <w:pStyle w:val="TOC2"/>
        <w:tabs>
          <w:tab w:val="left" w:pos="806"/>
        </w:tabs>
        <w:rPr>
          <w:ins w:id="16" w:author="Aziz Boxwala" w:date="2014-08-22T20:21:00Z"/>
          <w:rFonts w:asciiTheme="minorHAnsi" w:eastAsiaTheme="minorEastAsia" w:hAnsiTheme="minorHAnsi" w:cstheme="minorBidi"/>
          <w:sz w:val="22"/>
          <w:szCs w:val="22"/>
        </w:rPr>
      </w:pPr>
      <w:ins w:id="17" w:author="Aziz Boxwala" w:date="2014-08-22T20:21:00Z">
        <w:r>
          <w:t>1.1</w:t>
        </w:r>
        <w:r>
          <w:rPr>
            <w:rFonts w:asciiTheme="minorHAnsi" w:eastAsiaTheme="minorEastAsia" w:hAnsiTheme="minorHAnsi" w:cstheme="minorBidi"/>
            <w:sz w:val="22"/>
            <w:szCs w:val="22"/>
          </w:rPr>
          <w:tab/>
        </w:r>
        <w:r>
          <w:t>Purpose</w:t>
        </w:r>
        <w:r>
          <w:tab/>
        </w:r>
        <w:r>
          <w:fldChar w:fldCharType="begin"/>
        </w:r>
        <w:r>
          <w:instrText xml:space="preserve"> PAGEREF _Toc396502228 \h </w:instrText>
        </w:r>
      </w:ins>
      <w:r>
        <w:fldChar w:fldCharType="separate"/>
      </w:r>
      <w:ins w:id="18" w:author="Aziz Boxwala" w:date="2014-08-22T20:21:00Z">
        <w:r>
          <w:t>10</w:t>
        </w:r>
        <w:r>
          <w:fldChar w:fldCharType="end"/>
        </w:r>
      </w:ins>
    </w:p>
    <w:p w14:paraId="2ED91717" w14:textId="77777777" w:rsidR="00EB26E0" w:rsidRDefault="00EB26E0">
      <w:pPr>
        <w:pStyle w:val="TOC2"/>
        <w:tabs>
          <w:tab w:val="left" w:pos="806"/>
        </w:tabs>
        <w:rPr>
          <w:ins w:id="19" w:author="Aziz Boxwala" w:date="2014-08-22T20:21:00Z"/>
          <w:rFonts w:asciiTheme="minorHAnsi" w:eastAsiaTheme="minorEastAsia" w:hAnsiTheme="minorHAnsi" w:cstheme="minorBidi"/>
          <w:sz w:val="22"/>
          <w:szCs w:val="22"/>
        </w:rPr>
      </w:pPr>
      <w:ins w:id="20" w:author="Aziz Boxwala" w:date="2014-08-22T20:21:00Z">
        <w:r>
          <w:t>1.2</w:t>
        </w:r>
        <w:r>
          <w:rPr>
            <w:rFonts w:asciiTheme="minorHAnsi" w:eastAsiaTheme="minorEastAsia" w:hAnsiTheme="minorHAnsi" w:cstheme="minorBidi"/>
            <w:sz w:val="22"/>
            <w:szCs w:val="22"/>
          </w:rPr>
          <w:tab/>
        </w:r>
        <w:r>
          <w:t>Audience</w:t>
        </w:r>
        <w:r>
          <w:tab/>
        </w:r>
        <w:r>
          <w:fldChar w:fldCharType="begin"/>
        </w:r>
        <w:r>
          <w:instrText xml:space="preserve"> PAGEREF _Toc396502229 \h </w:instrText>
        </w:r>
      </w:ins>
      <w:r>
        <w:fldChar w:fldCharType="separate"/>
      </w:r>
      <w:ins w:id="21" w:author="Aziz Boxwala" w:date="2014-08-22T20:21:00Z">
        <w:r>
          <w:t>11</w:t>
        </w:r>
        <w:r>
          <w:fldChar w:fldCharType="end"/>
        </w:r>
      </w:ins>
    </w:p>
    <w:p w14:paraId="5957883F" w14:textId="77777777" w:rsidR="00EB26E0" w:rsidRDefault="00EB26E0">
      <w:pPr>
        <w:pStyle w:val="TOC2"/>
        <w:tabs>
          <w:tab w:val="left" w:pos="806"/>
        </w:tabs>
        <w:rPr>
          <w:ins w:id="22" w:author="Aziz Boxwala" w:date="2014-08-22T20:21:00Z"/>
          <w:rFonts w:asciiTheme="minorHAnsi" w:eastAsiaTheme="minorEastAsia" w:hAnsiTheme="minorHAnsi" w:cstheme="minorBidi"/>
          <w:sz w:val="22"/>
          <w:szCs w:val="22"/>
        </w:rPr>
      </w:pPr>
      <w:ins w:id="23" w:author="Aziz Boxwala" w:date="2014-08-22T20:21:00Z">
        <w:r w:rsidRPr="00740BF8">
          <w:t>1.3</w:t>
        </w:r>
        <w:r>
          <w:rPr>
            <w:rFonts w:asciiTheme="minorHAnsi" w:eastAsiaTheme="minorEastAsia" w:hAnsiTheme="minorHAnsi" w:cstheme="minorBidi"/>
            <w:sz w:val="22"/>
            <w:szCs w:val="22"/>
          </w:rPr>
          <w:tab/>
        </w:r>
        <w:r w:rsidRPr="00740BF8">
          <w:t>Background</w:t>
        </w:r>
        <w:r>
          <w:tab/>
        </w:r>
        <w:r>
          <w:fldChar w:fldCharType="begin"/>
        </w:r>
        <w:r>
          <w:instrText xml:space="preserve"> PAGEREF _Toc396502230 \h </w:instrText>
        </w:r>
      </w:ins>
      <w:r>
        <w:fldChar w:fldCharType="separate"/>
      </w:r>
      <w:ins w:id="24" w:author="Aziz Boxwala" w:date="2014-08-22T20:21:00Z">
        <w:r>
          <w:t>11</w:t>
        </w:r>
        <w:r>
          <w:fldChar w:fldCharType="end"/>
        </w:r>
      </w:ins>
    </w:p>
    <w:p w14:paraId="0E12D040" w14:textId="77777777" w:rsidR="00EB26E0" w:rsidRDefault="00EB26E0">
      <w:pPr>
        <w:pStyle w:val="TOC2"/>
        <w:tabs>
          <w:tab w:val="left" w:pos="806"/>
        </w:tabs>
        <w:rPr>
          <w:ins w:id="25" w:author="Aziz Boxwala" w:date="2014-08-22T20:21:00Z"/>
          <w:rFonts w:asciiTheme="minorHAnsi" w:eastAsiaTheme="minorEastAsia" w:hAnsiTheme="minorHAnsi" w:cstheme="minorBidi"/>
          <w:sz w:val="22"/>
          <w:szCs w:val="22"/>
        </w:rPr>
      </w:pPr>
      <w:ins w:id="26" w:author="Aziz Boxwala" w:date="2014-08-22T20:21:00Z">
        <w:r>
          <w:t>1.4</w:t>
        </w:r>
        <w:r>
          <w:rPr>
            <w:rFonts w:asciiTheme="minorHAnsi" w:eastAsiaTheme="minorEastAsia" w:hAnsiTheme="minorHAnsi" w:cstheme="minorBidi"/>
            <w:sz w:val="22"/>
            <w:szCs w:val="22"/>
          </w:rPr>
          <w:tab/>
        </w:r>
        <w:r>
          <w:t>Approach</w:t>
        </w:r>
        <w:r>
          <w:tab/>
        </w:r>
        <w:r>
          <w:fldChar w:fldCharType="begin"/>
        </w:r>
        <w:r>
          <w:instrText xml:space="preserve"> PAGEREF _Toc396502231 \h </w:instrText>
        </w:r>
      </w:ins>
      <w:r>
        <w:fldChar w:fldCharType="separate"/>
      </w:r>
      <w:ins w:id="27" w:author="Aziz Boxwala" w:date="2014-08-22T20:21:00Z">
        <w:r>
          <w:t>12</w:t>
        </w:r>
        <w:r>
          <w:fldChar w:fldCharType="end"/>
        </w:r>
      </w:ins>
    </w:p>
    <w:p w14:paraId="02CBE84B" w14:textId="77777777" w:rsidR="00EB26E0" w:rsidRDefault="00EB26E0">
      <w:pPr>
        <w:pStyle w:val="TOC2"/>
        <w:tabs>
          <w:tab w:val="left" w:pos="806"/>
        </w:tabs>
        <w:rPr>
          <w:ins w:id="28" w:author="Aziz Boxwala" w:date="2014-08-22T20:21:00Z"/>
          <w:rFonts w:asciiTheme="minorHAnsi" w:eastAsiaTheme="minorEastAsia" w:hAnsiTheme="minorHAnsi" w:cstheme="minorBidi"/>
          <w:sz w:val="22"/>
          <w:szCs w:val="22"/>
        </w:rPr>
      </w:pPr>
      <w:ins w:id="29" w:author="Aziz Boxwala" w:date="2014-08-22T20:21:00Z">
        <w:r>
          <w:t>1.5</w:t>
        </w:r>
        <w:r>
          <w:rPr>
            <w:rFonts w:asciiTheme="minorHAnsi" w:eastAsiaTheme="minorEastAsia" w:hAnsiTheme="minorHAnsi" w:cstheme="minorBidi"/>
            <w:sz w:val="22"/>
            <w:szCs w:val="22"/>
          </w:rPr>
          <w:tab/>
        </w:r>
        <w:r>
          <w:t>Scope</w:t>
        </w:r>
        <w:r>
          <w:tab/>
        </w:r>
        <w:r>
          <w:fldChar w:fldCharType="begin"/>
        </w:r>
        <w:r>
          <w:instrText xml:space="preserve"> PAGEREF _Toc396502232 \h </w:instrText>
        </w:r>
      </w:ins>
      <w:r>
        <w:fldChar w:fldCharType="separate"/>
      </w:r>
      <w:ins w:id="30" w:author="Aziz Boxwala" w:date="2014-08-22T20:21:00Z">
        <w:r>
          <w:t>12</w:t>
        </w:r>
        <w:r>
          <w:fldChar w:fldCharType="end"/>
        </w:r>
      </w:ins>
    </w:p>
    <w:p w14:paraId="639B2BD5" w14:textId="77777777" w:rsidR="00EB26E0" w:rsidRDefault="00EB26E0">
      <w:pPr>
        <w:pStyle w:val="TOC1"/>
        <w:rPr>
          <w:ins w:id="31" w:author="Aziz Boxwala" w:date="2014-08-22T20:21:00Z"/>
          <w:rFonts w:asciiTheme="minorHAnsi" w:eastAsiaTheme="minorEastAsia" w:hAnsiTheme="minorHAnsi" w:cstheme="minorBidi"/>
          <w:caps w:val="0"/>
          <w:sz w:val="22"/>
          <w:szCs w:val="22"/>
        </w:rPr>
      </w:pPr>
      <w:ins w:id="32" w:author="Aziz Boxwala" w:date="2014-08-22T20:21:00Z">
        <w:r>
          <w:t>2</w:t>
        </w:r>
        <w:r>
          <w:rPr>
            <w:rFonts w:asciiTheme="minorHAnsi" w:eastAsiaTheme="minorEastAsia" w:hAnsiTheme="minorHAnsi" w:cstheme="minorBidi"/>
            <w:caps w:val="0"/>
            <w:sz w:val="22"/>
            <w:szCs w:val="22"/>
          </w:rPr>
          <w:tab/>
        </w:r>
        <w:r>
          <w:t>Use Cases</w:t>
        </w:r>
        <w:r>
          <w:tab/>
        </w:r>
        <w:r>
          <w:fldChar w:fldCharType="begin"/>
        </w:r>
        <w:r>
          <w:instrText xml:space="preserve"> PAGEREF _Toc396502233 \h </w:instrText>
        </w:r>
      </w:ins>
      <w:r>
        <w:fldChar w:fldCharType="separate"/>
      </w:r>
      <w:ins w:id="33" w:author="Aziz Boxwala" w:date="2014-08-22T20:21:00Z">
        <w:r>
          <w:t>14</w:t>
        </w:r>
        <w:r>
          <w:fldChar w:fldCharType="end"/>
        </w:r>
      </w:ins>
    </w:p>
    <w:p w14:paraId="52ED7920" w14:textId="77777777" w:rsidR="00EB26E0" w:rsidRDefault="00EB26E0">
      <w:pPr>
        <w:pStyle w:val="TOC2"/>
        <w:tabs>
          <w:tab w:val="left" w:pos="806"/>
        </w:tabs>
        <w:rPr>
          <w:ins w:id="34" w:author="Aziz Boxwala" w:date="2014-08-22T20:21:00Z"/>
          <w:rFonts w:asciiTheme="minorHAnsi" w:eastAsiaTheme="minorEastAsia" w:hAnsiTheme="minorHAnsi" w:cstheme="minorBidi"/>
          <w:sz w:val="22"/>
          <w:szCs w:val="22"/>
        </w:rPr>
      </w:pPr>
      <w:ins w:id="35" w:author="Aziz Boxwala" w:date="2014-08-22T20:21:00Z">
        <w:r>
          <w:t>2.1</w:t>
        </w:r>
        <w:r>
          <w:rPr>
            <w:rFonts w:asciiTheme="minorHAnsi" w:eastAsiaTheme="minorEastAsia" w:hAnsiTheme="minorHAnsi" w:cstheme="minorBidi"/>
            <w:sz w:val="22"/>
            <w:szCs w:val="22"/>
          </w:rPr>
          <w:tab/>
        </w:r>
        <w:r>
          <w:t>eCQM and CDS Artifact Development</w:t>
        </w:r>
        <w:r>
          <w:tab/>
        </w:r>
        <w:r>
          <w:fldChar w:fldCharType="begin"/>
        </w:r>
        <w:r>
          <w:instrText xml:space="preserve"> PAGEREF _Toc396502234 \h </w:instrText>
        </w:r>
      </w:ins>
      <w:r>
        <w:fldChar w:fldCharType="separate"/>
      </w:r>
      <w:ins w:id="36" w:author="Aziz Boxwala" w:date="2014-08-22T20:21:00Z">
        <w:r>
          <w:t>14</w:t>
        </w:r>
        <w:r>
          <w:fldChar w:fldCharType="end"/>
        </w:r>
      </w:ins>
    </w:p>
    <w:p w14:paraId="7B4C9CEF" w14:textId="77777777" w:rsidR="00EB26E0" w:rsidRDefault="00EB26E0">
      <w:pPr>
        <w:pStyle w:val="TOC2"/>
        <w:tabs>
          <w:tab w:val="left" w:pos="806"/>
        </w:tabs>
        <w:rPr>
          <w:ins w:id="37" w:author="Aziz Boxwala" w:date="2014-08-22T20:21:00Z"/>
          <w:rFonts w:asciiTheme="minorHAnsi" w:eastAsiaTheme="minorEastAsia" w:hAnsiTheme="minorHAnsi" w:cstheme="minorBidi"/>
          <w:sz w:val="22"/>
          <w:szCs w:val="22"/>
        </w:rPr>
      </w:pPr>
      <w:ins w:id="38" w:author="Aziz Boxwala" w:date="2014-08-22T20:21:00Z">
        <w:r>
          <w:t>2.2</w:t>
        </w:r>
        <w:r>
          <w:rPr>
            <w:rFonts w:asciiTheme="minorHAnsi" w:eastAsiaTheme="minorEastAsia" w:hAnsiTheme="minorHAnsi" w:cstheme="minorBidi"/>
            <w:sz w:val="22"/>
            <w:szCs w:val="22"/>
          </w:rPr>
          <w:tab/>
        </w:r>
        <w:r>
          <w:t>eCQM and CDS Artifact Implementation</w:t>
        </w:r>
        <w:r>
          <w:tab/>
        </w:r>
        <w:r>
          <w:fldChar w:fldCharType="begin"/>
        </w:r>
        <w:r>
          <w:instrText xml:space="preserve"> PAGEREF _Toc396502235 \h </w:instrText>
        </w:r>
      </w:ins>
      <w:r>
        <w:fldChar w:fldCharType="separate"/>
      </w:r>
      <w:ins w:id="39" w:author="Aziz Boxwala" w:date="2014-08-22T20:21:00Z">
        <w:r>
          <w:t>15</w:t>
        </w:r>
        <w:r>
          <w:fldChar w:fldCharType="end"/>
        </w:r>
      </w:ins>
    </w:p>
    <w:p w14:paraId="452D74A2" w14:textId="77777777" w:rsidR="00EB26E0" w:rsidRDefault="00EB26E0">
      <w:pPr>
        <w:pStyle w:val="TOC2"/>
        <w:tabs>
          <w:tab w:val="left" w:pos="806"/>
        </w:tabs>
        <w:rPr>
          <w:ins w:id="40" w:author="Aziz Boxwala" w:date="2014-08-22T20:21:00Z"/>
          <w:rFonts w:asciiTheme="minorHAnsi" w:eastAsiaTheme="minorEastAsia" w:hAnsiTheme="minorHAnsi" w:cstheme="minorBidi"/>
          <w:sz w:val="22"/>
          <w:szCs w:val="22"/>
        </w:rPr>
      </w:pPr>
      <w:ins w:id="41" w:author="Aziz Boxwala" w:date="2014-08-22T20:21:00Z">
        <w:r>
          <w:t>2.3</w:t>
        </w:r>
        <w:r>
          <w:rPr>
            <w:rFonts w:asciiTheme="minorHAnsi" w:eastAsiaTheme="minorEastAsia" w:hAnsiTheme="minorHAnsi" w:cstheme="minorBidi"/>
            <w:sz w:val="22"/>
            <w:szCs w:val="22"/>
          </w:rPr>
          <w:tab/>
        </w:r>
        <w:r>
          <w:t xml:space="preserve">eCQM and CDS Artifact </w:t>
        </w:r>
        <w:r w:rsidRPr="00740BF8">
          <w:t>Evaluation</w:t>
        </w:r>
        <w:r>
          <w:tab/>
        </w:r>
        <w:r>
          <w:fldChar w:fldCharType="begin"/>
        </w:r>
        <w:r>
          <w:instrText xml:space="preserve"> PAGEREF _Toc396502236 \h </w:instrText>
        </w:r>
      </w:ins>
      <w:r>
        <w:fldChar w:fldCharType="separate"/>
      </w:r>
      <w:ins w:id="42" w:author="Aziz Boxwala" w:date="2014-08-22T20:21:00Z">
        <w:r>
          <w:t>16</w:t>
        </w:r>
        <w:r>
          <w:fldChar w:fldCharType="end"/>
        </w:r>
      </w:ins>
    </w:p>
    <w:p w14:paraId="7BE055C5" w14:textId="77777777" w:rsidR="00EB26E0" w:rsidRDefault="00EB26E0">
      <w:pPr>
        <w:pStyle w:val="TOC1"/>
        <w:rPr>
          <w:ins w:id="43" w:author="Aziz Boxwala" w:date="2014-08-22T20:21:00Z"/>
          <w:rFonts w:asciiTheme="minorHAnsi" w:eastAsiaTheme="minorEastAsia" w:hAnsiTheme="minorHAnsi" w:cstheme="minorBidi"/>
          <w:caps w:val="0"/>
          <w:sz w:val="22"/>
          <w:szCs w:val="22"/>
        </w:rPr>
      </w:pPr>
      <w:ins w:id="44" w:author="Aziz Boxwala" w:date="2014-08-22T20:21:00Z">
        <w:r>
          <w:t>3</w:t>
        </w:r>
        <w:r>
          <w:rPr>
            <w:rFonts w:asciiTheme="minorHAnsi" w:eastAsiaTheme="minorEastAsia" w:hAnsiTheme="minorHAnsi" w:cstheme="minorBidi"/>
            <w:caps w:val="0"/>
            <w:sz w:val="22"/>
            <w:szCs w:val="22"/>
          </w:rPr>
          <w:tab/>
        </w:r>
        <w:r>
          <w:t>Requirements</w:t>
        </w:r>
        <w:r>
          <w:tab/>
        </w:r>
        <w:r>
          <w:fldChar w:fldCharType="begin"/>
        </w:r>
        <w:r>
          <w:instrText xml:space="preserve"> PAGEREF _Toc396502237 \h </w:instrText>
        </w:r>
      </w:ins>
      <w:r>
        <w:fldChar w:fldCharType="separate"/>
      </w:r>
      <w:ins w:id="45" w:author="Aziz Boxwala" w:date="2014-08-22T20:21:00Z">
        <w:r>
          <w:t>18</w:t>
        </w:r>
        <w:r>
          <w:fldChar w:fldCharType="end"/>
        </w:r>
      </w:ins>
    </w:p>
    <w:p w14:paraId="68476E7C" w14:textId="77777777" w:rsidR="00EB26E0" w:rsidRDefault="00EB26E0">
      <w:pPr>
        <w:pStyle w:val="TOC2"/>
        <w:tabs>
          <w:tab w:val="left" w:pos="806"/>
        </w:tabs>
        <w:rPr>
          <w:ins w:id="46" w:author="Aziz Boxwala" w:date="2014-08-22T20:21:00Z"/>
          <w:rFonts w:asciiTheme="minorHAnsi" w:eastAsiaTheme="minorEastAsia" w:hAnsiTheme="minorHAnsi" w:cstheme="minorBidi"/>
          <w:sz w:val="22"/>
          <w:szCs w:val="22"/>
        </w:rPr>
      </w:pPr>
      <w:ins w:id="47" w:author="Aziz Boxwala" w:date="2014-08-22T20:21:00Z">
        <w:r>
          <w:t>3.1</w:t>
        </w:r>
        <w:r>
          <w:rPr>
            <w:rFonts w:asciiTheme="minorHAnsi" w:eastAsiaTheme="minorEastAsia" w:hAnsiTheme="minorHAnsi" w:cstheme="minorBidi"/>
            <w:sz w:val="22"/>
            <w:szCs w:val="22"/>
          </w:rPr>
          <w:tab/>
        </w:r>
        <w:r>
          <w:t>Coverage</w:t>
        </w:r>
        <w:r>
          <w:tab/>
        </w:r>
        <w:r>
          <w:fldChar w:fldCharType="begin"/>
        </w:r>
        <w:r>
          <w:instrText xml:space="preserve"> PAGEREF _Toc396502238 \h </w:instrText>
        </w:r>
      </w:ins>
      <w:r>
        <w:fldChar w:fldCharType="separate"/>
      </w:r>
      <w:ins w:id="48" w:author="Aziz Boxwala" w:date="2014-08-22T20:21:00Z">
        <w:r>
          <w:t>18</w:t>
        </w:r>
        <w:r>
          <w:fldChar w:fldCharType="end"/>
        </w:r>
      </w:ins>
    </w:p>
    <w:p w14:paraId="17667812" w14:textId="77777777" w:rsidR="00EB26E0" w:rsidRDefault="00EB26E0">
      <w:pPr>
        <w:pStyle w:val="TOC2"/>
        <w:tabs>
          <w:tab w:val="left" w:pos="806"/>
        </w:tabs>
        <w:rPr>
          <w:ins w:id="49" w:author="Aziz Boxwala" w:date="2014-08-22T20:21:00Z"/>
          <w:rFonts w:asciiTheme="minorHAnsi" w:eastAsiaTheme="minorEastAsia" w:hAnsiTheme="minorHAnsi" w:cstheme="minorBidi"/>
          <w:sz w:val="22"/>
          <w:szCs w:val="22"/>
        </w:rPr>
      </w:pPr>
      <w:ins w:id="50" w:author="Aziz Boxwala" w:date="2014-08-22T20:21:00Z">
        <w:r>
          <w:t>3.2</w:t>
        </w:r>
        <w:r>
          <w:rPr>
            <w:rFonts w:asciiTheme="minorHAnsi" w:eastAsiaTheme="minorEastAsia" w:hAnsiTheme="minorHAnsi" w:cstheme="minorBidi"/>
            <w:sz w:val="22"/>
            <w:szCs w:val="22"/>
          </w:rPr>
          <w:tab/>
        </w:r>
        <w:r>
          <w:t>Format</w:t>
        </w:r>
        <w:r>
          <w:tab/>
        </w:r>
        <w:r>
          <w:fldChar w:fldCharType="begin"/>
        </w:r>
        <w:r>
          <w:instrText xml:space="preserve"> PAGEREF _Toc396502239 \h </w:instrText>
        </w:r>
      </w:ins>
      <w:r>
        <w:fldChar w:fldCharType="separate"/>
      </w:r>
      <w:ins w:id="51" w:author="Aziz Boxwala" w:date="2014-08-22T20:21:00Z">
        <w:r>
          <w:t>18</w:t>
        </w:r>
        <w:r>
          <w:fldChar w:fldCharType="end"/>
        </w:r>
      </w:ins>
    </w:p>
    <w:p w14:paraId="51190907" w14:textId="77777777" w:rsidR="00EB26E0" w:rsidRDefault="00EB26E0">
      <w:pPr>
        <w:pStyle w:val="TOC2"/>
        <w:tabs>
          <w:tab w:val="left" w:pos="806"/>
        </w:tabs>
        <w:rPr>
          <w:ins w:id="52" w:author="Aziz Boxwala" w:date="2014-08-22T20:21:00Z"/>
          <w:rFonts w:asciiTheme="minorHAnsi" w:eastAsiaTheme="minorEastAsia" w:hAnsiTheme="minorHAnsi" w:cstheme="minorBidi"/>
          <w:sz w:val="22"/>
          <w:szCs w:val="22"/>
        </w:rPr>
      </w:pPr>
      <w:ins w:id="53" w:author="Aziz Boxwala" w:date="2014-08-22T20:21:00Z">
        <w:r>
          <w:t>3.3</w:t>
        </w:r>
        <w:r>
          <w:rPr>
            <w:rFonts w:asciiTheme="minorHAnsi" w:eastAsiaTheme="minorEastAsia" w:hAnsiTheme="minorHAnsi" w:cstheme="minorBidi"/>
            <w:sz w:val="22"/>
            <w:szCs w:val="22"/>
          </w:rPr>
          <w:tab/>
        </w:r>
        <w:r>
          <w:t>Usability</w:t>
        </w:r>
        <w:r>
          <w:tab/>
        </w:r>
        <w:r>
          <w:fldChar w:fldCharType="begin"/>
        </w:r>
        <w:r>
          <w:instrText xml:space="preserve"> PAGEREF _Toc396502240 \h </w:instrText>
        </w:r>
      </w:ins>
      <w:r>
        <w:fldChar w:fldCharType="separate"/>
      </w:r>
      <w:ins w:id="54" w:author="Aziz Boxwala" w:date="2014-08-22T20:21:00Z">
        <w:r>
          <w:t>18</w:t>
        </w:r>
        <w:r>
          <w:fldChar w:fldCharType="end"/>
        </w:r>
      </w:ins>
    </w:p>
    <w:p w14:paraId="487C3E1D" w14:textId="77777777" w:rsidR="00EB26E0" w:rsidRDefault="00EB26E0">
      <w:pPr>
        <w:pStyle w:val="TOC2"/>
        <w:tabs>
          <w:tab w:val="left" w:pos="806"/>
        </w:tabs>
        <w:rPr>
          <w:ins w:id="55" w:author="Aziz Boxwala" w:date="2014-08-22T20:21:00Z"/>
          <w:rFonts w:asciiTheme="minorHAnsi" w:eastAsiaTheme="minorEastAsia" w:hAnsiTheme="minorHAnsi" w:cstheme="minorBidi"/>
          <w:sz w:val="22"/>
          <w:szCs w:val="22"/>
        </w:rPr>
      </w:pPr>
      <w:ins w:id="56" w:author="Aziz Boxwala" w:date="2014-08-22T20:21:00Z">
        <w:r>
          <w:t>3.4</w:t>
        </w:r>
        <w:r>
          <w:rPr>
            <w:rFonts w:asciiTheme="minorHAnsi" w:eastAsiaTheme="minorEastAsia" w:hAnsiTheme="minorHAnsi" w:cstheme="minorBidi"/>
            <w:sz w:val="22"/>
            <w:szCs w:val="22"/>
          </w:rPr>
          <w:tab/>
        </w:r>
        <w:r>
          <w:t>Computability</w:t>
        </w:r>
        <w:r>
          <w:tab/>
        </w:r>
        <w:r>
          <w:fldChar w:fldCharType="begin"/>
        </w:r>
        <w:r>
          <w:instrText xml:space="preserve"> PAGEREF _Toc396502241 \h </w:instrText>
        </w:r>
      </w:ins>
      <w:r>
        <w:fldChar w:fldCharType="separate"/>
      </w:r>
      <w:ins w:id="57" w:author="Aziz Boxwala" w:date="2014-08-22T20:21:00Z">
        <w:r>
          <w:t>19</w:t>
        </w:r>
        <w:r>
          <w:fldChar w:fldCharType="end"/>
        </w:r>
      </w:ins>
    </w:p>
    <w:p w14:paraId="6167BFF1" w14:textId="77777777" w:rsidR="00EB26E0" w:rsidRDefault="00EB26E0">
      <w:pPr>
        <w:pStyle w:val="TOC2"/>
        <w:tabs>
          <w:tab w:val="left" w:pos="806"/>
        </w:tabs>
        <w:rPr>
          <w:ins w:id="58" w:author="Aziz Boxwala" w:date="2014-08-22T20:21:00Z"/>
          <w:rFonts w:asciiTheme="minorHAnsi" w:eastAsiaTheme="minorEastAsia" w:hAnsiTheme="minorHAnsi" w:cstheme="minorBidi"/>
          <w:sz w:val="22"/>
          <w:szCs w:val="22"/>
        </w:rPr>
      </w:pPr>
      <w:ins w:id="59" w:author="Aziz Boxwala" w:date="2014-08-22T20:21:00Z">
        <w:r>
          <w:t>3.5</w:t>
        </w:r>
        <w:r>
          <w:rPr>
            <w:rFonts w:asciiTheme="minorHAnsi" w:eastAsiaTheme="minorEastAsia" w:hAnsiTheme="minorHAnsi" w:cstheme="minorBidi"/>
            <w:sz w:val="22"/>
            <w:szCs w:val="22"/>
          </w:rPr>
          <w:tab/>
        </w:r>
        <w:r>
          <w:t>Interoperability</w:t>
        </w:r>
        <w:r>
          <w:tab/>
        </w:r>
        <w:r>
          <w:fldChar w:fldCharType="begin"/>
        </w:r>
        <w:r>
          <w:instrText xml:space="preserve"> PAGEREF _Toc396502242 \h </w:instrText>
        </w:r>
      </w:ins>
      <w:r>
        <w:fldChar w:fldCharType="separate"/>
      </w:r>
      <w:ins w:id="60" w:author="Aziz Boxwala" w:date="2014-08-22T20:21:00Z">
        <w:r>
          <w:t>19</w:t>
        </w:r>
        <w:r>
          <w:fldChar w:fldCharType="end"/>
        </w:r>
      </w:ins>
    </w:p>
    <w:p w14:paraId="643B5F7C" w14:textId="77777777" w:rsidR="00EB26E0" w:rsidRDefault="00EB26E0">
      <w:pPr>
        <w:pStyle w:val="TOC2"/>
        <w:tabs>
          <w:tab w:val="left" w:pos="806"/>
        </w:tabs>
        <w:rPr>
          <w:ins w:id="61" w:author="Aziz Boxwala" w:date="2014-08-22T20:21:00Z"/>
          <w:rFonts w:asciiTheme="minorHAnsi" w:eastAsiaTheme="minorEastAsia" w:hAnsiTheme="minorHAnsi" w:cstheme="minorBidi"/>
          <w:sz w:val="22"/>
          <w:szCs w:val="22"/>
        </w:rPr>
      </w:pPr>
      <w:ins w:id="62" w:author="Aziz Boxwala" w:date="2014-08-22T20:21:00Z">
        <w:r>
          <w:t>3.6</w:t>
        </w:r>
        <w:r>
          <w:rPr>
            <w:rFonts w:asciiTheme="minorHAnsi" w:eastAsiaTheme="minorEastAsia" w:hAnsiTheme="minorHAnsi" w:cstheme="minorBidi"/>
            <w:sz w:val="22"/>
            <w:szCs w:val="22"/>
          </w:rPr>
          <w:tab/>
        </w:r>
        <w:r>
          <w:t>Extensibility</w:t>
        </w:r>
        <w:r>
          <w:tab/>
        </w:r>
        <w:r>
          <w:fldChar w:fldCharType="begin"/>
        </w:r>
        <w:r>
          <w:instrText xml:space="preserve"> PAGEREF _Toc396502243 \h </w:instrText>
        </w:r>
      </w:ins>
      <w:r>
        <w:fldChar w:fldCharType="separate"/>
      </w:r>
      <w:ins w:id="63" w:author="Aziz Boxwala" w:date="2014-08-22T20:21:00Z">
        <w:r>
          <w:t>19</w:t>
        </w:r>
        <w:r>
          <w:fldChar w:fldCharType="end"/>
        </w:r>
      </w:ins>
    </w:p>
    <w:p w14:paraId="54CAF734" w14:textId="77777777" w:rsidR="00EB26E0" w:rsidRDefault="00EB26E0">
      <w:pPr>
        <w:pStyle w:val="TOC2"/>
        <w:tabs>
          <w:tab w:val="left" w:pos="806"/>
        </w:tabs>
        <w:rPr>
          <w:ins w:id="64" w:author="Aziz Boxwala" w:date="2014-08-22T20:21:00Z"/>
          <w:rFonts w:asciiTheme="minorHAnsi" w:eastAsiaTheme="minorEastAsia" w:hAnsiTheme="minorHAnsi" w:cstheme="minorBidi"/>
          <w:sz w:val="22"/>
          <w:szCs w:val="22"/>
        </w:rPr>
      </w:pPr>
      <w:ins w:id="65" w:author="Aziz Boxwala" w:date="2014-08-22T20:21:00Z">
        <w:r>
          <w:t>3.7</w:t>
        </w:r>
        <w:r>
          <w:rPr>
            <w:rFonts w:asciiTheme="minorHAnsi" w:eastAsiaTheme="minorEastAsia" w:hAnsiTheme="minorHAnsi" w:cstheme="minorBidi"/>
            <w:sz w:val="22"/>
            <w:szCs w:val="22"/>
          </w:rPr>
          <w:tab/>
        </w:r>
        <w:r>
          <w:t>Out of scope</w:t>
        </w:r>
        <w:r>
          <w:tab/>
        </w:r>
        <w:r>
          <w:fldChar w:fldCharType="begin"/>
        </w:r>
        <w:r>
          <w:instrText xml:space="preserve"> PAGEREF _Toc396502244 \h </w:instrText>
        </w:r>
      </w:ins>
      <w:r>
        <w:fldChar w:fldCharType="separate"/>
      </w:r>
      <w:ins w:id="66" w:author="Aziz Boxwala" w:date="2014-08-22T20:21:00Z">
        <w:r>
          <w:t>20</w:t>
        </w:r>
        <w:r>
          <w:fldChar w:fldCharType="end"/>
        </w:r>
      </w:ins>
    </w:p>
    <w:p w14:paraId="097A79F5" w14:textId="77777777" w:rsidR="00EB26E0" w:rsidRDefault="00EB26E0">
      <w:pPr>
        <w:pStyle w:val="TOC1"/>
        <w:rPr>
          <w:ins w:id="67" w:author="Aziz Boxwala" w:date="2014-08-22T20:21:00Z"/>
          <w:rFonts w:asciiTheme="minorHAnsi" w:eastAsiaTheme="minorEastAsia" w:hAnsiTheme="minorHAnsi" w:cstheme="minorBidi"/>
          <w:caps w:val="0"/>
          <w:sz w:val="22"/>
          <w:szCs w:val="22"/>
        </w:rPr>
      </w:pPr>
      <w:ins w:id="68" w:author="Aziz Boxwala" w:date="2014-08-22T20:21:00Z">
        <w:r w:rsidRPr="00740BF8">
          <w:t>4</w:t>
        </w:r>
        <w:r>
          <w:rPr>
            <w:rFonts w:asciiTheme="minorHAnsi" w:eastAsiaTheme="minorEastAsia" w:hAnsiTheme="minorHAnsi" w:cstheme="minorBidi"/>
            <w:caps w:val="0"/>
            <w:sz w:val="22"/>
            <w:szCs w:val="22"/>
          </w:rPr>
          <w:tab/>
        </w:r>
        <w:r w:rsidRPr="00740BF8">
          <w:t>Model Overview</w:t>
        </w:r>
        <w:r>
          <w:tab/>
        </w:r>
        <w:r>
          <w:fldChar w:fldCharType="begin"/>
        </w:r>
        <w:r>
          <w:instrText xml:space="preserve"> PAGEREF _Toc396502245 \h </w:instrText>
        </w:r>
      </w:ins>
      <w:r>
        <w:fldChar w:fldCharType="separate"/>
      </w:r>
      <w:ins w:id="69" w:author="Aziz Boxwala" w:date="2014-08-22T20:21:00Z">
        <w:r>
          <w:t>21</w:t>
        </w:r>
        <w:r>
          <w:fldChar w:fldCharType="end"/>
        </w:r>
      </w:ins>
    </w:p>
    <w:p w14:paraId="3AA56D58" w14:textId="77777777" w:rsidR="00EB26E0" w:rsidRDefault="00EB26E0">
      <w:pPr>
        <w:pStyle w:val="TOC2"/>
        <w:tabs>
          <w:tab w:val="left" w:pos="806"/>
        </w:tabs>
        <w:rPr>
          <w:ins w:id="70" w:author="Aziz Boxwala" w:date="2014-08-22T20:21:00Z"/>
          <w:rFonts w:asciiTheme="minorHAnsi" w:eastAsiaTheme="minorEastAsia" w:hAnsiTheme="minorHAnsi" w:cstheme="minorBidi"/>
          <w:sz w:val="22"/>
          <w:szCs w:val="22"/>
        </w:rPr>
      </w:pPr>
      <w:ins w:id="71" w:author="Aziz Boxwala" w:date="2014-08-22T20:21:00Z">
        <w:r>
          <w:t>4.1</w:t>
        </w:r>
        <w:r>
          <w:rPr>
            <w:rFonts w:asciiTheme="minorHAnsi" w:eastAsiaTheme="minorEastAsia" w:hAnsiTheme="minorHAnsi" w:cstheme="minorBidi"/>
            <w:sz w:val="22"/>
            <w:szCs w:val="22"/>
          </w:rPr>
          <w:tab/>
        </w:r>
        <w:r>
          <w:t>Design</w:t>
        </w:r>
        <w:r>
          <w:tab/>
        </w:r>
        <w:r>
          <w:fldChar w:fldCharType="begin"/>
        </w:r>
        <w:r>
          <w:instrText xml:space="preserve"> PAGEREF _Toc396502246 \h </w:instrText>
        </w:r>
      </w:ins>
      <w:r>
        <w:fldChar w:fldCharType="separate"/>
      </w:r>
      <w:ins w:id="72" w:author="Aziz Boxwala" w:date="2014-08-22T20:21:00Z">
        <w:r>
          <w:t>21</w:t>
        </w:r>
        <w:r>
          <w:fldChar w:fldCharType="end"/>
        </w:r>
      </w:ins>
    </w:p>
    <w:p w14:paraId="77608B6D" w14:textId="77777777" w:rsidR="00EB26E0" w:rsidRDefault="00EB26E0">
      <w:pPr>
        <w:pStyle w:val="TOC3"/>
        <w:rPr>
          <w:ins w:id="73" w:author="Aziz Boxwala" w:date="2014-08-22T20:21:00Z"/>
          <w:rFonts w:asciiTheme="minorHAnsi" w:eastAsiaTheme="minorEastAsia" w:hAnsiTheme="minorHAnsi" w:cstheme="minorBidi"/>
          <w:sz w:val="22"/>
          <w:szCs w:val="22"/>
        </w:rPr>
      </w:pPr>
      <w:ins w:id="74" w:author="Aziz Boxwala" w:date="2014-08-22T20:21:00Z">
        <w:r>
          <w:t>4.1.1</w:t>
        </w:r>
        <w:r>
          <w:rPr>
            <w:rFonts w:asciiTheme="minorHAnsi" w:eastAsiaTheme="minorEastAsia" w:hAnsiTheme="minorHAnsi" w:cstheme="minorBidi"/>
            <w:sz w:val="22"/>
            <w:szCs w:val="22"/>
          </w:rPr>
          <w:tab/>
        </w:r>
        <w:r>
          <w:t>Approach</w:t>
        </w:r>
        <w:r>
          <w:tab/>
        </w:r>
        <w:r>
          <w:fldChar w:fldCharType="begin"/>
        </w:r>
        <w:r>
          <w:instrText xml:space="preserve"> PAGEREF _Toc396502247 \h </w:instrText>
        </w:r>
      </w:ins>
      <w:r>
        <w:fldChar w:fldCharType="separate"/>
      </w:r>
      <w:ins w:id="75" w:author="Aziz Boxwala" w:date="2014-08-22T20:21:00Z">
        <w:r>
          <w:t>21</w:t>
        </w:r>
        <w:r>
          <w:fldChar w:fldCharType="end"/>
        </w:r>
      </w:ins>
    </w:p>
    <w:p w14:paraId="4DD1D938" w14:textId="77777777" w:rsidR="00EB26E0" w:rsidRDefault="00EB26E0">
      <w:pPr>
        <w:pStyle w:val="TOC3"/>
        <w:rPr>
          <w:ins w:id="76" w:author="Aziz Boxwala" w:date="2014-08-22T20:21:00Z"/>
          <w:rFonts w:asciiTheme="minorHAnsi" w:eastAsiaTheme="minorEastAsia" w:hAnsiTheme="minorHAnsi" w:cstheme="minorBidi"/>
          <w:sz w:val="22"/>
          <w:szCs w:val="22"/>
        </w:rPr>
      </w:pPr>
      <w:ins w:id="77" w:author="Aziz Boxwala" w:date="2014-08-22T20:21:00Z">
        <w:r>
          <w:t>4.1.2</w:t>
        </w:r>
        <w:r>
          <w:rPr>
            <w:rFonts w:asciiTheme="minorHAnsi" w:eastAsiaTheme="minorEastAsia" w:hAnsiTheme="minorHAnsi" w:cstheme="minorBidi"/>
            <w:sz w:val="22"/>
            <w:szCs w:val="22"/>
          </w:rPr>
          <w:tab/>
        </w:r>
        <w:r w:rsidRPr="00740BF8">
          <w:t xml:space="preserve">Statements about </w:t>
        </w:r>
        <w:r>
          <w:t>Actions</w:t>
        </w:r>
        <w:r>
          <w:tab/>
        </w:r>
        <w:r>
          <w:fldChar w:fldCharType="begin"/>
        </w:r>
        <w:r>
          <w:instrText xml:space="preserve"> PAGEREF _Toc396502248 \h </w:instrText>
        </w:r>
      </w:ins>
      <w:r>
        <w:fldChar w:fldCharType="separate"/>
      </w:r>
      <w:ins w:id="78" w:author="Aziz Boxwala" w:date="2014-08-22T20:21:00Z">
        <w:r>
          <w:t>23</w:t>
        </w:r>
        <w:r>
          <w:fldChar w:fldCharType="end"/>
        </w:r>
      </w:ins>
    </w:p>
    <w:p w14:paraId="068726AB" w14:textId="77777777" w:rsidR="00EB26E0" w:rsidRDefault="00EB26E0">
      <w:pPr>
        <w:pStyle w:val="TOC3"/>
        <w:rPr>
          <w:ins w:id="79" w:author="Aziz Boxwala" w:date="2014-08-22T20:21:00Z"/>
          <w:rFonts w:asciiTheme="minorHAnsi" w:eastAsiaTheme="minorEastAsia" w:hAnsiTheme="minorHAnsi" w:cstheme="minorBidi"/>
          <w:sz w:val="22"/>
          <w:szCs w:val="22"/>
        </w:rPr>
      </w:pPr>
      <w:ins w:id="80" w:author="Aziz Boxwala" w:date="2014-08-22T20:21:00Z">
        <w:r>
          <w:t>4.1.3</w:t>
        </w:r>
        <w:r>
          <w:rPr>
            <w:rFonts w:asciiTheme="minorHAnsi" w:eastAsiaTheme="minorEastAsia" w:hAnsiTheme="minorHAnsi" w:cstheme="minorBidi"/>
            <w:sz w:val="22"/>
            <w:szCs w:val="22"/>
          </w:rPr>
          <w:tab/>
        </w:r>
        <w:r w:rsidRPr="00740BF8">
          <w:t>Statements about Observations</w:t>
        </w:r>
        <w:r>
          <w:tab/>
        </w:r>
        <w:r>
          <w:fldChar w:fldCharType="begin"/>
        </w:r>
        <w:r>
          <w:instrText xml:space="preserve"> PAGEREF _Toc396502249 \h </w:instrText>
        </w:r>
      </w:ins>
      <w:r>
        <w:fldChar w:fldCharType="separate"/>
      </w:r>
      <w:ins w:id="81" w:author="Aziz Boxwala" w:date="2014-08-22T20:21:00Z">
        <w:r>
          <w:t>26</w:t>
        </w:r>
        <w:r>
          <w:fldChar w:fldCharType="end"/>
        </w:r>
      </w:ins>
    </w:p>
    <w:p w14:paraId="09E32220" w14:textId="77777777" w:rsidR="00EB26E0" w:rsidRDefault="00EB26E0">
      <w:pPr>
        <w:pStyle w:val="TOC3"/>
        <w:rPr>
          <w:ins w:id="82" w:author="Aziz Boxwala" w:date="2014-08-22T20:21:00Z"/>
          <w:rFonts w:asciiTheme="minorHAnsi" w:eastAsiaTheme="minorEastAsia" w:hAnsiTheme="minorHAnsi" w:cstheme="minorBidi"/>
          <w:sz w:val="22"/>
          <w:szCs w:val="22"/>
        </w:rPr>
      </w:pPr>
      <w:ins w:id="83" w:author="Aziz Boxwala" w:date="2014-08-22T20:21:00Z">
        <w:r>
          <w:t>4.1.4</w:t>
        </w:r>
        <w:r>
          <w:rPr>
            <w:rFonts w:asciiTheme="minorHAnsi" w:eastAsiaTheme="minorEastAsia" w:hAnsiTheme="minorHAnsi" w:cstheme="minorBidi"/>
            <w:sz w:val="22"/>
            <w:szCs w:val="22"/>
          </w:rPr>
          <w:tab/>
        </w:r>
        <w:r>
          <w:t>Rationale for Design</w:t>
        </w:r>
        <w:r>
          <w:tab/>
        </w:r>
        <w:r>
          <w:fldChar w:fldCharType="begin"/>
        </w:r>
        <w:r>
          <w:instrText xml:space="preserve"> PAGEREF _Toc396502500 \h </w:instrText>
        </w:r>
      </w:ins>
      <w:r>
        <w:fldChar w:fldCharType="separate"/>
      </w:r>
      <w:ins w:id="84" w:author="Aziz Boxwala" w:date="2014-08-22T20:21:00Z">
        <w:r>
          <w:t>28</w:t>
        </w:r>
        <w:r>
          <w:fldChar w:fldCharType="end"/>
        </w:r>
      </w:ins>
    </w:p>
    <w:p w14:paraId="69A0DB59" w14:textId="77777777" w:rsidR="00EB26E0" w:rsidRDefault="00EB26E0">
      <w:pPr>
        <w:pStyle w:val="TOC2"/>
        <w:tabs>
          <w:tab w:val="left" w:pos="806"/>
        </w:tabs>
        <w:rPr>
          <w:ins w:id="85" w:author="Aziz Boxwala" w:date="2014-08-22T20:21:00Z"/>
          <w:rFonts w:asciiTheme="minorHAnsi" w:eastAsiaTheme="minorEastAsia" w:hAnsiTheme="minorHAnsi" w:cstheme="minorBidi"/>
          <w:sz w:val="22"/>
          <w:szCs w:val="22"/>
        </w:rPr>
      </w:pPr>
      <w:ins w:id="86" w:author="Aziz Boxwala" w:date="2014-08-22T20:21:00Z">
        <w:r>
          <w:t>4.2</w:t>
        </w:r>
        <w:r>
          <w:rPr>
            <w:rFonts w:asciiTheme="minorHAnsi" w:eastAsiaTheme="minorEastAsia" w:hAnsiTheme="minorHAnsi" w:cstheme="minorBidi"/>
            <w:sz w:val="22"/>
            <w:szCs w:val="22"/>
          </w:rPr>
          <w:tab/>
        </w:r>
        <w:r>
          <w:t>Datatypes</w:t>
        </w:r>
        <w:r w:rsidRPr="00740BF8">
          <w:t>, Entities, and Extended Types</w:t>
        </w:r>
        <w:r>
          <w:tab/>
        </w:r>
        <w:r>
          <w:fldChar w:fldCharType="begin"/>
        </w:r>
        <w:r>
          <w:instrText xml:space="preserve"> PAGEREF _Toc396502501 \h </w:instrText>
        </w:r>
      </w:ins>
      <w:r>
        <w:fldChar w:fldCharType="separate"/>
      </w:r>
      <w:ins w:id="87" w:author="Aziz Boxwala" w:date="2014-08-22T20:21:00Z">
        <w:r>
          <w:t>29</w:t>
        </w:r>
        <w:r>
          <w:fldChar w:fldCharType="end"/>
        </w:r>
      </w:ins>
    </w:p>
    <w:p w14:paraId="5B0BC83C" w14:textId="77777777" w:rsidR="00EB26E0" w:rsidRDefault="00EB26E0">
      <w:pPr>
        <w:pStyle w:val="TOC2"/>
        <w:tabs>
          <w:tab w:val="left" w:pos="806"/>
        </w:tabs>
        <w:rPr>
          <w:ins w:id="88" w:author="Aziz Boxwala" w:date="2014-08-22T20:21:00Z"/>
          <w:rFonts w:asciiTheme="minorHAnsi" w:eastAsiaTheme="minorEastAsia" w:hAnsiTheme="minorHAnsi" w:cstheme="minorBidi"/>
          <w:sz w:val="22"/>
          <w:szCs w:val="22"/>
        </w:rPr>
      </w:pPr>
      <w:ins w:id="89" w:author="Aziz Boxwala" w:date="2014-08-22T20:21:00Z">
        <w:r>
          <w:t>4.3</w:t>
        </w:r>
        <w:r>
          <w:rPr>
            <w:rFonts w:asciiTheme="minorHAnsi" w:eastAsiaTheme="minorEastAsia" w:hAnsiTheme="minorHAnsi" w:cstheme="minorBidi"/>
            <w:sz w:val="22"/>
            <w:szCs w:val="22"/>
          </w:rPr>
          <w:tab/>
        </w:r>
        <w:r>
          <w:t>Cardinality and Optionality</w:t>
        </w:r>
        <w:r>
          <w:tab/>
        </w:r>
        <w:r>
          <w:fldChar w:fldCharType="begin"/>
        </w:r>
        <w:r>
          <w:instrText xml:space="preserve"> PAGEREF _Toc396502502 \h </w:instrText>
        </w:r>
      </w:ins>
      <w:r>
        <w:fldChar w:fldCharType="separate"/>
      </w:r>
      <w:ins w:id="90" w:author="Aziz Boxwala" w:date="2014-08-22T20:21:00Z">
        <w:r>
          <w:t>29</w:t>
        </w:r>
        <w:r>
          <w:fldChar w:fldCharType="end"/>
        </w:r>
      </w:ins>
    </w:p>
    <w:p w14:paraId="6E0D9D01" w14:textId="77777777" w:rsidR="00EB26E0" w:rsidRDefault="00EB26E0">
      <w:pPr>
        <w:pStyle w:val="TOC2"/>
        <w:tabs>
          <w:tab w:val="left" w:pos="806"/>
        </w:tabs>
        <w:rPr>
          <w:ins w:id="91" w:author="Aziz Boxwala" w:date="2014-08-22T20:21:00Z"/>
          <w:rFonts w:asciiTheme="minorHAnsi" w:eastAsiaTheme="minorEastAsia" w:hAnsiTheme="minorHAnsi" w:cstheme="minorBidi"/>
          <w:sz w:val="22"/>
          <w:szCs w:val="22"/>
        </w:rPr>
      </w:pPr>
      <w:ins w:id="92" w:author="Aziz Boxwala" w:date="2014-08-22T20:21:00Z">
        <w:r>
          <w:t>4.4</w:t>
        </w:r>
        <w:r>
          <w:rPr>
            <w:rFonts w:asciiTheme="minorHAnsi" w:eastAsiaTheme="minorEastAsia" w:hAnsiTheme="minorHAnsi" w:cstheme="minorBidi"/>
            <w:sz w:val="22"/>
            <w:szCs w:val="22"/>
          </w:rPr>
          <w:tab/>
        </w:r>
        <w:r>
          <w:t>Logical Model for Quality Improvement</w:t>
        </w:r>
        <w:r>
          <w:tab/>
        </w:r>
        <w:r>
          <w:fldChar w:fldCharType="begin"/>
        </w:r>
        <w:r>
          <w:instrText xml:space="preserve"> PAGEREF _Toc396502503 \h </w:instrText>
        </w:r>
      </w:ins>
      <w:r>
        <w:fldChar w:fldCharType="separate"/>
      </w:r>
      <w:ins w:id="93" w:author="Aziz Boxwala" w:date="2014-08-22T20:21:00Z">
        <w:r>
          <w:t>29</w:t>
        </w:r>
        <w:r>
          <w:fldChar w:fldCharType="end"/>
        </w:r>
      </w:ins>
    </w:p>
    <w:p w14:paraId="1B4D2F32" w14:textId="77777777" w:rsidR="00EB26E0" w:rsidRDefault="00EB26E0">
      <w:pPr>
        <w:pStyle w:val="TOC1"/>
        <w:rPr>
          <w:ins w:id="94" w:author="Aziz Boxwala" w:date="2014-08-22T20:21:00Z"/>
          <w:rFonts w:asciiTheme="minorHAnsi" w:eastAsiaTheme="minorEastAsia" w:hAnsiTheme="minorHAnsi" w:cstheme="minorBidi"/>
          <w:caps w:val="0"/>
          <w:sz w:val="22"/>
          <w:szCs w:val="22"/>
        </w:rPr>
      </w:pPr>
      <w:ins w:id="95" w:author="Aziz Boxwala" w:date="2014-08-22T20:21:00Z">
        <w:r>
          <w:t>5</w:t>
        </w:r>
        <w:r>
          <w:rPr>
            <w:rFonts w:asciiTheme="minorHAnsi" w:eastAsiaTheme="minorEastAsia" w:hAnsiTheme="minorHAnsi" w:cstheme="minorBidi"/>
            <w:caps w:val="0"/>
            <w:sz w:val="22"/>
            <w:szCs w:val="22"/>
          </w:rPr>
          <w:tab/>
        </w:r>
        <w:r>
          <w:t>Model Specification</w:t>
        </w:r>
        <w:r>
          <w:tab/>
        </w:r>
        <w:r>
          <w:fldChar w:fldCharType="begin"/>
        </w:r>
        <w:r>
          <w:instrText xml:space="preserve"> PAGEREF _Toc396502504 \h </w:instrText>
        </w:r>
      </w:ins>
      <w:r>
        <w:fldChar w:fldCharType="separate"/>
      </w:r>
      <w:ins w:id="96" w:author="Aziz Boxwala" w:date="2014-08-22T20:21:00Z">
        <w:r>
          <w:t>31</w:t>
        </w:r>
        <w:r>
          <w:fldChar w:fldCharType="end"/>
        </w:r>
      </w:ins>
    </w:p>
    <w:p w14:paraId="7B184024" w14:textId="77777777" w:rsidR="00EB26E0" w:rsidRDefault="00EB26E0">
      <w:pPr>
        <w:pStyle w:val="TOC2"/>
        <w:tabs>
          <w:tab w:val="left" w:pos="806"/>
        </w:tabs>
        <w:rPr>
          <w:ins w:id="97" w:author="Aziz Boxwala" w:date="2014-08-22T20:21:00Z"/>
          <w:rFonts w:asciiTheme="minorHAnsi" w:eastAsiaTheme="minorEastAsia" w:hAnsiTheme="minorHAnsi" w:cstheme="minorBidi"/>
          <w:sz w:val="22"/>
          <w:szCs w:val="22"/>
        </w:rPr>
      </w:pPr>
      <w:ins w:id="98" w:author="Aziz Boxwala" w:date="2014-08-22T20:21:00Z">
        <w:r w:rsidRPr="00740BF8">
          <w:rPr>
            <w:bCs/>
          </w:rPr>
          <w:t>5.1</w:t>
        </w:r>
        <w:r>
          <w:rPr>
            <w:rFonts w:asciiTheme="minorHAnsi" w:eastAsiaTheme="minorEastAsia" w:hAnsiTheme="minorHAnsi" w:cstheme="minorBidi"/>
            <w:sz w:val="22"/>
            <w:szCs w:val="22"/>
          </w:rPr>
          <w:tab/>
        </w:r>
        <w:r w:rsidRPr="00740BF8">
          <w:rPr>
            <w:bCs/>
          </w:rPr>
          <w:t>action</w:t>
        </w:r>
        <w:r>
          <w:tab/>
        </w:r>
        <w:r>
          <w:fldChar w:fldCharType="begin"/>
        </w:r>
        <w:r>
          <w:instrText xml:space="preserve"> PAGEREF _Toc396502505 \h </w:instrText>
        </w:r>
      </w:ins>
      <w:r>
        <w:fldChar w:fldCharType="separate"/>
      </w:r>
      <w:ins w:id="99" w:author="Aziz Boxwala" w:date="2014-08-22T20:21:00Z">
        <w:r>
          <w:t>32</w:t>
        </w:r>
        <w:r>
          <w:fldChar w:fldCharType="end"/>
        </w:r>
      </w:ins>
    </w:p>
    <w:p w14:paraId="6C61A102" w14:textId="77777777" w:rsidR="00EB26E0" w:rsidRDefault="00EB26E0">
      <w:pPr>
        <w:pStyle w:val="TOC3"/>
        <w:rPr>
          <w:ins w:id="100" w:author="Aziz Boxwala" w:date="2014-08-22T20:21:00Z"/>
          <w:rFonts w:asciiTheme="minorHAnsi" w:eastAsiaTheme="minorEastAsia" w:hAnsiTheme="minorHAnsi" w:cstheme="minorBidi"/>
          <w:sz w:val="22"/>
          <w:szCs w:val="22"/>
        </w:rPr>
      </w:pPr>
      <w:ins w:id="101" w:author="Aziz Boxwala" w:date="2014-08-22T20:21:00Z">
        <w:r w:rsidRPr="00740BF8">
          <w:rPr>
            <w:bCs/>
          </w:rPr>
          <w:t>5.1.1</w:t>
        </w:r>
        <w:r>
          <w:rPr>
            <w:rFonts w:asciiTheme="minorHAnsi" w:eastAsiaTheme="minorEastAsia" w:hAnsiTheme="minorHAnsi" w:cstheme="minorBidi"/>
            <w:sz w:val="22"/>
            <w:szCs w:val="22"/>
          </w:rPr>
          <w:tab/>
        </w:r>
        <w:r w:rsidRPr="00740BF8">
          <w:rPr>
            <w:bCs/>
          </w:rPr>
          <w:t>act</w:t>
        </w:r>
        <w:r>
          <w:tab/>
        </w:r>
        <w:r>
          <w:fldChar w:fldCharType="begin"/>
        </w:r>
        <w:r>
          <w:instrText xml:space="preserve"> PAGEREF _Toc396502506 \h </w:instrText>
        </w:r>
      </w:ins>
      <w:r>
        <w:fldChar w:fldCharType="separate"/>
      </w:r>
      <w:ins w:id="102" w:author="Aziz Boxwala" w:date="2014-08-22T20:21:00Z">
        <w:r>
          <w:t>33</w:t>
        </w:r>
        <w:r>
          <w:fldChar w:fldCharType="end"/>
        </w:r>
      </w:ins>
    </w:p>
    <w:p w14:paraId="786AB459" w14:textId="77777777" w:rsidR="00EB26E0" w:rsidRDefault="00EB26E0">
      <w:pPr>
        <w:pStyle w:val="TOC4"/>
        <w:rPr>
          <w:ins w:id="103" w:author="Aziz Boxwala" w:date="2014-08-22T20:21:00Z"/>
          <w:rFonts w:asciiTheme="minorHAnsi" w:eastAsiaTheme="minorEastAsia" w:hAnsiTheme="minorHAnsi" w:cstheme="minorBidi"/>
          <w:noProof/>
          <w:sz w:val="22"/>
          <w:szCs w:val="22"/>
          <w:lang w:eastAsia="en-US"/>
        </w:rPr>
      </w:pPr>
      <w:ins w:id="104" w:author="Aziz Boxwala" w:date="2014-08-22T20:21:00Z">
        <w:r w:rsidRPr="00740BF8">
          <w:rPr>
            <w:bCs/>
            <w:noProof/>
            <w:u w:color="000000"/>
          </w:rPr>
          <w:t>5.1.1.1</w:t>
        </w:r>
        <w:r>
          <w:rPr>
            <w:rFonts w:asciiTheme="minorHAnsi" w:eastAsiaTheme="minorEastAsia" w:hAnsiTheme="minorHAnsi" w:cstheme="minorBidi"/>
            <w:noProof/>
            <w:sz w:val="22"/>
            <w:szCs w:val="22"/>
            <w:lang w:eastAsia="en-US"/>
          </w:rPr>
          <w:tab/>
        </w:r>
        <w:r w:rsidRPr="00740BF8">
          <w:rPr>
            <w:bCs/>
            <w:noProof/>
            <w:u w:color="000000"/>
          </w:rPr>
          <w:t>Act</w:t>
        </w:r>
        <w:r>
          <w:rPr>
            <w:noProof/>
          </w:rPr>
          <w:tab/>
        </w:r>
        <w:r>
          <w:rPr>
            <w:noProof/>
          </w:rPr>
          <w:fldChar w:fldCharType="begin"/>
        </w:r>
        <w:r>
          <w:rPr>
            <w:noProof/>
          </w:rPr>
          <w:instrText xml:space="preserve"> PAGEREF _Toc396502507 \h </w:instrText>
        </w:r>
      </w:ins>
      <w:r>
        <w:rPr>
          <w:noProof/>
        </w:rPr>
      </w:r>
      <w:r>
        <w:rPr>
          <w:noProof/>
        </w:rPr>
        <w:fldChar w:fldCharType="separate"/>
      </w:r>
      <w:ins w:id="105" w:author="Aziz Boxwala" w:date="2014-08-22T20:21:00Z">
        <w:r>
          <w:rPr>
            <w:noProof/>
          </w:rPr>
          <w:t>36</w:t>
        </w:r>
        <w:r>
          <w:rPr>
            <w:noProof/>
          </w:rPr>
          <w:fldChar w:fldCharType="end"/>
        </w:r>
      </w:ins>
    </w:p>
    <w:p w14:paraId="3095A674" w14:textId="77777777" w:rsidR="00EB26E0" w:rsidRDefault="00EB26E0">
      <w:pPr>
        <w:pStyle w:val="TOC4"/>
        <w:rPr>
          <w:ins w:id="106" w:author="Aziz Boxwala" w:date="2014-08-22T20:21:00Z"/>
          <w:rFonts w:asciiTheme="minorHAnsi" w:eastAsiaTheme="minorEastAsia" w:hAnsiTheme="minorHAnsi" w:cstheme="minorBidi"/>
          <w:noProof/>
          <w:sz w:val="22"/>
          <w:szCs w:val="22"/>
          <w:lang w:eastAsia="en-US"/>
        </w:rPr>
      </w:pPr>
      <w:ins w:id="107" w:author="Aziz Boxwala" w:date="2014-08-22T20:21:00Z">
        <w:r w:rsidRPr="00740BF8">
          <w:rPr>
            <w:bCs/>
            <w:noProof/>
            <w:u w:color="000000"/>
          </w:rPr>
          <w:t>5.1.1.2</w:t>
        </w:r>
        <w:r>
          <w:rPr>
            <w:rFonts w:asciiTheme="minorHAnsi" w:eastAsiaTheme="minorEastAsia" w:hAnsiTheme="minorHAnsi" w:cstheme="minorBidi"/>
            <w:noProof/>
            <w:sz w:val="22"/>
            <w:szCs w:val="22"/>
            <w:lang w:eastAsia="en-US"/>
          </w:rPr>
          <w:tab/>
        </w:r>
        <w:r w:rsidRPr="00740BF8">
          <w:rPr>
            <w:bCs/>
            <w:noProof/>
            <w:u w:color="000000"/>
          </w:rPr>
          <w:t>CareProgramParticipation</w:t>
        </w:r>
        <w:r>
          <w:rPr>
            <w:noProof/>
          </w:rPr>
          <w:tab/>
        </w:r>
        <w:r>
          <w:rPr>
            <w:noProof/>
          </w:rPr>
          <w:fldChar w:fldCharType="begin"/>
        </w:r>
        <w:r>
          <w:rPr>
            <w:noProof/>
          </w:rPr>
          <w:instrText xml:space="preserve"> PAGEREF _Toc396502508 \h </w:instrText>
        </w:r>
      </w:ins>
      <w:r>
        <w:rPr>
          <w:noProof/>
        </w:rPr>
      </w:r>
      <w:r>
        <w:rPr>
          <w:noProof/>
        </w:rPr>
        <w:fldChar w:fldCharType="separate"/>
      </w:r>
      <w:ins w:id="108" w:author="Aziz Boxwala" w:date="2014-08-22T20:21:00Z">
        <w:r>
          <w:rPr>
            <w:noProof/>
          </w:rPr>
          <w:t>36</w:t>
        </w:r>
        <w:r>
          <w:rPr>
            <w:noProof/>
          </w:rPr>
          <w:fldChar w:fldCharType="end"/>
        </w:r>
      </w:ins>
    </w:p>
    <w:p w14:paraId="781F8E2C" w14:textId="77777777" w:rsidR="00EB26E0" w:rsidRDefault="00EB26E0">
      <w:pPr>
        <w:pStyle w:val="TOC4"/>
        <w:rPr>
          <w:ins w:id="109" w:author="Aziz Boxwala" w:date="2014-08-22T20:21:00Z"/>
          <w:rFonts w:asciiTheme="minorHAnsi" w:eastAsiaTheme="minorEastAsia" w:hAnsiTheme="minorHAnsi" w:cstheme="minorBidi"/>
          <w:noProof/>
          <w:sz w:val="22"/>
          <w:szCs w:val="22"/>
          <w:lang w:eastAsia="en-US"/>
        </w:rPr>
      </w:pPr>
      <w:ins w:id="110" w:author="Aziz Boxwala" w:date="2014-08-22T20:21:00Z">
        <w:r w:rsidRPr="00740BF8">
          <w:rPr>
            <w:bCs/>
            <w:noProof/>
            <w:u w:color="000000"/>
          </w:rPr>
          <w:t>5.1.1.3</w:t>
        </w:r>
        <w:r>
          <w:rPr>
            <w:rFonts w:asciiTheme="minorHAnsi" w:eastAsiaTheme="minorEastAsia" w:hAnsiTheme="minorHAnsi" w:cstheme="minorBidi"/>
            <w:noProof/>
            <w:sz w:val="22"/>
            <w:szCs w:val="22"/>
            <w:lang w:eastAsia="en-US"/>
          </w:rPr>
          <w:tab/>
        </w:r>
        <w:r w:rsidRPr="00740BF8">
          <w:rPr>
            <w:bCs/>
            <w:noProof/>
            <w:u w:color="000000"/>
          </w:rPr>
          <w:t>Communication</w:t>
        </w:r>
        <w:r>
          <w:rPr>
            <w:noProof/>
          </w:rPr>
          <w:tab/>
        </w:r>
        <w:r>
          <w:rPr>
            <w:noProof/>
          </w:rPr>
          <w:fldChar w:fldCharType="begin"/>
        </w:r>
        <w:r>
          <w:rPr>
            <w:noProof/>
          </w:rPr>
          <w:instrText xml:space="preserve"> PAGEREF _Toc396502509 \h </w:instrText>
        </w:r>
      </w:ins>
      <w:r>
        <w:rPr>
          <w:noProof/>
        </w:rPr>
      </w:r>
      <w:r>
        <w:rPr>
          <w:noProof/>
        </w:rPr>
        <w:fldChar w:fldCharType="separate"/>
      </w:r>
      <w:ins w:id="111" w:author="Aziz Boxwala" w:date="2014-08-22T20:21:00Z">
        <w:r>
          <w:rPr>
            <w:noProof/>
          </w:rPr>
          <w:t>36</w:t>
        </w:r>
        <w:r>
          <w:rPr>
            <w:noProof/>
          </w:rPr>
          <w:fldChar w:fldCharType="end"/>
        </w:r>
      </w:ins>
    </w:p>
    <w:p w14:paraId="6D9E2C9C" w14:textId="77777777" w:rsidR="00EB26E0" w:rsidRDefault="00EB26E0">
      <w:pPr>
        <w:pStyle w:val="TOC4"/>
        <w:rPr>
          <w:ins w:id="112" w:author="Aziz Boxwala" w:date="2014-08-22T20:21:00Z"/>
          <w:rFonts w:asciiTheme="minorHAnsi" w:eastAsiaTheme="minorEastAsia" w:hAnsiTheme="minorHAnsi" w:cstheme="minorBidi"/>
          <w:noProof/>
          <w:sz w:val="22"/>
          <w:szCs w:val="22"/>
          <w:lang w:eastAsia="en-US"/>
        </w:rPr>
      </w:pPr>
      <w:ins w:id="113" w:author="Aziz Boxwala" w:date="2014-08-22T20:21:00Z">
        <w:r w:rsidRPr="00740BF8">
          <w:rPr>
            <w:bCs/>
            <w:noProof/>
            <w:u w:color="000000"/>
          </w:rPr>
          <w:lastRenderedPageBreak/>
          <w:t>5.1.1.4</w:t>
        </w:r>
        <w:r>
          <w:rPr>
            <w:rFonts w:asciiTheme="minorHAnsi" w:eastAsiaTheme="minorEastAsia" w:hAnsiTheme="minorHAnsi" w:cstheme="minorBidi"/>
            <w:noProof/>
            <w:sz w:val="22"/>
            <w:szCs w:val="22"/>
            <w:lang w:eastAsia="en-US"/>
          </w:rPr>
          <w:tab/>
        </w:r>
        <w:r w:rsidRPr="00740BF8">
          <w:rPr>
            <w:bCs/>
            <w:noProof/>
            <w:u w:color="000000"/>
          </w:rPr>
          <w:t>CompositeIntravenousMedicationAdministration</w:t>
        </w:r>
        <w:r>
          <w:rPr>
            <w:noProof/>
          </w:rPr>
          <w:tab/>
        </w:r>
        <w:r>
          <w:rPr>
            <w:noProof/>
          </w:rPr>
          <w:fldChar w:fldCharType="begin"/>
        </w:r>
        <w:r>
          <w:rPr>
            <w:noProof/>
          </w:rPr>
          <w:instrText xml:space="preserve"> PAGEREF _Toc396502510 \h </w:instrText>
        </w:r>
      </w:ins>
      <w:r>
        <w:rPr>
          <w:noProof/>
        </w:rPr>
      </w:r>
      <w:r>
        <w:rPr>
          <w:noProof/>
        </w:rPr>
        <w:fldChar w:fldCharType="separate"/>
      </w:r>
      <w:ins w:id="114" w:author="Aziz Boxwala" w:date="2014-08-22T20:21:00Z">
        <w:r>
          <w:rPr>
            <w:noProof/>
          </w:rPr>
          <w:t>37</w:t>
        </w:r>
        <w:r>
          <w:rPr>
            <w:noProof/>
          </w:rPr>
          <w:fldChar w:fldCharType="end"/>
        </w:r>
      </w:ins>
    </w:p>
    <w:p w14:paraId="68225BF9" w14:textId="77777777" w:rsidR="00EB26E0" w:rsidRDefault="00EB26E0">
      <w:pPr>
        <w:pStyle w:val="TOC4"/>
        <w:rPr>
          <w:ins w:id="115" w:author="Aziz Boxwala" w:date="2014-08-22T20:21:00Z"/>
          <w:rFonts w:asciiTheme="minorHAnsi" w:eastAsiaTheme="minorEastAsia" w:hAnsiTheme="minorHAnsi" w:cstheme="minorBidi"/>
          <w:noProof/>
          <w:sz w:val="22"/>
          <w:szCs w:val="22"/>
          <w:lang w:eastAsia="en-US"/>
        </w:rPr>
      </w:pPr>
      <w:ins w:id="116" w:author="Aziz Boxwala" w:date="2014-08-22T20:21:00Z">
        <w:r w:rsidRPr="00740BF8">
          <w:rPr>
            <w:bCs/>
            <w:noProof/>
            <w:u w:color="000000"/>
          </w:rPr>
          <w:t>5.1.1.5</w:t>
        </w:r>
        <w:r>
          <w:rPr>
            <w:rFonts w:asciiTheme="minorHAnsi" w:eastAsiaTheme="minorEastAsia" w:hAnsiTheme="minorHAnsi" w:cstheme="minorBidi"/>
            <w:noProof/>
            <w:sz w:val="22"/>
            <w:szCs w:val="22"/>
            <w:lang w:eastAsia="en-US"/>
          </w:rPr>
          <w:tab/>
        </w:r>
        <w:r w:rsidRPr="00740BF8">
          <w:rPr>
            <w:bCs/>
            <w:noProof/>
            <w:u w:color="000000"/>
          </w:rPr>
          <w:t>DeviceUse</w:t>
        </w:r>
        <w:r>
          <w:rPr>
            <w:noProof/>
          </w:rPr>
          <w:tab/>
        </w:r>
        <w:r>
          <w:rPr>
            <w:noProof/>
          </w:rPr>
          <w:fldChar w:fldCharType="begin"/>
        </w:r>
        <w:r>
          <w:rPr>
            <w:noProof/>
          </w:rPr>
          <w:instrText xml:space="preserve"> PAGEREF _Toc396502511 \h </w:instrText>
        </w:r>
      </w:ins>
      <w:r>
        <w:rPr>
          <w:noProof/>
        </w:rPr>
      </w:r>
      <w:r>
        <w:rPr>
          <w:noProof/>
        </w:rPr>
        <w:fldChar w:fldCharType="separate"/>
      </w:r>
      <w:ins w:id="117" w:author="Aziz Boxwala" w:date="2014-08-22T20:21:00Z">
        <w:r>
          <w:rPr>
            <w:noProof/>
          </w:rPr>
          <w:t>37</w:t>
        </w:r>
        <w:r>
          <w:rPr>
            <w:noProof/>
          </w:rPr>
          <w:fldChar w:fldCharType="end"/>
        </w:r>
      </w:ins>
    </w:p>
    <w:p w14:paraId="092F50AD" w14:textId="77777777" w:rsidR="00EB26E0" w:rsidRDefault="00EB26E0">
      <w:pPr>
        <w:pStyle w:val="TOC4"/>
        <w:rPr>
          <w:ins w:id="118" w:author="Aziz Boxwala" w:date="2014-08-22T20:21:00Z"/>
          <w:rFonts w:asciiTheme="minorHAnsi" w:eastAsiaTheme="minorEastAsia" w:hAnsiTheme="minorHAnsi" w:cstheme="minorBidi"/>
          <w:noProof/>
          <w:sz w:val="22"/>
          <w:szCs w:val="22"/>
          <w:lang w:eastAsia="en-US"/>
        </w:rPr>
      </w:pPr>
      <w:ins w:id="119" w:author="Aziz Boxwala" w:date="2014-08-22T20:21:00Z">
        <w:r w:rsidRPr="00740BF8">
          <w:rPr>
            <w:bCs/>
            <w:noProof/>
            <w:u w:color="000000"/>
          </w:rPr>
          <w:t>5.1.1.6</w:t>
        </w:r>
        <w:r>
          <w:rPr>
            <w:rFonts w:asciiTheme="minorHAnsi" w:eastAsiaTheme="minorEastAsia" w:hAnsiTheme="minorHAnsi" w:cstheme="minorBidi"/>
            <w:noProof/>
            <w:sz w:val="22"/>
            <w:szCs w:val="22"/>
            <w:lang w:eastAsia="en-US"/>
          </w:rPr>
          <w:tab/>
        </w:r>
        <w:r w:rsidRPr="00740BF8">
          <w:rPr>
            <w:bCs/>
            <w:noProof/>
            <w:u w:color="000000"/>
          </w:rPr>
          <w:t>Diet</w:t>
        </w:r>
        <w:r>
          <w:rPr>
            <w:noProof/>
          </w:rPr>
          <w:tab/>
        </w:r>
        <w:r>
          <w:rPr>
            <w:noProof/>
          </w:rPr>
          <w:fldChar w:fldCharType="begin"/>
        </w:r>
        <w:r>
          <w:rPr>
            <w:noProof/>
          </w:rPr>
          <w:instrText xml:space="preserve"> PAGEREF _Toc396502512 \h </w:instrText>
        </w:r>
      </w:ins>
      <w:r>
        <w:rPr>
          <w:noProof/>
        </w:rPr>
      </w:r>
      <w:r>
        <w:rPr>
          <w:noProof/>
        </w:rPr>
        <w:fldChar w:fldCharType="separate"/>
      </w:r>
      <w:ins w:id="120" w:author="Aziz Boxwala" w:date="2014-08-22T20:21:00Z">
        <w:r>
          <w:rPr>
            <w:noProof/>
          </w:rPr>
          <w:t>37</w:t>
        </w:r>
        <w:r>
          <w:rPr>
            <w:noProof/>
          </w:rPr>
          <w:fldChar w:fldCharType="end"/>
        </w:r>
      </w:ins>
    </w:p>
    <w:p w14:paraId="7736C1EE" w14:textId="77777777" w:rsidR="00EB26E0" w:rsidRDefault="00EB26E0">
      <w:pPr>
        <w:pStyle w:val="TOC4"/>
        <w:rPr>
          <w:ins w:id="121" w:author="Aziz Boxwala" w:date="2014-08-22T20:21:00Z"/>
          <w:rFonts w:asciiTheme="minorHAnsi" w:eastAsiaTheme="minorEastAsia" w:hAnsiTheme="minorHAnsi" w:cstheme="minorBidi"/>
          <w:noProof/>
          <w:sz w:val="22"/>
          <w:szCs w:val="22"/>
          <w:lang w:eastAsia="en-US"/>
        </w:rPr>
      </w:pPr>
      <w:ins w:id="122" w:author="Aziz Boxwala" w:date="2014-08-22T20:21:00Z">
        <w:r w:rsidRPr="00740BF8">
          <w:rPr>
            <w:bCs/>
            <w:noProof/>
            <w:u w:color="000000"/>
          </w:rPr>
          <w:t>5.1.1.7</w:t>
        </w:r>
        <w:r>
          <w:rPr>
            <w:rFonts w:asciiTheme="minorHAnsi" w:eastAsiaTheme="minorEastAsia" w:hAnsiTheme="minorHAnsi" w:cstheme="minorBidi"/>
            <w:noProof/>
            <w:sz w:val="22"/>
            <w:szCs w:val="22"/>
            <w:lang w:eastAsia="en-US"/>
          </w:rPr>
          <w:tab/>
        </w:r>
        <w:r w:rsidRPr="00740BF8">
          <w:rPr>
            <w:bCs/>
            <w:noProof/>
            <w:u w:color="000000"/>
          </w:rPr>
          <w:t>Encounter</w:t>
        </w:r>
        <w:r>
          <w:rPr>
            <w:noProof/>
          </w:rPr>
          <w:tab/>
        </w:r>
        <w:r>
          <w:rPr>
            <w:noProof/>
          </w:rPr>
          <w:fldChar w:fldCharType="begin"/>
        </w:r>
        <w:r>
          <w:rPr>
            <w:noProof/>
          </w:rPr>
          <w:instrText xml:space="preserve"> PAGEREF _Toc396502513 \h </w:instrText>
        </w:r>
      </w:ins>
      <w:r>
        <w:rPr>
          <w:noProof/>
        </w:rPr>
      </w:r>
      <w:r>
        <w:rPr>
          <w:noProof/>
        </w:rPr>
        <w:fldChar w:fldCharType="separate"/>
      </w:r>
      <w:ins w:id="123" w:author="Aziz Boxwala" w:date="2014-08-22T20:21:00Z">
        <w:r>
          <w:rPr>
            <w:noProof/>
          </w:rPr>
          <w:t>38</w:t>
        </w:r>
        <w:r>
          <w:rPr>
            <w:noProof/>
          </w:rPr>
          <w:fldChar w:fldCharType="end"/>
        </w:r>
      </w:ins>
    </w:p>
    <w:p w14:paraId="0ABAB370" w14:textId="77777777" w:rsidR="00EB26E0" w:rsidRDefault="00EB26E0">
      <w:pPr>
        <w:pStyle w:val="TOC4"/>
        <w:rPr>
          <w:ins w:id="124" w:author="Aziz Boxwala" w:date="2014-08-22T20:21:00Z"/>
          <w:rFonts w:asciiTheme="minorHAnsi" w:eastAsiaTheme="minorEastAsia" w:hAnsiTheme="minorHAnsi" w:cstheme="minorBidi"/>
          <w:noProof/>
          <w:sz w:val="22"/>
          <w:szCs w:val="22"/>
          <w:lang w:eastAsia="en-US"/>
        </w:rPr>
      </w:pPr>
      <w:ins w:id="125" w:author="Aziz Boxwala" w:date="2014-08-22T20:21:00Z">
        <w:r w:rsidRPr="00740BF8">
          <w:rPr>
            <w:bCs/>
            <w:noProof/>
            <w:u w:color="000000"/>
          </w:rPr>
          <w:t>5.1.1.8</w:t>
        </w:r>
        <w:r>
          <w:rPr>
            <w:rFonts w:asciiTheme="minorHAnsi" w:eastAsiaTheme="minorEastAsia" w:hAnsiTheme="minorHAnsi" w:cstheme="minorBidi"/>
            <w:noProof/>
            <w:sz w:val="22"/>
            <w:szCs w:val="22"/>
            <w:lang w:eastAsia="en-US"/>
          </w:rPr>
          <w:tab/>
        </w:r>
        <w:r w:rsidRPr="00740BF8">
          <w:rPr>
            <w:bCs/>
            <w:noProof/>
            <w:u w:color="000000"/>
          </w:rPr>
          <w:t>Goal</w:t>
        </w:r>
        <w:r>
          <w:rPr>
            <w:noProof/>
          </w:rPr>
          <w:tab/>
        </w:r>
        <w:r>
          <w:rPr>
            <w:noProof/>
          </w:rPr>
          <w:fldChar w:fldCharType="begin"/>
        </w:r>
        <w:r>
          <w:rPr>
            <w:noProof/>
          </w:rPr>
          <w:instrText xml:space="preserve"> PAGEREF _Toc396502514 \h </w:instrText>
        </w:r>
      </w:ins>
      <w:r>
        <w:rPr>
          <w:noProof/>
        </w:rPr>
      </w:r>
      <w:r>
        <w:rPr>
          <w:noProof/>
        </w:rPr>
        <w:fldChar w:fldCharType="separate"/>
      </w:r>
      <w:ins w:id="126" w:author="Aziz Boxwala" w:date="2014-08-22T20:21:00Z">
        <w:r>
          <w:rPr>
            <w:noProof/>
          </w:rPr>
          <w:t>38</w:t>
        </w:r>
        <w:r>
          <w:rPr>
            <w:noProof/>
          </w:rPr>
          <w:fldChar w:fldCharType="end"/>
        </w:r>
      </w:ins>
    </w:p>
    <w:p w14:paraId="3782796C" w14:textId="77777777" w:rsidR="00EB26E0" w:rsidRDefault="00EB26E0">
      <w:pPr>
        <w:pStyle w:val="TOC4"/>
        <w:rPr>
          <w:ins w:id="127" w:author="Aziz Boxwala" w:date="2014-08-22T20:21:00Z"/>
          <w:rFonts w:asciiTheme="minorHAnsi" w:eastAsiaTheme="minorEastAsia" w:hAnsiTheme="minorHAnsi" w:cstheme="minorBidi"/>
          <w:noProof/>
          <w:sz w:val="22"/>
          <w:szCs w:val="22"/>
          <w:lang w:eastAsia="en-US"/>
        </w:rPr>
      </w:pPr>
      <w:ins w:id="128" w:author="Aziz Boxwala" w:date="2014-08-22T20:21:00Z">
        <w:r w:rsidRPr="00740BF8">
          <w:rPr>
            <w:bCs/>
            <w:noProof/>
            <w:u w:color="000000"/>
          </w:rPr>
          <w:t>5.1.1.9</w:t>
        </w:r>
        <w:r>
          <w:rPr>
            <w:rFonts w:asciiTheme="minorHAnsi" w:eastAsiaTheme="minorEastAsia" w:hAnsiTheme="minorHAnsi" w:cstheme="minorBidi"/>
            <w:noProof/>
            <w:sz w:val="22"/>
            <w:szCs w:val="22"/>
            <w:lang w:eastAsia="en-US"/>
          </w:rPr>
          <w:tab/>
        </w:r>
        <w:r w:rsidRPr="00740BF8">
          <w:rPr>
            <w:bCs/>
            <w:noProof/>
            <w:u w:color="000000"/>
          </w:rPr>
          <w:t>Imaging</w:t>
        </w:r>
        <w:r>
          <w:rPr>
            <w:noProof/>
          </w:rPr>
          <w:tab/>
        </w:r>
        <w:r>
          <w:rPr>
            <w:noProof/>
          </w:rPr>
          <w:fldChar w:fldCharType="begin"/>
        </w:r>
        <w:r>
          <w:rPr>
            <w:noProof/>
          </w:rPr>
          <w:instrText xml:space="preserve"> PAGEREF _Toc396502515 \h </w:instrText>
        </w:r>
      </w:ins>
      <w:r>
        <w:rPr>
          <w:noProof/>
        </w:rPr>
      </w:r>
      <w:r>
        <w:rPr>
          <w:noProof/>
        </w:rPr>
        <w:fldChar w:fldCharType="separate"/>
      </w:r>
      <w:ins w:id="129" w:author="Aziz Boxwala" w:date="2014-08-22T20:21:00Z">
        <w:r>
          <w:rPr>
            <w:noProof/>
          </w:rPr>
          <w:t>39</w:t>
        </w:r>
        <w:r>
          <w:rPr>
            <w:noProof/>
          </w:rPr>
          <w:fldChar w:fldCharType="end"/>
        </w:r>
      </w:ins>
    </w:p>
    <w:p w14:paraId="237904BE" w14:textId="77777777" w:rsidR="00EB26E0" w:rsidRDefault="00EB26E0">
      <w:pPr>
        <w:pStyle w:val="TOC4"/>
        <w:rPr>
          <w:ins w:id="130" w:author="Aziz Boxwala" w:date="2014-08-22T20:21:00Z"/>
          <w:rFonts w:asciiTheme="minorHAnsi" w:eastAsiaTheme="minorEastAsia" w:hAnsiTheme="minorHAnsi" w:cstheme="minorBidi"/>
          <w:noProof/>
          <w:sz w:val="22"/>
          <w:szCs w:val="22"/>
          <w:lang w:eastAsia="en-US"/>
        </w:rPr>
      </w:pPr>
      <w:ins w:id="131" w:author="Aziz Boxwala" w:date="2014-08-22T20:21:00Z">
        <w:r w:rsidRPr="00740BF8">
          <w:rPr>
            <w:bCs/>
            <w:noProof/>
            <w:u w:color="000000"/>
          </w:rPr>
          <w:t>5.1.1.10</w:t>
        </w:r>
        <w:r>
          <w:rPr>
            <w:rFonts w:asciiTheme="minorHAnsi" w:eastAsiaTheme="minorEastAsia" w:hAnsiTheme="minorHAnsi" w:cstheme="minorBidi"/>
            <w:noProof/>
            <w:sz w:val="22"/>
            <w:szCs w:val="22"/>
            <w:lang w:eastAsia="en-US"/>
          </w:rPr>
          <w:tab/>
        </w:r>
        <w:r w:rsidRPr="00740BF8">
          <w:rPr>
            <w:bCs/>
            <w:noProof/>
            <w:u w:color="000000"/>
          </w:rPr>
          <w:t>Immunization</w:t>
        </w:r>
        <w:r>
          <w:rPr>
            <w:noProof/>
          </w:rPr>
          <w:tab/>
        </w:r>
        <w:r>
          <w:rPr>
            <w:noProof/>
          </w:rPr>
          <w:fldChar w:fldCharType="begin"/>
        </w:r>
        <w:r>
          <w:rPr>
            <w:noProof/>
          </w:rPr>
          <w:instrText xml:space="preserve"> PAGEREF _Toc396502516 \h </w:instrText>
        </w:r>
      </w:ins>
      <w:r>
        <w:rPr>
          <w:noProof/>
        </w:rPr>
      </w:r>
      <w:r>
        <w:rPr>
          <w:noProof/>
        </w:rPr>
        <w:fldChar w:fldCharType="separate"/>
      </w:r>
      <w:ins w:id="132" w:author="Aziz Boxwala" w:date="2014-08-22T20:21:00Z">
        <w:r>
          <w:rPr>
            <w:noProof/>
          </w:rPr>
          <w:t>39</w:t>
        </w:r>
        <w:r>
          <w:rPr>
            <w:noProof/>
          </w:rPr>
          <w:fldChar w:fldCharType="end"/>
        </w:r>
      </w:ins>
    </w:p>
    <w:p w14:paraId="74B7C510" w14:textId="77777777" w:rsidR="00EB26E0" w:rsidRDefault="00EB26E0">
      <w:pPr>
        <w:pStyle w:val="TOC4"/>
        <w:rPr>
          <w:ins w:id="133" w:author="Aziz Boxwala" w:date="2014-08-22T20:21:00Z"/>
          <w:rFonts w:asciiTheme="minorHAnsi" w:eastAsiaTheme="minorEastAsia" w:hAnsiTheme="minorHAnsi" w:cstheme="minorBidi"/>
          <w:noProof/>
          <w:sz w:val="22"/>
          <w:szCs w:val="22"/>
          <w:lang w:eastAsia="en-US"/>
        </w:rPr>
      </w:pPr>
      <w:ins w:id="134" w:author="Aziz Boxwala" w:date="2014-08-22T20:21:00Z">
        <w:r w:rsidRPr="00740BF8">
          <w:rPr>
            <w:bCs/>
            <w:noProof/>
            <w:u w:color="000000"/>
          </w:rPr>
          <w:t>5.1.1.11</w:t>
        </w:r>
        <w:r>
          <w:rPr>
            <w:rFonts w:asciiTheme="minorHAnsi" w:eastAsiaTheme="minorEastAsia" w:hAnsiTheme="minorHAnsi" w:cstheme="minorBidi"/>
            <w:noProof/>
            <w:sz w:val="22"/>
            <w:szCs w:val="22"/>
            <w:lang w:eastAsia="en-US"/>
          </w:rPr>
          <w:tab/>
        </w:r>
        <w:r w:rsidRPr="00740BF8">
          <w:rPr>
            <w:bCs/>
            <w:noProof/>
            <w:u w:color="000000"/>
          </w:rPr>
          <w:t>LaboratoryTest</w:t>
        </w:r>
        <w:r>
          <w:rPr>
            <w:noProof/>
          </w:rPr>
          <w:tab/>
        </w:r>
        <w:r>
          <w:rPr>
            <w:noProof/>
          </w:rPr>
          <w:fldChar w:fldCharType="begin"/>
        </w:r>
        <w:r>
          <w:rPr>
            <w:noProof/>
          </w:rPr>
          <w:instrText xml:space="preserve"> PAGEREF _Toc396502517 \h </w:instrText>
        </w:r>
      </w:ins>
      <w:r>
        <w:rPr>
          <w:noProof/>
        </w:rPr>
      </w:r>
      <w:r>
        <w:rPr>
          <w:noProof/>
        </w:rPr>
        <w:fldChar w:fldCharType="separate"/>
      </w:r>
      <w:ins w:id="135" w:author="Aziz Boxwala" w:date="2014-08-22T20:21:00Z">
        <w:r>
          <w:rPr>
            <w:noProof/>
          </w:rPr>
          <w:t>40</w:t>
        </w:r>
        <w:r>
          <w:rPr>
            <w:noProof/>
          </w:rPr>
          <w:fldChar w:fldCharType="end"/>
        </w:r>
      </w:ins>
    </w:p>
    <w:p w14:paraId="490FE110" w14:textId="77777777" w:rsidR="00EB26E0" w:rsidRDefault="00EB26E0">
      <w:pPr>
        <w:pStyle w:val="TOC4"/>
        <w:rPr>
          <w:ins w:id="136" w:author="Aziz Boxwala" w:date="2014-08-22T20:21:00Z"/>
          <w:rFonts w:asciiTheme="minorHAnsi" w:eastAsiaTheme="minorEastAsia" w:hAnsiTheme="minorHAnsi" w:cstheme="minorBidi"/>
          <w:noProof/>
          <w:sz w:val="22"/>
          <w:szCs w:val="22"/>
          <w:lang w:eastAsia="en-US"/>
        </w:rPr>
      </w:pPr>
      <w:ins w:id="137" w:author="Aziz Boxwala" w:date="2014-08-22T20:21:00Z">
        <w:r w:rsidRPr="00740BF8">
          <w:rPr>
            <w:bCs/>
            <w:noProof/>
            <w:u w:color="000000"/>
          </w:rPr>
          <w:t>5.1.1.12</w:t>
        </w:r>
        <w:r>
          <w:rPr>
            <w:rFonts w:asciiTheme="minorHAnsi" w:eastAsiaTheme="minorEastAsia" w:hAnsiTheme="minorHAnsi" w:cstheme="minorBidi"/>
            <w:noProof/>
            <w:sz w:val="22"/>
            <w:szCs w:val="22"/>
            <w:lang w:eastAsia="en-US"/>
          </w:rPr>
          <w:tab/>
        </w:r>
        <w:r w:rsidRPr="00740BF8">
          <w:rPr>
            <w:bCs/>
            <w:noProof/>
            <w:u w:color="000000"/>
          </w:rPr>
          <w:t>MedicationTreatment</w:t>
        </w:r>
        <w:r>
          <w:rPr>
            <w:noProof/>
          </w:rPr>
          <w:tab/>
        </w:r>
        <w:r>
          <w:rPr>
            <w:noProof/>
          </w:rPr>
          <w:fldChar w:fldCharType="begin"/>
        </w:r>
        <w:r>
          <w:rPr>
            <w:noProof/>
          </w:rPr>
          <w:instrText xml:space="preserve"> PAGEREF _Toc396502518 \h </w:instrText>
        </w:r>
      </w:ins>
      <w:r>
        <w:rPr>
          <w:noProof/>
        </w:rPr>
      </w:r>
      <w:r>
        <w:rPr>
          <w:noProof/>
        </w:rPr>
        <w:fldChar w:fldCharType="separate"/>
      </w:r>
      <w:ins w:id="138" w:author="Aziz Boxwala" w:date="2014-08-22T20:21:00Z">
        <w:r>
          <w:rPr>
            <w:noProof/>
          </w:rPr>
          <w:t>40</w:t>
        </w:r>
        <w:r>
          <w:rPr>
            <w:noProof/>
          </w:rPr>
          <w:fldChar w:fldCharType="end"/>
        </w:r>
      </w:ins>
    </w:p>
    <w:p w14:paraId="0139EC2C" w14:textId="77777777" w:rsidR="00EB26E0" w:rsidRDefault="00EB26E0">
      <w:pPr>
        <w:pStyle w:val="TOC4"/>
        <w:rPr>
          <w:ins w:id="139" w:author="Aziz Boxwala" w:date="2014-08-22T20:21:00Z"/>
          <w:rFonts w:asciiTheme="minorHAnsi" w:eastAsiaTheme="minorEastAsia" w:hAnsiTheme="minorHAnsi" w:cstheme="minorBidi"/>
          <w:noProof/>
          <w:sz w:val="22"/>
          <w:szCs w:val="22"/>
          <w:lang w:eastAsia="en-US"/>
        </w:rPr>
      </w:pPr>
      <w:ins w:id="140" w:author="Aziz Boxwala" w:date="2014-08-22T20:21:00Z">
        <w:r w:rsidRPr="00740BF8">
          <w:rPr>
            <w:bCs/>
            <w:noProof/>
            <w:u w:color="000000"/>
          </w:rPr>
          <w:t>5.1.1.13</w:t>
        </w:r>
        <w:r>
          <w:rPr>
            <w:rFonts w:asciiTheme="minorHAnsi" w:eastAsiaTheme="minorEastAsia" w:hAnsiTheme="minorHAnsi" w:cstheme="minorBidi"/>
            <w:noProof/>
            <w:sz w:val="22"/>
            <w:szCs w:val="22"/>
            <w:lang w:eastAsia="en-US"/>
          </w:rPr>
          <w:tab/>
        </w:r>
        <w:r w:rsidRPr="00740BF8">
          <w:rPr>
            <w:bCs/>
            <w:noProof/>
            <w:u w:color="000000"/>
          </w:rPr>
          <w:t>PatientControlledAnalgesia</w:t>
        </w:r>
        <w:r>
          <w:rPr>
            <w:noProof/>
          </w:rPr>
          <w:tab/>
        </w:r>
        <w:r>
          <w:rPr>
            <w:noProof/>
          </w:rPr>
          <w:fldChar w:fldCharType="begin"/>
        </w:r>
        <w:r>
          <w:rPr>
            <w:noProof/>
          </w:rPr>
          <w:instrText xml:space="preserve"> PAGEREF _Toc396502519 \h </w:instrText>
        </w:r>
      </w:ins>
      <w:r>
        <w:rPr>
          <w:noProof/>
        </w:rPr>
      </w:r>
      <w:r>
        <w:rPr>
          <w:noProof/>
        </w:rPr>
        <w:fldChar w:fldCharType="separate"/>
      </w:r>
      <w:ins w:id="141" w:author="Aziz Boxwala" w:date="2014-08-22T20:21:00Z">
        <w:r>
          <w:rPr>
            <w:noProof/>
          </w:rPr>
          <w:t>40</w:t>
        </w:r>
        <w:r>
          <w:rPr>
            <w:noProof/>
          </w:rPr>
          <w:fldChar w:fldCharType="end"/>
        </w:r>
      </w:ins>
    </w:p>
    <w:p w14:paraId="262600CB" w14:textId="77777777" w:rsidR="00EB26E0" w:rsidRDefault="00EB26E0">
      <w:pPr>
        <w:pStyle w:val="TOC4"/>
        <w:rPr>
          <w:ins w:id="142" w:author="Aziz Boxwala" w:date="2014-08-22T20:21:00Z"/>
          <w:rFonts w:asciiTheme="minorHAnsi" w:eastAsiaTheme="minorEastAsia" w:hAnsiTheme="minorHAnsi" w:cstheme="minorBidi"/>
          <w:noProof/>
          <w:sz w:val="22"/>
          <w:szCs w:val="22"/>
          <w:lang w:eastAsia="en-US"/>
        </w:rPr>
      </w:pPr>
      <w:ins w:id="143" w:author="Aziz Boxwala" w:date="2014-08-22T20:21:00Z">
        <w:r w:rsidRPr="00740BF8">
          <w:rPr>
            <w:bCs/>
            <w:noProof/>
            <w:u w:color="000000"/>
          </w:rPr>
          <w:t>5.1.1.14</w:t>
        </w:r>
        <w:r>
          <w:rPr>
            <w:rFonts w:asciiTheme="minorHAnsi" w:eastAsiaTheme="minorEastAsia" w:hAnsiTheme="minorHAnsi" w:cstheme="minorBidi"/>
            <w:noProof/>
            <w:sz w:val="22"/>
            <w:szCs w:val="22"/>
            <w:lang w:eastAsia="en-US"/>
          </w:rPr>
          <w:tab/>
        </w:r>
        <w:r w:rsidRPr="00740BF8">
          <w:rPr>
            <w:bCs/>
            <w:noProof/>
            <w:u w:color="000000"/>
          </w:rPr>
          <w:t>Procedure</w:t>
        </w:r>
        <w:r>
          <w:rPr>
            <w:noProof/>
          </w:rPr>
          <w:tab/>
        </w:r>
        <w:r>
          <w:rPr>
            <w:noProof/>
          </w:rPr>
          <w:fldChar w:fldCharType="begin"/>
        </w:r>
        <w:r>
          <w:rPr>
            <w:noProof/>
          </w:rPr>
          <w:instrText xml:space="preserve"> PAGEREF _Toc396502520 \h </w:instrText>
        </w:r>
      </w:ins>
      <w:r>
        <w:rPr>
          <w:noProof/>
        </w:rPr>
      </w:r>
      <w:r>
        <w:rPr>
          <w:noProof/>
        </w:rPr>
        <w:fldChar w:fldCharType="separate"/>
      </w:r>
      <w:ins w:id="144" w:author="Aziz Boxwala" w:date="2014-08-22T20:21:00Z">
        <w:r>
          <w:rPr>
            <w:noProof/>
          </w:rPr>
          <w:t>40</w:t>
        </w:r>
        <w:r>
          <w:rPr>
            <w:noProof/>
          </w:rPr>
          <w:fldChar w:fldCharType="end"/>
        </w:r>
      </w:ins>
    </w:p>
    <w:p w14:paraId="1AF9370E" w14:textId="77777777" w:rsidR="00EB26E0" w:rsidRDefault="00EB26E0">
      <w:pPr>
        <w:pStyle w:val="TOC3"/>
        <w:rPr>
          <w:ins w:id="145" w:author="Aziz Boxwala" w:date="2014-08-22T20:21:00Z"/>
          <w:rFonts w:asciiTheme="minorHAnsi" w:eastAsiaTheme="minorEastAsia" w:hAnsiTheme="minorHAnsi" w:cstheme="minorBidi"/>
          <w:sz w:val="22"/>
          <w:szCs w:val="22"/>
        </w:rPr>
      </w:pPr>
      <w:ins w:id="146" w:author="Aziz Boxwala" w:date="2014-08-22T20:21:00Z">
        <w:r w:rsidRPr="00740BF8">
          <w:rPr>
            <w:bCs/>
          </w:rPr>
          <w:t>5.1.2</w:t>
        </w:r>
        <w:r>
          <w:rPr>
            <w:rFonts w:asciiTheme="minorHAnsi" w:eastAsiaTheme="minorEastAsia" w:hAnsiTheme="minorHAnsi" w:cstheme="minorBidi"/>
            <w:sz w:val="22"/>
            <w:szCs w:val="22"/>
          </w:rPr>
          <w:tab/>
        </w:r>
        <w:r w:rsidRPr="00740BF8">
          <w:rPr>
            <w:bCs/>
          </w:rPr>
          <w:t>common</w:t>
        </w:r>
        <w:r>
          <w:tab/>
        </w:r>
        <w:r>
          <w:fldChar w:fldCharType="begin"/>
        </w:r>
        <w:r>
          <w:instrText xml:space="preserve"> PAGEREF _Toc396502521 \h </w:instrText>
        </w:r>
      </w:ins>
      <w:r>
        <w:fldChar w:fldCharType="separate"/>
      </w:r>
      <w:ins w:id="147" w:author="Aziz Boxwala" w:date="2014-08-22T20:21:00Z">
        <w:r>
          <w:t>42</w:t>
        </w:r>
        <w:r>
          <w:fldChar w:fldCharType="end"/>
        </w:r>
      </w:ins>
    </w:p>
    <w:p w14:paraId="65C1C1C1" w14:textId="77777777" w:rsidR="00EB26E0" w:rsidRDefault="00EB26E0">
      <w:pPr>
        <w:pStyle w:val="TOC4"/>
        <w:rPr>
          <w:ins w:id="148" w:author="Aziz Boxwala" w:date="2014-08-22T20:21:00Z"/>
          <w:rFonts w:asciiTheme="minorHAnsi" w:eastAsiaTheme="minorEastAsia" w:hAnsiTheme="minorHAnsi" w:cstheme="minorBidi"/>
          <w:noProof/>
          <w:sz w:val="22"/>
          <w:szCs w:val="22"/>
          <w:lang w:eastAsia="en-US"/>
        </w:rPr>
      </w:pPr>
      <w:ins w:id="149" w:author="Aziz Boxwala" w:date="2014-08-22T20:21:00Z">
        <w:r w:rsidRPr="00740BF8">
          <w:rPr>
            <w:bCs/>
            <w:noProof/>
            <w:u w:color="000000"/>
          </w:rPr>
          <w:t>5.1.2.1</w:t>
        </w:r>
        <w:r>
          <w:rPr>
            <w:rFonts w:asciiTheme="minorHAnsi" w:eastAsiaTheme="minorEastAsia" w:hAnsiTheme="minorHAnsi" w:cstheme="minorBidi"/>
            <w:noProof/>
            <w:sz w:val="22"/>
            <w:szCs w:val="22"/>
            <w:lang w:eastAsia="en-US"/>
          </w:rPr>
          <w:tab/>
        </w:r>
        <w:r w:rsidRPr="00740BF8">
          <w:rPr>
            <w:bCs/>
            <w:noProof/>
            <w:u w:color="000000"/>
          </w:rPr>
          <w:t>EncounterCondition</w:t>
        </w:r>
        <w:r>
          <w:rPr>
            <w:noProof/>
          </w:rPr>
          <w:tab/>
        </w:r>
        <w:r>
          <w:rPr>
            <w:noProof/>
          </w:rPr>
          <w:fldChar w:fldCharType="begin"/>
        </w:r>
        <w:r>
          <w:rPr>
            <w:noProof/>
          </w:rPr>
          <w:instrText xml:space="preserve"> PAGEREF _Toc396502522 \h </w:instrText>
        </w:r>
      </w:ins>
      <w:r>
        <w:rPr>
          <w:noProof/>
        </w:rPr>
      </w:r>
      <w:r>
        <w:rPr>
          <w:noProof/>
        </w:rPr>
        <w:fldChar w:fldCharType="separate"/>
      </w:r>
      <w:ins w:id="150" w:author="Aziz Boxwala" w:date="2014-08-22T20:21:00Z">
        <w:r>
          <w:rPr>
            <w:noProof/>
          </w:rPr>
          <w:t>43</w:t>
        </w:r>
        <w:r>
          <w:rPr>
            <w:noProof/>
          </w:rPr>
          <w:fldChar w:fldCharType="end"/>
        </w:r>
      </w:ins>
    </w:p>
    <w:p w14:paraId="5532EB02" w14:textId="77777777" w:rsidR="00EB26E0" w:rsidRDefault="00EB26E0">
      <w:pPr>
        <w:pStyle w:val="TOC4"/>
        <w:rPr>
          <w:ins w:id="151" w:author="Aziz Boxwala" w:date="2014-08-22T20:21:00Z"/>
          <w:rFonts w:asciiTheme="minorHAnsi" w:eastAsiaTheme="minorEastAsia" w:hAnsiTheme="minorHAnsi" w:cstheme="minorBidi"/>
          <w:noProof/>
          <w:sz w:val="22"/>
          <w:szCs w:val="22"/>
          <w:lang w:eastAsia="en-US"/>
        </w:rPr>
      </w:pPr>
      <w:ins w:id="152" w:author="Aziz Boxwala" w:date="2014-08-22T20:21:00Z">
        <w:r w:rsidRPr="00740BF8">
          <w:rPr>
            <w:bCs/>
            <w:noProof/>
            <w:u w:color="000000"/>
          </w:rPr>
          <w:t>5.1.2.2</w:t>
        </w:r>
        <w:r>
          <w:rPr>
            <w:rFonts w:asciiTheme="minorHAnsi" w:eastAsiaTheme="minorEastAsia" w:hAnsiTheme="minorHAnsi" w:cstheme="minorBidi"/>
            <w:noProof/>
            <w:sz w:val="22"/>
            <w:szCs w:val="22"/>
            <w:lang w:eastAsia="en-US"/>
          </w:rPr>
          <w:tab/>
        </w:r>
        <w:r w:rsidRPr="00740BF8">
          <w:rPr>
            <w:bCs/>
            <w:noProof/>
            <w:u w:color="000000"/>
          </w:rPr>
          <w:t>Hospitalization</w:t>
        </w:r>
        <w:r>
          <w:rPr>
            <w:noProof/>
          </w:rPr>
          <w:tab/>
        </w:r>
        <w:r>
          <w:rPr>
            <w:noProof/>
          </w:rPr>
          <w:fldChar w:fldCharType="begin"/>
        </w:r>
        <w:r>
          <w:rPr>
            <w:noProof/>
          </w:rPr>
          <w:instrText xml:space="preserve"> PAGEREF _Toc396502523 \h </w:instrText>
        </w:r>
      </w:ins>
      <w:r>
        <w:rPr>
          <w:noProof/>
        </w:rPr>
      </w:r>
      <w:r>
        <w:rPr>
          <w:noProof/>
        </w:rPr>
        <w:fldChar w:fldCharType="separate"/>
      </w:r>
      <w:ins w:id="153" w:author="Aziz Boxwala" w:date="2014-08-22T20:21:00Z">
        <w:r>
          <w:rPr>
            <w:noProof/>
          </w:rPr>
          <w:t>43</w:t>
        </w:r>
        <w:r>
          <w:rPr>
            <w:noProof/>
          </w:rPr>
          <w:fldChar w:fldCharType="end"/>
        </w:r>
      </w:ins>
    </w:p>
    <w:p w14:paraId="1D6E7E73" w14:textId="77777777" w:rsidR="00EB26E0" w:rsidRDefault="00EB26E0">
      <w:pPr>
        <w:pStyle w:val="TOC4"/>
        <w:rPr>
          <w:ins w:id="154" w:author="Aziz Boxwala" w:date="2014-08-22T20:21:00Z"/>
          <w:rFonts w:asciiTheme="minorHAnsi" w:eastAsiaTheme="minorEastAsia" w:hAnsiTheme="minorHAnsi" w:cstheme="minorBidi"/>
          <w:noProof/>
          <w:sz w:val="22"/>
          <w:szCs w:val="22"/>
          <w:lang w:eastAsia="en-US"/>
        </w:rPr>
      </w:pPr>
      <w:ins w:id="155" w:author="Aziz Boxwala" w:date="2014-08-22T20:21:00Z">
        <w:r w:rsidRPr="00740BF8">
          <w:rPr>
            <w:bCs/>
            <w:noProof/>
            <w:u w:color="000000"/>
          </w:rPr>
          <w:t>5.1.2.3</w:t>
        </w:r>
        <w:r>
          <w:rPr>
            <w:rFonts w:asciiTheme="minorHAnsi" w:eastAsiaTheme="minorEastAsia" w:hAnsiTheme="minorHAnsi" w:cstheme="minorBidi"/>
            <w:noProof/>
            <w:sz w:val="22"/>
            <w:szCs w:val="22"/>
            <w:lang w:eastAsia="en-US"/>
          </w:rPr>
          <w:tab/>
        </w:r>
        <w:r w:rsidRPr="00740BF8">
          <w:rPr>
            <w:bCs/>
            <w:noProof/>
            <w:u w:color="000000"/>
          </w:rPr>
          <w:t>Indication</w:t>
        </w:r>
        <w:r>
          <w:rPr>
            <w:noProof/>
          </w:rPr>
          <w:tab/>
        </w:r>
        <w:r>
          <w:rPr>
            <w:noProof/>
          </w:rPr>
          <w:fldChar w:fldCharType="begin"/>
        </w:r>
        <w:r>
          <w:rPr>
            <w:noProof/>
          </w:rPr>
          <w:instrText xml:space="preserve"> PAGEREF _Toc396502524 \h </w:instrText>
        </w:r>
      </w:ins>
      <w:r>
        <w:rPr>
          <w:noProof/>
        </w:rPr>
      </w:r>
      <w:r>
        <w:rPr>
          <w:noProof/>
        </w:rPr>
        <w:fldChar w:fldCharType="separate"/>
      </w:r>
      <w:ins w:id="156" w:author="Aziz Boxwala" w:date="2014-08-22T20:21:00Z">
        <w:r>
          <w:rPr>
            <w:noProof/>
          </w:rPr>
          <w:t>44</w:t>
        </w:r>
        <w:r>
          <w:rPr>
            <w:noProof/>
          </w:rPr>
          <w:fldChar w:fldCharType="end"/>
        </w:r>
      </w:ins>
    </w:p>
    <w:p w14:paraId="32F5C9A2" w14:textId="77777777" w:rsidR="00EB26E0" w:rsidRDefault="00EB26E0">
      <w:pPr>
        <w:pStyle w:val="TOC4"/>
        <w:rPr>
          <w:ins w:id="157" w:author="Aziz Boxwala" w:date="2014-08-22T20:21:00Z"/>
          <w:rFonts w:asciiTheme="minorHAnsi" w:eastAsiaTheme="minorEastAsia" w:hAnsiTheme="minorHAnsi" w:cstheme="minorBidi"/>
          <w:noProof/>
          <w:sz w:val="22"/>
          <w:szCs w:val="22"/>
          <w:lang w:eastAsia="en-US"/>
        </w:rPr>
      </w:pPr>
      <w:ins w:id="158" w:author="Aziz Boxwala" w:date="2014-08-22T20:21:00Z">
        <w:r w:rsidRPr="00740BF8">
          <w:rPr>
            <w:bCs/>
            <w:noProof/>
            <w:u w:color="000000"/>
          </w:rPr>
          <w:t>5.1.2.4</w:t>
        </w:r>
        <w:r>
          <w:rPr>
            <w:rFonts w:asciiTheme="minorHAnsi" w:eastAsiaTheme="minorEastAsia" w:hAnsiTheme="minorHAnsi" w:cstheme="minorBidi"/>
            <w:noProof/>
            <w:sz w:val="22"/>
            <w:szCs w:val="22"/>
            <w:lang w:eastAsia="en-US"/>
          </w:rPr>
          <w:tab/>
        </w:r>
        <w:r w:rsidRPr="00740BF8">
          <w:rPr>
            <w:bCs/>
            <w:noProof/>
            <w:u w:color="000000"/>
          </w:rPr>
          <w:t>Constituent</w:t>
        </w:r>
        <w:r>
          <w:rPr>
            <w:noProof/>
          </w:rPr>
          <w:tab/>
        </w:r>
        <w:r>
          <w:rPr>
            <w:noProof/>
          </w:rPr>
          <w:fldChar w:fldCharType="begin"/>
        </w:r>
        <w:r>
          <w:rPr>
            <w:noProof/>
          </w:rPr>
          <w:instrText xml:space="preserve"> PAGEREF _Toc396502525 \h </w:instrText>
        </w:r>
      </w:ins>
      <w:r>
        <w:rPr>
          <w:noProof/>
        </w:rPr>
      </w:r>
      <w:r>
        <w:rPr>
          <w:noProof/>
        </w:rPr>
        <w:fldChar w:fldCharType="separate"/>
      </w:r>
      <w:ins w:id="159" w:author="Aziz Boxwala" w:date="2014-08-22T20:21:00Z">
        <w:r>
          <w:rPr>
            <w:noProof/>
          </w:rPr>
          <w:t>44</w:t>
        </w:r>
        <w:r>
          <w:rPr>
            <w:noProof/>
          </w:rPr>
          <w:fldChar w:fldCharType="end"/>
        </w:r>
      </w:ins>
    </w:p>
    <w:p w14:paraId="1A452D1C" w14:textId="77777777" w:rsidR="00EB26E0" w:rsidRDefault="00EB26E0">
      <w:pPr>
        <w:pStyle w:val="TOC4"/>
        <w:rPr>
          <w:ins w:id="160" w:author="Aziz Boxwala" w:date="2014-08-22T20:21:00Z"/>
          <w:rFonts w:asciiTheme="minorHAnsi" w:eastAsiaTheme="minorEastAsia" w:hAnsiTheme="minorHAnsi" w:cstheme="minorBidi"/>
          <w:noProof/>
          <w:sz w:val="22"/>
          <w:szCs w:val="22"/>
          <w:lang w:eastAsia="en-US"/>
        </w:rPr>
      </w:pPr>
      <w:ins w:id="161" w:author="Aziz Boxwala" w:date="2014-08-22T20:21:00Z">
        <w:r w:rsidRPr="00740BF8">
          <w:rPr>
            <w:bCs/>
            <w:noProof/>
            <w:u w:color="000000"/>
          </w:rPr>
          <w:t>5.1.2.5</w:t>
        </w:r>
        <w:r>
          <w:rPr>
            <w:rFonts w:asciiTheme="minorHAnsi" w:eastAsiaTheme="minorEastAsia" w:hAnsiTheme="minorHAnsi" w:cstheme="minorBidi"/>
            <w:noProof/>
            <w:sz w:val="22"/>
            <w:szCs w:val="22"/>
            <w:lang w:eastAsia="en-US"/>
          </w:rPr>
          <w:tab/>
        </w:r>
        <w:r w:rsidRPr="00740BF8">
          <w:rPr>
            <w:bCs/>
            <w:noProof/>
            <w:u w:color="000000"/>
          </w:rPr>
          <w:t>AdministeredDose</w:t>
        </w:r>
        <w:r>
          <w:rPr>
            <w:noProof/>
          </w:rPr>
          <w:tab/>
        </w:r>
        <w:r>
          <w:rPr>
            <w:noProof/>
          </w:rPr>
          <w:fldChar w:fldCharType="begin"/>
        </w:r>
        <w:r>
          <w:rPr>
            <w:noProof/>
          </w:rPr>
          <w:instrText xml:space="preserve"> PAGEREF _Toc396502526 \h </w:instrText>
        </w:r>
      </w:ins>
      <w:r>
        <w:rPr>
          <w:noProof/>
        </w:rPr>
      </w:r>
      <w:r>
        <w:rPr>
          <w:noProof/>
        </w:rPr>
        <w:fldChar w:fldCharType="separate"/>
      </w:r>
      <w:ins w:id="162" w:author="Aziz Boxwala" w:date="2014-08-22T20:21:00Z">
        <w:r>
          <w:rPr>
            <w:noProof/>
          </w:rPr>
          <w:t>44</w:t>
        </w:r>
        <w:r>
          <w:rPr>
            <w:noProof/>
          </w:rPr>
          <w:fldChar w:fldCharType="end"/>
        </w:r>
      </w:ins>
    </w:p>
    <w:p w14:paraId="6AE05C2B" w14:textId="77777777" w:rsidR="00EB26E0" w:rsidRDefault="00EB26E0">
      <w:pPr>
        <w:pStyle w:val="TOC4"/>
        <w:rPr>
          <w:ins w:id="163" w:author="Aziz Boxwala" w:date="2014-08-22T20:21:00Z"/>
          <w:rFonts w:asciiTheme="minorHAnsi" w:eastAsiaTheme="minorEastAsia" w:hAnsiTheme="minorHAnsi" w:cstheme="minorBidi"/>
          <w:noProof/>
          <w:sz w:val="22"/>
          <w:szCs w:val="22"/>
          <w:lang w:eastAsia="en-US"/>
        </w:rPr>
      </w:pPr>
      <w:ins w:id="164" w:author="Aziz Boxwala" w:date="2014-08-22T20:21:00Z">
        <w:r w:rsidRPr="00740BF8">
          <w:rPr>
            <w:bCs/>
            <w:noProof/>
            <w:u w:color="000000"/>
          </w:rPr>
          <w:t>5.1.2.6</w:t>
        </w:r>
        <w:r>
          <w:rPr>
            <w:rFonts w:asciiTheme="minorHAnsi" w:eastAsiaTheme="minorEastAsia" w:hAnsiTheme="minorHAnsi" w:cstheme="minorBidi"/>
            <w:noProof/>
            <w:sz w:val="22"/>
            <w:szCs w:val="22"/>
            <w:lang w:eastAsia="en-US"/>
          </w:rPr>
          <w:tab/>
        </w:r>
        <w:r w:rsidRPr="00740BF8">
          <w:rPr>
            <w:bCs/>
            <w:noProof/>
            <w:u w:color="000000"/>
          </w:rPr>
          <w:t>Dispense</w:t>
        </w:r>
        <w:r>
          <w:rPr>
            <w:noProof/>
          </w:rPr>
          <w:tab/>
        </w:r>
        <w:r>
          <w:rPr>
            <w:noProof/>
          </w:rPr>
          <w:fldChar w:fldCharType="begin"/>
        </w:r>
        <w:r>
          <w:rPr>
            <w:noProof/>
          </w:rPr>
          <w:instrText xml:space="preserve"> PAGEREF _Toc396502527 \h </w:instrText>
        </w:r>
      </w:ins>
      <w:r>
        <w:rPr>
          <w:noProof/>
        </w:rPr>
      </w:r>
      <w:r>
        <w:rPr>
          <w:noProof/>
        </w:rPr>
        <w:fldChar w:fldCharType="separate"/>
      </w:r>
      <w:ins w:id="165" w:author="Aziz Boxwala" w:date="2014-08-22T20:21:00Z">
        <w:r>
          <w:rPr>
            <w:noProof/>
          </w:rPr>
          <w:t>44</w:t>
        </w:r>
        <w:r>
          <w:rPr>
            <w:noProof/>
          </w:rPr>
          <w:fldChar w:fldCharType="end"/>
        </w:r>
      </w:ins>
    </w:p>
    <w:p w14:paraId="3C3CC506" w14:textId="77777777" w:rsidR="00EB26E0" w:rsidRDefault="00EB26E0">
      <w:pPr>
        <w:pStyle w:val="TOC4"/>
        <w:rPr>
          <w:ins w:id="166" w:author="Aziz Boxwala" w:date="2014-08-22T20:21:00Z"/>
          <w:rFonts w:asciiTheme="minorHAnsi" w:eastAsiaTheme="minorEastAsia" w:hAnsiTheme="minorHAnsi" w:cstheme="minorBidi"/>
          <w:noProof/>
          <w:sz w:val="22"/>
          <w:szCs w:val="22"/>
          <w:lang w:eastAsia="en-US"/>
        </w:rPr>
      </w:pPr>
      <w:ins w:id="167" w:author="Aziz Boxwala" w:date="2014-08-22T20:21:00Z">
        <w:r w:rsidRPr="00740BF8">
          <w:rPr>
            <w:bCs/>
            <w:noProof/>
            <w:u w:color="000000"/>
          </w:rPr>
          <w:t>5.1.2.7</w:t>
        </w:r>
        <w:r>
          <w:rPr>
            <w:rFonts w:asciiTheme="minorHAnsi" w:eastAsiaTheme="minorEastAsia" w:hAnsiTheme="minorHAnsi" w:cstheme="minorBidi"/>
            <w:noProof/>
            <w:sz w:val="22"/>
            <w:szCs w:val="22"/>
            <w:lang w:eastAsia="en-US"/>
          </w:rPr>
          <w:tab/>
        </w:r>
        <w:r w:rsidRPr="00740BF8">
          <w:rPr>
            <w:bCs/>
            <w:noProof/>
            <w:u w:color="000000"/>
          </w:rPr>
          <w:t>Dosage</w:t>
        </w:r>
        <w:r>
          <w:rPr>
            <w:noProof/>
          </w:rPr>
          <w:tab/>
        </w:r>
        <w:r>
          <w:rPr>
            <w:noProof/>
          </w:rPr>
          <w:fldChar w:fldCharType="begin"/>
        </w:r>
        <w:r>
          <w:rPr>
            <w:noProof/>
          </w:rPr>
          <w:instrText xml:space="preserve"> PAGEREF _Toc396502528 \h </w:instrText>
        </w:r>
      </w:ins>
      <w:r>
        <w:rPr>
          <w:noProof/>
        </w:rPr>
      </w:r>
      <w:r>
        <w:rPr>
          <w:noProof/>
        </w:rPr>
        <w:fldChar w:fldCharType="separate"/>
      </w:r>
      <w:ins w:id="168" w:author="Aziz Boxwala" w:date="2014-08-22T20:21:00Z">
        <w:r>
          <w:rPr>
            <w:noProof/>
          </w:rPr>
          <w:t>45</w:t>
        </w:r>
        <w:r>
          <w:rPr>
            <w:noProof/>
          </w:rPr>
          <w:fldChar w:fldCharType="end"/>
        </w:r>
      </w:ins>
    </w:p>
    <w:p w14:paraId="025F4423" w14:textId="77777777" w:rsidR="00EB26E0" w:rsidRDefault="00EB26E0">
      <w:pPr>
        <w:pStyle w:val="TOC4"/>
        <w:rPr>
          <w:ins w:id="169" w:author="Aziz Boxwala" w:date="2014-08-22T20:21:00Z"/>
          <w:rFonts w:asciiTheme="minorHAnsi" w:eastAsiaTheme="minorEastAsia" w:hAnsiTheme="minorHAnsi" w:cstheme="minorBidi"/>
          <w:noProof/>
          <w:sz w:val="22"/>
          <w:szCs w:val="22"/>
          <w:lang w:eastAsia="en-US"/>
        </w:rPr>
      </w:pPr>
      <w:ins w:id="170" w:author="Aziz Boxwala" w:date="2014-08-22T20:21:00Z">
        <w:r w:rsidRPr="00740BF8">
          <w:rPr>
            <w:bCs/>
            <w:noProof/>
            <w:u w:color="000000"/>
          </w:rPr>
          <w:t>5.1.2.8</w:t>
        </w:r>
        <w:r>
          <w:rPr>
            <w:rFonts w:asciiTheme="minorHAnsi" w:eastAsiaTheme="minorEastAsia" w:hAnsiTheme="minorHAnsi" w:cstheme="minorBidi"/>
            <w:noProof/>
            <w:sz w:val="22"/>
            <w:szCs w:val="22"/>
            <w:lang w:eastAsia="en-US"/>
          </w:rPr>
          <w:tab/>
        </w:r>
        <w:r w:rsidRPr="00740BF8">
          <w:rPr>
            <w:bCs/>
            <w:noProof/>
            <w:u w:color="000000"/>
          </w:rPr>
          <w:t>DosageInstruction</w:t>
        </w:r>
        <w:r>
          <w:rPr>
            <w:noProof/>
          </w:rPr>
          <w:tab/>
        </w:r>
        <w:r>
          <w:rPr>
            <w:noProof/>
          </w:rPr>
          <w:fldChar w:fldCharType="begin"/>
        </w:r>
        <w:r>
          <w:rPr>
            <w:noProof/>
          </w:rPr>
          <w:instrText xml:space="preserve"> PAGEREF _Toc396502529 \h </w:instrText>
        </w:r>
      </w:ins>
      <w:r>
        <w:rPr>
          <w:noProof/>
        </w:rPr>
      </w:r>
      <w:r>
        <w:rPr>
          <w:noProof/>
        </w:rPr>
        <w:fldChar w:fldCharType="separate"/>
      </w:r>
      <w:ins w:id="171" w:author="Aziz Boxwala" w:date="2014-08-22T20:21:00Z">
        <w:r>
          <w:rPr>
            <w:noProof/>
          </w:rPr>
          <w:t>46</w:t>
        </w:r>
        <w:r>
          <w:rPr>
            <w:noProof/>
          </w:rPr>
          <w:fldChar w:fldCharType="end"/>
        </w:r>
      </w:ins>
    </w:p>
    <w:p w14:paraId="1BC594BC" w14:textId="77777777" w:rsidR="00EB26E0" w:rsidRDefault="00EB26E0">
      <w:pPr>
        <w:pStyle w:val="TOC4"/>
        <w:rPr>
          <w:ins w:id="172" w:author="Aziz Boxwala" w:date="2014-08-22T20:21:00Z"/>
          <w:rFonts w:asciiTheme="minorHAnsi" w:eastAsiaTheme="minorEastAsia" w:hAnsiTheme="minorHAnsi" w:cstheme="minorBidi"/>
          <w:noProof/>
          <w:sz w:val="22"/>
          <w:szCs w:val="22"/>
          <w:lang w:eastAsia="en-US"/>
        </w:rPr>
      </w:pPr>
      <w:ins w:id="173" w:author="Aziz Boxwala" w:date="2014-08-22T20:21:00Z">
        <w:r w:rsidRPr="00740BF8">
          <w:rPr>
            <w:bCs/>
            <w:noProof/>
            <w:u w:color="000000"/>
          </w:rPr>
          <w:t>5.1.2.9</w:t>
        </w:r>
        <w:r>
          <w:rPr>
            <w:rFonts w:asciiTheme="minorHAnsi" w:eastAsiaTheme="minorEastAsia" w:hAnsiTheme="minorHAnsi" w:cstheme="minorBidi"/>
            <w:noProof/>
            <w:sz w:val="22"/>
            <w:szCs w:val="22"/>
            <w:lang w:eastAsia="en-US"/>
          </w:rPr>
          <w:tab/>
        </w:r>
        <w:r w:rsidRPr="00740BF8">
          <w:rPr>
            <w:bCs/>
            <w:noProof/>
            <w:u w:color="000000"/>
          </w:rPr>
          <w:t>EnteralFormula</w:t>
        </w:r>
        <w:r>
          <w:rPr>
            <w:noProof/>
          </w:rPr>
          <w:tab/>
        </w:r>
        <w:r>
          <w:rPr>
            <w:noProof/>
          </w:rPr>
          <w:fldChar w:fldCharType="begin"/>
        </w:r>
        <w:r>
          <w:rPr>
            <w:noProof/>
          </w:rPr>
          <w:instrText xml:space="preserve"> PAGEREF _Toc396502530 \h </w:instrText>
        </w:r>
      </w:ins>
      <w:r>
        <w:rPr>
          <w:noProof/>
        </w:rPr>
      </w:r>
      <w:r>
        <w:rPr>
          <w:noProof/>
        </w:rPr>
        <w:fldChar w:fldCharType="separate"/>
      </w:r>
      <w:ins w:id="174" w:author="Aziz Boxwala" w:date="2014-08-22T20:21:00Z">
        <w:r>
          <w:rPr>
            <w:noProof/>
          </w:rPr>
          <w:t>46</w:t>
        </w:r>
        <w:r>
          <w:rPr>
            <w:noProof/>
          </w:rPr>
          <w:fldChar w:fldCharType="end"/>
        </w:r>
      </w:ins>
    </w:p>
    <w:p w14:paraId="05E7B59D" w14:textId="77777777" w:rsidR="00EB26E0" w:rsidRDefault="00EB26E0">
      <w:pPr>
        <w:pStyle w:val="TOC4"/>
        <w:rPr>
          <w:ins w:id="175" w:author="Aziz Boxwala" w:date="2014-08-22T20:21:00Z"/>
          <w:rFonts w:asciiTheme="minorHAnsi" w:eastAsiaTheme="minorEastAsia" w:hAnsiTheme="minorHAnsi" w:cstheme="minorBidi"/>
          <w:noProof/>
          <w:sz w:val="22"/>
          <w:szCs w:val="22"/>
          <w:lang w:eastAsia="en-US"/>
        </w:rPr>
      </w:pPr>
      <w:ins w:id="176" w:author="Aziz Boxwala" w:date="2014-08-22T20:21:00Z">
        <w:r w:rsidRPr="00740BF8">
          <w:rPr>
            <w:bCs/>
            <w:noProof/>
            <w:u w:color="000000"/>
          </w:rPr>
          <w:t>5.1.2.10</w:t>
        </w:r>
        <w:r>
          <w:rPr>
            <w:rFonts w:asciiTheme="minorHAnsi" w:eastAsiaTheme="minorEastAsia" w:hAnsiTheme="minorHAnsi" w:cstheme="minorBidi"/>
            <w:noProof/>
            <w:sz w:val="22"/>
            <w:szCs w:val="22"/>
            <w:lang w:eastAsia="en-US"/>
          </w:rPr>
          <w:tab/>
        </w:r>
        <w:r w:rsidRPr="00740BF8">
          <w:rPr>
            <w:bCs/>
            <w:noProof/>
            <w:u w:color="000000"/>
          </w:rPr>
          <w:t>NutrientModification</w:t>
        </w:r>
        <w:r>
          <w:rPr>
            <w:noProof/>
          </w:rPr>
          <w:tab/>
        </w:r>
        <w:r>
          <w:rPr>
            <w:noProof/>
          </w:rPr>
          <w:fldChar w:fldCharType="begin"/>
        </w:r>
        <w:r>
          <w:rPr>
            <w:noProof/>
          </w:rPr>
          <w:instrText xml:space="preserve"> PAGEREF _Toc396502531 \h </w:instrText>
        </w:r>
      </w:ins>
      <w:r>
        <w:rPr>
          <w:noProof/>
        </w:rPr>
      </w:r>
      <w:r>
        <w:rPr>
          <w:noProof/>
        </w:rPr>
        <w:fldChar w:fldCharType="separate"/>
      </w:r>
      <w:ins w:id="177" w:author="Aziz Boxwala" w:date="2014-08-22T20:21:00Z">
        <w:r>
          <w:rPr>
            <w:noProof/>
          </w:rPr>
          <w:t>47</w:t>
        </w:r>
        <w:r>
          <w:rPr>
            <w:noProof/>
          </w:rPr>
          <w:fldChar w:fldCharType="end"/>
        </w:r>
      </w:ins>
    </w:p>
    <w:p w14:paraId="252EECD4" w14:textId="77777777" w:rsidR="00EB26E0" w:rsidRDefault="00EB26E0">
      <w:pPr>
        <w:pStyle w:val="TOC4"/>
        <w:rPr>
          <w:ins w:id="178" w:author="Aziz Boxwala" w:date="2014-08-22T20:21:00Z"/>
          <w:rFonts w:asciiTheme="minorHAnsi" w:eastAsiaTheme="minorEastAsia" w:hAnsiTheme="minorHAnsi" w:cstheme="minorBidi"/>
          <w:noProof/>
          <w:sz w:val="22"/>
          <w:szCs w:val="22"/>
          <w:lang w:eastAsia="en-US"/>
        </w:rPr>
      </w:pPr>
      <w:ins w:id="179" w:author="Aziz Boxwala" w:date="2014-08-22T20:21:00Z">
        <w:r w:rsidRPr="00740BF8">
          <w:rPr>
            <w:bCs/>
            <w:noProof/>
            <w:u w:color="000000"/>
          </w:rPr>
          <w:t>5.1.2.11</w:t>
        </w:r>
        <w:r>
          <w:rPr>
            <w:rFonts w:asciiTheme="minorHAnsi" w:eastAsiaTheme="minorEastAsia" w:hAnsiTheme="minorHAnsi" w:cstheme="minorBidi"/>
            <w:noProof/>
            <w:sz w:val="22"/>
            <w:szCs w:val="22"/>
            <w:lang w:eastAsia="en-US"/>
          </w:rPr>
          <w:tab/>
        </w:r>
        <w:r w:rsidRPr="00740BF8">
          <w:rPr>
            <w:bCs/>
            <w:noProof/>
            <w:u w:color="000000"/>
          </w:rPr>
          <w:t>NutritionItem</w:t>
        </w:r>
        <w:r>
          <w:rPr>
            <w:noProof/>
          </w:rPr>
          <w:tab/>
        </w:r>
        <w:r>
          <w:rPr>
            <w:noProof/>
          </w:rPr>
          <w:fldChar w:fldCharType="begin"/>
        </w:r>
        <w:r>
          <w:rPr>
            <w:noProof/>
          </w:rPr>
          <w:instrText xml:space="preserve"> PAGEREF _Toc396502532 \h </w:instrText>
        </w:r>
      </w:ins>
      <w:r>
        <w:rPr>
          <w:noProof/>
        </w:rPr>
      </w:r>
      <w:r>
        <w:rPr>
          <w:noProof/>
        </w:rPr>
        <w:fldChar w:fldCharType="separate"/>
      </w:r>
      <w:ins w:id="180" w:author="Aziz Boxwala" w:date="2014-08-22T20:21:00Z">
        <w:r>
          <w:rPr>
            <w:noProof/>
          </w:rPr>
          <w:t>47</w:t>
        </w:r>
        <w:r>
          <w:rPr>
            <w:noProof/>
          </w:rPr>
          <w:fldChar w:fldCharType="end"/>
        </w:r>
      </w:ins>
    </w:p>
    <w:p w14:paraId="14403B9D" w14:textId="77777777" w:rsidR="00EB26E0" w:rsidRDefault="00EB26E0">
      <w:pPr>
        <w:pStyle w:val="TOC4"/>
        <w:rPr>
          <w:ins w:id="181" w:author="Aziz Boxwala" w:date="2014-08-22T20:21:00Z"/>
          <w:rFonts w:asciiTheme="minorHAnsi" w:eastAsiaTheme="minorEastAsia" w:hAnsiTheme="minorHAnsi" w:cstheme="minorBidi"/>
          <w:noProof/>
          <w:sz w:val="22"/>
          <w:szCs w:val="22"/>
          <w:lang w:eastAsia="en-US"/>
        </w:rPr>
      </w:pPr>
      <w:ins w:id="182" w:author="Aziz Boxwala" w:date="2014-08-22T20:21:00Z">
        <w:r w:rsidRPr="00740BF8">
          <w:rPr>
            <w:bCs/>
            <w:noProof/>
            <w:u w:color="000000"/>
          </w:rPr>
          <w:t>5.1.2.12</w:t>
        </w:r>
        <w:r>
          <w:rPr>
            <w:rFonts w:asciiTheme="minorHAnsi" w:eastAsiaTheme="minorEastAsia" w:hAnsiTheme="minorHAnsi" w:cstheme="minorBidi"/>
            <w:noProof/>
            <w:sz w:val="22"/>
            <w:szCs w:val="22"/>
            <w:lang w:eastAsia="en-US"/>
          </w:rPr>
          <w:tab/>
        </w:r>
        <w:r w:rsidRPr="00740BF8">
          <w:rPr>
            <w:bCs/>
            <w:noProof/>
            <w:u w:color="000000"/>
          </w:rPr>
          <w:t>NutritionalSupplement</w:t>
        </w:r>
        <w:r>
          <w:rPr>
            <w:noProof/>
          </w:rPr>
          <w:tab/>
        </w:r>
        <w:r>
          <w:rPr>
            <w:noProof/>
          </w:rPr>
          <w:fldChar w:fldCharType="begin"/>
        </w:r>
        <w:r>
          <w:rPr>
            <w:noProof/>
          </w:rPr>
          <w:instrText xml:space="preserve"> PAGEREF _Toc396502533 \h </w:instrText>
        </w:r>
      </w:ins>
      <w:r>
        <w:rPr>
          <w:noProof/>
        </w:rPr>
      </w:r>
      <w:r>
        <w:rPr>
          <w:noProof/>
        </w:rPr>
        <w:fldChar w:fldCharType="separate"/>
      </w:r>
      <w:ins w:id="183" w:author="Aziz Boxwala" w:date="2014-08-22T20:21:00Z">
        <w:r>
          <w:rPr>
            <w:noProof/>
          </w:rPr>
          <w:t>47</w:t>
        </w:r>
        <w:r>
          <w:rPr>
            <w:noProof/>
          </w:rPr>
          <w:fldChar w:fldCharType="end"/>
        </w:r>
      </w:ins>
    </w:p>
    <w:p w14:paraId="7F3BAB28" w14:textId="77777777" w:rsidR="00EB26E0" w:rsidRDefault="00EB26E0">
      <w:pPr>
        <w:pStyle w:val="TOC4"/>
        <w:rPr>
          <w:ins w:id="184" w:author="Aziz Boxwala" w:date="2014-08-22T20:21:00Z"/>
          <w:rFonts w:asciiTheme="minorHAnsi" w:eastAsiaTheme="minorEastAsia" w:hAnsiTheme="minorHAnsi" w:cstheme="minorBidi"/>
          <w:noProof/>
          <w:sz w:val="22"/>
          <w:szCs w:val="22"/>
          <w:lang w:eastAsia="en-US"/>
        </w:rPr>
      </w:pPr>
      <w:ins w:id="185" w:author="Aziz Boxwala" w:date="2014-08-22T20:21:00Z">
        <w:r w:rsidRPr="00740BF8">
          <w:rPr>
            <w:bCs/>
            <w:noProof/>
            <w:u w:color="000000"/>
          </w:rPr>
          <w:t>5.1.2.13</w:t>
        </w:r>
        <w:r>
          <w:rPr>
            <w:rFonts w:asciiTheme="minorHAnsi" w:eastAsiaTheme="minorEastAsia" w:hAnsiTheme="minorHAnsi" w:cstheme="minorBidi"/>
            <w:noProof/>
            <w:sz w:val="22"/>
            <w:szCs w:val="22"/>
            <w:lang w:eastAsia="en-US"/>
          </w:rPr>
          <w:tab/>
        </w:r>
        <w:r w:rsidRPr="00740BF8">
          <w:rPr>
            <w:bCs/>
            <w:noProof/>
            <w:u w:color="000000"/>
          </w:rPr>
          <w:t>OralDiet</w:t>
        </w:r>
        <w:r>
          <w:rPr>
            <w:noProof/>
          </w:rPr>
          <w:tab/>
        </w:r>
        <w:r>
          <w:rPr>
            <w:noProof/>
          </w:rPr>
          <w:fldChar w:fldCharType="begin"/>
        </w:r>
        <w:r>
          <w:rPr>
            <w:noProof/>
          </w:rPr>
          <w:instrText xml:space="preserve"> PAGEREF _Toc396502534 \h </w:instrText>
        </w:r>
      </w:ins>
      <w:r>
        <w:rPr>
          <w:noProof/>
        </w:rPr>
      </w:r>
      <w:r>
        <w:rPr>
          <w:noProof/>
        </w:rPr>
        <w:fldChar w:fldCharType="separate"/>
      </w:r>
      <w:ins w:id="186" w:author="Aziz Boxwala" w:date="2014-08-22T20:21:00Z">
        <w:r>
          <w:rPr>
            <w:noProof/>
          </w:rPr>
          <w:t>48</w:t>
        </w:r>
        <w:r>
          <w:rPr>
            <w:noProof/>
          </w:rPr>
          <w:fldChar w:fldCharType="end"/>
        </w:r>
      </w:ins>
    </w:p>
    <w:p w14:paraId="2F22156B" w14:textId="77777777" w:rsidR="00EB26E0" w:rsidRDefault="00EB26E0">
      <w:pPr>
        <w:pStyle w:val="TOC4"/>
        <w:rPr>
          <w:ins w:id="187" w:author="Aziz Boxwala" w:date="2014-08-22T20:21:00Z"/>
          <w:rFonts w:asciiTheme="minorHAnsi" w:eastAsiaTheme="minorEastAsia" w:hAnsiTheme="minorHAnsi" w:cstheme="minorBidi"/>
          <w:noProof/>
          <w:sz w:val="22"/>
          <w:szCs w:val="22"/>
          <w:lang w:eastAsia="en-US"/>
        </w:rPr>
      </w:pPr>
      <w:ins w:id="188" w:author="Aziz Boxwala" w:date="2014-08-22T20:21:00Z">
        <w:r w:rsidRPr="00740BF8">
          <w:rPr>
            <w:bCs/>
            <w:noProof/>
            <w:u w:color="000000"/>
          </w:rPr>
          <w:t>5.1.2.14</w:t>
        </w:r>
        <w:r>
          <w:rPr>
            <w:rFonts w:asciiTheme="minorHAnsi" w:eastAsiaTheme="minorEastAsia" w:hAnsiTheme="minorHAnsi" w:cstheme="minorBidi"/>
            <w:noProof/>
            <w:sz w:val="22"/>
            <w:szCs w:val="22"/>
            <w:lang w:eastAsia="en-US"/>
          </w:rPr>
          <w:tab/>
        </w:r>
        <w:r w:rsidRPr="00740BF8">
          <w:rPr>
            <w:bCs/>
            <w:noProof/>
            <w:u w:color="000000"/>
          </w:rPr>
          <w:t>TextureModification</w:t>
        </w:r>
        <w:r>
          <w:rPr>
            <w:noProof/>
          </w:rPr>
          <w:tab/>
        </w:r>
        <w:r>
          <w:rPr>
            <w:noProof/>
          </w:rPr>
          <w:fldChar w:fldCharType="begin"/>
        </w:r>
        <w:r>
          <w:rPr>
            <w:noProof/>
          </w:rPr>
          <w:instrText xml:space="preserve"> PAGEREF _Toc396502535 \h </w:instrText>
        </w:r>
      </w:ins>
      <w:r>
        <w:rPr>
          <w:noProof/>
        </w:rPr>
      </w:r>
      <w:r>
        <w:rPr>
          <w:noProof/>
        </w:rPr>
        <w:fldChar w:fldCharType="separate"/>
      </w:r>
      <w:ins w:id="189" w:author="Aziz Boxwala" w:date="2014-08-22T20:21:00Z">
        <w:r>
          <w:rPr>
            <w:noProof/>
          </w:rPr>
          <w:t>48</w:t>
        </w:r>
        <w:r>
          <w:rPr>
            <w:noProof/>
          </w:rPr>
          <w:fldChar w:fldCharType="end"/>
        </w:r>
      </w:ins>
    </w:p>
    <w:p w14:paraId="499C7553" w14:textId="77777777" w:rsidR="00EB26E0" w:rsidRDefault="00EB26E0">
      <w:pPr>
        <w:pStyle w:val="TOC4"/>
        <w:rPr>
          <w:ins w:id="190" w:author="Aziz Boxwala" w:date="2014-08-22T20:21:00Z"/>
          <w:rFonts w:asciiTheme="minorHAnsi" w:eastAsiaTheme="minorEastAsia" w:hAnsiTheme="minorHAnsi" w:cstheme="minorBidi"/>
          <w:noProof/>
          <w:sz w:val="22"/>
          <w:szCs w:val="22"/>
          <w:lang w:eastAsia="en-US"/>
        </w:rPr>
      </w:pPr>
      <w:ins w:id="191" w:author="Aziz Boxwala" w:date="2014-08-22T20:21:00Z">
        <w:r w:rsidRPr="00740BF8">
          <w:rPr>
            <w:bCs/>
            <w:noProof/>
            <w:u w:color="000000"/>
          </w:rPr>
          <w:t>5.1.2.15</w:t>
        </w:r>
        <w:r>
          <w:rPr>
            <w:rFonts w:asciiTheme="minorHAnsi" w:eastAsiaTheme="minorEastAsia" w:hAnsiTheme="minorHAnsi" w:cstheme="minorBidi"/>
            <w:noProof/>
            <w:sz w:val="22"/>
            <w:szCs w:val="22"/>
            <w:lang w:eastAsia="en-US"/>
          </w:rPr>
          <w:tab/>
        </w:r>
        <w:r w:rsidRPr="00740BF8">
          <w:rPr>
            <w:bCs/>
            <w:noProof/>
            <w:u w:color="000000"/>
          </w:rPr>
          <w:t>VaccinationProtocol</w:t>
        </w:r>
        <w:r>
          <w:rPr>
            <w:noProof/>
          </w:rPr>
          <w:tab/>
        </w:r>
        <w:r>
          <w:rPr>
            <w:noProof/>
          </w:rPr>
          <w:fldChar w:fldCharType="begin"/>
        </w:r>
        <w:r>
          <w:rPr>
            <w:noProof/>
          </w:rPr>
          <w:instrText xml:space="preserve"> PAGEREF _Toc396502536 \h </w:instrText>
        </w:r>
      </w:ins>
      <w:r>
        <w:rPr>
          <w:noProof/>
        </w:rPr>
      </w:r>
      <w:r>
        <w:rPr>
          <w:noProof/>
        </w:rPr>
        <w:fldChar w:fldCharType="separate"/>
      </w:r>
      <w:ins w:id="192" w:author="Aziz Boxwala" w:date="2014-08-22T20:21:00Z">
        <w:r>
          <w:rPr>
            <w:noProof/>
          </w:rPr>
          <w:t>48</w:t>
        </w:r>
        <w:r>
          <w:rPr>
            <w:noProof/>
          </w:rPr>
          <w:fldChar w:fldCharType="end"/>
        </w:r>
      </w:ins>
    </w:p>
    <w:p w14:paraId="124DC79F" w14:textId="77777777" w:rsidR="00EB26E0" w:rsidRDefault="00EB26E0">
      <w:pPr>
        <w:pStyle w:val="TOC3"/>
        <w:rPr>
          <w:ins w:id="193" w:author="Aziz Boxwala" w:date="2014-08-22T20:21:00Z"/>
          <w:rFonts w:asciiTheme="minorHAnsi" w:eastAsiaTheme="minorEastAsia" w:hAnsiTheme="minorHAnsi" w:cstheme="minorBidi"/>
          <w:sz w:val="22"/>
          <w:szCs w:val="22"/>
        </w:rPr>
      </w:pPr>
      <w:ins w:id="194" w:author="Aziz Boxwala" w:date="2014-08-22T20:21:00Z">
        <w:r w:rsidRPr="00740BF8">
          <w:rPr>
            <w:bCs/>
          </w:rPr>
          <w:t>5.1.3</w:t>
        </w:r>
        <w:r>
          <w:rPr>
            <w:rFonts w:asciiTheme="minorHAnsi" w:eastAsiaTheme="minorEastAsia" w:hAnsiTheme="minorHAnsi" w:cstheme="minorBidi"/>
            <w:sz w:val="22"/>
            <w:szCs w:val="22"/>
          </w:rPr>
          <w:tab/>
        </w:r>
        <w:r w:rsidRPr="00740BF8">
          <w:rPr>
            <w:bCs/>
          </w:rPr>
          <w:t>modality</w:t>
        </w:r>
        <w:r>
          <w:tab/>
        </w:r>
        <w:r>
          <w:fldChar w:fldCharType="begin"/>
        </w:r>
        <w:r>
          <w:instrText xml:space="preserve"> PAGEREF _Toc396502537 \h </w:instrText>
        </w:r>
      </w:ins>
      <w:r>
        <w:fldChar w:fldCharType="separate"/>
      </w:r>
      <w:ins w:id="195" w:author="Aziz Boxwala" w:date="2014-08-22T20:21:00Z">
        <w:r>
          <w:t>49</w:t>
        </w:r>
        <w:r>
          <w:fldChar w:fldCharType="end"/>
        </w:r>
      </w:ins>
    </w:p>
    <w:p w14:paraId="4CEFE9C4" w14:textId="77777777" w:rsidR="00EB26E0" w:rsidRDefault="00EB26E0">
      <w:pPr>
        <w:pStyle w:val="TOC4"/>
        <w:rPr>
          <w:ins w:id="196" w:author="Aziz Boxwala" w:date="2014-08-22T20:21:00Z"/>
          <w:rFonts w:asciiTheme="minorHAnsi" w:eastAsiaTheme="minorEastAsia" w:hAnsiTheme="minorHAnsi" w:cstheme="minorBidi"/>
          <w:noProof/>
          <w:sz w:val="22"/>
          <w:szCs w:val="22"/>
          <w:lang w:eastAsia="en-US"/>
        </w:rPr>
      </w:pPr>
      <w:ins w:id="197" w:author="Aziz Boxwala" w:date="2014-08-22T20:21:00Z">
        <w:r w:rsidRPr="00740BF8">
          <w:rPr>
            <w:bCs/>
            <w:noProof/>
            <w:u w:color="000000"/>
          </w:rPr>
          <w:t>5.1.3.1</w:t>
        </w:r>
        <w:r>
          <w:rPr>
            <w:rFonts w:asciiTheme="minorHAnsi" w:eastAsiaTheme="minorEastAsia" w:hAnsiTheme="minorHAnsi" w:cstheme="minorBidi"/>
            <w:noProof/>
            <w:sz w:val="22"/>
            <w:szCs w:val="22"/>
            <w:lang w:eastAsia="en-US"/>
          </w:rPr>
          <w:tab/>
        </w:r>
        <w:r w:rsidRPr="00740BF8">
          <w:rPr>
            <w:bCs/>
            <w:noProof/>
            <w:u w:color="000000"/>
          </w:rPr>
          <w:t>Action</w:t>
        </w:r>
        <w:r>
          <w:rPr>
            <w:noProof/>
          </w:rPr>
          <w:tab/>
        </w:r>
        <w:r>
          <w:rPr>
            <w:noProof/>
          </w:rPr>
          <w:fldChar w:fldCharType="begin"/>
        </w:r>
        <w:r>
          <w:rPr>
            <w:noProof/>
          </w:rPr>
          <w:instrText xml:space="preserve"> PAGEREF _Toc396502538 \h </w:instrText>
        </w:r>
      </w:ins>
      <w:r>
        <w:rPr>
          <w:noProof/>
        </w:rPr>
      </w:r>
      <w:r>
        <w:rPr>
          <w:noProof/>
        </w:rPr>
        <w:fldChar w:fldCharType="separate"/>
      </w:r>
      <w:ins w:id="198" w:author="Aziz Boxwala" w:date="2014-08-22T20:21:00Z">
        <w:r>
          <w:rPr>
            <w:noProof/>
          </w:rPr>
          <w:t>50</w:t>
        </w:r>
        <w:r>
          <w:rPr>
            <w:noProof/>
          </w:rPr>
          <w:fldChar w:fldCharType="end"/>
        </w:r>
      </w:ins>
    </w:p>
    <w:p w14:paraId="2AE7D73A" w14:textId="77777777" w:rsidR="00EB26E0" w:rsidRDefault="00EB26E0">
      <w:pPr>
        <w:pStyle w:val="TOC4"/>
        <w:rPr>
          <w:ins w:id="199" w:author="Aziz Boxwala" w:date="2014-08-22T20:21:00Z"/>
          <w:rFonts w:asciiTheme="minorHAnsi" w:eastAsiaTheme="minorEastAsia" w:hAnsiTheme="minorHAnsi" w:cstheme="minorBidi"/>
          <w:noProof/>
          <w:sz w:val="22"/>
          <w:szCs w:val="22"/>
          <w:lang w:eastAsia="en-US"/>
        </w:rPr>
      </w:pPr>
      <w:ins w:id="200" w:author="Aziz Boxwala" w:date="2014-08-22T20:21:00Z">
        <w:r w:rsidRPr="00740BF8">
          <w:rPr>
            <w:bCs/>
            <w:noProof/>
            <w:u w:color="000000"/>
          </w:rPr>
          <w:t>5.1.3.2</w:t>
        </w:r>
        <w:r>
          <w:rPr>
            <w:rFonts w:asciiTheme="minorHAnsi" w:eastAsiaTheme="minorEastAsia" w:hAnsiTheme="minorHAnsi" w:cstheme="minorBidi"/>
            <w:noProof/>
            <w:sz w:val="22"/>
            <w:szCs w:val="22"/>
            <w:lang w:eastAsia="en-US"/>
          </w:rPr>
          <w:tab/>
        </w:r>
        <w:r w:rsidRPr="00740BF8">
          <w:rPr>
            <w:bCs/>
            <w:noProof/>
            <w:u w:color="000000"/>
          </w:rPr>
          <w:t>ActionStatus</w:t>
        </w:r>
        <w:r>
          <w:rPr>
            <w:noProof/>
          </w:rPr>
          <w:tab/>
        </w:r>
        <w:r>
          <w:rPr>
            <w:noProof/>
          </w:rPr>
          <w:fldChar w:fldCharType="begin"/>
        </w:r>
        <w:r>
          <w:rPr>
            <w:noProof/>
          </w:rPr>
          <w:instrText xml:space="preserve"> PAGEREF _Toc396502539 \h </w:instrText>
        </w:r>
      </w:ins>
      <w:r>
        <w:rPr>
          <w:noProof/>
        </w:rPr>
      </w:r>
      <w:r>
        <w:rPr>
          <w:noProof/>
        </w:rPr>
        <w:fldChar w:fldCharType="separate"/>
      </w:r>
      <w:ins w:id="201" w:author="Aziz Boxwala" w:date="2014-08-22T20:21:00Z">
        <w:r>
          <w:rPr>
            <w:noProof/>
          </w:rPr>
          <w:t>50</w:t>
        </w:r>
        <w:r>
          <w:rPr>
            <w:noProof/>
          </w:rPr>
          <w:fldChar w:fldCharType="end"/>
        </w:r>
      </w:ins>
    </w:p>
    <w:p w14:paraId="1B388970" w14:textId="77777777" w:rsidR="00EB26E0" w:rsidRDefault="00EB26E0">
      <w:pPr>
        <w:pStyle w:val="TOC4"/>
        <w:rPr>
          <w:ins w:id="202" w:author="Aziz Boxwala" w:date="2014-08-22T20:21:00Z"/>
          <w:rFonts w:asciiTheme="minorHAnsi" w:eastAsiaTheme="minorEastAsia" w:hAnsiTheme="minorHAnsi" w:cstheme="minorBidi"/>
          <w:noProof/>
          <w:sz w:val="22"/>
          <w:szCs w:val="22"/>
          <w:lang w:eastAsia="en-US"/>
        </w:rPr>
      </w:pPr>
      <w:ins w:id="203" w:author="Aziz Boxwala" w:date="2014-08-22T20:21:00Z">
        <w:r w:rsidRPr="00740BF8">
          <w:rPr>
            <w:bCs/>
            <w:noProof/>
            <w:u w:color="000000"/>
          </w:rPr>
          <w:t>5.1.3.3</w:t>
        </w:r>
        <w:r>
          <w:rPr>
            <w:rFonts w:asciiTheme="minorHAnsi" w:eastAsiaTheme="minorEastAsia" w:hAnsiTheme="minorHAnsi" w:cstheme="minorBidi"/>
            <w:noProof/>
            <w:sz w:val="22"/>
            <w:szCs w:val="22"/>
            <w:lang w:eastAsia="en-US"/>
          </w:rPr>
          <w:tab/>
        </w:r>
        <w:r w:rsidRPr="00740BF8">
          <w:rPr>
            <w:bCs/>
            <w:noProof/>
            <w:u w:color="000000"/>
          </w:rPr>
          <w:t>Order</w:t>
        </w:r>
        <w:r>
          <w:rPr>
            <w:noProof/>
          </w:rPr>
          <w:tab/>
        </w:r>
        <w:r>
          <w:rPr>
            <w:noProof/>
          </w:rPr>
          <w:fldChar w:fldCharType="begin"/>
        </w:r>
        <w:r>
          <w:rPr>
            <w:noProof/>
          </w:rPr>
          <w:instrText xml:space="preserve"> PAGEREF _Toc396502540 \h </w:instrText>
        </w:r>
      </w:ins>
      <w:r>
        <w:rPr>
          <w:noProof/>
        </w:rPr>
      </w:r>
      <w:r>
        <w:rPr>
          <w:noProof/>
        </w:rPr>
        <w:fldChar w:fldCharType="separate"/>
      </w:r>
      <w:ins w:id="204" w:author="Aziz Boxwala" w:date="2014-08-22T20:21:00Z">
        <w:r>
          <w:rPr>
            <w:noProof/>
          </w:rPr>
          <w:t>50</w:t>
        </w:r>
        <w:r>
          <w:rPr>
            <w:noProof/>
          </w:rPr>
          <w:fldChar w:fldCharType="end"/>
        </w:r>
      </w:ins>
    </w:p>
    <w:p w14:paraId="62FD5E75" w14:textId="77777777" w:rsidR="00EB26E0" w:rsidRDefault="00EB26E0">
      <w:pPr>
        <w:pStyle w:val="TOC4"/>
        <w:rPr>
          <w:ins w:id="205" w:author="Aziz Boxwala" w:date="2014-08-22T20:21:00Z"/>
          <w:rFonts w:asciiTheme="minorHAnsi" w:eastAsiaTheme="minorEastAsia" w:hAnsiTheme="minorHAnsi" w:cstheme="minorBidi"/>
          <w:noProof/>
          <w:sz w:val="22"/>
          <w:szCs w:val="22"/>
          <w:lang w:eastAsia="en-US"/>
        </w:rPr>
      </w:pPr>
      <w:ins w:id="206" w:author="Aziz Boxwala" w:date="2014-08-22T20:21:00Z">
        <w:r w:rsidRPr="00740BF8">
          <w:rPr>
            <w:bCs/>
            <w:noProof/>
            <w:u w:color="000000"/>
          </w:rPr>
          <w:t>5.1.3.4</w:t>
        </w:r>
        <w:r>
          <w:rPr>
            <w:rFonts w:asciiTheme="minorHAnsi" w:eastAsiaTheme="minorEastAsia" w:hAnsiTheme="minorHAnsi" w:cstheme="minorBidi"/>
            <w:noProof/>
            <w:sz w:val="22"/>
            <w:szCs w:val="22"/>
            <w:lang w:eastAsia="en-US"/>
          </w:rPr>
          <w:tab/>
        </w:r>
        <w:r w:rsidRPr="00740BF8">
          <w:rPr>
            <w:bCs/>
            <w:noProof/>
            <w:u w:color="000000"/>
          </w:rPr>
          <w:t>Performance</w:t>
        </w:r>
        <w:r>
          <w:rPr>
            <w:noProof/>
          </w:rPr>
          <w:tab/>
        </w:r>
        <w:r>
          <w:rPr>
            <w:noProof/>
          </w:rPr>
          <w:fldChar w:fldCharType="begin"/>
        </w:r>
        <w:r>
          <w:rPr>
            <w:noProof/>
          </w:rPr>
          <w:instrText xml:space="preserve"> PAGEREF _Toc396502541 \h </w:instrText>
        </w:r>
      </w:ins>
      <w:r>
        <w:rPr>
          <w:noProof/>
        </w:rPr>
      </w:r>
      <w:r>
        <w:rPr>
          <w:noProof/>
        </w:rPr>
        <w:fldChar w:fldCharType="separate"/>
      </w:r>
      <w:ins w:id="207" w:author="Aziz Boxwala" w:date="2014-08-22T20:21:00Z">
        <w:r>
          <w:rPr>
            <w:noProof/>
          </w:rPr>
          <w:t>51</w:t>
        </w:r>
        <w:r>
          <w:rPr>
            <w:noProof/>
          </w:rPr>
          <w:fldChar w:fldCharType="end"/>
        </w:r>
      </w:ins>
    </w:p>
    <w:p w14:paraId="2D1DA75D" w14:textId="77777777" w:rsidR="00EB26E0" w:rsidRDefault="00EB26E0">
      <w:pPr>
        <w:pStyle w:val="TOC4"/>
        <w:rPr>
          <w:ins w:id="208" w:author="Aziz Boxwala" w:date="2014-08-22T20:21:00Z"/>
          <w:rFonts w:asciiTheme="minorHAnsi" w:eastAsiaTheme="minorEastAsia" w:hAnsiTheme="minorHAnsi" w:cstheme="minorBidi"/>
          <w:noProof/>
          <w:sz w:val="22"/>
          <w:szCs w:val="22"/>
          <w:lang w:eastAsia="en-US"/>
        </w:rPr>
      </w:pPr>
      <w:ins w:id="209" w:author="Aziz Boxwala" w:date="2014-08-22T20:21:00Z">
        <w:r w:rsidRPr="00740BF8">
          <w:rPr>
            <w:bCs/>
            <w:noProof/>
            <w:u w:color="000000"/>
          </w:rPr>
          <w:t>5.1.3.5</w:t>
        </w:r>
        <w:r>
          <w:rPr>
            <w:rFonts w:asciiTheme="minorHAnsi" w:eastAsiaTheme="minorEastAsia" w:hAnsiTheme="minorHAnsi" w:cstheme="minorBidi"/>
            <w:noProof/>
            <w:sz w:val="22"/>
            <w:szCs w:val="22"/>
            <w:lang w:eastAsia="en-US"/>
          </w:rPr>
          <w:tab/>
        </w:r>
        <w:r w:rsidRPr="00740BF8">
          <w:rPr>
            <w:bCs/>
            <w:noProof/>
            <w:u w:color="000000"/>
          </w:rPr>
          <w:t>Plan</w:t>
        </w:r>
        <w:r>
          <w:rPr>
            <w:noProof/>
          </w:rPr>
          <w:tab/>
        </w:r>
        <w:r>
          <w:rPr>
            <w:noProof/>
          </w:rPr>
          <w:fldChar w:fldCharType="begin"/>
        </w:r>
        <w:r>
          <w:rPr>
            <w:noProof/>
          </w:rPr>
          <w:instrText xml:space="preserve"> PAGEREF _Toc396502542 \h </w:instrText>
        </w:r>
      </w:ins>
      <w:r>
        <w:rPr>
          <w:noProof/>
        </w:rPr>
      </w:r>
      <w:r>
        <w:rPr>
          <w:noProof/>
        </w:rPr>
        <w:fldChar w:fldCharType="separate"/>
      </w:r>
      <w:ins w:id="210" w:author="Aziz Boxwala" w:date="2014-08-22T20:21:00Z">
        <w:r>
          <w:rPr>
            <w:noProof/>
          </w:rPr>
          <w:t>51</w:t>
        </w:r>
        <w:r>
          <w:rPr>
            <w:noProof/>
          </w:rPr>
          <w:fldChar w:fldCharType="end"/>
        </w:r>
      </w:ins>
    </w:p>
    <w:p w14:paraId="65AA7419" w14:textId="77777777" w:rsidR="00EB26E0" w:rsidRDefault="00EB26E0">
      <w:pPr>
        <w:pStyle w:val="TOC4"/>
        <w:rPr>
          <w:ins w:id="211" w:author="Aziz Boxwala" w:date="2014-08-22T20:21:00Z"/>
          <w:rFonts w:asciiTheme="minorHAnsi" w:eastAsiaTheme="minorEastAsia" w:hAnsiTheme="minorHAnsi" w:cstheme="minorBidi"/>
          <w:noProof/>
          <w:sz w:val="22"/>
          <w:szCs w:val="22"/>
          <w:lang w:eastAsia="en-US"/>
        </w:rPr>
      </w:pPr>
      <w:ins w:id="212" w:author="Aziz Boxwala" w:date="2014-08-22T20:21:00Z">
        <w:r w:rsidRPr="00740BF8">
          <w:rPr>
            <w:bCs/>
            <w:noProof/>
            <w:u w:color="000000"/>
          </w:rPr>
          <w:t>5.1.3.6</w:t>
        </w:r>
        <w:r>
          <w:rPr>
            <w:rFonts w:asciiTheme="minorHAnsi" w:eastAsiaTheme="minorEastAsia" w:hAnsiTheme="minorHAnsi" w:cstheme="minorBidi"/>
            <w:noProof/>
            <w:sz w:val="22"/>
            <w:szCs w:val="22"/>
            <w:lang w:eastAsia="en-US"/>
          </w:rPr>
          <w:tab/>
        </w:r>
        <w:r w:rsidRPr="00740BF8">
          <w:rPr>
            <w:bCs/>
            <w:noProof/>
            <w:u w:color="000000"/>
          </w:rPr>
          <w:t>Proposal</w:t>
        </w:r>
        <w:r>
          <w:rPr>
            <w:noProof/>
          </w:rPr>
          <w:tab/>
        </w:r>
        <w:r>
          <w:rPr>
            <w:noProof/>
          </w:rPr>
          <w:fldChar w:fldCharType="begin"/>
        </w:r>
        <w:r>
          <w:rPr>
            <w:noProof/>
          </w:rPr>
          <w:instrText xml:space="preserve"> PAGEREF _Toc396502543 \h </w:instrText>
        </w:r>
      </w:ins>
      <w:r>
        <w:rPr>
          <w:noProof/>
        </w:rPr>
      </w:r>
      <w:r>
        <w:rPr>
          <w:noProof/>
        </w:rPr>
        <w:fldChar w:fldCharType="separate"/>
      </w:r>
      <w:ins w:id="213" w:author="Aziz Boxwala" w:date="2014-08-22T20:21:00Z">
        <w:r>
          <w:rPr>
            <w:noProof/>
          </w:rPr>
          <w:t>52</w:t>
        </w:r>
        <w:r>
          <w:rPr>
            <w:noProof/>
          </w:rPr>
          <w:fldChar w:fldCharType="end"/>
        </w:r>
      </w:ins>
    </w:p>
    <w:p w14:paraId="5734D0B3" w14:textId="77777777" w:rsidR="00EB26E0" w:rsidRDefault="00EB26E0">
      <w:pPr>
        <w:pStyle w:val="TOC4"/>
        <w:rPr>
          <w:ins w:id="214" w:author="Aziz Boxwala" w:date="2014-08-22T20:21:00Z"/>
          <w:rFonts w:asciiTheme="minorHAnsi" w:eastAsiaTheme="minorEastAsia" w:hAnsiTheme="minorHAnsi" w:cstheme="minorBidi"/>
          <w:noProof/>
          <w:sz w:val="22"/>
          <w:szCs w:val="22"/>
          <w:lang w:eastAsia="en-US"/>
        </w:rPr>
      </w:pPr>
      <w:ins w:id="215" w:author="Aziz Boxwala" w:date="2014-08-22T20:21:00Z">
        <w:r w:rsidRPr="00740BF8">
          <w:rPr>
            <w:bCs/>
            <w:noProof/>
            <w:u w:color="000000"/>
          </w:rPr>
          <w:t>5.1.3.7</w:t>
        </w:r>
        <w:r>
          <w:rPr>
            <w:rFonts w:asciiTheme="minorHAnsi" w:eastAsiaTheme="minorEastAsia" w:hAnsiTheme="minorHAnsi" w:cstheme="minorBidi"/>
            <w:noProof/>
            <w:sz w:val="22"/>
            <w:szCs w:val="22"/>
            <w:lang w:eastAsia="en-US"/>
          </w:rPr>
          <w:tab/>
        </w:r>
        <w:r w:rsidRPr="00740BF8">
          <w:rPr>
            <w:bCs/>
            <w:noProof/>
            <w:u w:color="000000"/>
          </w:rPr>
          <w:t>ProposalAgainst</w:t>
        </w:r>
        <w:r>
          <w:rPr>
            <w:noProof/>
          </w:rPr>
          <w:tab/>
        </w:r>
        <w:r>
          <w:rPr>
            <w:noProof/>
          </w:rPr>
          <w:fldChar w:fldCharType="begin"/>
        </w:r>
        <w:r>
          <w:rPr>
            <w:noProof/>
          </w:rPr>
          <w:instrText xml:space="preserve"> PAGEREF _Toc396502544 \h </w:instrText>
        </w:r>
      </w:ins>
      <w:r>
        <w:rPr>
          <w:noProof/>
        </w:rPr>
      </w:r>
      <w:r>
        <w:rPr>
          <w:noProof/>
        </w:rPr>
        <w:fldChar w:fldCharType="separate"/>
      </w:r>
      <w:ins w:id="216" w:author="Aziz Boxwala" w:date="2014-08-22T20:21:00Z">
        <w:r>
          <w:rPr>
            <w:noProof/>
          </w:rPr>
          <w:t>52</w:t>
        </w:r>
        <w:r>
          <w:rPr>
            <w:noProof/>
          </w:rPr>
          <w:fldChar w:fldCharType="end"/>
        </w:r>
      </w:ins>
    </w:p>
    <w:p w14:paraId="20375944" w14:textId="77777777" w:rsidR="00EB26E0" w:rsidRDefault="00EB26E0">
      <w:pPr>
        <w:pStyle w:val="TOC2"/>
        <w:tabs>
          <w:tab w:val="left" w:pos="806"/>
        </w:tabs>
        <w:rPr>
          <w:ins w:id="217" w:author="Aziz Boxwala" w:date="2014-08-22T20:21:00Z"/>
          <w:rFonts w:asciiTheme="minorHAnsi" w:eastAsiaTheme="minorEastAsia" w:hAnsiTheme="minorHAnsi" w:cstheme="minorBidi"/>
          <w:sz w:val="22"/>
          <w:szCs w:val="22"/>
        </w:rPr>
      </w:pPr>
      <w:ins w:id="218" w:author="Aziz Boxwala" w:date="2014-08-22T20:21:00Z">
        <w:r w:rsidRPr="00740BF8">
          <w:t>5.2</w:t>
        </w:r>
        <w:r>
          <w:rPr>
            <w:rFonts w:asciiTheme="minorHAnsi" w:eastAsiaTheme="minorEastAsia" w:hAnsiTheme="minorHAnsi" w:cstheme="minorBidi"/>
            <w:sz w:val="22"/>
            <w:szCs w:val="22"/>
          </w:rPr>
          <w:tab/>
        </w:r>
        <w:r w:rsidRPr="00740BF8">
          <w:rPr>
            <w:bCs/>
          </w:rPr>
          <w:t>common</w:t>
        </w:r>
        <w:r>
          <w:tab/>
        </w:r>
        <w:r>
          <w:fldChar w:fldCharType="begin"/>
        </w:r>
        <w:r>
          <w:instrText xml:space="preserve"> PAGEREF _Toc396502545 \h </w:instrText>
        </w:r>
      </w:ins>
      <w:r>
        <w:fldChar w:fldCharType="separate"/>
      </w:r>
      <w:ins w:id="219" w:author="Aziz Boxwala" w:date="2014-08-22T20:21:00Z">
        <w:r>
          <w:t>53</w:t>
        </w:r>
        <w:r>
          <w:fldChar w:fldCharType="end"/>
        </w:r>
      </w:ins>
    </w:p>
    <w:p w14:paraId="0668514F" w14:textId="77777777" w:rsidR="00EB26E0" w:rsidRDefault="00EB26E0">
      <w:pPr>
        <w:pStyle w:val="TOC3"/>
        <w:rPr>
          <w:ins w:id="220" w:author="Aziz Boxwala" w:date="2014-08-22T20:21:00Z"/>
          <w:rFonts w:asciiTheme="minorHAnsi" w:eastAsiaTheme="minorEastAsia" w:hAnsiTheme="minorHAnsi" w:cstheme="minorBidi"/>
          <w:sz w:val="22"/>
          <w:szCs w:val="22"/>
        </w:rPr>
      </w:pPr>
      <w:ins w:id="221" w:author="Aziz Boxwala" w:date="2014-08-22T20:21:00Z">
        <w:r w:rsidRPr="00740BF8">
          <w:rPr>
            <w:bCs/>
            <w:u w:color="000000"/>
          </w:rPr>
          <w:lastRenderedPageBreak/>
          <w:t>5.2.1</w:t>
        </w:r>
        <w:r>
          <w:rPr>
            <w:rFonts w:asciiTheme="minorHAnsi" w:eastAsiaTheme="minorEastAsia" w:hAnsiTheme="minorHAnsi" w:cstheme="minorBidi"/>
            <w:sz w:val="22"/>
            <w:szCs w:val="22"/>
          </w:rPr>
          <w:tab/>
        </w:r>
        <w:r w:rsidRPr="00740BF8">
          <w:rPr>
            <w:bCs/>
            <w:u w:color="000000"/>
          </w:rPr>
          <w:t>BodySite</w:t>
        </w:r>
        <w:r>
          <w:tab/>
        </w:r>
        <w:r>
          <w:fldChar w:fldCharType="begin"/>
        </w:r>
        <w:r>
          <w:instrText xml:space="preserve"> PAGEREF _Toc396502546 \h </w:instrText>
        </w:r>
      </w:ins>
      <w:r>
        <w:fldChar w:fldCharType="separate"/>
      </w:r>
      <w:ins w:id="222" w:author="Aziz Boxwala" w:date="2014-08-22T20:21:00Z">
        <w:r>
          <w:t>53</w:t>
        </w:r>
        <w:r>
          <w:fldChar w:fldCharType="end"/>
        </w:r>
      </w:ins>
    </w:p>
    <w:p w14:paraId="6B0401BD" w14:textId="77777777" w:rsidR="00EB26E0" w:rsidRDefault="00EB26E0">
      <w:pPr>
        <w:pStyle w:val="TOC3"/>
        <w:rPr>
          <w:ins w:id="223" w:author="Aziz Boxwala" w:date="2014-08-22T20:21:00Z"/>
          <w:rFonts w:asciiTheme="minorHAnsi" w:eastAsiaTheme="minorEastAsia" w:hAnsiTheme="minorHAnsi" w:cstheme="minorBidi"/>
          <w:sz w:val="22"/>
          <w:szCs w:val="22"/>
        </w:rPr>
      </w:pPr>
      <w:ins w:id="224" w:author="Aziz Boxwala" w:date="2014-08-22T20:21:00Z">
        <w:r w:rsidRPr="00740BF8">
          <w:rPr>
            <w:bCs/>
            <w:u w:color="000000"/>
          </w:rPr>
          <w:t>5.2.2</w:t>
        </w:r>
        <w:r>
          <w:rPr>
            <w:rFonts w:asciiTheme="minorHAnsi" w:eastAsiaTheme="minorEastAsia" w:hAnsiTheme="minorHAnsi" w:cstheme="minorBidi"/>
            <w:sz w:val="22"/>
            <w:szCs w:val="22"/>
          </w:rPr>
          <w:tab/>
        </w:r>
        <w:r w:rsidRPr="00740BF8">
          <w:rPr>
            <w:bCs/>
            <w:u w:color="000000"/>
          </w:rPr>
          <w:t>Participant</w:t>
        </w:r>
        <w:r>
          <w:tab/>
        </w:r>
        <w:r>
          <w:fldChar w:fldCharType="begin"/>
        </w:r>
        <w:r>
          <w:instrText xml:space="preserve"> PAGEREF _Toc396502547 \h </w:instrText>
        </w:r>
      </w:ins>
      <w:r>
        <w:fldChar w:fldCharType="separate"/>
      </w:r>
      <w:ins w:id="225" w:author="Aziz Boxwala" w:date="2014-08-22T20:21:00Z">
        <w:r>
          <w:t>53</w:t>
        </w:r>
        <w:r>
          <w:fldChar w:fldCharType="end"/>
        </w:r>
      </w:ins>
    </w:p>
    <w:p w14:paraId="13C398CA" w14:textId="77777777" w:rsidR="00EB26E0" w:rsidRDefault="00EB26E0">
      <w:pPr>
        <w:pStyle w:val="TOC3"/>
        <w:rPr>
          <w:ins w:id="226" w:author="Aziz Boxwala" w:date="2014-08-22T20:21:00Z"/>
          <w:rFonts w:asciiTheme="minorHAnsi" w:eastAsiaTheme="minorEastAsia" w:hAnsiTheme="minorHAnsi" w:cstheme="minorBidi"/>
          <w:sz w:val="22"/>
          <w:szCs w:val="22"/>
        </w:rPr>
      </w:pPr>
      <w:ins w:id="227" w:author="Aziz Boxwala" w:date="2014-08-22T20:21:00Z">
        <w:r w:rsidRPr="00740BF8">
          <w:rPr>
            <w:bCs/>
            <w:u w:color="000000"/>
          </w:rPr>
          <w:t>5.2.3</w:t>
        </w:r>
        <w:r>
          <w:rPr>
            <w:rFonts w:asciiTheme="minorHAnsi" w:eastAsiaTheme="minorEastAsia" w:hAnsiTheme="minorHAnsi" w:cstheme="minorBidi"/>
            <w:sz w:val="22"/>
            <w:szCs w:val="22"/>
          </w:rPr>
          <w:tab/>
        </w:r>
        <w:r w:rsidRPr="00740BF8">
          <w:rPr>
            <w:bCs/>
            <w:u w:color="000000"/>
          </w:rPr>
          <w:t>Schedule</w:t>
        </w:r>
        <w:r>
          <w:tab/>
        </w:r>
        <w:r>
          <w:fldChar w:fldCharType="begin"/>
        </w:r>
        <w:r>
          <w:instrText xml:space="preserve"> PAGEREF _Toc396502548 \h </w:instrText>
        </w:r>
      </w:ins>
      <w:r>
        <w:fldChar w:fldCharType="separate"/>
      </w:r>
      <w:ins w:id="228" w:author="Aziz Boxwala" w:date="2014-08-22T20:21:00Z">
        <w:r>
          <w:t>53</w:t>
        </w:r>
        <w:r>
          <w:fldChar w:fldCharType="end"/>
        </w:r>
      </w:ins>
    </w:p>
    <w:p w14:paraId="51C92ADD" w14:textId="77777777" w:rsidR="00EB26E0" w:rsidRDefault="00EB26E0">
      <w:pPr>
        <w:pStyle w:val="TOC3"/>
        <w:rPr>
          <w:ins w:id="229" w:author="Aziz Boxwala" w:date="2014-08-22T20:21:00Z"/>
          <w:rFonts w:asciiTheme="minorHAnsi" w:eastAsiaTheme="minorEastAsia" w:hAnsiTheme="minorHAnsi" w:cstheme="minorBidi"/>
          <w:sz w:val="22"/>
          <w:szCs w:val="22"/>
        </w:rPr>
      </w:pPr>
      <w:ins w:id="230" w:author="Aziz Boxwala" w:date="2014-08-22T20:21:00Z">
        <w:r w:rsidRPr="00740BF8">
          <w:t>5.2.4</w:t>
        </w:r>
        <w:r>
          <w:rPr>
            <w:rFonts w:asciiTheme="minorHAnsi" w:eastAsiaTheme="minorEastAsia" w:hAnsiTheme="minorHAnsi" w:cstheme="minorBidi"/>
            <w:sz w:val="22"/>
            <w:szCs w:val="22"/>
          </w:rPr>
          <w:tab/>
        </w:r>
        <w:r w:rsidRPr="00740BF8">
          <w:rPr>
            <w:bCs/>
          </w:rPr>
          <w:t>entity</w:t>
        </w:r>
        <w:r>
          <w:tab/>
        </w:r>
        <w:r>
          <w:fldChar w:fldCharType="begin"/>
        </w:r>
        <w:r>
          <w:instrText xml:space="preserve"> PAGEREF _Toc396502549 \h </w:instrText>
        </w:r>
      </w:ins>
      <w:r>
        <w:fldChar w:fldCharType="separate"/>
      </w:r>
      <w:ins w:id="231" w:author="Aziz Boxwala" w:date="2014-08-22T20:21:00Z">
        <w:r>
          <w:t>54</w:t>
        </w:r>
        <w:r>
          <w:fldChar w:fldCharType="end"/>
        </w:r>
      </w:ins>
    </w:p>
    <w:p w14:paraId="2D7E43F1" w14:textId="77777777" w:rsidR="00EB26E0" w:rsidRDefault="00EB26E0">
      <w:pPr>
        <w:pStyle w:val="TOC4"/>
        <w:rPr>
          <w:ins w:id="232" w:author="Aziz Boxwala" w:date="2014-08-22T20:21:00Z"/>
          <w:rFonts w:asciiTheme="minorHAnsi" w:eastAsiaTheme="minorEastAsia" w:hAnsiTheme="minorHAnsi" w:cstheme="minorBidi"/>
          <w:noProof/>
          <w:sz w:val="22"/>
          <w:szCs w:val="22"/>
          <w:lang w:eastAsia="en-US"/>
        </w:rPr>
      </w:pPr>
      <w:ins w:id="233" w:author="Aziz Boxwala" w:date="2014-08-22T20:21:00Z">
        <w:r w:rsidRPr="00740BF8">
          <w:rPr>
            <w:bCs/>
            <w:noProof/>
            <w:u w:color="000000"/>
          </w:rPr>
          <w:t>5.2.4.1</w:t>
        </w:r>
        <w:r>
          <w:rPr>
            <w:rFonts w:asciiTheme="minorHAnsi" w:eastAsiaTheme="minorEastAsia" w:hAnsiTheme="minorHAnsi" w:cstheme="minorBidi"/>
            <w:noProof/>
            <w:sz w:val="22"/>
            <w:szCs w:val="22"/>
            <w:lang w:eastAsia="en-US"/>
          </w:rPr>
          <w:tab/>
        </w:r>
        <w:r w:rsidRPr="00740BF8">
          <w:rPr>
            <w:bCs/>
            <w:noProof/>
            <w:u w:color="000000"/>
          </w:rPr>
          <w:t>ComputerSystem</w:t>
        </w:r>
        <w:r>
          <w:rPr>
            <w:noProof/>
          </w:rPr>
          <w:tab/>
        </w:r>
        <w:r>
          <w:rPr>
            <w:noProof/>
          </w:rPr>
          <w:fldChar w:fldCharType="begin"/>
        </w:r>
        <w:r>
          <w:rPr>
            <w:noProof/>
          </w:rPr>
          <w:instrText xml:space="preserve"> PAGEREF _Toc396502550 \h </w:instrText>
        </w:r>
      </w:ins>
      <w:r>
        <w:rPr>
          <w:noProof/>
        </w:rPr>
      </w:r>
      <w:r>
        <w:rPr>
          <w:noProof/>
        </w:rPr>
        <w:fldChar w:fldCharType="separate"/>
      </w:r>
      <w:ins w:id="234" w:author="Aziz Boxwala" w:date="2014-08-22T20:21:00Z">
        <w:r>
          <w:rPr>
            <w:noProof/>
          </w:rPr>
          <w:t>56</w:t>
        </w:r>
        <w:r>
          <w:rPr>
            <w:noProof/>
          </w:rPr>
          <w:fldChar w:fldCharType="end"/>
        </w:r>
      </w:ins>
    </w:p>
    <w:p w14:paraId="60013E5B" w14:textId="77777777" w:rsidR="00EB26E0" w:rsidRDefault="00EB26E0">
      <w:pPr>
        <w:pStyle w:val="TOC4"/>
        <w:rPr>
          <w:ins w:id="235" w:author="Aziz Boxwala" w:date="2014-08-22T20:21:00Z"/>
          <w:rFonts w:asciiTheme="minorHAnsi" w:eastAsiaTheme="minorEastAsia" w:hAnsiTheme="minorHAnsi" w:cstheme="minorBidi"/>
          <w:noProof/>
          <w:sz w:val="22"/>
          <w:szCs w:val="22"/>
          <w:lang w:eastAsia="en-US"/>
        </w:rPr>
      </w:pPr>
      <w:ins w:id="236" w:author="Aziz Boxwala" w:date="2014-08-22T20:21:00Z">
        <w:r w:rsidRPr="00740BF8">
          <w:rPr>
            <w:bCs/>
            <w:noProof/>
            <w:u w:color="000000"/>
          </w:rPr>
          <w:t>5.2.4.2</w:t>
        </w:r>
        <w:r>
          <w:rPr>
            <w:rFonts w:asciiTheme="minorHAnsi" w:eastAsiaTheme="minorEastAsia" w:hAnsiTheme="minorHAnsi" w:cstheme="minorBidi"/>
            <w:noProof/>
            <w:sz w:val="22"/>
            <w:szCs w:val="22"/>
            <w:lang w:eastAsia="en-US"/>
          </w:rPr>
          <w:tab/>
        </w:r>
        <w:r w:rsidRPr="00740BF8">
          <w:rPr>
            <w:bCs/>
            <w:noProof/>
            <w:u w:color="000000"/>
          </w:rPr>
          <w:t>Device</w:t>
        </w:r>
        <w:r>
          <w:rPr>
            <w:noProof/>
          </w:rPr>
          <w:tab/>
        </w:r>
        <w:r>
          <w:rPr>
            <w:noProof/>
          </w:rPr>
          <w:fldChar w:fldCharType="begin"/>
        </w:r>
        <w:r>
          <w:rPr>
            <w:noProof/>
          </w:rPr>
          <w:instrText xml:space="preserve"> PAGEREF _Toc396502551 \h </w:instrText>
        </w:r>
      </w:ins>
      <w:r>
        <w:rPr>
          <w:noProof/>
        </w:rPr>
      </w:r>
      <w:r>
        <w:rPr>
          <w:noProof/>
        </w:rPr>
        <w:fldChar w:fldCharType="separate"/>
      </w:r>
      <w:ins w:id="237" w:author="Aziz Boxwala" w:date="2014-08-22T20:21:00Z">
        <w:r>
          <w:rPr>
            <w:noProof/>
          </w:rPr>
          <w:t>56</w:t>
        </w:r>
        <w:r>
          <w:rPr>
            <w:noProof/>
          </w:rPr>
          <w:fldChar w:fldCharType="end"/>
        </w:r>
      </w:ins>
    </w:p>
    <w:p w14:paraId="2AC1FFAD" w14:textId="77777777" w:rsidR="00EB26E0" w:rsidRDefault="00EB26E0">
      <w:pPr>
        <w:pStyle w:val="TOC4"/>
        <w:rPr>
          <w:ins w:id="238" w:author="Aziz Boxwala" w:date="2014-08-22T20:21:00Z"/>
          <w:rFonts w:asciiTheme="minorHAnsi" w:eastAsiaTheme="minorEastAsia" w:hAnsiTheme="minorHAnsi" w:cstheme="minorBidi"/>
          <w:noProof/>
          <w:sz w:val="22"/>
          <w:szCs w:val="22"/>
          <w:lang w:eastAsia="en-US"/>
        </w:rPr>
      </w:pPr>
      <w:ins w:id="239" w:author="Aziz Boxwala" w:date="2014-08-22T20:21:00Z">
        <w:r w:rsidRPr="00740BF8">
          <w:rPr>
            <w:bCs/>
            <w:noProof/>
            <w:u w:color="000000"/>
          </w:rPr>
          <w:t>5.2.4.3</w:t>
        </w:r>
        <w:r>
          <w:rPr>
            <w:rFonts w:asciiTheme="minorHAnsi" w:eastAsiaTheme="minorEastAsia" w:hAnsiTheme="minorHAnsi" w:cstheme="minorBidi"/>
            <w:noProof/>
            <w:sz w:val="22"/>
            <w:szCs w:val="22"/>
            <w:lang w:eastAsia="en-US"/>
          </w:rPr>
          <w:tab/>
        </w:r>
        <w:r w:rsidRPr="00740BF8">
          <w:rPr>
            <w:bCs/>
            <w:noProof/>
            <w:u w:color="000000"/>
          </w:rPr>
          <w:t>Entity</w:t>
        </w:r>
        <w:r>
          <w:rPr>
            <w:noProof/>
          </w:rPr>
          <w:tab/>
        </w:r>
        <w:r>
          <w:rPr>
            <w:noProof/>
          </w:rPr>
          <w:fldChar w:fldCharType="begin"/>
        </w:r>
        <w:r>
          <w:rPr>
            <w:noProof/>
          </w:rPr>
          <w:instrText xml:space="preserve"> PAGEREF _Toc396502552 \h </w:instrText>
        </w:r>
      </w:ins>
      <w:r>
        <w:rPr>
          <w:noProof/>
        </w:rPr>
      </w:r>
      <w:r>
        <w:rPr>
          <w:noProof/>
        </w:rPr>
        <w:fldChar w:fldCharType="separate"/>
      </w:r>
      <w:ins w:id="240" w:author="Aziz Boxwala" w:date="2014-08-22T20:21:00Z">
        <w:r>
          <w:rPr>
            <w:noProof/>
          </w:rPr>
          <w:t>56</w:t>
        </w:r>
        <w:r>
          <w:rPr>
            <w:noProof/>
          </w:rPr>
          <w:fldChar w:fldCharType="end"/>
        </w:r>
      </w:ins>
    </w:p>
    <w:p w14:paraId="6F7A68C9" w14:textId="77777777" w:rsidR="00EB26E0" w:rsidRDefault="00EB26E0">
      <w:pPr>
        <w:pStyle w:val="TOC4"/>
        <w:rPr>
          <w:ins w:id="241" w:author="Aziz Boxwala" w:date="2014-08-22T20:21:00Z"/>
          <w:rFonts w:asciiTheme="minorHAnsi" w:eastAsiaTheme="minorEastAsia" w:hAnsiTheme="minorHAnsi" w:cstheme="minorBidi"/>
          <w:noProof/>
          <w:sz w:val="22"/>
          <w:szCs w:val="22"/>
          <w:lang w:eastAsia="en-US"/>
        </w:rPr>
      </w:pPr>
      <w:ins w:id="242" w:author="Aziz Boxwala" w:date="2014-08-22T20:21:00Z">
        <w:r w:rsidRPr="00740BF8">
          <w:rPr>
            <w:bCs/>
            <w:noProof/>
            <w:u w:color="000000"/>
          </w:rPr>
          <w:t>5.2.4.4</w:t>
        </w:r>
        <w:r>
          <w:rPr>
            <w:rFonts w:asciiTheme="minorHAnsi" w:eastAsiaTheme="minorEastAsia" w:hAnsiTheme="minorHAnsi" w:cstheme="minorBidi"/>
            <w:noProof/>
            <w:sz w:val="22"/>
            <w:szCs w:val="22"/>
            <w:lang w:eastAsia="en-US"/>
          </w:rPr>
          <w:tab/>
        </w:r>
        <w:r w:rsidRPr="00740BF8">
          <w:rPr>
            <w:bCs/>
            <w:noProof/>
            <w:u w:color="000000"/>
          </w:rPr>
          <w:t>EntityCharacteristic</w:t>
        </w:r>
        <w:r>
          <w:rPr>
            <w:noProof/>
          </w:rPr>
          <w:tab/>
        </w:r>
        <w:r>
          <w:rPr>
            <w:noProof/>
          </w:rPr>
          <w:fldChar w:fldCharType="begin"/>
        </w:r>
        <w:r>
          <w:rPr>
            <w:noProof/>
          </w:rPr>
          <w:instrText xml:space="preserve"> PAGEREF _Toc396502553 \h </w:instrText>
        </w:r>
      </w:ins>
      <w:r>
        <w:rPr>
          <w:noProof/>
        </w:rPr>
      </w:r>
      <w:r>
        <w:rPr>
          <w:noProof/>
        </w:rPr>
        <w:fldChar w:fldCharType="separate"/>
      </w:r>
      <w:ins w:id="243" w:author="Aziz Boxwala" w:date="2014-08-22T20:21:00Z">
        <w:r>
          <w:rPr>
            <w:noProof/>
          </w:rPr>
          <w:t>57</w:t>
        </w:r>
        <w:r>
          <w:rPr>
            <w:noProof/>
          </w:rPr>
          <w:fldChar w:fldCharType="end"/>
        </w:r>
      </w:ins>
    </w:p>
    <w:p w14:paraId="4612D829" w14:textId="77777777" w:rsidR="00EB26E0" w:rsidRDefault="00EB26E0">
      <w:pPr>
        <w:pStyle w:val="TOC4"/>
        <w:rPr>
          <w:ins w:id="244" w:author="Aziz Boxwala" w:date="2014-08-22T20:21:00Z"/>
          <w:rFonts w:asciiTheme="minorHAnsi" w:eastAsiaTheme="minorEastAsia" w:hAnsiTheme="minorHAnsi" w:cstheme="minorBidi"/>
          <w:noProof/>
          <w:sz w:val="22"/>
          <w:szCs w:val="22"/>
          <w:lang w:eastAsia="en-US"/>
        </w:rPr>
      </w:pPr>
      <w:ins w:id="245" w:author="Aziz Boxwala" w:date="2014-08-22T20:21:00Z">
        <w:r w:rsidRPr="00740BF8">
          <w:rPr>
            <w:bCs/>
            <w:noProof/>
            <w:u w:color="000000"/>
          </w:rPr>
          <w:t>5.2.4.5</w:t>
        </w:r>
        <w:r>
          <w:rPr>
            <w:rFonts w:asciiTheme="minorHAnsi" w:eastAsiaTheme="minorEastAsia" w:hAnsiTheme="minorHAnsi" w:cstheme="minorBidi"/>
            <w:noProof/>
            <w:sz w:val="22"/>
            <w:szCs w:val="22"/>
            <w:lang w:eastAsia="en-US"/>
          </w:rPr>
          <w:tab/>
        </w:r>
        <w:r w:rsidRPr="00740BF8">
          <w:rPr>
            <w:bCs/>
            <w:noProof/>
            <w:u w:color="000000"/>
          </w:rPr>
          <w:t>Location</w:t>
        </w:r>
        <w:r>
          <w:rPr>
            <w:noProof/>
          </w:rPr>
          <w:tab/>
        </w:r>
        <w:r>
          <w:rPr>
            <w:noProof/>
          </w:rPr>
          <w:fldChar w:fldCharType="begin"/>
        </w:r>
        <w:r>
          <w:rPr>
            <w:noProof/>
          </w:rPr>
          <w:instrText xml:space="preserve"> PAGEREF _Toc396502554 \h </w:instrText>
        </w:r>
      </w:ins>
      <w:r>
        <w:rPr>
          <w:noProof/>
        </w:rPr>
      </w:r>
      <w:r>
        <w:rPr>
          <w:noProof/>
        </w:rPr>
        <w:fldChar w:fldCharType="separate"/>
      </w:r>
      <w:ins w:id="246" w:author="Aziz Boxwala" w:date="2014-08-22T20:21:00Z">
        <w:r>
          <w:rPr>
            <w:noProof/>
          </w:rPr>
          <w:t>57</w:t>
        </w:r>
        <w:r>
          <w:rPr>
            <w:noProof/>
          </w:rPr>
          <w:fldChar w:fldCharType="end"/>
        </w:r>
      </w:ins>
    </w:p>
    <w:p w14:paraId="5BFB8186" w14:textId="77777777" w:rsidR="00EB26E0" w:rsidRDefault="00EB26E0">
      <w:pPr>
        <w:pStyle w:val="TOC4"/>
        <w:rPr>
          <w:ins w:id="247" w:author="Aziz Boxwala" w:date="2014-08-22T20:21:00Z"/>
          <w:rFonts w:asciiTheme="minorHAnsi" w:eastAsiaTheme="minorEastAsia" w:hAnsiTheme="minorHAnsi" w:cstheme="minorBidi"/>
          <w:noProof/>
          <w:sz w:val="22"/>
          <w:szCs w:val="22"/>
          <w:lang w:eastAsia="en-US"/>
        </w:rPr>
      </w:pPr>
      <w:ins w:id="248" w:author="Aziz Boxwala" w:date="2014-08-22T20:21:00Z">
        <w:r w:rsidRPr="00740BF8">
          <w:rPr>
            <w:bCs/>
            <w:noProof/>
            <w:u w:color="000000"/>
          </w:rPr>
          <w:t>5.2.4.6</w:t>
        </w:r>
        <w:r>
          <w:rPr>
            <w:rFonts w:asciiTheme="minorHAnsi" w:eastAsiaTheme="minorEastAsia" w:hAnsiTheme="minorHAnsi" w:cstheme="minorBidi"/>
            <w:noProof/>
            <w:sz w:val="22"/>
            <w:szCs w:val="22"/>
            <w:lang w:eastAsia="en-US"/>
          </w:rPr>
          <w:tab/>
        </w:r>
        <w:r w:rsidRPr="00740BF8">
          <w:rPr>
            <w:bCs/>
            <w:noProof/>
            <w:u w:color="000000"/>
          </w:rPr>
          <w:t>ManufacturedProduct</w:t>
        </w:r>
        <w:r>
          <w:rPr>
            <w:noProof/>
          </w:rPr>
          <w:tab/>
        </w:r>
        <w:r>
          <w:rPr>
            <w:noProof/>
          </w:rPr>
          <w:fldChar w:fldCharType="begin"/>
        </w:r>
        <w:r>
          <w:rPr>
            <w:noProof/>
          </w:rPr>
          <w:instrText xml:space="preserve"> PAGEREF _Toc396502555 \h </w:instrText>
        </w:r>
      </w:ins>
      <w:r>
        <w:rPr>
          <w:noProof/>
        </w:rPr>
      </w:r>
      <w:r>
        <w:rPr>
          <w:noProof/>
        </w:rPr>
        <w:fldChar w:fldCharType="separate"/>
      </w:r>
      <w:ins w:id="249" w:author="Aziz Boxwala" w:date="2014-08-22T20:21:00Z">
        <w:r>
          <w:rPr>
            <w:noProof/>
          </w:rPr>
          <w:t>58</w:t>
        </w:r>
        <w:r>
          <w:rPr>
            <w:noProof/>
          </w:rPr>
          <w:fldChar w:fldCharType="end"/>
        </w:r>
      </w:ins>
    </w:p>
    <w:p w14:paraId="5AA4C958" w14:textId="77777777" w:rsidR="00EB26E0" w:rsidRDefault="00EB26E0">
      <w:pPr>
        <w:pStyle w:val="TOC4"/>
        <w:rPr>
          <w:ins w:id="250" w:author="Aziz Boxwala" w:date="2014-08-22T20:21:00Z"/>
          <w:rFonts w:asciiTheme="minorHAnsi" w:eastAsiaTheme="minorEastAsia" w:hAnsiTheme="minorHAnsi" w:cstheme="minorBidi"/>
          <w:noProof/>
          <w:sz w:val="22"/>
          <w:szCs w:val="22"/>
          <w:lang w:eastAsia="en-US"/>
        </w:rPr>
      </w:pPr>
      <w:ins w:id="251" w:author="Aziz Boxwala" w:date="2014-08-22T20:21:00Z">
        <w:r w:rsidRPr="00740BF8">
          <w:rPr>
            <w:bCs/>
            <w:noProof/>
            <w:u w:color="000000"/>
          </w:rPr>
          <w:t>5.2.4.7</w:t>
        </w:r>
        <w:r>
          <w:rPr>
            <w:rFonts w:asciiTheme="minorHAnsi" w:eastAsiaTheme="minorEastAsia" w:hAnsiTheme="minorHAnsi" w:cstheme="minorBidi"/>
            <w:noProof/>
            <w:sz w:val="22"/>
            <w:szCs w:val="22"/>
            <w:lang w:eastAsia="en-US"/>
          </w:rPr>
          <w:tab/>
        </w:r>
        <w:r w:rsidRPr="00740BF8">
          <w:rPr>
            <w:bCs/>
            <w:noProof/>
            <w:u w:color="000000"/>
          </w:rPr>
          <w:t>Medication</w:t>
        </w:r>
        <w:r>
          <w:rPr>
            <w:noProof/>
          </w:rPr>
          <w:tab/>
        </w:r>
        <w:r>
          <w:rPr>
            <w:noProof/>
          </w:rPr>
          <w:fldChar w:fldCharType="begin"/>
        </w:r>
        <w:r>
          <w:rPr>
            <w:noProof/>
          </w:rPr>
          <w:instrText xml:space="preserve"> PAGEREF _Toc396502556 \h </w:instrText>
        </w:r>
      </w:ins>
      <w:r>
        <w:rPr>
          <w:noProof/>
        </w:rPr>
      </w:r>
      <w:r>
        <w:rPr>
          <w:noProof/>
        </w:rPr>
        <w:fldChar w:fldCharType="separate"/>
      </w:r>
      <w:ins w:id="252" w:author="Aziz Boxwala" w:date="2014-08-22T20:21:00Z">
        <w:r>
          <w:rPr>
            <w:noProof/>
          </w:rPr>
          <w:t>58</w:t>
        </w:r>
        <w:r>
          <w:rPr>
            <w:noProof/>
          </w:rPr>
          <w:fldChar w:fldCharType="end"/>
        </w:r>
      </w:ins>
    </w:p>
    <w:p w14:paraId="7ECD22BC" w14:textId="77777777" w:rsidR="00EB26E0" w:rsidRDefault="00EB26E0">
      <w:pPr>
        <w:pStyle w:val="TOC4"/>
        <w:rPr>
          <w:ins w:id="253" w:author="Aziz Boxwala" w:date="2014-08-22T20:21:00Z"/>
          <w:rFonts w:asciiTheme="minorHAnsi" w:eastAsiaTheme="minorEastAsia" w:hAnsiTheme="minorHAnsi" w:cstheme="minorBidi"/>
          <w:noProof/>
          <w:sz w:val="22"/>
          <w:szCs w:val="22"/>
          <w:lang w:eastAsia="en-US"/>
        </w:rPr>
      </w:pPr>
      <w:ins w:id="254" w:author="Aziz Boxwala" w:date="2014-08-22T20:21:00Z">
        <w:r w:rsidRPr="00740BF8">
          <w:rPr>
            <w:bCs/>
            <w:noProof/>
            <w:u w:color="000000"/>
          </w:rPr>
          <w:t>5.2.4.8</w:t>
        </w:r>
        <w:r>
          <w:rPr>
            <w:rFonts w:asciiTheme="minorHAnsi" w:eastAsiaTheme="minorEastAsia" w:hAnsiTheme="minorHAnsi" w:cstheme="minorBidi"/>
            <w:noProof/>
            <w:sz w:val="22"/>
            <w:szCs w:val="22"/>
            <w:lang w:eastAsia="en-US"/>
          </w:rPr>
          <w:tab/>
        </w:r>
        <w:r w:rsidRPr="00740BF8">
          <w:rPr>
            <w:bCs/>
            <w:noProof/>
            <w:u w:color="000000"/>
          </w:rPr>
          <w:t>MedicationIngredient</w:t>
        </w:r>
        <w:r>
          <w:rPr>
            <w:noProof/>
          </w:rPr>
          <w:tab/>
        </w:r>
        <w:r>
          <w:rPr>
            <w:noProof/>
          </w:rPr>
          <w:fldChar w:fldCharType="begin"/>
        </w:r>
        <w:r>
          <w:rPr>
            <w:noProof/>
          </w:rPr>
          <w:instrText xml:space="preserve"> PAGEREF _Toc396502557 \h </w:instrText>
        </w:r>
      </w:ins>
      <w:r>
        <w:rPr>
          <w:noProof/>
        </w:rPr>
      </w:r>
      <w:r>
        <w:rPr>
          <w:noProof/>
        </w:rPr>
        <w:fldChar w:fldCharType="separate"/>
      </w:r>
      <w:ins w:id="255" w:author="Aziz Boxwala" w:date="2014-08-22T20:21:00Z">
        <w:r>
          <w:rPr>
            <w:noProof/>
          </w:rPr>
          <w:t>58</w:t>
        </w:r>
        <w:r>
          <w:rPr>
            <w:noProof/>
          </w:rPr>
          <w:fldChar w:fldCharType="end"/>
        </w:r>
      </w:ins>
    </w:p>
    <w:p w14:paraId="1EBA8A79" w14:textId="77777777" w:rsidR="00EB26E0" w:rsidRDefault="00EB26E0">
      <w:pPr>
        <w:pStyle w:val="TOC4"/>
        <w:rPr>
          <w:ins w:id="256" w:author="Aziz Boxwala" w:date="2014-08-22T20:21:00Z"/>
          <w:rFonts w:asciiTheme="minorHAnsi" w:eastAsiaTheme="minorEastAsia" w:hAnsiTheme="minorHAnsi" w:cstheme="minorBidi"/>
          <w:noProof/>
          <w:sz w:val="22"/>
          <w:szCs w:val="22"/>
          <w:lang w:eastAsia="en-US"/>
        </w:rPr>
      </w:pPr>
      <w:ins w:id="257" w:author="Aziz Boxwala" w:date="2014-08-22T20:21:00Z">
        <w:r w:rsidRPr="00740BF8">
          <w:rPr>
            <w:bCs/>
            <w:noProof/>
            <w:u w:color="000000"/>
          </w:rPr>
          <w:t>5.2.4.9</w:t>
        </w:r>
        <w:r>
          <w:rPr>
            <w:rFonts w:asciiTheme="minorHAnsi" w:eastAsiaTheme="minorEastAsia" w:hAnsiTheme="minorHAnsi" w:cstheme="minorBidi"/>
            <w:noProof/>
            <w:sz w:val="22"/>
            <w:szCs w:val="22"/>
            <w:lang w:eastAsia="en-US"/>
          </w:rPr>
          <w:tab/>
        </w:r>
        <w:r w:rsidRPr="00740BF8">
          <w:rPr>
            <w:bCs/>
            <w:noProof/>
            <w:u w:color="000000"/>
          </w:rPr>
          <w:t>NutritionProduct</w:t>
        </w:r>
        <w:r>
          <w:rPr>
            <w:noProof/>
          </w:rPr>
          <w:tab/>
        </w:r>
        <w:r>
          <w:rPr>
            <w:noProof/>
          </w:rPr>
          <w:fldChar w:fldCharType="begin"/>
        </w:r>
        <w:r>
          <w:rPr>
            <w:noProof/>
          </w:rPr>
          <w:instrText xml:space="preserve"> PAGEREF _Toc396502558 \h </w:instrText>
        </w:r>
      </w:ins>
      <w:r>
        <w:rPr>
          <w:noProof/>
        </w:rPr>
      </w:r>
      <w:r>
        <w:rPr>
          <w:noProof/>
        </w:rPr>
        <w:fldChar w:fldCharType="separate"/>
      </w:r>
      <w:ins w:id="258" w:author="Aziz Boxwala" w:date="2014-08-22T20:21:00Z">
        <w:r>
          <w:rPr>
            <w:noProof/>
          </w:rPr>
          <w:t>58</w:t>
        </w:r>
        <w:r>
          <w:rPr>
            <w:noProof/>
          </w:rPr>
          <w:fldChar w:fldCharType="end"/>
        </w:r>
      </w:ins>
    </w:p>
    <w:p w14:paraId="755F0751" w14:textId="77777777" w:rsidR="00EB26E0" w:rsidRDefault="00EB26E0">
      <w:pPr>
        <w:pStyle w:val="TOC4"/>
        <w:rPr>
          <w:ins w:id="259" w:author="Aziz Boxwala" w:date="2014-08-22T20:21:00Z"/>
          <w:rFonts w:asciiTheme="minorHAnsi" w:eastAsiaTheme="minorEastAsia" w:hAnsiTheme="minorHAnsi" w:cstheme="minorBidi"/>
          <w:noProof/>
          <w:sz w:val="22"/>
          <w:szCs w:val="22"/>
          <w:lang w:eastAsia="en-US"/>
        </w:rPr>
      </w:pPr>
      <w:ins w:id="260" w:author="Aziz Boxwala" w:date="2014-08-22T20:21:00Z">
        <w:r w:rsidRPr="00740BF8">
          <w:rPr>
            <w:bCs/>
            <w:noProof/>
            <w:u w:color="000000"/>
          </w:rPr>
          <w:t>5.2.4.10</w:t>
        </w:r>
        <w:r>
          <w:rPr>
            <w:rFonts w:asciiTheme="minorHAnsi" w:eastAsiaTheme="minorEastAsia" w:hAnsiTheme="minorHAnsi" w:cstheme="minorBidi"/>
            <w:noProof/>
            <w:sz w:val="22"/>
            <w:szCs w:val="22"/>
            <w:lang w:eastAsia="en-US"/>
          </w:rPr>
          <w:tab/>
        </w:r>
        <w:r w:rsidRPr="00740BF8">
          <w:rPr>
            <w:bCs/>
            <w:noProof/>
            <w:u w:color="000000"/>
          </w:rPr>
          <w:t>Organization</w:t>
        </w:r>
        <w:r>
          <w:rPr>
            <w:noProof/>
          </w:rPr>
          <w:tab/>
        </w:r>
        <w:r>
          <w:rPr>
            <w:noProof/>
          </w:rPr>
          <w:fldChar w:fldCharType="begin"/>
        </w:r>
        <w:r>
          <w:rPr>
            <w:noProof/>
          </w:rPr>
          <w:instrText xml:space="preserve"> PAGEREF _Toc396502559 \h </w:instrText>
        </w:r>
      </w:ins>
      <w:r>
        <w:rPr>
          <w:noProof/>
        </w:rPr>
      </w:r>
      <w:r>
        <w:rPr>
          <w:noProof/>
        </w:rPr>
        <w:fldChar w:fldCharType="separate"/>
      </w:r>
      <w:ins w:id="261" w:author="Aziz Boxwala" w:date="2014-08-22T20:21:00Z">
        <w:r>
          <w:rPr>
            <w:noProof/>
          </w:rPr>
          <w:t>59</w:t>
        </w:r>
        <w:r>
          <w:rPr>
            <w:noProof/>
          </w:rPr>
          <w:fldChar w:fldCharType="end"/>
        </w:r>
      </w:ins>
    </w:p>
    <w:p w14:paraId="59A89394" w14:textId="77777777" w:rsidR="00EB26E0" w:rsidRDefault="00EB26E0">
      <w:pPr>
        <w:pStyle w:val="TOC4"/>
        <w:rPr>
          <w:ins w:id="262" w:author="Aziz Boxwala" w:date="2014-08-22T20:21:00Z"/>
          <w:rFonts w:asciiTheme="minorHAnsi" w:eastAsiaTheme="minorEastAsia" w:hAnsiTheme="minorHAnsi" w:cstheme="minorBidi"/>
          <w:noProof/>
          <w:sz w:val="22"/>
          <w:szCs w:val="22"/>
          <w:lang w:eastAsia="en-US"/>
        </w:rPr>
      </w:pPr>
      <w:ins w:id="263" w:author="Aziz Boxwala" w:date="2014-08-22T20:21:00Z">
        <w:r w:rsidRPr="00740BF8">
          <w:rPr>
            <w:bCs/>
            <w:noProof/>
            <w:u w:color="000000"/>
          </w:rPr>
          <w:t>5.2.4.11</w:t>
        </w:r>
        <w:r>
          <w:rPr>
            <w:rFonts w:asciiTheme="minorHAnsi" w:eastAsiaTheme="minorEastAsia" w:hAnsiTheme="minorHAnsi" w:cstheme="minorBidi"/>
            <w:noProof/>
            <w:sz w:val="22"/>
            <w:szCs w:val="22"/>
            <w:lang w:eastAsia="en-US"/>
          </w:rPr>
          <w:tab/>
        </w:r>
        <w:r w:rsidRPr="00740BF8">
          <w:rPr>
            <w:bCs/>
            <w:noProof/>
            <w:u w:color="000000"/>
          </w:rPr>
          <w:t>Patient</w:t>
        </w:r>
        <w:r>
          <w:rPr>
            <w:noProof/>
          </w:rPr>
          <w:tab/>
        </w:r>
        <w:r>
          <w:rPr>
            <w:noProof/>
          </w:rPr>
          <w:fldChar w:fldCharType="begin"/>
        </w:r>
        <w:r>
          <w:rPr>
            <w:noProof/>
          </w:rPr>
          <w:instrText xml:space="preserve"> PAGEREF _Toc396502560 \h </w:instrText>
        </w:r>
      </w:ins>
      <w:r>
        <w:rPr>
          <w:noProof/>
        </w:rPr>
      </w:r>
      <w:r>
        <w:rPr>
          <w:noProof/>
        </w:rPr>
        <w:fldChar w:fldCharType="separate"/>
      </w:r>
      <w:ins w:id="264" w:author="Aziz Boxwala" w:date="2014-08-22T20:21:00Z">
        <w:r>
          <w:rPr>
            <w:noProof/>
          </w:rPr>
          <w:t>59</w:t>
        </w:r>
        <w:r>
          <w:rPr>
            <w:noProof/>
          </w:rPr>
          <w:fldChar w:fldCharType="end"/>
        </w:r>
      </w:ins>
    </w:p>
    <w:p w14:paraId="333276FF" w14:textId="77777777" w:rsidR="00EB26E0" w:rsidRDefault="00EB26E0">
      <w:pPr>
        <w:pStyle w:val="TOC4"/>
        <w:rPr>
          <w:ins w:id="265" w:author="Aziz Boxwala" w:date="2014-08-22T20:21:00Z"/>
          <w:rFonts w:asciiTheme="minorHAnsi" w:eastAsiaTheme="minorEastAsia" w:hAnsiTheme="minorHAnsi" w:cstheme="minorBidi"/>
          <w:noProof/>
          <w:sz w:val="22"/>
          <w:szCs w:val="22"/>
          <w:lang w:eastAsia="en-US"/>
        </w:rPr>
      </w:pPr>
      <w:ins w:id="266" w:author="Aziz Boxwala" w:date="2014-08-22T20:21:00Z">
        <w:r w:rsidRPr="00740BF8">
          <w:rPr>
            <w:bCs/>
            <w:noProof/>
            <w:u w:color="000000"/>
          </w:rPr>
          <w:t>5.2.4.12</w:t>
        </w:r>
        <w:r>
          <w:rPr>
            <w:rFonts w:asciiTheme="minorHAnsi" w:eastAsiaTheme="minorEastAsia" w:hAnsiTheme="minorHAnsi" w:cstheme="minorBidi"/>
            <w:noProof/>
            <w:sz w:val="22"/>
            <w:szCs w:val="22"/>
            <w:lang w:eastAsia="en-US"/>
          </w:rPr>
          <w:tab/>
        </w:r>
        <w:r w:rsidRPr="00740BF8">
          <w:rPr>
            <w:bCs/>
            <w:noProof/>
            <w:u w:color="000000"/>
          </w:rPr>
          <w:t>Person</w:t>
        </w:r>
        <w:r>
          <w:rPr>
            <w:noProof/>
          </w:rPr>
          <w:tab/>
        </w:r>
        <w:r>
          <w:rPr>
            <w:noProof/>
          </w:rPr>
          <w:fldChar w:fldCharType="begin"/>
        </w:r>
        <w:r>
          <w:rPr>
            <w:noProof/>
          </w:rPr>
          <w:instrText xml:space="preserve"> PAGEREF _Toc396502561 \h </w:instrText>
        </w:r>
      </w:ins>
      <w:r>
        <w:rPr>
          <w:noProof/>
        </w:rPr>
      </w:r>
      <w:r>
        <w:rPr>
          <w:noProof/>
        </w:rPr>
        <w:fldChar w:fldCharType="separate"/>
      </w:r>
      <w:ins w:id="267" w:author="Aziz Boxwala" w:date="2014-08-22T20:21:00Z">
        <w:r>
          <w:rPr>
            <w:noProof/>
          </w:rPr>
          <w:t>59</w:t>
        </w:r>
        <w:r>
          <w:rPr>
            <w:noProof/>
          </w:rPr>
          <w:fldChar w:fldCharType="end"/>
        </w:r>
      </w:ins>
    </w:p>
    <w:p w14:paraId="320BF37F" w14:textId="77777777" w:rsidR="00EB26E0" w:rsidRDefault="00EB26E0">
      <w:pPr>
        <w:pStyle w:val="TOC4"/>
        <w:rPr>
          <w:ins w:id="268" w:author="Aziz Boxwala" w:date="2014-08-22T20:21:00Z"/>
          <w:rFonts w:asciiTheme="minorHAnsi" w:eastAsiaTheme="minorEastAsia" w:hAnsiTheme="minorHAnsi" w:cstheme="minorBidi"/>
          <w:noProof/>
          <w:sz w:val="22"/>
          <w:szCs w:val="22"/>
          <w:lang w:eastAsia="en-US"/>
        </w:rPr>
      </w:pPr>
      <w:ins w:id="269" w:author="Aziz Boxwala" w:date="2014-08-22T20:21:00Z">
        <w:r w:rsidRPr="00740BF8">
          <w:rPr>
            <w:bCs/>
            <w:noProof/>
            <w:u w:color="000000"/>
          </w:rPr>
          <w:t>5.2.4.13</w:t>
        </w:r>
        <w:r>
          <w:rPr>
            <w:rFonts w:asciiTheme="minorHAnsi" w:eastAsiaTheme="minorEastAsia" w:hAnsiTheme="minorHAnsi" w:cstheme="minorBidi"/>
            <w:noProof/>
            <w:sz w:val="22"/>
            <w:szCs w:val="22"/>
            <w:lang w:eastAsia="en-US"/>
          </w:rPr>
          <w:tab/>
        </w:r>
        <w:r w:rsidRPr="00740BF8">
          <w:rPr>
            <w:bCs/>
            <w:noProof/>
            <w:u w:color="000000"/>
          </w:rPr>
          <w:t>Practitioner</w:t>
        </w:r>
        <w:r>
          <w:rPr>
            <w:noProof/>
          </w:rPr>
          <w:tab/>
        </w:r>
        <w:r>
          <w:rPr>
            <w:noProof/>
          </w:rPr>
          <w:fldChar w:fldCharType="begin"/>
        </w:r>
        <w:r>
          <w:rPr>
            <w:noProof/>
          </w:rPr>
          <w:instrText xml:space="preserve"> PAGEREF _Toc396502562 \h </w:instrText>
        </w:r>
      </w:ins>
      <w:r>
        <w:rPr>
          <w:noProof/>
        </w:rPr>
      </w:r>
      <w:r>
        <w:rPr>
          <w:noProof/>
        </w:rPr>
        <w:fldChar w:fldCharType="separate"/>
      </w:r>
      <w:ins w:id="270" w:author="Aziz Boxwala" w:date="2014-08-22T20:21:00Z">
        <w:r>
          <w:rPr>
            <w:noProof/>
          </w:rPr>
          <w:t>60</w:t>
        </w:r>
        <w:r>
          <w:rPr>
            <w:noProof/>
          </w:rPr>
          <w:fldChar w:fldCharType="end"/>
        </w:r>
      </w:ins>
    </w:p>
    <w:p w14:paraId="0F892755" w14:textId="77777777" w:rsidR="00EB26E0" w:rsidRDefault="00EB26E0">
      <w:pPr>
        <w:pStyle w:val="TOC4"/>
        <w:rPr>
          <w:ins w:id="271" w:author="Aziz Boxwala" w:date="2014-08-22T20:21:00Z"/>
          <w:rFonts w:asciiTheme="minorHAnsi" w:eastAsiaTheme="minorEastAsia" w:hAnsiTheme="minorHAnsi" w:cstheme="minorBidi"/>
          <w:noProof/>
          <w:sz w:val="22"/>
          <w:szCs w:val="22"/>
          <w:lang w:eastAsia="en-US"/>
        </w:rPr>
      </w:pPr>
      <w:ins w:id="272" w:author="Aziz Boxwala" w:date="2014-08-22T20:21:00Z">
        <w:r w:rsidRPr="00740BF8">
          <w:rPr>
            <w:bCs/>
            <w:noProof/>
            <w:u w:color="000000"/>
          </w:rPr>
          <w:t>5.2.4.14</w:t>
        </w:r>
        <w:r>
          <w:rPr>
            <w:rFonts w:asciiTheme="minorHAnsi" w:eastAsiaTheme="minorEastAsia" w:hAnsiTheme="minorHAnsi" w:cstheme="minorBidi"/>
            <w:noProof/>
            <w:sz w:val="22"/>
            <w:szCs w:val="22"/>
            <w:lang w:eastAsia="en-US"/>
          </w:rPr>
          <w:tab/>
        </w:r>
        <w:r w:rsidRPr="00740BF8">
          <w:rPr>
            <w:bCs/>
            <w:noProof/>
            <w:u w:color="000000"/>
          </w:rPr>
          <w:t>Qualification</w:t>
        </w:r>
        <w:r>
          <w:rPr>
            <w:noProof/>
          </w:rPr>
          <w:tab/>
        </w:r>
        <w:r>
          <w:rPr>
            <w:noProof/>
          </w:rPr>
          <w:fldChar w:fldCharType="begin"/>
        </w:r>
        <w:r>
          <w:rPr>
            <w:noProof/>
          </w:rPr>
          <w:instrText xml:space="preserve"> PAGEREF _Toc396502563 \h </w:instrText>
        </w:r>
      </w:ins>
      <w:r>
        <w:rPr>
          <w:noProof/>
        </w:rPr>
      </w:r>
      <w:r>
        <w:rPr>
          <w:noProof/>
        </w:rPr>
        <w:fldChar w:fldCharType="separate"/>
      </w:r>
      <w:ins w:id="273" w:author="Aziz Boxwala" w:date="2014-08-22T20:21:00Z">
        <w:r>
          <w:rPr>
            <w:noProof/>
          </w:rPr>
          <w:t>61</w:t>
        </w:r>
        <w:r>
          <w:rPr>
            <w:noProof/>
          </w:rPr>
          <w:fldChar w:fldCharType="end"/>
        </w:r>
      </w:ins>
    </w:p>
    <w:p w14:paraId="1BB69357" w14:textId="77777777" w:rsidR="00EB26E0" w:rsidRDefault="00EB26E0">
      <w:pPr>
        <w:pStyle w:val="TOC4"/>
        <w:rPr>
          <w:ins w:id="274" w:author="Aziz Boxwala" w:date="2014-08-22T20:21:00Z"/>
          <w:rFonts w:asciiTheme="minorHAnsi" w:eastAsiaTheme="minorEastAsia" w:hAnsiTheme="minorHAnsi" w:cstheme="minorBidi"/>
          <w:noProof/>
          <w:sz w:val="22"/>
          <w:szCs w:val="22"/>
          <w:lang w:eastAsia="en-US"/>
        </w:rPr>
      </w:pPr>
      <w:ins w:id="275" w:author="Aziz Boxwala" w:date="2014-08-22T20:21:00Z">
        <w:r w:rsidRPr="00740BF8">
          <w:rPr>
            <w:bCs/>
            <w:noProof/>
            <w:u w:color="000000"/>
          </w:rPr>
          <w:t>5.2.4.15</w:t>
        </w:r>
        <w:r>
          <w:rPr>
            <w:rFonts w:asciiTheme="minorHAnsi" w:eastAsiaTheme="minorEastAsia" w:hAnsiTheme="minorHAnsi" w:cstheme="minorBidi"/>
            <w:noProof/>
            <w:sz w:val="22"/>
            <w:szCs w:val="22"/>
            <w:lang w:eastAsia="en-US"/>
          </w:rPr>
          <w:tab/>
        </w:r>
        <w:r w:rsidRPr="00740BF8">
          <w:rPr>
            <w:bCs/>
            <w:noProof/>
            <w:u w:color="000000"/>
          </w:rPr>
          <w:t>RelatedPerson</w:t>
        </w:r>
        <w:r>
          <w:rPr>
            <w:noProof/>
          </w:rPr>
          <w:tab/>
        </w:r>
        <w:r>
          <w:rPr>
            <w:noProof/>
          </w:rPr>
          <w:fldChar w:fldCharType="begin"/>
        </w:r>
        <w:r>
          <w:rPr>
            <w:noProof/>
          </w:rPr>
          <w:instrText xml:space="preserve"> PAGEREF _Toc396502564 \h </w:instrText>
        </w:r>
      </w:ins>
      <w:r>
        <w:rPr>
          <w:noProof/>
        </w:rPr>
      </w:r>
      <w:r>
        <w:rPr>
          <w:noProof/>
        </w:rPr>
        <w:fldChar w:fldCharType="separate"/>
      </w:r>
      <w:ins w:id="276" w:author="Aziz Boxwala" w:date="2014-08-22T20:21:00Z">
        <w:r>
          <w:rPr>
            <w:noProof/>
          </w:rPr>
          <w:t>61</w:t>
        </w:r>
        <w:r>
          <w:rPr>
            <w:noProof/>
          </w:rPr>
          <w:fldChar w:fldCharType="end"/>
        </w:r>
      </w:ins>
    </w:p>
    <w:p w14:paraId="463F3191" w14:textId="77777777" w:rsidR="00EB26E0" w:rsidRDefault="00EB26E0">
      <w:pPr>
        <w:pStyle w:val="TOC4"/>
        <w:rPr>
          <w:ins w:id="277" w:author="Aziz Boxwala" w:date="2014-08-22T20:21:00Z"/>
          <w:rFonts w:asciiTheme="minorHAnsi" w:eastAsiaTheme="minorEastAsia" w:hAnsiTheme="minorHAnsi" w:cstheme="minorBidi"/>
          <w:noProof/>
          <w:sz w:val="22"/>
          <w:szCs w:val="22"/>
          <w:lang w:eastAsia="en-US"/>
        </w:rPr>
      </w:pPr>
      <w:ins w:id="278" w:author="Aziz Boxwala" w:date="2014-08-22T20:21:00Z">
        <w:r w:rsidRPr="00740BF8">
          <w:rPr>
            <w:bCs/>
            <w:noProof/>
            <w:u w:color="000000"/>
          </w:rPr>
          <w:t>5.2.4.16</w:t>
        </w:r>
        <w:r>
          <w:rPr>
            <w:rFonts w:asciiTheme="minorHAnsi" w:eastAsiaTheme="minorEastAsia" w:hAnsiTheme="minorHAnsi" w:cstheme="minorBidi"/>
            <w:noProof/>
            <w:sz w:val="22"/>
            <w:szCs w:val="22"/>
            <w:lang w:eastAsia="en-US"/>
          </w:rPr>
          <w:tab/>
        </w:r>
        <w:r w:rsidRPr="00740BF8">
          <w:rPr>
            <w:bCs/>
            <w:noProof/>
            <w:u w:color="000000"/>
          </w:rPr>
          <w:t>Specimen</w:t>
        </w:r>
        <w:r>
          <w:rPr>
            <w:noProof/>
          </w:rPr>
          <w:tab/>
        </w:r>
        <w:r>
          <w:rPr>
            <w:noProof/>
          </w:rPr>
          <w:fldChar w:fldCharType="begin"/>
        </w:r>
        <w:r>
          <w:rPr>
            <w:noProof/>
          </w:rPr>
          <w:instrText xml:space="preserve"> PAGEREF _Toc396502565 \h </w:instrText>
        </w:r>
      </w:ins>
      <w:r>
        <w:rPr>
          <w:noProof/>
        </w:rPr>
      </w:r>
      <w:r>
        <w:rPr>
          <w:noProof/>
        </w:rPr>
        <w:fldChar w:fldCharType="separate"/>
      </w:r>
      <w:ins w:id="279" w:author="Aziz Boxwala" w:date="2014-08-22T20:21:00Z">
        <w:r>
          <w:rPr>
            <w:noProof/>
          </w:rPr>
          <w:t>61</w:t>
        </w:r>
        <w:r>
          <w:rPr>
            <w:noProof/>
          </w:rPr>
          <w:fldChar w:fldCharType="end"/>
        </w:r>
      </w:ins>
    </w:p>
    <w:p w14:paraId="015D7407" w14:textId="77777777" w:rsidR="00EB26E0" w:rsidRDefault="00EB26E0">
      <w:pPr>
        <w:pStyle w:val="TOC4"/>
        <w:rPr>
          <w:ins w:id="280" w:author="Aziz Boxwala" w:date="2014-08-22T20:21:00Z"/>
          <w:rFonts w:asciiTheme="minorHAnsi" w:eastAsiaTheme="minorEastAsia" w:hAnsiTheme="minorHAnsi" w:cstheme="minorBidi"/>
          <w:noProof/>
          <w:sz w:val="22"/>
          <w:szCs w:val="22"/>
          <w:lang w:eastAsia="en-US"/>
        </w:rPr>
      </w:pPr>
      <w:ins w:id="281" w:author="Aziz Boxwala" w:date="2014-08-22T20:21:00Z">
        <w:r w:rsidRPr="00740BF8">
          <w:rPr>
            <w:bCs/>
            <w:noProof/>
            <w:u w:color="000000"/>
          </w:rPr>
          <w:t>5.2.4.17</w:t>
        </w:r>
        <w:r>
          <w:rPr>
            <w:rFonts w:asciiTheme="minorHAnsi" w:eastAsiaTheme="minorEastAsia" w:hAnsiTheme="minorHAnsi" w:cstheme="minorBidi"/>
            <w:noProof/>
            <w:sz w:val="22"/>
            <w:szCs w:val="22"/>
            <w:lang w:eastAsia="en-US"/>
          </w:rPr>
          <w:tab/>
        </w:r>
        <w:r w:rsidRPr="00740BF8">
          <w:rPr>
            <w:bCs/>
            <w:noProof/>
            <w:u w:color="000000"/>
          </w:rPr>
          <w:t>Vaccine</w:t>
        </w:r>
        <w:r>
          <w:rPr>
            <w:noProof/>
          </w:rPr>
          <w:tab/>
        </w:r>
        <w:r>
          <w:rPr>
            <w:noProof/>
          </w:rPr>
          <w:fldChar w:fldCharType="begin"/>
        </w:r>
        <w:r>
          <w:rPr>
            <w:noProof/>
          </w:rPr>
          <w:instrText xml:space="preserve"> PAGEREF _Toc396502566 \h </w:instrText>
        </w:r>
      </w:ins>
      <w:r>
        <w:rPr>
          <w:noProof/>
        </w:rPr>
      </w:r>
      <w:r>
        <w:rPr>
          <w:noProof/>
        </w:rPr>
        <w:fldChar w:fldCharType="separate"/>
      </w:r>
      <w:ins w:id="282" w:author="Aziz Boxwala" w:date="2014-08-22T20:21:00Z">
        <w:r>
          <w:rPr>
            <w:noProof/>
          </w:rPr>
          <w:t>62</w:t>
        </w:r>
        <w:r>
          <w:rPr>
            <w:noProof/>
          </w:rPr>
          <w:fldChar w:fldCharType="end"/>
        </w:r>
      </w:ins>
    </w:p>
    <w:p w14:paraId="7938D6AE" w14:textId="77777777" w:rsidR="00EB26E0" w:rsidRDefault="00EB26E0">
      <w:pPr>
        <w:pStyle w:val="TOC2"/>
        <w:tabs>
          <w:tab w:val="left" w:pos="806"/>
        </w:tabs>
        <w:rPr>
          <w:ins w:id="283" w:author="Aziz Boxwala" w:date="2014-08-22T20:21:00Z"/>
          <w:rFonts w:asciiTheme="minorHAnsi" w:eastAsiaTheme="minorEastAsia" w:hAnsiTheme="minorHAnsi" w:cstheme="minorBidi"/>
          <w:sz w:val="22"/>
          <w:szCs w:val="22"/>
        </w:rPr>
      </w:pPr>
      <w:ins w:id="284" w:author="Aziz Boxwala" w:date="2014-08-22T20:21:00Z">
        <w:r w:rsidRPr="00740BF8">
          <w:t>5.3</w:t>
        </w:r>
        <w:r>
          <w:rPr>
            <w:rFonts w:asciiTheme="minorHAnsi" w:eastAsiaTheme="minorEastAsia" w:hAnsiTheme="minorHAnsi" w:cstheme="minorBidi"/>
            <w:sz w:val="22"/>
            <w:szCs w:val="22"/>
          </w:rPr>
          <w:tab/>
        </w:r>
        <w:r w:rsidRPr="00740BF8">
          <w:rPr>
            <w:bCs/>
          </w:rPr>
          <w:t>core</w:t>
        </w:r>
        <w:r>
          <w:tab/>
        </w:r>
        <w:r>
          <w:fldChar w:fldCharType="begin"/>
        </w:r>
        <w:r>
          <w:instrText xml:space="preserve"> PAGEREF _Toc396502567 \h </w:instrText>
        </w:r>
      </w:ins>
      <w:r>
        <w:fldChar w:fldCharType="separate"/>
      </w:r>
      <w:ins w:id="285" w:author="Aziz Boxwala" w:date="2014-08-22T20:21:00Z">
        <w:r>
          <w:t>63</w:t>
        </w:r>
        <w:r>
          <w:fldChar w:fldCharType="end"/>
        </w:r>
      </w:ins>
    </w:p>
    <w:p w14:paraId="1490BC83" w14:textId="77777777" w:rsidR="00EB26E0" w:rsidRDefault="00EB26E0">
      <w:pPr>
        <w:pStyle w:val="TOC3"/>
        <w:rPr>
          <w:ins w:id="286" w:author="Aziz Boxwala" w:date="2014-08-22T20:21:00Z"/>
          <w:rFonts w:asciiTheme="minorHAnsi" w:eastAsiaTheme="minorEastAsia" w:hAnsiTheme="minorHAnsi" w:cstheme="minorBidi"/>
          <w:sz w:val="22"/>
          <w:szCs w:val="22"/>
        </w:rPr>
      </w:pPr>
      <w:ins w:id="287" w:author="Aziz Boxwala" w:date="2014-08-22T20:21:00Z">
        <w:r w:rsidRPr="00740BF8">
          <w:rPr>
            <w:bCs/>
            <w:u w:color="000000"/>
          </w:rPr>
          <w:t>5.3.1</w:t>
        </w:r>
        <w:r>
          <w:rPr>
            <w:rFonts w:asciiTheme="minorHAnsi" w:eastAsiaTheme="minorEastAsia" w:hAnsiTheme="minorHAnsi" w:cstheme="minorBidi"/>
            <w:sz w:val="22"/>
            <w:szCs w:val="22"/>
          </w:rPr>
          <w:tab/>
        </w:r>
        <w:r w:rsidRPr="00740BF8">
          <w:rPr>
            <w:bCs/>
            <w:u w:color="000000"/>
          </w:rPr>
          <w:t>ClinicalStatement</w:t>
        </w:r>
        <w:r>
          <w:tab/>
        </w:r>
        <w:r>
          <w:fldChar w:fldCharType="begin"/>
        </w:r>
        <w:r>
          <w:instrText xml:space="preserve"> PAGEREF _Toc396502568 \h </w:instrText>
        </w:r>
      </w:ins>
      <w:r>
        <w:fldChar w:fldCharType="separate"/>
      </w:r>
      <w:ins w:id="288" w:author="Aziz Boxwala" w:date="2014-08-22T20:21:00Z">
        <w:r>
          <w:t>63</w:t>
        </w:r>
        <w:r>
          <w:fldChar w:fldCharType="end"/>
        </w:r>
      </w:ins>
    </w:p>
    <w:p w14:paraId="0F9CB0CE" w14:textId="77777777" w:rsidR="00EB26E0" w:rsidRDefault="00EB26E0">
      <w:pPr>
        <w:pStyle w:val="TOC3"/>
        <w:rPr>
          <w:ins w:id="289" w:author="Aziz Boxwala" w:date="2014-08-22T20:21:00Z"/>
          <w:rFonts w:asciiTheme="minorHAnsi" w:eastAsiaTheme="minorEastAsia" w:hAnsiTheme="minorHAnsi" w:cstheme="minorBidi"/>
          <w:sz w:val="22"/>
          <w:szCs w:val="22"/>
        </w:rPr>
      </w:pPr>
      <w:ins w:id="290" w:author="Aziz Boxwala" w:date="2014-08-22T20:21:00Z">
        <w:r w:rsidRPr="00740BF8">
          <w:rPr>
            <w:bCs/>
            <w:u w:color="000000"/>
          </w:rPr>
          <w:t>5.3.2</w:t>
        </w:r>
        <w:r>
          <w:rPr>
            <w:rFonts w:asciiTheme="minorHAnsi" w:eastAsiaTheme="minorEastAsia" w:hAnsiTheme="minorHAnsi" w:cstheme="minorBidi"/>
            <w:sz w:val="22"/>
            <w:szCs w:val="22"/>
          </w:rPr>
          <w:tab/>
        </w:r>
        <w:r w:rsidRPr="00740BF8">
          <w:rPr>
            <w:bCs/>
            <w:u w:color="000000"/>
          </w:rPr>
          <w:t>StatementModality</w:t>
        </w:r>
        <w:r>
          <w:tab/>
        </w:r>
        <w:r>
          <w:fldChar w:fldCharType="begin"/>
        </w:r>
        <w:r>
          <w:instrText xml:space="preserve"> PAGEREF _Toc396502569 \h </w:instrText>
        </w:r>
      </w:ins>
      <w:r>
        <w:fldChar w:fldCharType="separate"/>
      </w:r>
      <w:ins w:id="291" w:author="Aziz Boxwala" w:date="2014-08-22T20:21:00Z">
        <w:r>
          <w:t>64</w:t>
        </w:r>
        <w:r>
          <w:fldChar w:fldCharType="end"/>
        </w:r>
      </w:ins>
    </w:p>
    <w:p w14:paraId="09377FB1" w14:textId="77777777" w:rsidR="00EB26E0" w:rsidRDefault="00EB26E0">
      <w:pPr>
        <w:pStyle w:val="TOC3"/>
        <w:rPr>
          <w:ins w:id="292" w:author="Aziz Boxwala" w:date="2014-08-22T20:21:00Z"/>
          <w:rFonts w:asciiTheme="minorHAnsi" w:eastAsiaTheme="minorEastAsia" w:hAnsiTheme="minorHAnsi" w:cstheme="minorBidi"/>
          <w:sz w:val="22"/>
          <w:szCs w:val="22"/>
        </w:rPr>
      </w:pPr>
      <w:ins w:id="293" w:author="Aziz Boxwala" w:date="2014-08-22T20:21:00Z">
        <w:r w:rsidRPr="00740BF8">
          <w:rPr>
            <w:bCs/>
            <w:u w:color="000000"/>
          </w:rPr>
          <w:t>5.3.3</w:t>
        </w:r>
        <w:r>
          <w:rPr>
            <w:rFonts w:asciiTheme="minorHAnsi" w:eastAsiaTheme="minorEastAsia" w:hAnsiTheme="minorHAnsi" w:cstheme="minorBidi"/>
            <w:sz w:val="22"/>
            <w:szCs w:val="22"/>
          </w:rPr>
          <w:tab/>
        </w:r>
        <w:r w:rsidRPr="00740BF8">
          <w:rPr>
            <w:bCs/>
            <w:u w:color="000000"/>
          </w:rPr>
          <w:t>StatementOfNonOccurrence</w:t>
        </w:r>
        <w:r>
          <w:tab/>
        </w:r>
        <w:r>
          <w:fldChar w:fldCharType="begin"/>
        </w:r>
        <w:r>
          <w:instrText xml:space="preserve"> PAGEREF _Toc396502570 \h </w:instrText>
        </w:r>
      </w:ins>
      <w:r>
        <w:fldChar w:fldCharType="separate"/>
      </w:r>
      <w:ins w:id="294" w:author="Aziz Boxwala" w:date="2014-08-22T20:21:00Z">
        <w:r>
          <w:t>64</w:t>
        </w:r>
        <w:r>
          <w:fldChar w:fldCharType="end"/>
        </w:r>
      </w:ins>
    </w:p>
    <w:p w14:paraId="312A6D43" w14:textId="77777777" w:rsidR="00EB26E0" w:rsidRDefault="00EB26E0">
      <w:pPr>
        <w:pStyle w:val="TOC3"/>
        <w:rPr>
          <w:ins w:id="295" w:author="Aziz Boxwala" w:date="2014-08-22T20:21:00Z"/>
          <w:rFonts w:asciiTheme="minorHAnsi" w:eastAsiaTheme="minorEastAsia" w:hAnsiTheme="minorHAnsi" w:cstheme="minorBidi"/>
          <w:sz w:val="22"/>
          <w:szCs w:val="22"/>
        </w:rPr>
      </w:pPr>
      <w:ins w:id="296" w:author="Aziz Boxwala" w:date="2014-08-22T20:21:00Z">
        <w:r w:rsidRPr="00740BF8">
          <w:rPr>
            <w:bCs/>
            <w:u w:color="000000"/>
          </w:rPr>
          <w:t>5.3.4</w:t>
        </w:r>
        <w:r>
          <w:rPr>
            <w:rFonts w:asciiTheme="minorHAnsi" w:eastAsiaTheme="minorEastAsia" w:hAnsiTheme="minorHAnsi" w:cstheme="minorBidi"/>
            <w:sz w:val="22"/>
            <w:szCs w:val="22"/>
          </w:rPr>
          <w:tab/>
        </w:r>
        <w:r w:rsidRPr="00740BF8">
          <w:rPr>
            <w:bCs/>
            <w:u w:color="000000"/>
          </w:rPr>
          <w:t>StatementOfOccurrence</w:t>
        </w:r>
        <w:r>
          <w:tab/>
        </w:r>
        <w:r>
          <w:fldChar w:fldCharType="begin"/>
        </w:r>
        <w:r>
          <w:instrText xml:space="preserve"> PAGEREF _Toc396502571 \h </w:instrText>
        </w:r>
      </w:ins>
      <w:r>
        <w:fldChar w:fldCharType="separate"/>
      </w:r>
      <w:ins w:id="297" w:author="Aziz Boxwala" w:date="2014-08-22T20:21:00Z">
        <w:r>
          <w:t>65</w:t>
        </w:r>
        <w:r>
          <w:fldChar w:fldCharType="end"/>
        </w:r>
      </w:ins>
    </w:p>
    <w:p w14:paraId="43AE7383" w14:textId="77777777" w:rsidR="00EB26E0" w:rsidRDefault="00EB26E0">
      <w:pPr>
        <w:pStyle w:val="TOC3"/>
        <w:rPr>
          <w:ins w:id="298" w:author="Aziz Boxwala" w:date="2014-08-22T20:21:00Z"/>
          <w:rFonts w:asciiTheme="minorHAnsi" w:eastAsiaTheme="minorEastAsia" w:hAnsiTheme="minorHAnsi" w:cstheme="minorBidi"/>
          <w:sz w:val="22"/>
          <w:szCs w:val="22"/>
        </w:rPr>
      </w:pPr>
      <w:ins w:id="299" w:author="Aziz Boxwala" w:date="2014-08-22T20:21:00Z">
        <w:r w:rsidRPr="00740BF8">
          <w:rPr>
            <w:bCs/>
            <w:u w:color="000000"/>
          </w:rPr>
          <w:t>5.3.5</w:t>
        </w:r>
        <w:r>
          <w:rPr>
            <w:rFonts w:asciiTheme="minorHAnsi" w:eastAsiaTheme="minorEastAsia" w:hAnsiTheme="minorHAnsi" w:cstheme="minorBidi"/>
            <w:sz w:val="22"/>
            <w:szCs w:val="22"/>
          </w:rPr>
          <w:tab/>
        </w:r>
        <w:r w:rsidRPr="00740BF8">
          <w:rPr>
            <w:bCs/>
            <w:u w:color="000000"/>
          </w:rPr>
          <w:t>StatementOfUnknownOccurrence</w:t>
        </w:r>
        <w:r>
          <w:tab/>
        </w:r>
        <w:r>
          <w:fldChar w:fldCharType="begin"/>
        </w:r>
        <w:r>
          <w:instrText xml:space="preserve"> PAGEREF _Toc396502572 \h </w:instrText>
        </w:r>
      </w:ins>
      <w:r>
        <w:fldChar w:fldCharType="separate"/>
      </w:r>
      <w:ins w:id="300" w:author="Aziz Boxwala" w:date="2014-08-22T20:21:00Z">
        <w:r>
          <w:t>65</w:t>
        </w:r>
        <w:r>
          <w:fldChar w:fldCharType="end"/>
        </w:r>
      </w:ins>
    </w:p>
    <w:p w14:paraId="16925012" w14:textId="77777777" w:rsidR="00EB26E0" w:rsidRDefault="00EB26E0">
      <w:pPr>
        <w:pStyle w:val="TOC3"/>
        <w:rPr>
          <w:ins w:id="301" w:author="Aziz Boxwala" w:date="2014-08-22T20:21:00Z"/>
          <w:rFonts w:asciiTheme="minorHAnsi" w:eastAsiaTheme="minorEastAsia" w:hAnsiTheme="minorHAnsi" w:cstheme="minorBidi"/>
          <w:sz w:val="22"/>
          <w:szCs w:val="22"/>
        </w:rPr>
      </w:pPr>
      <w:ins w:id="302" w:author="Aziz Boxwala" w:date="2014-08-22T20:21:00Z">
        <w:r w:rsidRPr="00740BF8">
          <w:rPr>
            <w:bCs/>
            <w:u w:color="000000"/>
          </w:rPr>
          <w:t>5.3.6</w:t>
        </w:r>
        <w:r>
          <w:rPr>
            <w:rFonts w:asciiTheme="minorHAnsi" w:eastAsiaTheme="minorEastAsia" w:hAnsiTheme="minorHAnsi" w:cstheme="minorBidi"/>
            <w:sz w:val="22"/>
            <w:szCs w:val="22"/>
          </w:rPr>
          <w:tab/>
        </w:r>
        <w:r w:rsidRPr="00740BF8">
          <w:rPr>
            <w:bCs/>
            <w:u w:color="000000"/>
          </w:rPr>
          <w:t>StatementTopic</w:t>
        </w:r>
        <w:r>
          <w:tab/>
        </w:r>
        <w:r>
          <w:fldChar w:fldCharType="begin"/>
        </w:r>
        <w:r>
          <w:instrText xml:space="preserve"> PAGEREF _Toc396502573 \h </w:instrText>
        </w:r>
      </w:ins>
      <w:r>
        <w:fldChar w:fldCharType="separate"/>
      </w:r>
      <w:ins w:id="303" w:author="Aziz Boxwala" w:date="2014-08-22T20:21:00Z">
        <w:r>
          <w:t>65</w:t>
        </w:r>
        <w:r>
          <w:fldChar w:fldCharType="end"/>
        </w:r>
      </w:ins>
    </w:p>
    <w:p w14:paraId="06167019" w14:textId="77777777" w:rsidR="00EB26E0" w:rsidRDefault="00EB26E0">
      <w:pPr>
        <w:pStyle w:val="TOC2"/>
        <w:tabs>
          <w:tab w:val="left" w:pos="806"/>
        </w:tabs>
        <w:rPr>
          <w:ins w:id="304" w:author="Aziz Boxwala" w:date="2014-08-22T20:21:00Z"/>
          <w:rFonts w:asciiTheme="minorHAnsi" w:eastAsiaTheme="minorEastAsia" w:hAnsiTheme="minorHAnsi" w:cstheme="minorBidi"/>
          <w:sz w:val="22"/>
          <w:szCs w:val="22"/>
        </w:rPr>
      </w:pPr>
      <w:ins w:id="305" w:author="Aziz Boxwala" w:date="2014-08-22T20:21:00Z">
        <w:r w:rsidRPr="00740BF8">
          <w:t>5.4</w:t>
        </w:r>
        <w:r>
          <w:rPr>
            <w:rFonts w:asciiTheme="minorHAnsi" w:eastAsiaTheme="minorEastAsia" w:hAnsiTheme="minorHAnsi" w:cstheme="minorBidi"/>
            <w:sz w:val="22"/>
            <w:szCs w:val="22"/>
          </w:rPr>
          <w:tab/>
        </w:r>
        <w:r w:rsidRPr="00740BF8">
          <w:rPr>
            <w:bCs/>
          </w:rPr>
          <w:t>observable</w:t>
        </w:r>
        <w:r>
          <w:tab/>
        </w:r>
        <w:r>
          <w:fldChar w:fldCharType="begin"/>
        </w:r>
        <w:r>
          <w:instrText xml:space="preserve"> PAGEREF _Toc396502574 \h </w:instrText>
        </w:r>
      </w:ins>
      <w:r>
        <w:fldChar w:fldCharType="separate"/>
      </w:r>
      <w:ins w:id="306" w:author="Aziz Boxwala" w:date="2014-08-22T20:21:00Z">
        <w:r>
          <w:t>66</w:t>
        </w:r>
        <w:r>
          <w:fldChar w:fldCharType="end"/>
        </w:r>
      </w:ins>
    </w:p>
    <w:p w14:paraId="25D73358" w14:textId="77777777" w:rsidR="00EB26E0" w:rsidRDefault="00EB26E0">
      <w:pPr>
        <w:pStyle w:val="TOC3"/>
        <w:rPr>
          <w:ins w:id="307" w:author="Aziz Boxwala" w:date="2014-08-22T20:21:00Z"/>
          <w:rFonts w:asciiTheme="minorHAnsi" w:eastAsiaTheme="minorEastAsia" w:hAnsiTheme="minorHAnsi" w:cstheme="minorBidi"/>
          <w:sz w:val="22"/>
          <w:szCs w:val="22"/>
        </w:rPr>
      </w:pPr>
      <w:ins w:id="308" w:author="Aziz Boxwala" w:date="2014-08-22T20:21:00Z">
        <w:r w:rsidRPr="00740BF8">
          <w:rPr>
            <w:bCs/>
            <w:u w:color="000000"/>
          </w:rPr>
          <w:t>5.4.1</w:t>
        </w:r>
        <w:r>
          <w:rPr>
            <w:rFonts w:asciiTheme="minorHAnsi" w:eastAsiaTheme="minorEastAsia" w:hAnsiTheme="minorHAnsi" w:cstheme="minorBidi"/>
            <w:sz w:val="22"/>
            <w:szCs w:val="22"/>
          </w:rPr>
          <w:tab/>
        </w:r>
        <w:r w:rsidRPr="00740BF8">
          <w:rPr>
            <w:bCs/>
            <w:u w:color="000000"/>
          </w:rPr>
          <w:t>AdverseReaction</w:t>
        </w:r>
        <w:r>
          <w:tab/>
        </w:r>
        <w:r>
          <w:fldChar w:fldCharType="begin"/>
        </w:r>
        <w:r>
          <w:instrText xml:space="preserve"> PAGEREF _Toc396502575 \h </w:instrText>
        </w:r>
      </w:ins>
      <w:r>
        <w:fldChar w:fldCharType="separate"/>
      </w:r>
      <w:ins w:id="309" w:author="Aziz Boxwala" w:date="2014-08-22T20:21:00Z">
        <w:r>
          <w:t>66</w:t>
        </w:r>
        <w:r>
          <w:fldChar w:fldCharType="end"/>
        </w:r>
      </w:ins>
    </w:p>
    <w:p w14:paraId="4BD97CA7" w14:textId="77777777" w:rsidR="00EB26E0" w:rsidRDefault="00EB26E0">
      <w:pPr>
        <w:pStyle w:val="TOC3"/>
        <w:rPr>
          <w:ins w:id="310" w:author="Aziz Boxwala" w:date="2014-08-22T20:21:00Z"/>
          <w:rFonts w:asciiTheme="minorHAnsi" w:eastAsiaTheme="minorEastAsia" w:hAnsiTheme="minorHAnsi" w:cstheme="minorBidi"/>
          <w:sz w:val="22"/>
          <w:szCs w:val="22"/>
        </w:rPr>
      </w:pPr>
      <w:ins w:id="311" w:author="Aziz Boxwala" w:date="2014-08-22T20:21:00Z">
        <w:r w:rsidRPr="00740BF8">
          <w:rPr>
            <w:bCs/>
            <w:u w:color="000000"/>
          </w:rPr>
          <w:t>5.4.2</w:t>
        </w:r>
        <w:r>
          <w:rPr>
            <w:rFonts w:asciiTheme="minorHAnsi" w:eastAsiaTheme="minorEastAsia" w:hAnsiTheme="minorHAnsi" w:cstheme="minorBidi"/>
            <w:sz w:val="22"/>
            <w:szCs w:val="22"/>
          </w:rPr>
          <w:tab/>
        </w:r>
        <w:r w:rsidRPr="00740BF8">
          <w:rPr>
            <w:bCs/>
            <w:u w:color="000000"/>
          </w:rPr>
          <w:t>AllergyIntolerance</w:t>
        </w:r>
        <w:r>
          <w:tab/>
        </w:r>
        <w:r>
          <w:fldChar w:fldCharType="begin"/>
        </w:r>
        <w:r>
          <w:instrText xml:space="preserve"> PAGEREF _Toc396502576 \h </w:instrText>
        </w:r>
      </w:ins>
      <w:r>
        <w:fldChar w:fldCharType="separate"/>
      </w:r>
      <w:ins w:id="312" w:author="Aziz Boxwala" w:date="2014-08-22T20:21:00Z">
        <w:r>
          <w:t>67</w:t>
        </w:r>
        <w:r>
          <w:fldChar w:fldCharType="end"/>
        </w:r>
      </w:ins>
    </w:p>
    <w:p w14:paraId="718FE9A8" w14:textId="77777777" w:rsidR="00EB26E0" w:rsidRDefault="00EB26E0">
      <w:pPr>
        <w:pStyle w:val="TOC3"/>
        <w:rPr>
          <w:ins w:id="313" w:author="Aziz Boxwala" w:date="2014-08-22T20:21:00Z"/>
          <w:rFonts w:asciiTheme="minorHAnsi" w:eastAsiaTheme="minorEastAsia" w:hAnsiTheme="minorHAnsi" w:cstheme="minorBidi"/>
          <w:sz w:val="22"/>
          <w:szCs w:val="22"/>
        </w:rPr>
      </w:pPr>
      <w:ins w:id="314" w:author="Aziz Boxwala" w:date="2014-08-22T20:21:00Z">
        <w:r w:rsidRPr="00740BF8">
          <w:rPr>
            <w:bCs/>
            <w:u w:color="000000"/>
          </w:rPr>
          <w:t>5.4.3</w:t>
        </w:r>
        <w:r>
          <w:rPr>
            <w:rFonts w:asciiTheme="minorHAnsi" w:eastAsiaTheme="minorEastAsia" w:hAnsiTheme="minorHAnsi" w:cstheme="minorBidi"/>
            <w:sz w:val="22"/>
            <w:szCs w:val="22"/>
          </w:rPr>
          <w:tab/>
        </w:r>
        <w:r w:rsidRPr="00740BF8">
          <w:rPr>
            <w:bCs/>
            <w:u w:color="000000"/>
          </w:rPr>
          <w:t>CareExperience</w:t>
        </w:r>
        <w:r>
          <w:tab/>
        </w:r>
        <w:r>
          <w:fldChar w:fldCharType="begin"/>
        </w:r>
        <w:r>
          <w:instrText xml:space="preserve"> PAGEREF _Toc396502577 \h </w:instrText>
        </w:r>
      </w:ins>
      <w:r>
        <w:fldChar w:fldCharType="separate"/>
      </w:r>
      <w:ins w:id="315" w:author="Aziz Boxwala" w:date="2014-08-22T20:21:00Z">
        <w:r>
          <w:t>67</w:t>
        </w:r>
        <w:r>
          <w:fldChar w:fldCharType="end"/>
        </w:r>
      </w:ins>
    </w:p>
    <w:p w14:paraId="3903CDD0" w14:textId="77777777" w:rsidR="00EB26E0" w:rsidRDefault="00EB26E0">
      <w:pPr>
        <w:pStyle w:val="TOC3"/>
        <w:rPr>
          <w:ins w:id="316" w:author="Aziz Boxwala" w:date="2014-08-22T20:21:00Z"/>
          <w:rFonts w:asciiTheme="minorHAnsi" w:eastAsiaTheme="minorEastAsia" w:hAnsiTheme="minorHAnsi" w:cstheme="minorBidi"/>
          <w:sz w:val="22"/>
          <w:szCs w:val="22"/>
        </w:rPr>
      </w:pPr>
      <w:ins w:id="317" w:author="Aziz Boxwala" w:date="2014-08-22T20:21:00Z">
        <w:r w:rsidRPr="00740BF8">
          <w:rPr>
            <w:bCs/>
            <w:u w:color="000000"/>
          </w:rPr>
          <w:t>5.4.4</w:t>
        </w:r>
        <w:r>
          <w:rPr>
            <w:rFonts w:asciiTheme="minorHAnsi" w:eastAsiaTheme="minorEastAsia" w:hAnsiTheme="minorHAnsi" w:cstheme="minorBidi"/>
            <w:sz w:val="22"/>
            <w:szCs w:val="22"/>
          </w:rPr>
          <w:tab/>
        </w:r>
        <w:r w:rsidRPr="00740BF8">
          <w:rPr>
            <w:bCs/>
            <w:u w:color="000000"/>
          </w:rPr>
          <w:t>Condition</w:t>
        </w:r>
        <w:r>
          <w:tab/>
        </w:r>
        <w:r>
          <w:fldChar w:fldCharType="begin"/>
        </w:r>
        <w:r>
          <w:instrText xml:space="preserve"> PAGEREF _Toc396502578 \h </w:instrText>
        </w:r>
      </w:ins>
      <w:r>
        <w:fldChar w:fldCharType="separate"/>
      </w:r>
      <w:ins w:id="318" w:author="Aziz Boxwala" w:date="2014-08-22T20:21:00Z">
        <w:r>
          <w:t>68</w:t>
        </w:r>
        <w:r>
          <w:fldChar w:fldCharType="end"/>
        </w:r>
      </w:ins>
    </w:p>
    <w:p w14:paraId="61FB8119" w14:textId="77777777" w:rsidR="00EB26E0" w:rsidRDefault="00EB26E0">
      <w:pPr>
        <w:pStyle w:val="TOC3"/>
        <w:rPr>
          <w:ins w:id="319" w:author="Aziz Boxwala" w:date="2014-08-22T20:21:00Z"/>
          <w:rFonts w:asciiTheme="minorHAnsi" w:eastAsiaTheme="minorEastAsia" w:hAnsiTheme="minorHAnsi" w:cstheme="minorBidi"/>
          <w:sz w:val="22"/>
          <w:szCs w:val="22"/>
        </w:rPr>
      </w:pPr>
      <w:ins w:id="320" w:author="Aziz Boxwala" w:date="2014-08-22T20:21:00Z">
        <w:r w:rsidRPr="00740BF8">
          <w:rPr>
            <w:bCs/>
            <w:u w:color="000000"/>
          </w:rPr>
          <w:t>5.4.5</w:t>
        </w:r>
        <w:r>
          <w:rPr>
            <w:rFonts w:asciiTheme="minorHAnsi" w:eastAsiaTheme="minorEastAsia" w:hAnsiTheme="minorHAnsi" w:cstheme="minorBidi"/>
            <w:sz w:val="22"/>
            <w:szCs w:val="22"/>
          </w:rPr>
          <w:tab/>
        </w:r>
        <w:r w:rsidRPr="00740BF8">
          <w:rPr>
            <w:bCs/>
            <w:u w:color="000000"/>
          </w:rPr>
          <w:t>Contraindication</w:t>
        </w:r>
        <w:r>
          <w:tab/>
        </w:r>
        <w:r>
          <w:fldChar w:fldCharType="begin"/>
        </w:r>
        <w:r>
          <w:instrText xml:space="preserve"> PAGEREF _Toc396502579 \h </w:instrText>
        </w:r>
      </w:ins>
      <w:r>
        <w:fldChar w:fldCharType="separate"/>
      </w:r>
      <w:ins w:id="321" w:author="Aziz Boxwala" w:date="2014-08-22T20:21:00Z">
        <w:r>
          <w:t>68</w:t>
        </w:r>
        <w:r>
          <w:fldChar w:fldCharType="end"/>
        </w:r>
      </w:ins>
    </w:p>
    <w:p w14:paraId="08948270" w14:textId="77777777" w:rsidR="00EB26E0" w:rsidRDefault="00EB26E0">
      <w:pPr>
        <w:pStyle w:val="TOC3"/>
        <w:rPr>
          <w:ins w:id="322" w:author="Aziz Boxwala" w:date="2014-08-22T20:21:00Z"/>
          <w:rFonts w:asciiTheme="minorHAnsi" w:eastAsiaTheme="minorEastAsia" w:hAnsiTheme="minorHAnsi" w:cstheme="minorBidi"/>
          <w:sz w:val="22"/>
          <w:szCs w:val="22"/>
        </w:rPr>
      </w:pPr>
      <w:ins w:id="323" w:author="Aziz Boxwala" w:date="2014-08-22T20:21:00Z">
        <w:r w:rsidRPr="00740BF8">
          <w:rPr>
            <w:bCs/>
            <w:u w:color="000000"/>
          </w:rPr>
          <w:t>5.4.6</w:t>
        </w:r>
        <w:r>
          <w:rPr>
            <w:rFonts w:asciiTheme="minorHAnsi" w:eastAsiaTheme="minorEastAsia" w:hAnsiTheme="minorHAnsi" w:cstheme="minorBidi"/>
            <w:sz w:val="22"/>
            <w:szCs w:val="22"/>
          </w:rPr>
          <w:tab/>
        </w:r>
        <w:r w:rsidRPr="00740BF8">
          <w:rPr>
            <w:bCs/>
            <w:u w:color="000000"/>
          </w:rPr>
          <w:t>Exposure</w:t>
        </w:r>
        <w:r>
          <w:tab/>
        </w:r>
        <w:r>
          <w:fldChar w:fldCharType="begin"/>
        </w:r>
        <w:r>
          <w:instrText xml:space="preserve"> PAGEREF _Toc396502580 \h </w:instrText>
        </w:r>
      </w:ins>
      <w:r>
        <w:fldChar w:fldCharType="separate"/>
      </w:r>
      <w:ins w:id="324" w:author="Aziz Boxwala" w:date="2014-08-22T20:21:00Z">
        <w:r>
          <w:t>69</w:t>
        </w:r>
        <w:r>
          <w:fldChar w:fldCharType="end"/>
        </w:r>
      </w:ins>
    </w:p>
    <w:p w14:paraId="445CBACF" w14:textId="77777777" w:rsidR="00EB26E0" w:rsidRDefault="00EB26E0">
      <w:pPr>
        <w:pStyle w:val="TOC3"/>
        <w:rPr>
          <w:ins w:id="325" w:author="Aziz Boxwala" w:date="2014-08-22T20:21:00Z"/>
          <w:rFonts w:asciiTheme="minorHAnsi" w:eastAsiaTheme="minorEastAsia" w:hAnsiTheme="minorHAnsi" w:cstheme="minorBidi"/>
          <w:sz w:val="22"/>
          <w:szCs w:val="22"/>
        </w:rPr>
      </w:pPr>
      <w:ins w:id="326" w:author="Aziz Boxwala" w:date="2014-08-22T20:21:00Z">
        <w:r w:rsidRPr="00740BF8">
          <w:rPr>
            <w:bCs/>
            <w:u w:color="000000"/>
          </w:rPr>
          <w:t>5.4.7</w:t>
        </w:r>
        <w:r>
          <w:rPr>
            <w:rFonts w:asciiTheme="minorHAnsi" w:eastAsiaTheme="minorEastAsia" w:hAnsiTheme="minorHAnsi" w:cstheme="minorBidi"/>
            <w:sz w:val="22"/>
            <w:szCs w:val="22"/>
          </w:rPr>
          <w:tab/>
        </w:r>
        <w:r w:rsidRPr="00740BF8">
          <w:rPr>
            <w:bCs/>
            <w:u w:color="000000"/>
          </w:rPr>
          <w:t>FamilyHistory</w:t>
        </w:r>
        <w:r>
          <w:tab/>
        </w:r>
        <w:r>
          <w:fldChar w:fldCharType="begin"/>
        </w:r>
        <w:r>
          <w:instrText xml:space="preserve"> PAGEREF _Toc396502581 \h </w:instrText>
        </w:r>
      </w:ins>
      <w:r>
        <w:fldChar w:fldCharType="separate"/>
      </w:r>
      <w:ins w:id="327" w:author="Aziz Boxwala" w:date="2014-08-22T20:21:00Z">
        <w:r>
          <w:t>69</w:t>
        </w:r>
        <w:r>
          <w:fldChar w:fldCharType="end"/>
        </w:r>
      </w:ins>
    </w:p>
    <w:p w14:paraId="347772EA" w14:textId="77777777" w:rsidR="00EB26E0" w:rsidRDefault="00EB26E0">
      <w:pPr>
        <w:pStyle w:val="TOC3"/>
        <w:rPr>
          <w:ins w:id="328" w:author="Aziz Boxwala" w:date="2014-08-22T20:21:00Z"/>
          <w:rFonts w:asciiTheme="minorHAnsi" w:eastAsiaTheme="minorEastAsia" w:hAnsiTheme="minorHAnsi" w:cstheme="minorBidi"/>
          <w:sz w:val="22"/>
          <w:szCs w:val="22"/>
        </w:rPr>
      </w:pPr>
      <w:ins w:id="329" w:author="Aziz Boxwala" w:date="2014-08-22T20:21:00Z">
        <w:r w:rsidRPr="00740BF8">
          <w:rPr>
            <w:bCs/>
            <w:u w:color="000000"/>
          </w:rPr>
          <w:lastRenderedPageBreak/>
          <w:t>5.4.8</w:t>
        </w:r>
        <w:r>
          <w:rPr>
            <w:rFonts w:asciiTheme="minorHAnsi" w:eastAsiaTheme="minorEastAsia" w:hAnsiTheme="minorHAnsi" w:cstheme="minorBidi"/>
            <w:sz w:val="22"/>
            <w:szCs w:val="22"/>
          </w:rPr>
          <w:tab/>
        </w:r>
        <w:r w:rsidRPr="00740BF8">
          <w:rPr>
            <w:bCs/>
            <w:u w:color="000000"/>
          </w:rPr>
          <w:t>Inference</w:t>
        </w:r>
        <w:r>
          <w:tab/>
        </w:r>
        <w:r>
          <w:fldChar w:fldCharType="begin"/>
        </w:r>
        <w:r>
          <w:instrText xml:space="preserve"> PAGEREF _Toc396502582 \h </w:instrText>
        </w:r>
      </w:ins>
      <w:r>
        <w:fldChar w:fldCharType="separate"/>
      </w:r>
      <w:ins w:id="330" w:author="Aziz Boxwala" w:date="2014-08-22T20:21:00Z">
        <w:r>
          <w:t>69</w:t>
        </w:r>
        <w:r>
          <w:fldChar w:fldCharType="end"/>
        </w:r>
      </w:ins>
    </w:p>
    <w:p w14:paraId="65803B12" w14:textId="77777777" w:rsidR="00EB26E0" w:rsidRDefault="00EB26E0">
      <w:pPr>
        <w:pStyle w:val="TOC3"/>
        <w:rPr>
          <w:ins w:id="331" w:author="Aziz Boxwala" w:date="2014-08-22T20:21:00Z"/>
          <w:rFonts w:asciiTheme="minorHAnsi" w:eastAsiaTheme="minorEastAsia" w:hAnsiTheme="minorHAnsi" w:cstheme="minorBidi"/>
          <w:sz w:val="22"/>
          <w:szCs w:val="22"/>
        </w:rPr>
      </w:pPr>
      <w:ins w:id="332" w:author="Aziz Boxwala" w:date="2014-08-22T20:21:00Z">
        <w:r w:rsidRPr="00740BF8">
          <w:rPr>
            <w:bCs/>
            <w:u w:color="000000"/>
          </w:rPr>
          <w:t>5.4.9</w:t>
        </w:r>
        <w:r>
          <w:rPr>
            <w:rFonts w:asciiTheme="minorHAnsi" w:eastAsiaTheme="minorEastAsia" w:hAnsiTheme="minorHAnsi" w:cstheme="minorBidi"/>
            <w:sz w:val="22"/>
            <w:szCs w:val="22"/>
          </w:rPr>
          <w:tab/>
        </w:r>
        <w:r w:rsidRPr="00740BF8">
          <w:rPr>
            <w:bCs/>
            <w:u w:color="000000"/>
          </w:rPr>
          <w:t>ManifestedSymptom</w:t>
        </w:r>
        <w:r>
          <w:tab/>
        </w:r>
        <w:r>
          <w:fldChar w:fldCharType="begin"/>
        </w:r>
        <w:r>
          <w:instrText xml:space="preserve"> PAGEREF _Toc396502583 \h </w:instrText>
        </w:r>
      </w:ins>
      <w:r>
        <w:fldChar w:fldCharType="separate"/>
      </w:r>
      <w:ins w:id="333" w:author="Aziz Boxwala" w:date="2014-08-22T20:21:00Z">
        <w:r>
          <w:t>70</w:t>
        </w:r>
        <w:r>
          <w:fldChar w:fldCharType="end"/>
        </w:r>
      </w:ins>
    </w:p>
    <w:p w14:paraId="036706FF" w14:textId="77777777" w:rsidR="00EB26E0" w:rsidRDefault="00EB26E0">
      <w:pPr>
        <w:pStyle w:val="TOC3"/>
        <w:rPr>
          <w:ins w:id="334" w:author="Aziz Boxwala" w:date="2014-08-22T20:21:00Z"/>
          <w:rFonts w:asciiTheme="minorHAnsi" w:eastAsiaTheme="minorEastAsia" w:hAnsiTheme="minorHAnsi" w:cstheme="minorBidi"/>
          <w:sz w:val="22"/>
          <w:szCs w:val="22"/>
        </w:rPr>
      </w:pPr>
      <w:ins w:id="335" w:author="Aziz Boxwala" w:date="2014-08-22T20:21:00Z">
        <w:r w:rsidRPr="00740BF8">
          <w:rPr>
            <w:bCs/>
            <w:u w:color="000000"/>
          </w:rPr>
          <w:t>5.4.10</w:t>
        </w:r>
        <w:r>
          <w:rPr>
            <w:rFonts w:asciiTheme="minorHAnsi" w:eastAsiaTheme="minorEastAsia" w:hAnsiTheme="minorHAnsi" w:cstheme="minorBidi"/>
            <w:sz w:val="22"/>
            <w:szCs w:val="22"/>
          </w:rPr>
          <w:tab/>
        </w:r>
        <w:r w:rsidRPr="00740BF8">
          <w:rPr>
            <w:bCs/>
            <w:u w:color="000000"/>
          </w:rPr>
          <w:t>MicrobiologySensitivityResult</w:t>
        </w:r>
        <w:r>
          <w:tab/>
        </w:r>
        <w:r>
          <w:fldChar w:fldCharType="begin"/>
        </w:r>
        <w:r>
          <w:instrText xml:space="preserve"> PAGEREF _Toc396502584 \h </w:instrText>
        </w:r>
      </w:ins>
      <w:r>
        <w:fldChar w:fldCharType="separate"/>
      </w:r>
      <w:ins w:id="336" w:author="Aziz Boxwala" w:date="2014-08-22T20:21:00Z">
        <w:r>
          <w:t>70</w:t>
        </w:r>
        <w:r>
          <w:fldChar w:fldCharType="end"/>
        </w:r>
      </w:ins>
    </w:p>
    <w:p w14:paraId="228415DE" w14:textId="77777777" w:rsidR="00EB26E0" w:rsidRDefault="00EB26E0">
      <w:pPr>
        <w:pStyle w:val="TOC3"/>
        <w:rPr>
          <w:ins w:id="337" w:author="Aziz Boxwala" w:date="2014-08-22T20:21:00Z"/>
          <w:rFonts w:asciiTheme="minorHAnsi" w:eastAsiaTheme="minorEastAsia" w:hAnsiTheme="minorHAnsi" w:cstheme="minorBidi"/>
          <w:sz w:val="22"/>
          <w:szCs w:val="22"/>
        </w:rPr>
      </w:pPr>
      <w:ins w:id="338" w:author="Aziz Boxwala" w:date="2014-08-22T20:21:00Z">
        <w:r w:rsidRPr="00740BF8">
          <w:rPr>
            <w:bCs/>
            <w:u w:color="000000"/>
          </w:rPr>
          <w:t>5.4.11</w:t>
        </w:r>
        <w:r>
          <w:rPr>
            <w:rFonts w:asciiTheme="minorHAnsi" w:eastAsiaTheme="minorEastAsia" w:hAnsiTheme="minorHAnsi" w:cstheme="minorBidi"/>
            <w:sz w:val="22"/>
            <w:szCs w:val="22"/>
          </w:rPr>
          <w:tab/>
        </w:r>
        <w:r w:rsidRPr="00740BF8">
          <w:rPr>
            <w:bCs/>
            <w:u w:color="000000"/>
          </w:rPr>
          <w:t>Observable</w:t>
        </w:r>
        <w:r>
          <w:tab/>
        </w:r>
        <w:r>
          <w:fldChar w:fldCharType="begin"/>
        </w:r>
        <w:r>
          <w:instrText xml:space="preserve"> PAGEREF _Toc396502585 \h </w:instrText>
        </w:r>
      </w:ins>
      <w:r>
        <w:fldChar w:fldCharType="separate"/>
      </w:r>
      <w:ins w:id="339" w:author="Aziz Boxwala" w:date="2014-08-22T20:21:00Z">
        <w:r>
          <w:t>71</w:t>
        </w:r>
        <w:r>
          <w:fldChar w:fldCharType="end"/>
        </w:r>
      </w:ins>
    </w:p>
    <w:p w14:paraId="4047A616" w14:textId="77777777" w:rsidR="00EB26E0" w:rsidRDefault="00EB26E0">
      <w:pPr>
        <w:pStyle w:val="TOC3"/>
        <w:rPr>
          <w:ins w:id="340" w:author="Aziz Boxwala" w:date="2014-08-22T20:21:00Z"/>
          <w:rFonts w:asciiTheme="minorHAnsi" w:eastAsiaTheme="minorEastAsia" w:hAnsiTheme="minorHAnsi" w:cstheme="minorBidi"/>
          <w:sz w:val="22"/>
          <w:szCs w:val="22"/>
        </w:rPr>
      </w:pPr>
      <w:ins w:id="341" w:author="Aziz Boxwala" w:date="2014-08-22T20:21:00Z">
        <w:r w:rsidRPr="00740BF8">
          <w:rPr>
            <w:bCs/>
            <w:u w:color="000000"/>
          </w:rPr>
          <w:t>5.4.12</w:t>
        </w:r>
        <w:r>
          <w:rPr>
            <w:rFonts w:asciiTheme="minorHAnsi" w:eastAsiaTheme="minorEastAsia" w:hAnsiTheme="minorHAnsi" w:cstheme="minorBidi"/>
            <w:sz w:val="22"/>
            <w:szCs w:val="22"/>
          </w:rPr>
          <w:tab/>
        </w:r>
        <w:r w:rsidRPr="00740BF8">
          <w:rPr>
            <w:bCs/>
            <w:u w:color="000000"/>
          </w:rPr>
          <w:t>ObservationResult</w:t>
        </w:r>
        <w:r>
          <w:tab/>
        </w:r>
        <w:r>
          <w:fldChar w:fldCharType="begin"/>
        </w:r>
        <w:r>
          <w:instrText xml:space="preserve"> PAGEREF _Toc396502586 \h </w:instrText>
        </w:r>
      </w:ins>
      <w:r>
        <w:fldChar w:fldCharType="separate"/>
      </w:r>
      <w:ins w:id="342" w:author="Aziz Boxwala" w:date="2014-08-22T20:21:00Z">
        <w:r>
          <w:t>71</w:t>
        </w:r>
        <w:r>
          <w:fldChar w:fldCharType="end"/>
        </w:r>
      </w:ins>
    </w:p>
    <w:p w14:paraId="17BB7BED" w14:textId="77777777" w:rsidR="00EB26E0" w:rsidRDefault="00EB26E0">
      <w:pPr>
        <w:pStyle w:val="TOC3"/>
        <w:rPr>
          <w:ins w:id="343" w:author="Aziz Boxwala" w:date="2014-08-22T20:21:00Z"/>
          <w:rFonts w:asciiTheme="minorHAnsi" w:eastAsiaTheme="minorEastAsia" w:hAnsiTheme="minorHAnsi" w:cstheme="minorBidi"/>
          <w:sz w:val="22"/>
          <w:szCs w:val="22"/>
        </w:rPr>
      </w:pPr>
      <w:ins w:id="344" w:author="Aziz Boxwala" w:date="2014-08-22T20:21:00Z">
        <w:r w:rsidRPr="00740BF8">
          <w:rPr>
            <w:bCs/>
            <w:u w:color="000000"/>
          </w:rPr>
          <w:t>5.4.13</w:t>
        </w:r>
        <w:r>
          <w:rPr>
            <w:rFonts w:asciiTheme="minorHAnsi" w:eastAsiaTheme="minorEastAsia" w:hAnsiTheme="minorHAnsi" w:cstheme="minorBidi"/>
            <w:sz w:val="22"/>
            <w:szCs w:val="22"/>
          </w:rPr>
          <w:tab/>
        </w:r>
        <w:r w:rsidRPr="00740BF8">
          <w:rPr>
            <w:bCs/>
            <w:u w:color="000000"/>
          </w:rPr>
          <w:t>OrganismSensitivity</w:t>
        </w:r>
        <w:r>
          <w:tab/>
        </w:r>
        <w:r>
          <w:fldChar w:fldCharType="begin"/>
        </w:r>
        <w:r>
          <w:instrText xml:space="preserve"> PAGEREF _Toc396502587 \h </w:instrText>
        </w:r>
      </w:ins>
      <w:r>
        <w:fldChar w:fldCharType="separate"/>
      </w:r>
      <w:ins w:id="345" w:author="Aziz Boxwala" w:date="2014-08-22T20:21:00Z">
        <w:r>
          <w:t>72</w:t>
        </w:r>
        <w:r>
          <w:fldChar w:fldCharType="end"/>
        </w:r>
      </w:ins>
    </w:p>
    <w:p w14:paraId="0E8DF616" w14:textId="77777777" w:rsidR="00EB26E0" w:rsidRDefault="00EB26E0">
      <w:pPr>
        <w:pStyle w:val="TOC3"/>
        <w:rPr>
          <w:ins w:id="346" w:author="Aziz Boxwala" w:date="2014-08-22T20:21:00Z"/>
          <w:rFonts w:asciiTheme="minorHAnsi" w:eastAsiaTheme="minorEastAsia" w:hAnsiTheme="minorHAnsi" w:cstheme="minorBidi"/>
          <w:sz w:val="22"/>
          <w:szCs w:val="22"/>
        </w:rPr>
      </w:pPr>
      <w:ins w:id="347" w:author="Aziz Boxwala" w:date="2014-08-22T20:21:00Z">
        <w:r w:rsidRPr="00740BF8">
          <w:rPr>
            <w:bCs/>
            <w:u w:color="000000"/>
          </w:rPr>
          <w:t>5.4.14</w:t>
        </w:r>
        <w:r>
          <w:rPr>
            <w:rFonts w:asciiTheme="minorHAnsi" w:eastAsiaTheme="minorEastAsia" w:hAnsiTheme="minorHAnsi" w:cstheme="minorBidi"/>
            <w:sz w:val="22"/>
            <w:szCs w:val="22"/>
          </w:rPr>
          <w:tab/>
        </w:r>
        <w:r w:rsidRPr="00740BF8">
          <w:rPr>
            <w:bCs/>
            <w:u w:color="000000"/>
          </w:rPr>
          <w:t>Prediction</w:t>
        </w:r>
        <w:r>
          <w:tab/>
        </w:r>
        <w:r>
          <w:fldChar w:fldCharType="begin"/>
        </w:r>
        <w:r>
          <w:instrText xml:space="preserve"> PAGEREF _Toc396502588 \h </w:instrText>
        </w:r>
      </w:ins>
      <w:r>
        <w:fldChar w:fldCharType="separate"/>
      </w:r>
      <w:ins w:id="348" w:author="Aziz Boxwala" w:date="2014-08-22T20:21:00Z">
        <w:r>
          <w:t>72</w:t>
        </w:r>
        <w:r>
          <w:fldChar w:fldCharType="end"/>
        </w:r>
      </w:ins>
    </w:p>
    <w:p w14:paraId="77266C4D" w14:textId="77777777" w:rsidR="00EB26E0" w:rsidRDefault="00EB26E0">
      <w:pPr>
        <w:pStyle w:val="TOC3"/>
        <w:rPr>
          <w:ins w:id="349" w:author="Aziz Boxwala" w:date="2014-08-22T20:21:00Z"/>
          <w:rFonts w:asciiTheme="minorHAnsi" w:eastAsiaTheme="minorEastAsia" w:hAnsiTheme="minorHAnsi" w:cstheme="minorBidi"/>
          <w:sz w:val="22"/>
          <w:szCs w:val="22"/>
        </w:rPr>
      </w:pPr>
      <w:ins w:id="350" w:author="Aziz Boxwala" w:date="2014-08-22T20:21:00Z">
        <w:r w:rsidRPr="00740BF8">
          <w:rPr>
            <w:bCs/>
            <w:u w:color="000000"/>
          </w:rPr>
          <w:t>5.4.15</w:t>
        </w:r>
        <w:r>
          <w:rPr>
            <w:rFonts w:asciiTheme="minorHAnsi" w:eastAsiaTheme="minorEastAsia" w:hAnsiTheme="minorHAnsi" w:cstheme="minorBidi"/>
            <w:sz w:val="22"/>
            <w:szCs w:val="22"/>
          </w:rPr>
          <w:tab/>
        </w:r>
        <w:r w:rsidRPr="00740BF8">
          <w:rPr>
            <w:bCs/>
            <w:u w:color="000000"/>
          </w:rPr>
          <w:t>Qualifier</w:t>
        </w:r>
        <w:r>
          <w:tab/>
        </w:r>
        <w:r>
          <w:fldChar w:fldCharType="begin"/>
        </w:r>
        <w:r>
          <w:instrText xml:space="preserve"> PAGEREF _Toc396502589 \h </w:instrText>
        </w:r>
      </w:ins>
      <w:r>
        <w:fldChar w:fldCharType="separate"/>
      </w:r>
      <w:ins w:id="351" w:author="Aziz Boxwala" w:date="2014-08-22T20:21:00Z">
        <w:r>
          <w:t>72</w:t>
        </w:r>
        <w:r>
          <w:fldChar w:fldCharType="end"/>
        </w:r>
      </w:ins>
    </w:p>
    <w:p w14:paraId="1815BCA9" w14:textId="77777777" w:rsidR="00EB26E0" w:rsidRDefault="00EB26E0">
      <w:pPr>
        <w:pStyle w:val="TOC3"/>
        <w:rPr>
          <w:ins w:id="352" w:author="Aziz Boxwala" w:date="2014-08-22T20:21:00Z"/>
          <w:rFonts w:asciiTheme="minorHAnsi" w:eastAsiaTheme="minorEastAsia" w:hAnsiTheme="minorHAnsi" w:cstheme="minorBidi"/>
          <w:sz w:val="22"/>
          <w:szCs w:val="22"/>
        </w:rPr>
      </w:pPr>
      <w:ins w:id="353" w:author="Aziz Boxwala" w:date="2014-08-22T20:21:00Z">
        <w:r w:rsidRPr="00740BF8">
          <w:rPr>
            <w:bCs/>
            <w:u w:color="000000"/>
          </w:rPr>
          <w:t>5.4.16</w:t>
        </w:r>
        <w:r>
          <w:rPr>
            <w:rFonts w:asciiTheme="minorHAnsi" w:eastAsiaTheme="minorEastAsia" w:hAnsiTheme="minorHAnsi" w:cstheme="minorBidi"/>
            <w:sz w:val="22"/>
            <w:szCs w:val="22"/>
          </w:rPr>
          <w:tab/>
        </w:r>
        <w:r w:rsidRPr="00740BF8">
          <w:rPr>
            <w:bCs/>
            <w:u w:color="000000"/>
          </w:rPr>
          <w:t>RelatedObservation</w:t>
        </w:r>
        <w:r>
          <w:tab/>
        </w:r>
        <w:r>
          <w:fldChar w:fldCharType="begin"/>
        </w:r>
        <w:r>
          <w:instrText xml:space="preserve"> PAGEREF _Toc396502590 \h </w:instrText>
        </w:r>
      </w:ins>
      <w:r>
        <w:fldChar w:fldCharType="separate"/>
      </w:r>
      <w:ins w:id="354" w:author="Aziz Boxwala" w:date="2014-08-22T20:21:00Z">
        <w:r>
          <w:t>73</w:t>
        </w:r>
        <w:r>
          <w:fldChar w:fldCharType="end"/>
        </w:r>
      </w:ins>
    </w:p>
    <w:p w14:paraId="14F36E72" w14:textId="77777777" w:rsidR="00EB26E0" w:rsidRDefault="00EB26E0">
      <w:pPr>
        <w:pStyle w:val="TOC3"/>
        <w:rPr>
          <w:ins w:id="355" w:author="Aziz Boxwala" w:date="2014-08-22T20:21:00Z"/>
          <w:rFonts w:asciiTheme="minorHAnsi" w:eastAsiaTheme="minorEastAsia" w:hAnsiTheme="minorHAnsi" w:cstheme="minorBidi"/>
          <w:sz w:val="22"/>
          <w:szCs w:val="22"/>
        </w:rPr>
      </w:pPr>
      <w:ins w:id="356" w:author="Aziz Boxwala" w:date="2014-08-22T20:21:00Z">
        <w:r w:rsidRPr="00740BF8">
          <w:rPr>
            <w:bCs/>
            <w:u w:color="000000"/>
          </w:rPr>
          <w:t>5.4.17</w:t>
        </w:r>
        <w:r>
          <w:rPr>
            <w:rFonts w:asciiTheme="minorHAnsi" w:eastAsiaTheme="minorEastAsia" w:hAnsiTheme="minorHAnsi" w:cstheme="minorBidi"/>
            <w:sz w:val="22"/>
            <w:szCs w:val="22"/>
          </w:rPr>
          <w:tab/>
        </w:r>
        <w:r w:rsidRPr="00740BF8">
          <w:rPr>
            <w:bCs/>
            <w:u w:color="000000"/>
          </w:rPr>
          <w:t>ResultGroup</w:t>
        </w:r>
        <w:r>
          <w:tab/>
        </w:r>
        <w:r>
          <w:fldChar w:fldCharType="begin"/>
        </w:r>
        <w:r>
          <w:instrText xml:space="preserve"> PAGEREF _Toc396502591 \h </w:instrText>
        </w:r>
      </w:ins>
      <w:r>
        <w:fldChar w:fldCharType="separate"/>
      </w:r>
      <w:ins w:id="357" w:author="Aziz Boxwala" w:date="2014-08-22T20:21:00Z">
        <w:r>
          <w:t>73</w:t>
        </w:r>
        <w:r>
          <w:fldChar w:fldCharType="end"/>
        </w:r>
      </w:ins>
    </w:p>
    <w:p w14:paraId="59E0D717" w14:textId="77777777" w:rsidR="00EB26E0" w:rsidRDefault="00EB26E0">
      <w:pPr>
        <w:pStyle w:val="TOC3"/>
        <w:rPr>
          <w:ins w:id="358" w:author="Aziz Boxwala" w:date="2014-08-22T20:21:00Z"/>
          <w:rFonts w:asciiTheme="minorHAnsi" w:eastAsiaTheme="minorEastAsia" w:hAnsiTheme="minorHAnsi" w:cstheme="minorBidi"/>
          <w:sz w:val="22"/>
          <w:szCs w:val="22"/>
        </w:rPr>
      </w:pPr>
      <w:ins w:id="359" w:author="Aziz Boxwala" w:date="2014-08-22T20:21:00Z">
        <w:r w:rsidRPr="00740BF8">
          <w:rPr>
            <w:bCs/>
            <w:u w:color="000000"/>
          </w:rPr>
          <w:t>5.4.18</w:t>
        </w:r>
        <w:r>
          <w:rPr>
            <w:rFonts w:asciiTheme="minorHAnsi" w:eastAsiaTheme="minorEastAsia" w:hAnsiTheme="minorHAnsi" w:cstheme="minorBidi"/>
            <w:sz w:val="22"/>
            <w:szCs w:val="22"/>
          </w:rPr>
          <w:tab/>
        </w:r>
        <w:r w:rsidRPr="00740BF8">
          <w:rPr>
            <w:bCs/>
            <w:u w:color="000000"/>
          </w:rPr>
          <w:t>SimpleObservationResult</w:t>
        </w:r>
        <w:r>
          <w:tab/>
        </w:r>
        <w:r>
          <w:fldChar w:fldCharType="begin"/>
        </w:r>
        <w:r>
          <w:instrText xml:space="preserve"> PAGEREF _Toc396502592 \h </w:instrText>
        </w:r>
      </w:ins>
      <w:r>
        <w:fldChar w:fldCharType="separate"/>
      </w:r>
      <w:ins w:id="360" w:author="Aziz Boxwala" w:date="2014-08-22T20:21:00Z">
        <w:r>
          <w:t>73</w:t>
        </w:r>
        <w:r>
          <w:fldChar w:fldCharType="end"/>
        </w:r>
      </w:ins>
    </w:p>
    <w:p w14:paraId="21A878BB" w14:textId="77777777" w:rsidR="00EB26E0" w:rsidRDefault="00EB26E0">
      <w:pPr>
        <w:pStyle w:val="TOC3"/>
        <w:rPr>
          <w:ins w:id="361" w:author="Aziz Boxwala" w:date="2014-08-22T20:21:00Z"/>
          <w:rFonts w:asciiTheme="minorHAnsi" w:eastAsiaTheme="minorEastAsia" w:hAnsiTheme="minorHAnsi" w:cstheme="minorBidi"/>
          <w:sz w:val="22"/>
          <w:szCs w:val="22"/>
        </w:rPr>
      </w:pPr>
      <w:ins w:id="362" w:author="Aziz Boxwala" w:date="2014-08-22T20:21:00Z">
        <w:r w:rsidRPr="00740BF8">
          <w:rPr>
            <w:bCs/>
          </w:rPr>
          <w:t>5.4.19</w:t>
        </w:r>
        <w:r>
          <w:rPr>
            <w:rFonts w:asciiTheme="minorHAnsi" w:eastAsiaTheme="minorEastAsia" w:hAnsiTheme="minorHAnsi" w:cstheme="minorBidi"/>
            <w:sz w:val="22"/>
            <w:szCs w:val="22"/>
          </w:rPr>
          <w:tab/>
        </w:r>
        <w:r w:rsidRPr="00740BF8">
          <w:rPr>
            <w:bCs/>
          </w:rPr>
          <w:t>modality</w:t>
        </w:r>
        <w:r>
          <w:tab/>
        </w:r>
        <w:r>
          <w:fldChar w:fldCharType="begin"/>
        </w:r>
        <w:r>
          <w:instrText xml:space="preserve"> PAGEREF _Toc396502593 \h </w:instrText>
        </w:r>
      </w:ins>
      <w:r>
        <w:fldChar w:fldCharType="separate"/>
      </w:r>
      <w:ins w:id="363" w:author="Aziz Boxwala" w:date="2014-08-22T20:21:00Z">
        <w:r>
          <w:t>73</w:t>
        </w:r>
        <w:r>
          <w:fldChar w:fldCharType="end"/>
        </w:r>
      </w:ins>
    </w:p>
    <w:p w14:paraId="572C5C93" w14:textId="77777777" w:rsidR="00EB26E0" w:rsidRDefault="00EB26E0">
      <w:pPr>
        <w:pStyle w:val="TOC4"/>
        <w:rPr>
          <w:ins w:id="364" w:author="Aziz Boxwala" w:date="2014-08-22T20:21:00Z"/>
          <w:rFonts w:asciiTheme="minorHAnsi" w:eastAsiaTheme="minorEastAsia" w:hAnsiTheme="minorHAnsi" w:cstheme="minorBidi"/>
          <w:noProof/>
          <w:sz w:val="22"/>
          <w:szCs w:val="22"/>
          <w:lang w:eastAsia="en-US"/>
        </w:rPr>
      </w:pPr>
      <w:ins w:id="365" w:author="Aziz Boxwala" w:date="2014-08-22T20:21:00Z">
        <w:r w:rsidRPr="00740BF8">
          <w:rPr>
            <w:bCs/>
            <w:noProof/>
            <w:u w:color="000000"/>
          </w:rPr>
          <w:t>5.4.19.1</w:t>
        </w:r>
        <w:r>
          <w:rPr>
            <w:rFonts w:asciiTheme="minorHAnsi" w:eastAsiaTheme="minorEastAsia" w:hAnsiTheme="minorHAnsi" w:cstheme="minorBidi"/>
            <w:noProof/>
            <w:sz w:val="22"/>
            <w:szCs w:val="22"/>
            <w:lang w:eastAsia="en-US"/>
          </w:rPr>
          <w:tab/>
        </w:r>
        <w:r w:rsidRPr="00740BF8">
          <w:rPr>
            <w:bCs/>
            <w:noProof/>
            <w:u w:color="000000"/>
          </w:rPr>
          <w:t>Observation</w:t>
        </w:r>
        <w:r>
          <w:rPr>
            <w:noProof/>
          </w:rPr>
          <w:tab/>
        </w:r>
        <w:r>
          <w:rPr>
            <w:noProof/>
          </w:rPr>
          <w:fldChar w:fldCharType="begin"/>
        </w:r>
        <w:r>
          <w:rPr>
            <w:noProof/>
          </w:rPr>
          <w:instrText xml:space="preserve"> PAGEREF _Toc396502594 \h </w:instrText>
        </w:r>
      </w:ins>
      <w:r>
        <w:rPr>
          <w:noProof/>
        </w:rPr>
      </w:r>
      <w:r>
        <w:rPr>
          <w:noProof/>
        </w:rPr>
        <w:fldChar w:fldCharType="separate"/>
      </w:r>
      <w:ins w:id="366" w:author="Aziz Boxwala" w:date="2014-08-22T20:21:00Z">
        <w:r>
          <w:rPr>
            <w:noProof/>
          </w:rPr>
          <w:t>74</w:t>
        </w:r>
        <w:r>
          <w:rPr>
            <w:noProof/>
          </w:rPr>
          <w:fldChar w:fldCharType="end"/>
        </w:r>
      </w:ins>
    </w:p>
    <w:p w14:paraId="5BE8478C" w14:textId="77777777" w:rsidR="00EB26E0" w:rsidRDefault="00EB26E0">
      <w:pPr>
        <w:pStyle w:val="TOC1"/>
        <w:rPr>
          <w:ins w:id="367" w:author="Aziz Boxwala" w:date="2014-08-22T20:21:00Z"/>
          <w:rFonts w:asciiTheme="minorHAnsi" w:eastAsiaTheme="minorEastAsia" w:hAnsiTheme="minorHAnsi" w:cstheme="minorBidi"/>
          <w:caps w:val="0"/>
          <w:sz w:val="22"/>
          <w:szCs w:val="22"/>
        </w:rPr>
      </w:pPr>
      <w:ins w:id="368" w:author="Aziz Boxwala" w:date="2014-08-22T20:21:00Z">
        <w:r w:rsidRPr="00740BF8">
          <w:t>6</w:t>
        </w:r>
        <w:r>
          <w:rPr>
            <w:rFonts w:asciiTheme="minorHAnsi" w:eastAsiaTheme="minorEastAsia" w:hAnsiTheme="minorHAnsi" w:cstheme="minorBidi"/>
            <w:caps w:val="0"/>
            <w:sz w:val="22"/>
            <w:szCs w:val="22"/>
          </w:rPr>
          <w:tab/>
        </w:r>
        <w:r w:rsidRPr="00740BF8">
          <w:t>Examples</w:t>
        </w:r>
        <w:r>
          <w:tab/>
        </w:r>
        <w:r>
          <w:fldChar w:fldCharType="begin"/>
        </w:r>
        <w:r>
          <w:instrText xml:space="preserve"> PAGEREF _Toc396502598 \h </w:instrText>
        </w:r>
      </w:ins>
      <w:r>
        <w:fldChar w:fldCharType="separate"/>
      </w:r>
      <w:ins w:id="369" w:author="Aziz Boxwala" w:date="2014-08-22T20:21:00Z">
        <w:r>
          <w:t>75</w:t>
        </w:r>
        <w:r>
          <w:fldChar w:fldCharType="end"/>
        </w:r>
      </w:ins>
    </w:p>
    <w:p w14:paraId="790D9F05" w14:textId="77777777" w:rsidR="00EB26E0" w:rsidRDefault="00EB26E0">
      <w:pPr>
        <w:pStyle w:val="TOC1"/>
        <w:rPr>
          <w:ins w:id="370" w:author="Aziz Boxwala" w:date="2014-08-22T20:21:00Z"/>
          <w:rFonts w:asciiTheme="minorHAnsi" w:eastAsiaTheme="minorEastAsia" w:hAnsiTheme="minorHAnsi" w:cstheme="minorBidi"/>
          <w:caps w:val="0"/>
          <w:sz w:val="22"/>
          <w:szCs w:val="22"/>
        </w:rPr>
      </w:pPr>
      <w:ins w:id="371" w:author="Aziz Boxwala" w:date="2014-08-22T20:21:00Z">
        <w:r w:rsidRPr="00740BF8">
          <w:t>7</w:t>
        </w:r>
        <w:r>
          <w:rPr>
            <w:rFonts w:asciiTheme="minorHAnsi" w:eastAsiaTheme="minorEastAsia" w:hAnsiTheme="minorHAnsi" w:cstheme="minorBidi"/>
            <w:caps w:val="0"/>
            <w:sz w:val="22"/>
            <w:szCs w:val="22"/>
          </w:rPr>
          <w:tab/>
        </w:r>
        <w:r w:rsidRPr="00740BF8">
          <w:t>Glossary of Terms</w:t>
        </w:r>
        <w:r>
          <w:tab/>
        </w:r>
        <w:r>
          <w:fldChar w:fldCharType="begin"/>
        </w:r>
        <w:r>
          <w:instrText xml:space="preserve"> PAGEREF _Toc396502599 \h </w:instrText>
        </w:r>
      </w:ins>
      <w:r>
        <w:fldChar w:fldCharType="separate"/>
      </w:r>
      <w:ins w:id="372" w:author="Aziz Boxwala" w:date="2014-08-22T20:21:00Z">
        <w:r>
          <w:t>85</w:t>
        </w:r>
        <w:r>
          <w:fldChar w:fldCharType="end"/>
        </w:r>
      </w:ins>
    </w:p>
    <w:p w14:paraId="1A9A88DE" w14:textId="77777777" w:rsidR="00EB26E0" w:rsidRDefault="00EB26E0">
      <w:pPr>
        <w:pStyle w:val="TOC1"/>
        <w:rPr>
          <w:ins w:id="373" w:author="Aziz Boxwala" w:date="2014-08-22T20:21:00Z"/>
          <w:rFonts w:asciiTheme="minorHAnsi" w:eastAsiaTheme="minorEastAsia" w:hAnsiTheme="minorHAnsi" w:cstheme="minorBidi"/>
          <w:caps w:val="0"/>
          <w:sz w:val="22"/>
          <w:szCs w:val="22"/>
        </w:rPr>
      </w:pPr>
      <w:ins w:id="374" w:author="Aziz Boxwala" w:date="2014-08-22T20:21:00Z">
        <w:r>
          <w:t>8</w:t>
        </w:r>
        <w:r>
          <w:rPr>
            <w:rFonts w:asciiTheme="minorHAnsi" w:eastAsiaTheme="minorEastAsia" w:hAnsiTheme="minorHAnsi" w:cstheme="minorBidi"/>
            <w:caps w:val="0"/>
            <w:sz w:val="22"/>
            <w:szCs w:val="22"/>
          </w:rPr>
          <w:tab/>
        </w:r>
        <w:r>
          <w:t>References</w:t>
        </w:r>
        <w:r>
          <w:tab/>
        </w:r>
        <w:r>
          <w:fldChar w:fldCharType="begin"/>
        </w:r>
        <w:r>
          <w:instrText xml:space="preserve"> PAGEREF _Toc396502600 \h </w:instrText>
        </w:r>
      </w:ins>
      <w:r>
        <w:fldChar w:fldCharType="separate"/>
      </w:r>
      <w:ins w:id="375" w:author="Aziz Boxwala" w:date="2014-08-22T20:21:00Z">
        <w:r>
          <w:t>87</w:t>
        </w:r>
        <w:r>
          <w:fldChar w:fldCharType="end"/>
        </w:r>
      </w:ins>
    </w:p>
    <w:p w14:paraId="4F03822F" w14:textId="77777777" w:rsidR="00DC4595" w:rsidDel="00013929" w:rsidRDefault="00DC4595">
      <w:pPr>
        <w:pStyle w:val="TOC1"/>
        <w:rPr>
          <w:del w:id="376" w:author="Aziz Boxwala" w:date="2014-08-15T16:15:00Z"/>
          <w:rFonts w:asciiTheme="minorHAnsi" w:eastAsiaTheme="minorEastAsia" w:hAnsiTheme="minorHAnsi" w:cstheme="minorBidi"/>
          <w:caps w:val="0"/>
          <w:sz w:val="22"/>
          <w:szCs w:val="22"/>
        </w:rPr>
      </w:pPr>
      <w:del w:id="377" w:author="Aziz Boxwala" w:date="2014-08-15T16:15:00Z">
        <w:r w:rsidDel="00013929">
          <w:delText>1</w:delText>
        </w:r>
        <w:r w:rsidDel="00013929">
          <w:rPr>
            <w:rFonts w:asciiTheme="minorHAnsi" w:eastAsiaTheme="minorEastAsia" w:hAnsiTheme="minorHAnsi" w:cstheme="minorBidi"/>
            <w:caps w:val="0"/>
            <w:sz w:val="22"/>
            <w:szCs w:val="22"/>
          </w:rPr>
          <w:tab/>
        </w:r>
        <w:r w:rsidDel="00013929">
          <w:delText>Introduction</w:delText>
        </w:r>
        <w:r w:rsidDel="00013929">
          <w:tab/>
        </w:r>
        <w:r w:rsidR="00F10EF4" w:rsidDel="00013929">
          <w:delText>12</w:delText>
        </w:r>
      </w:del>
    </w:p>
    <w:p w14:paraId="54A636E4" w14:textId="77777777" w:rsidR="00DC4595" w:rsidDel="00013929" w:rsidRDefault="00DC4595">
      <w:pPr>
        <w:pStyle w:val="TOC2"/>
        <w:tabs>
          <w:tab w:val="left" w:pos="806"/>
        </w:tabs>
        <w:rPr>
          <w:del w:id="378" w:author="Aziz Boxwala" w:date="2014-08-15T16:15:00Z"/>
          <w:rFonts w:asciiTheme="minorHAnsi" w:eastAsiaTheme="minorEastAsia" w:hAnsiTheme="minorHAnsi" w:cstheme="minorBidi"/>
          <w:sz w:val="22"/>
          <w:szCs w:val="22"/>
        </w:rPr>
      </w:pPr>
      <w:del w:id="379" w:author="Aziz Boxwala" w:date="2014-08-15T16:15:00Z">
        <w:r w:rsidDel="00013929">
          <w:delText>1.1</w:delText>
        </w:r>
        <w:r w:rsidDel="00013929">
          <w:rPr>
            <w:rFonts w:asciiTheme="minorHAnsi" w:eastAsiaTheme="minorEastAsia" w:hAnsiTheme="minorHAnsi" w:cstheme="minorBidi"/>
            <w:sz w:val="22"/>
            <w:szCs w:val="22"/>
          </w:rPr>
          <w:tab/>
        </w:r>
        <w:r w:rsidDel="00013929">
          <w:delText>Purpose</w:delText>
        </w:r>
        <w:r w:rsidDel="00013929">
          <w:tab/>
        </w:r>
        <w:r w:rsidR="00F10EF4" w:rsidDel="00013929">
          <w:delText>12</w:delText>
        </w:r>
      </w:del>
    </w:p>
    <w:p w14:paraId="07949F4D" w14:textId="77777777" w:rsidR="00DC4595" w:rsidDel="00013929" w:rsidRDefault="00DC4595">
      <w:pPr>
        <w:pStyle w:val="TOC2"/>
        <w:tabs>
          <w:tab w:val="left" w:pos="806"/>
        </w:tabs>
        <w:rPr>
          <w:del w:id="380" w:author="Aziz Boxwala" w:date="2014-08-15T16:15:00Z"/>
          <w:rFonts w:asciiTheme="minorHAnsi" w:eastAsiaTheme="minorEastAsia" w:hAnsiTheme="minorHAnsi" w:cstheme="minorBidi"/>
          <w:sz w:val="22"/>
          <w:szCs w:val="22"/>
        </w:rPr>
      </w:pPr>
      <w:del w:id="381" w:author="Aziz Boxwala" w:date="2014-08-15T16:15:00Z">
        <w:r w:rsidDel="00013929">
          <w:delText>1.2</w:delText>
        </w:r>
        <w:r w:rsidDel="00013929">
          <w:rPr>
            <w:rFonts w:asciiTheme="minorHAnsi" w:eastAsiaTheme="minorEastAsia" w:hAnsiTheme="minorHAnsi" w:cstheme="minorBidi"/>
            <w:sz w:val="22"/>
            <w:szCs w:val="22"/>
          </w:rPr>
          <w:tab/>
        </w:r>
        <w:r w:rsidDel="00013929">
          <w:delText>Audience</w:delText>
        </w:r>
        <w:r w:rsidDel="00013929">
          <w:tab/>
        </w:r>
        <w:r w:rsidR="00F10EF4" w:rsidDel="00013929">
          <w:delText>13</w:delText>
        </w:r>
      </w:del>
    </w:p>
    <w:p w14:paraId="6BAFF19C" w14:textId="77777777" w:rsidR="00DC4595" w:rsidDel="00013929" w:rsidRDefault="00DC4595">
      <w:pPr>
        <w:pStyle w:val="TOC2"/>
        <w:tabs>
          <w:tab w:val="left" w:pos="806"/>
        </w:tabs>
        <w:rPr>
          <w:del w:id="382" w:author="Aziz Boxwala" w:date="2014-08-15T16:15:00Z"/>
          <w:rFonts w:asciiTheme="minorHAnsi" w:eastAsiaTheme="minorEastAsia" w:hAnsiTheme="minorHAnsi" w:cstheme="minorBidi"/>
          <w:sz w:val="22"/>
          <w:szCs w:val="22"/>
        </w:rPr>
      </w:pPr>
      <w:del w:id="383" w:author="Aziz Boxwala" w:date="2014-08-15T16:15:00Z">
        <w:r w:rsidRPr="00716ED0" w:rsidDel="00013929">
          <w:delText>1.3</w:delText>
        </w:r>
        <w:r w:rsidDel="00013929">
          <w:rPr>
            <w:rFonts w:asciiTheme="minorHAnsi" w:eastAsiaTheme="minorEastAsia" w:hAnsiTheme="minorHAnsi" w:cstheme="minorBidi"/>
            <w:sz w:val="22"/>
            <w:szCs w:val="22"/>
          </w:rPr>
          <w:tab/>
        </w:r>
        <w:r w:rsidRPr="00716ED0" w:rsidDel="00013929">
          <w:delText>Background</w:delText>
        </w:r>
        <w:r w:rsidDel="00013929">
          <w:tab/>
        </w:r>
        <w:r w:rsidR="00F10EF4" w:rsidDel="00013929">
          <w:delText>13</w:delText>
        </w:r>
      </w:del>
    </w:p>
    <w:p w14:paraId="57D4E70E" w14:textId="77777777" w:rsidR="00DC4595" w:rsidDel="00013929" w:rsidRDefault="00DC4595">
      <w:pPr>
        <w:pStyle w:val="TOC2"/>
        <w:tabs>
          <w:tab w:val="left" w:pos="806"/>
        </w:tabs>
        <w:rPr>
          <w:del w:id="384" w:author="Aziz Boxwala" w:date="2014-08-15T16:15:00Z"/>
          <w:rFonts w:asciiTheme="minorHAnsi" w:eastAsiaTheme="minorEastAsia" w:hAnsiTheme="minorHAnsi" w:cstheme="minorBidi"/>
          <w:sz w:val="22"/>
          <w:szCs w:val="22"/>
        </w:rPr>
      </w:pPr>
      <w:del w:id="385" w:author="Aziz Boxwala" w:date="2014-08-15T16:15:00Z">
        <w:r w:rsidDel="00013929">
          <w:delText>1.4</w:delText>
        </w:r>
        <w:r w:rsidDel="00013929">
          <w:rPr>
            <w:rFonts w:asciiTheme="minorHAnsi" w:eastAsiaTheme="minorEastAsia" w:hAnsiTheme="minorHAnsi" w:cstheme="minorBidi"/>
            <w:sz w:val="22"/>
            <w:szCs w:val="22"/>
          </w:rPr>
          <w:tab/>
        </w:r>
        <w:r w:rsidDel="00013929">
          <w:delText>Approach</w:delText>
        </w:r>
        <w:r w:rsidDel="00013929">
          <w:tab/>
        </w:r>
        <w:r w:rsidR="00F10EF4" w:rsidDel="00013929">
          <w:delText>14</w:delText>
        </w:r>
      </w:del>
    </w:p>
    <w:p w14:paraId="1DB0E7D1" w14:textId="77777777" w:rsidR="00DC4595" w:rsidDel="00013929" w:rsidRDefault="00DC4595">
      <w:pPr>
        <w:pStyle w:val="TOC2"/>
        <w:tabs>
          <w:tab w:val="left" w:pos="806"/>
        </w:tabs>
        <w:rPr>
          <w:del w:id="386" w:author="Aziz Boxwala" w:date="2014-08-15T16:15:00Z"/>
          <w:rFonts w:asciiTheme="minorHAnsi" w:eastAsiaTheme="minorEastAsia" w:hAnsiTheme="minorHAnsi" w:cstheme="minorBidi"/>
          <w:sz w:val="22"/>
          <w:szCs w:val="22"/>
        </w:rPr>
      </w:pPr>
      <w:del w:id="387" w:author="Aziz Boxwala" w:date="2014-08-15T16:15:00Z">
        <w:r w:rsidDel="00013929">
          <w:delText>1.5</w:delText>
        </w:r>
        <w:r w:rsidDel="00013929">
          <w:rPr>
            <w:rFonts w:asciiTheme="minorHAnsi" w:eastAsiaTheme="minorEastAsia" w:hAnsiTheme="minorHAnsi" w:cstheme="minorBidi"/>
            <w:sz w:val="22"/>
            <w:szCs w:val="22"/>
          </w:rPr>
          <w:tab/>
        </w:r>
        <w:r w:rsidDel="00013929">
          <w:delText>Scope</w:delText>
        </w:r>
        <w:r w:rsidDel="00013929">
          <w:tab/>
        </w:r>
      </w:del>
      <w:del w:id="388" w:author="Aziz Boxwala" w:date="2014-08-11T18:56:00Z">
        <w:r w:rsidDel="00F10EF4">
          <w:delText>14</w:delText>
        </w:r>
      </w:del>
    </w:p>
    <w:p w14:paraId="26BA0DB3" w14:textId="77777777" w:rsidR="00DC4595" w:rsidDel="00013929" w:rsidRDefault="00DC4595">
      <w:pPr>
        <w:pStyle w:val="TOC1"/>
        <w:rPr>
          <w:del w:id="389" w:author="Aziz Boxwala" w:date="2014-08-15T16:15:00Z"/>
          <w:rFonts w:asciiTheme="minorHAnsi" w:eastAsiaTheme="minorEastAsia" w:hAnsiTheme="minorHAnsi" w:cstheme="minorBidi"/>
          <w:caps w:val="0"/>
          <w:sz w:val="22"/>
          <w:szCs w:val="22"/>
        </w:rPr>
      </w:pPr>
      <w:del w:id="390" w:author="Aziz Boxwala" w:date="2014-08-15T16:15:00Z">
        <w:r w:rsidDel="00013929">
          <w:delText>2</w:delText>
        </w:r>
        <w:r w:rsidDel="00013929">
          <w:rPr>
            <w:rFonts w:asciiTheme="minorHAnsi" w:eastAsiaTheme="minorEastAsia" w:hAnsiTheme="minorHAnsi" w:cstheme="minorBidi"/>
            <w:caps w:val="0"/>
            <w:sz w:val="22"/>
            <w:szCs w:val="22"/>
          </w:rPr>
          <w:tab/>
        </w:r>
        <w:r w:rsidDel="00013929">
          <w:delText>Use Cases</w:delText>
        </w:r>
        <w:r w:rsidDel="00013929">
          <w:tab/>
        </w:r>
        <w:r w:rsidR="00F10EF4" w:rsidDel="00013929">
          <w:delText>16</w:delText>
        </w:r>
      </w:del>
    </w:p>
    <w:p w14:paraId="4AAC5E86" w14:textId="77777777" w:rsidR="00DC4595" w:rsidDel="00013929" w:rsidRDefault="00DC4595">
      <w:pPr>
        <w:pStyle w:val="TOC2"/>
        <w:tabs>
          <w:tab w:val="left" w:pos="806"/>
        </w:tabs>
        <w:rPr>
          <w:del w:id="391" w:author="Aziz Boxwala" w:date="2014-08-15T16:15:00Z"/>
          <w:rFonts w:asciiTheme="minorHAnsi" w:eastAsiaTheme="minorEastAsia" w:hAnsiTheme="minorHAnsi" w:cstheme="minorBidi"/>
          <w:sz w:val="22"/>
          <w:szCs w:val="22"/>
        </w:rPr>
      </w:pPr>
      <w:del w:id="392" w:author="Aziz Boxwala" w:date="2014-08-15T16:15:00Z">
        <w:r w:rsidDel="00013929">
          <w:delText>2.1</w:delText>
        </w:r>
        <w:r w:rsidDel="00013929">
          <w:rPr>
            <w:rFonts w:asciiTheme="minorHAnsi" w:eastAsiaTheme="minorEastAsia" w:hAnsiTheme="minorHAnsi" w:cstheme="minorBidi"/>
            <w:sz w:val="22"/>
            <w:szCs w:val="22"/>
          </w:rPr>
          <w:tab/>
        </w:r>
        <w:r w:rsidDel="00013929">
          <w:delText>eCQM and CDS Artifact Development</w:delText>
        </w:r>
        <w:r w:rsidDel="00013929">
          <w:tab/>
        </w:r>
        <w:r w:rsidR="00F10EF4" w:rsidDel="00013929">
          <w:delText>16</w:delText>
        </w:r>
      </w:del>
    </w:p>
    <w:p w14:paraId="51B313FE" w14:textId="77777777" w:rsidR="00DC4595" w:rsidDel="00013929" w:rsidRDefault="00DC4595">
      <w:pPr>
        <w:pStyle w:val="TOC2"/>
        <w:tabs>
          <w:tab w:val="left" w:pos="806"/>
        </w:tabs>
        <w:rPr>
          <w:del w:id="393" w:author="Aziz Boxwala" w:date="2014-08-15T16:15:00Z"/>
          <w:rFonts w:asciiTheme="minorHAnsi" w:eastAsiaTheme="minorEastAsia" w:hAnsiTheme="minorHAnsi" w:cstheme="minorBidi"/>
          <w:sz w:val="22"/>
          <w:szCs w:val="22"/>
        </w:rPr>
      </w:pPr>
      <w:del w:id="394" w:author="Aziz Boxwala" w:date="2014-08-15T16:15:00Z">
        <w:r w:rsidDel="00013929">
          <w:delText>2.2</w:delText>
        </w:r>
        <w:r w:rsidDel="00013929">
          <w:rPr>
            <w:rFonts w:asciiTheme="minorHAnsi" w:eastAsiaTheme="minorEastAsia" w:hAnsiTheme="minorHAnsi" w:cstheme="minorBidi"/>
            <w:sz w:val="22"/>
            <w:szCs w:val="22"/>
          </w:rPr>
          <w:tab/>
        </w:r>
        <w:r w:rsidDel="00013929">
          <w:delText>eCQM and CDS Artifact Implementation</w:delText>
        </w:r>
        <w:r w:rsidDel="00013929">
          <w:tab/>
        </w:r>
      </w:del>
      <w:del w:id="395" w:author="Aziz Boxwala" w:date="2014-08-11T18:56:00Z">
        <w:r w:rsidDel="00F10EF4">
          <w:delText>16</w:delText>
        </w:r>
      </w:del>
    </w:p>
    <w:p w14:paraId="5E12E4E4" w14:textId="77777777" w:rsidR="00DC4595" w:rsidDel="00013929" w:rsidRDefault="00DC4595">
      <w:pPr>
        <w:pStyle w:val="TOC2"/>
        <w:tabs>
          <w:tab w:val="left" w:pos="806"/>
        </w:tabs>
        <w:rPr>
          <w:del w:id="396" w:author="Aziz Boxwala" w:date="2014-08-15T16:15:00Z"/>
          <w:rFonts w:asciiTheme="minorHAnsi" w:eastAsiaTheme="minorEastAsia" w:hAnsiTheme="minorHAnsi" w:cstheme="minorBidi"/>
          <w:sz w:val="22"/>
          <w:szCs w:val="22"/>
        </w:rPr>
      </w:pPr>
      <w:del w:id="397" w:author="Aziz Boxwala" w:date="2014-08-15T16:15:00Z">
        <w:r w:rsidDel="00013929">
          <w:delText>2.3</w:delText>
        </w:r>
        <w:r w:rsidDel="00013929">
          <w:rPr>
            <w:rFonts w:asciiTheme="minorHAnsi" w:eastAsiaTheme="minorEastAsia" w:hAnsiTheme="minorHAnsi" w:cstheme="minorBidi"/>
            <w:sz w:val="22"/>
            <w:szCs w:val="22"/>
          </w:rPr>
          <w:tab/>
        </w:r>
        <w:r w:rsidDel="00013929">
          <w:delText xml:space="preserve">eCQM and CDS Artifact </w:delText>
        </w:r>
        <w:r w:rsidRPr="00716ED0" w:rsidDel="00013929">
          <w:delText>Evaluation</w:delText>
        </w:r>
        <w:r w:rsidDel="00013929">
          <w:tab/>
        </w:r>
        <w:r w:rsidR="00F10EF4" w:rsidDel="00013929">
          <w:delText>17</w:delText>
        </w:r>
      </w:del>
    </w:p>
    <w:p w14:paraId="15E3F511" w14:textId="77777777" w:rsidR="00DC4595" w:rsidDel="00013929" w:rsidRDefault="00DC4595">
      <w:pPr>
        <w:pStyle w:val="TOC1"/>
        <w:rPr>
          <w:del w:id="398" w:author="Aziz Boxwala" w:date="2014-08-15T16:15:00Z"/>
          <w:rFonts w:asciiTheme="minorHAnsi" w:eastAsiaTheme="minorEastAsia" w:hAnsiTheme="minorHAnsi" w:cstheme="minorBidi"/>
          <w:caps w:val="0"/>
          <w:sz w:val="22"/>
          <w:szCs w:val="22"/>
        </w:rPr>
      </w:pPr>
      <w:del w:id="399" w:author="Aziz Boxwala" w:date="2014-08-15T16:15:00Z">
        <w:r w:rsidDel="00013929">
          <w:delText>3</w:delText>
        </w:r>
        <w:r w:rsidDel="00013929">
          <w:rPr>
            <w:rFonts w:asciiTheme="minorHAnsi" w:eastAsiaTheme="minorEastAsia" w:hAnsiTheme="minorHAnsi" w:cstheme="minorBidi"/>
            <w:caps w:val="0"/>
            <w:sz w:val="22"/>
            <w:szCs w:val="22"/>
          </w:rPr>
          <w:tab/>
        </w:r>
        <w:r w:rsidDel="00013929">
          <w:delText>Requirements</w:delText>
        </w:r>
        <w:r w:rsidDel="00013929">
          <w:tab/>
        </w:r>
        <w:r w:rsidR="00F10EF4" w:rsidDel="00013929">
          <w:delText>19</w:delText>
        </w:r>
      </w:del>
    </w:p>
    <w:p w14:paraId="653D58C7" w14:textId="77777777" w:rsidR="00DC4595" w:rsidDel="00013929" w:rsidRDefault="00DC4595">
      <w:pPr>
        <w:pStyle w:val="TOC2"/>
        <w:tabs>
          <w:tab w:val="left" w:pos="806"/>
        </w:tabs>
        <w:rPr>
          <w:del w:id="400" w:author="Aziz Boxwala" w:date="2014-08-15T16:15:00Z"/>
          <w:rFonts w:asciiTheme="minorHAnsi" w:eastAsiaTheme="minorEastAsia" w:hAnsiTheme="minorHAnsi" w:cstheme="minorBidi"/>
          <w:sz w:val="22"/>
          <w:szCs w:val="22"/>
        </w:rPr>
      </w:pPr>
      <w:del w:id="401" w:author="Aziz Boxwala" w:date="2014-08-15T16:15:00Z">
        <w:r w:rsidDel="00013929">
          <w:delText>3.1</w:delText>
        </w:r>
        <w:r w:rsidDel="00013929">
          <w:rPr>
            <w:rFonts w:asciiTheme="minorHAnsi" w:eastAsiaTheme="minorEastAsia" w:hAnsiTheme="minorHAnsi" w:cstheme="minorBidi"/>
            <w:sz w:val="22"/>
            <w:szCs w:val="22"/>
          </w:rPr>
          <w:tab/>
        </w:r>
        <w:r w:rsidDel="00013929">
          <w:delText>Coverage</w:delText>
        </w:r>
        <w:r w:rsidDel="00013929">
          <w:tab/>
        </w:r>
        <w:r w:rsidR="00F10EF4" w:rsidDel="00013929">
          <w:delText>19</w:delText>
        </w:r>
      </w:del>
    </w:p>
    <w:p w14:paraId="7D83AEB2" w14:textId="77777777" w:rsidR="00DC4595" w:rsidDel="00013929" w:rsidRDefault="00DC4595">
      <w:pPr>
        <w:pStyle w:val="TOC3"/>
        <w:rPr>
          <w:del w:id="402" w:author="Aziz Boxwala" w:date="2014-08-15T16:15:00Z"/>
          <w:rFonts w:asciiTheme="minorHAnsi" w:eastAsiaTheme="minorEastAsia" w:hAnsiTheme="minorHAnsi" w:cstheme="minorBidi"/>
          <w:sz w:val="22"/>
          <w:szCs w:val="22"/>
        </w:rPr>
      </w:pPr>
      <w:del w:id="403" w:author="Aziz Boxwala" w:date="2014-08-15T16:15:00Z">
        <w:r w:rsidDel="00013929">
          <w:delText>3.1.1</w:delText>
        </w:r>
        <w:r w:rsidDel="00013929">
          <w:rPr>
            <w:rFonts w:asciiTheme="minorHAnsi" w:eastAsiaTheme="minorEastAsia" w:hAnsiTheme="minorHAnsi" w:cstheme="minorBidi"/>
            <w:sz w:val="22"/>
            <w:szCs w:val="22"/>
          </w:rPr>
          <w:tab/>
        </w:r>
        <w:r w:rsidDel="00013929">
          <w:delText>Out of scope</w:delText>
        </w:r>
        <w:r w:rsidDel="00013929">
          <w:tab/>
        </w:r>
        <w:r w:rsidR="00F10EF4" w:rsidDel="00013929">
          <w:delText>19</w:delText>
        </w:r>
      </w:del>
    </w:p>
    <w:p w14:paraId="3FD1CBCA" w14:textId="77777777" w:rsidR="00DC4595" w:rsidDel="00013929" w:rsidRDefault="00DC4595">
      <w:pPr>
        <w:pStyle w:val="TOC2"/>
        <w:tabs>
          <w:tab w:val="left" w:pos="806"/>
        </w:tabs>
        <w:rPr>
          <w:del w:id="404" w:author="Aziz Boxwala" w:date="2014-08-15T16:15:00Z"/>
          <w:rFonts w:asciiTheme="minorHAnsi" w:eastAsiaTheme="minorEastAsia" w:hAnsiTheme="minorHAnsi" w:cstheme="minorBidi"/>
          <w:sz w:val="22"/>
          <w:szCs w:val="22"/>
        </w:rPr>
      </w:pPr>
      <w:del w:id="405" w:author="Aziz Boxwala" w:date="2014-08-15T16:15:00Z">
        <w:r w:rsidDel="00013929">
          <w:delText>3.2</w:delText>
        </w:r>
        <w:r w:rsidDel="00013929">
          <w:rPr>
            <w:rFonts w:asciiTheme="minorHAnsi" w:eastAsiaTheme="minorEastAsia" w:hAnsiTheme="minorHAnsi" w:cstheme="minorBidi"/>
            <w:sz w:val="22"/>
            <w:szCs w:val="22"/>
          </w:rPr>
          <w:tab/>
        </w:r>
        <w:r w:rsidDel="00013929">
          <w:delText>Format</w:delText>
        </w:r>
        <w:r w:rsidDel="00013929">
          <w:tab/>
        </w:r>
        <w:r w:rsidR="00F10EF4" w:rsidDel="00013929">
          <w:delText>19</w:delText>
        </w:r>
      </w:del>
    </w:p>
    <w:p w14:paraId="6E83D83A" w14:textId="77777777" w:rsidR="00DC4595" w:rsidDel="00013929" w:rsidRDefault="00DC4595">
      <w:pPr>
        <w:pStyle w:val="TOC2"/>
        <w:tabs>
          <w:tab w:val="left" w:pos="806"/>
        </w:tabs>
        <w:rPr>
          <w:del w:id="406" w:author="Aziz Boxwala" w:date="2014-08-15T16:15:00Z"/>
          <w:rFonts w:asciiTheme="minorHAnsi" w:eastAsiaTheme="minorEastAsia" w:hAnsiTheme="minorHAnsi" w:cstheme="minorBidi"/>
          <w:sz w:val="22"/>
          <w:szCs w:val="22"/>
        </w:rPr>
      </w:pPr>
      <w:del w:id="407" w:author="Aziz Boxwala" w:date="2014-08-15T16:15:00Z">
        <w:r w:rsidDel="00013929">
          <w:delText>3.3</w:delText>
        </w:r>
        <w:r w:rsidDel="00013929">
          <w:rPr>
            <w:rFonts w:asciiTheme="minorHAnsi" w:eastAsiaTheme="minorEastAsia" w:hAnsiTheme="minorHAnsi" w:cstheme="minorBidi"/>
            <w:sz w:val="22"/>
            <w:szCs w:val="22"/>
          </w:rPr>
          <w:tab/>
        </w:r>
        <w:r w:rsidDel="00013929">
          <w:delText>Usability</w:delText>
        </w:r>
        <w:r w:rsidDel="00013929">
          <w:tab/>
        </w:r>
        <w:r w:rsidR="00F10EF4" w:rsidDel="00013929">
          <w:delText>19</w:delText>
        </w:r>
      </w:del>
    </w:p>
    <w:p w14:paraId="530B0CB9" w14:textId="77777777" w:rsidR="00DC4595" w:rsidDel="00013929" w:rsidRDefault="00DC4595">
      <w:pPr>
        <w:pStyle w:val="TOC2"/>
        <w:tabs>
          <w:tab w:val="left" w:pos="806"/>
        </w:tabs>
        <w:rPr>
          <w:del w:id="408" w:author="Aziz Boxwala" w:date="2014-08-15T16:15:00Z"/>
          <w:rFonts w:asciiTheme="minorHAnsi" w:eastAsiaTheme="minorEastAsia" w:hAnsiTheme="minorHAnsi" w:cstheme="minorBidi"/>
          <w:sz w:val="22"/>
          <w:szCs w:val="22"/>
        </w:rPr>
      </w:pPr>
      <w:del w:id="409" w:author="Aziz Boxwala" w:date="2014-08-15T16:15:00Z">
        <w:r w:rsidDel="00013929">
          <w:delText>3.4</w:delText>
        </w:r>
        <w:r w:rsidDel="00013929">
          <w:rPr>
            <w:rFonts w:asciiTheme="minorHAnsi" w:eastAsiaTheme="minorEastAsia" w:hAnsiTheme="minorHAnsi" w:cstheme="minorBidi"/>
            <w:sz w:val="22"/>
            <w:szCs w:val="22"/>
          </w:rPr>
          <w:tab/>
        </w:r>
        <w:r w:rsidDel="00013929">
          <w:delText>Computability</w:delText>
        </w:r>
        <w:r w:rsidDel="00013929">
          <w:tab/>
        </w:r>
        <w:r w:rsidR="00F10EF4" w:rsidDel="00013929">
          <w:delText>20</w:delText>
        </w:r>
      </w:del>
    </w:p>
    <w:p w14:paraId="69F40586" w14:textId="77777777" w:rsidR="00DC4595" w:rsidDel="00013929" w:rsidRDefault="00DC4595">
      <w:pPr>
        <w:pStyle w:val="TOC2"/>
        <w:tabs>
          <w:tab w:val="left" w:pos="806"/>
        </w:tabs>
        <w:rPr>
          <w:del w:id="410" w:author="Aziz Boxwala" w:date="2014-08-15T16:15:00Z"/>
          <w:rFonts w:asciiTheme="minorHAnsi" w:eastAsiaTheme="minorEastAsia" w:hAnsiTheme="minorHAnsi" w:cstheme="minorBidi"/>
          <w:sz w:val="22"/>
          <w:szCs w:val="22"/>
        </w:rPr>
      </w:pPr>
      <w:del w:id="411" w:author="Aziz Boxwala" w:date="2014-08-15T16:15:00Z">
        <w:r w:rsidDel="00013929">
          <w:delText>3.5</w:delText>
        </w:r>
        <w:r w:rsidDel="00013929">
          <w:rPr>
            <w:rFonts w:asciiTheme="minorHAnsi" w:eastAsiaTheme="minorEastAsia" w:hAnsiTheme="minorHAnsi" w:cstheme="minorBidi"/>
            <w:sz w:val="22"/>
            <w:szCs w:val="22"/>
          </w:rPr>
          <w:tab/>
        </w:r>
        <w:r w:rsidDel="00013929">
          <w:delText>Interoperability</w:delText>
        </w:r>
        <w:r w:rsidDel="00013929">
          <w:tab/>
        </w:r>
        <w:r w:rsidR="00F10EF4" w:rsidDel="00013929">
          <w:delText>20</w:delText>
        </w:r>
      </w:del>
    </w:p>
    <w:p w14:paraId="5184CA3C" w14:textId="77777777" w:rsidR="00DC4595" w:rsidDel="00013929" w:rsidRDefault="00DC4595">
      <w:pPr>
        <w:pStyle w:val="TOC2"/>
        <w:tabs>
          <w:tab w:val="left" w:pos="806"/>
        </w:tabs>
        <w:rPr>
          <w:del w:id="412" w:author="Aziz Boxwala" w:date="2014-08-15T16:15:00Z"/>
          <w:rFonts w:asciiTheme="minorHAnsi" w:eastAsiaTheme="minorEastAsia" w:hAnsiTheme="minorHAnsi" w:cstheme="minorBidi"/>
          <w:sz w:val="22"/>
          <w:szCs w:val="22"/>
        </w:rPr>
      </w:pPr>
      <w:del w:id="413" w:author="Aziz Boxwala" w:date="2014-08-15T16:15:00Z">
        <w:r w:rsidDel="00013929">
          <w:delText>3.6</w:delText>
        </w:r>
        <w:r w:rsidDel="00013929">
          <w:rPr>
            <w:rFonts w:asciiTheme="minorHAnsi" w:eastAsiaTheme="minorEastAsia" w:hAnsiTheme="minorHAnsi" w:cstheme="minorBidi"/>
            <w:sz w:val="22"/>
            <w:szCs w:val="22"/>
          </w:rPr>
          <w:tab/>
        </w:r>
        <w:r w:rsidDel="00013929">
          <w:delText>Extensibility</w:delText>
        </w:r>
        <w:r w:rsidDel="00013929">
          <w:tab/>
        </w:r>
        <w:r w:rsidR="00F10EF4" w:rsidDel="00013929">
          <w:delText>20</w:delText>
        </w:r>
      </w:del>
    </w:p>
    <w:p w14:paraId="6E4F307E" w14:textId="77777777" w:rsidR="00DC4595" w:rsidDel="00013929" w:rsidRDefault="00DC4595">
      <w:pPr>
        <w:pStyle w:val="TOC1"/>
        <w:rPr>
          <w:del w:id="414" w:author="Aziz Boxwala" w:date="2014-08-15T16:15:00Z"/>
          <w:rFonts w:asciiTheme="minorHAnsi" w:eastAsiaTheme="minorEastAsia" w:hAnsiTheme="minorHAnsi" w:cstheme="minorBidi"/>
          <w:caps w:val="0"/>
          <w:sz w:val="22"/>
          <w:szCs w:val="22"/>
        </w:rPr>
      </w:pPr>
      <w:del w:id="415" w:author="Aziz Boxwala" w:date="2014-08-15T16:15:00Z">
        <w:r w:rsidRPr="00716ED0" w:rsidDel="00013929">
          <w:delText>4</w:delText>
        </w:r>
        <w:r w:rsidDel="00013929">
          <w:rPr>
            <w:rFonts w:asciiTheme="minorHAnsi" w:eastAsiaTheme="minorEastAsia" w:hAnsiTheme="minorHAnsi" w:cstheme="minorBidi"/>
            <w:caps w:val="0"/>
            <w:sz w:val="22"/>
            <w:szCs w:val="22"/>
          </w:rPr>
          <w:tab/>
        </w:r>
        <w:r w:rsidRPr="00716ED0" w:rsidDel="00013929">
          <w:delText>Model Overview</w:delText>
        </w:r>
        <w:r w:rsidDel="00013929">
          <w:tab/>
        </w:r>
        <w:r w:rsidR="00F10EF4" w:rsidDel="00013929">
          <w:delText>22</w:delText>
        </w:r>
      </w:del>
    </w:p>
    <w:p w14:paraId="6F0443A9" w14:textId="77777777" w:rsidR="00DC4595" w:rsidDel="00013929" w:rsidRDefault="00DC4595">
      <w:pPr>
        <w:pStyle w:val="TOC2"/>
        <w:tabs>
          <w:tab w:val="left" w:pos="806"/>
        </w:tabs>
        <w:rPr>
          <w:del w:id="416" w:author="Aziz Boxwala" w:date="2014-08-15T16:15:00Z"/>
          <w:rFonts w:asciiTheme="minorHAnsi" w:eastAsiaTheme="minorEastAsia" w:hAnsiTheme="minorHAnsi" w:cstheme="minorBidi"/>
          <w:sz w:val="22"/>
          <w:szCs w:val="22"/>
        </w:rPr>
      </w:pPr>
      <w:del w:id="417" w:author="Aziz Boxwala" w:date="2014-08-15T16:15:00Z">
        <w:r w:rsidDel="00013929">
          <w:delText>4.1</w:delText>
        </w:r>
        <w:r w:rsidDel="00013929">
          <w:rPr>
            <w:rFonts w:asciiTheme="minorHAnsi" w:eastAsiaTheme="minorEastAsia" w:hAnsiTheme="minorHAnsi" w:cstheme="minorBidi"/>
            <w:sz w:val="22"/>
            <w:szCs w:val="22"/>
          </w:rPr>
          <w:tab/>
        </w:r>
        <w:r w:rsidDel="00013929">
          <w:delText>Design</w:delText>
        </w:r>
        <w:r w:rsidDel="00013929">
          <w:tab/>
        </w:r>
        <w:r w:rsidR="00F10EF4" w:rsidDel="00013929">
          <w:delText>22</w:delText>
        </w:r>
      </w:del>
    </w:p>
    <w:p w14:paraId="11A4AE32" w14:textId="77777777" w:rsidR="00DC4595" w:rsidDel="00013929" w:rsidRDefault="00DC4595">
      <w:pPr>
        <w:pStyle w:val="TOC3"/>
        <w:rPr>
          <w:del w:id="418" w:author="Aziz Boxwala" w:date="2014-08-15T16:15:00Z"/>
          <w:rFonts w:asciiTheme="minorHAnsi" w:eastAsiaTheme="minorEastAsia" w:hAnsiTheme="minorHAnsi" w:cstheme="minorBidi"/>
          <w:sz w:val="22"/>
          <w:szCs w:val="22"/>
        </w:rPr>
      </w:pPr>
      <w:del w:id="419" w:author="Aziz Boxwala" w:date="2014-08-15T16:15:00Z">
        <w:r w:rsidDel="00013929">
          <w:delText>4.1.1</w:delText>
        </w:r>
        <w:r w:rsidDel="00013929">
          <w:rPr>
            <w:rFonts w:asciiTheme="minorHAnsi" w:eastAsiaTheme="minorEastAsia" w:hAnsiTheme="minorHAnsi" w:cstheme="minorBidi"/>
            <w:sz w:val="22"/>
            <w:szCs w:val="22"/>
          </w:rPr>
          <w:tab/>
        </w:r>
        <w:r w:rsidDel="00013929">
          <w:delText>Approach</w:delText>
        </w:r>
        <w:r w:rsidDel="00013929">
          <w:tab/>
        </w:r>
      </w:del>
      <w:del w:id="420" w:author="Aziz Boxwala" w:date="2014-08-11T18:56:00Z">
        <w:r w:rsidDel="00F10EF4">
          <w:delText>22</w:delText>
        </w:r>
      </w:del>
    </w:p>
    <w:p w14:paraId="75BB7B1E" w14:textId="77777777" w:rsidR="00DC4595" w:rsidDel="00013929" w:rsidRDefault="00DC4595">
      <w:pPr>
        <w:pStyle w:val="TOC3"/>
        <w:rPr>
          <w:del w:id="421" w:author="Aziz Boxwala" w:date="2014-08-15T16:15:00Z"/>
          <w:rFonts w:asciiTheme="minorHAnsi" w:eastAsiaTheme="minorEastAsia" w:hAnsiTheme="minorHAnsi" w:cstheme="minorBidi"/>
          <w:sz w:val="22"/>
          <w:szCs w:val="22"/>
        </w:rPr>
      </w:pPr>
      <w:del w:id="422" w:author="Aziz Boxwala" w:date="2014-08-15T16:15:00Z">
        <w:r w:rsidDel="00013929">
          <w:delText>4.1.2</w:delText>
        </w:r>
        <w:r w:rsidDel="00013929">
          <w:rPr>
            <w:rFonts w:asciiTheme="minorHAnsi" w:eastAsiaTheme="minorEastAsia" w:hAnsiTheme="minorHAnsi" w:cstheme="minorBidi"/>
            <w:sz w:val="22"/>
            <w:szCs w:val="22"/>
          </w:rPr>
          <w:tab/>
        </w:r>
        <w:r w:rsidDel="00013929">
          <w:delText>Rationale for Design</w:delText>
        </w:r>
        <w:r w:rsidDel="00013929">
          <w:tab/>
        </w:r>
      </w:del>
      <w:del w:id="423" w:author="Aziz Boxwala" w:date="2014-08-11T18:56:00Z">
        <w:r w:rsidDel="00F10EF4">
          <w:delText>25</w:delText>
        </w:r>
      </w:del>
    </w:p>
    <w:p w14:paraId="346F2EA0" w14:textId="77777777" w:rsidR="00DC4595" w:rsidDel="00013929" w:rsidRDefault="00DC4595">
      <w:pPr>
        <w:pStyle w:val="TOC2"/>
        <w:tabs>
          <w:tab w:val="left" w:pos="806"/>
        </w:tabs>
        <w:rPr>
          <w:del w:id="424" w:author="Aziz Boxwala" w:date="2014-08-15T16:15:00Z"/>
          <w:rFonts w:asciiTheme="minorHAnsi" w:eastAsiaTheme="minorEastAsia" w:hAnsiTheme="minorHAnsi" w:cstheme="minorBidi"/>
          <w:sz w:val="22"/>
          <w:szCs w:val="22"/>
        </w:rPr>
      </w:pPr>
      <w:del w:id="425" w:author="Aziz Boxwala" w:date="2014-08-15T16:15:00Z">
        <w:r w:rsidDel="00013929">
          <w:delText>4.2</w:delText>
        </w:r>
        <w:r w:rsidDel="00013929">
          <w:rPr>
            <w:rFonts w:asciiTheme="minorHAnsi" w:eastAsiaTheme="minorEastAsia" w:hAnsiTheme="minorHAnsi" w:cstheme="minorBidi"/>
            <w:sz w:val="22"/>
            <w:szCs w:val="22"/>
          </w:rPr>
          <w:tab/>
        </w:r>
        <w:r w:rsidDel="00013929">
          <w:delText>Datatypes</w:delText>
        </w:r>
        <w:r w:rsidDel="00013929">
          <w:tab/>
        </w:r>
      </w:del>
      <w:del w:id="426" w:author="Aziz Boxwala" w:date="2014-08-11T18:56:00Z">
        <w:r w:rsidDel="00F10EF4">
          <w:delText>26</w:delText>
        </w:r>
      </w:del>
    </w:p>
    <w:p w14:paraId="285C8C5D" w14:textId="77777777" w:rsidR="00DC4595" w:rsidDel="00013929" w:rsidRDefault="00DC4595">
      <w:pPr>
        <w:pStyle w:val="TOC2"/>
        <w:tabs>
          <w:tab w:val="left" w:pos="806"/>
        </w:tabs>
        <w:rPr>
          <w:del w:id="427" w:author="Aziz Boxwala" w:date="2014-08-15T16:15:00Z"/>
          <w:rFonts w:asciiTheme="minorHAnsi" w:eastAsiaTheme="minorEastAsia" w:hAnsiTheme="minorHAnsi" w:cstheme="minorBidi"/>
          <w:sz w:val="22"/>
          <w:szCs w:val="22"/>
        </w:rPr>
      </w:pPr>
      <w:del w:id="428" w:author="Aziz Boxwala" w:date="2014-08-15T16:15:00Z">
        <w:r w:rsidDel="00013929">
          <w:delText>4.3</w:delText>
        </w:r>
        <w:r w:rsidDel="00013929">
          <w:rPr>
            <w:rFonts w:asciiTheme="minorHAnsi" w:eastAsiaTheme="minorEastAsia" w:hAnsiTheme="minorHAnsi" w:cstheme="minorBidi"/>
            <w:sz w:val="22"/>
            <w:szCs w:val="22"/>
          </w:rPr>
          <w:tab/>
        </w:r>
        <w:r w:rsidDel="00013929">
          <w:delText>Entities and Other</w:delText>
        </w:r>
        <w:r w:rsidRPr="00716ED0" w:rsidDel="00013929">
          <w:delText xml:space="preserve"> Extended</w:delText>
        </w:r>
        <w:r w:rsidDel="00013929">
          <w:delText xml:space="preserve"> Types</w:delText>
        </w:r>
        <w:r w:rsidDel="00013929">
          <w:tab/>
        </w:r>
      </w:del>
      <w:del w:id="429" w:author="Aziz Boxwala" w:date="2014-08-11T18:56:00Z">
        <w:r w:rsidDel="00F10EF4">
          <w:delText>26</w:delText>
        </w:r>
      </w:del>
    </w:p>
    <w:p w14:paraId="01819645" w14:textId="77777777" w:rsidR="00DC4595" w:rsidDel="00013929" w:rsidRDefault="00DC4595">
      <w:pPr>
        <w:pStyle w:val="TOC2"/>
        <w:tabs>
          <w:tab w:val="left" w:pos="806"/>
        </w:tabs>
        <w:rPr>
          <w:del w:id="430" w:author="Aziz Boxwala" w:date="2014-08-15T16:15:00Z"/>
          <w:rFonts w:asciiTheme="minorHAnsi" w:eastAsiaTheme="minorEastAsia" w:hAnsiTheme="minorHAnsi" w:cstheme="minorBidi"/>
          <w:sz w:val="22"/>
          <w:szCs w:val="22"/>
        </w:rPr>
      </w:pPr>
      <w:del w:id="431" w:author="Aziz Boxwala" w:date="2014-08-15T16:15:00Z">
        <w:r w:rsidDel="00013929">
          <w:delText>4.4</w:delText>
        </w:r>
        <w:r w:rsidDel="00013929">
          <w:rPr>
            <w:rFonts w:asciiTheme="minorHAnsi" w:eastAsiaTheme="minorEastAsia" w:hAnsiTheme="minorHAnsi" w:cstheme="minorBidi"/>
            <w:sz w:val="22"/>
            <w:szCs w:val="22"/>
          </w:rPr>
          <w:tab/>
        </w:r>
        <w:r w:rsidDel="00013929">
          <w:delText>Cardinality and Optionality</w:delText>
        </w:r>
        <w:r w:rsidDel="00013929">
          <w:tab/>
        </w:r>
      </w:del>
      <w:del w:id="432" w:author="Aziz Boxwala" w:date="2014-08-11T18:56:00Z">
        <w:r w:rsidDel="00F10EF4">
          <w:delText>27</w:delText>
        </w:r>
      </w:del>
    </w:p>
    <w:p w14:paraId="636E774F" w14:textId="77777777" w:rsidR="00DC4595" w:rsidDel="00013929" w:rsidRDefault="00DC4595">
      <w:pPr>
        <w:pStyle w:val="TOC1"/>
        <w:rPr>
          <w:del w:id="433" w:author="Aziz Boxwala" w:date="2014-08-15T16:15:00Z"/>
          <w:rFonts w:asciiTheme="minorHAnsi" w:eastAsiaTheme="minorEastAsia" w:hAnsiTheme="minorHAnsi" w:cstheme="minorBidi"/>
          <w:caps w:val="0"/>
          <w:sz w:val="22"/>
          <w:szCs w:val="22"/>
        </w:rPr>
      </w:pPr>
      <w:del w:id="434" w:author="Aziz Boxwala" w:date="2014-08-15T16:15:00Z">
        <w:r w:rsidDel="00013929">
          <w:delText>5</w:delText>
        </w:r>
        <w:r w:rsidDel="00013929">
          <w:rPr>
            <w:rFonts w:asciiTheme="minorHAnsi" w:eastAsiaTheme="minorEastAsia" w:hAnsiTheme="minorHAnsi" w:cstheme="minorBidi"/>
            <w:caps w:val="0"/>
            <w:sz w:val="22"/>
            <w:szCs w:val="22"/>
          </w:rPr>
          <w:tab/>
        </w:r>
        <w:r w:rsidDel="00013929">
          <w:delText>Model Specification</w:delText>
        </w:r>
        <w:r w:rsidDel="00013929">
          <w:tab/>
        </w:r>
      </w:del>
      <w:del w:id="435" w:author="Aziz Boxwala" w:date="2014-08-11T18:56:00Z">
        <w:r w:rsidDel="00F10EF4">
          <w:delText>28</w:delText>
        </w:r>
      </w:del>
    </w:p>
    <w:p w14:paraId="1FE3EBEB" w14:textId="77777777" w:rsidR="00DC4595" w:rsidDel="00013929" w:rsidRDefault="00DC4595">
      <w:pPr>
        <w:pStyle w:val="TOC2"/>
        <w:tabs>
          <w:tab w:val="left" w:pos="806"/>
        </w:tabs>
        <w:rPr>
          <w:del w:id="436" w:author="Aziz Boxwala" w:date="2014-08-15T16:15:00Z"/>
          <w:rFonts w:asciiTheme="minorHAnsi" w:eastAsiaTheme="minorEastAsia" w:hAnsiTheme="minorHAnsi" w:cstheme="minorBidi"/>
          <w:sz w:val="22"/>
          <w:szCs w:val="22"/>
        </w:rPr>
      </w:pPr>
      <w:del w:id="437" w:author="Aziz Boxwala" w:date="2014-08-15T16:15:00Z">
        <w:r w:rsidDel="00013929">
          <w:delText>5.1</w:delText>
        </w:r>
        <w:r w:rsidDel="00013929">
          <w:rPr>
            <w:rFonts w:asciiTheme="minorHAnsi" w:eastAsiaTheme="minorEastAsia" w:hAnsiTheme="minorHAnsi" w:cstheme="minorBidi"/>
            <w:sz w:val="22"/>
            <w:szCs w:val="22"/>
          </w:rPr>
          <w:tab/>
        </w:r>
        <w:r w:rsidDel="00013929">
          <w:delText>Model Diagrams</w:delText>
        </w:r>
        <w:r w:rsidDel="00013929">
          <w:tab/>
        </w:r>
      </w:del>
      <w:del w:id="438" w:author="Aziz Boxwala" w:date="2014-08-11T18:56:00Z">
        <w:r w:rsidDel="00F10EF4">
          <w:delText>28</w:delText>
        </w:r>
      </w:del>
    </w:p>
    <w:p w14:paraId="05DE49A0" w14:textId="77777777" w:rsidR="00DC4595" w:rsidDel="00013929" w:rsidRDefault="00DC4595">
      <w:pPr>
        <w:pStyle w:val="TOC3"/>
        <w:rPr>
          <w:del w:id="439" w:author="Aziz Boxwala" w:date="2014-08-15T16:15:00Z"/>
          <w:rFonts w:asciiTheme="minorHAnsi" w:eastAsiaTheme="minorEastAsia" w:hAnsiTheme="minorHAnsi" w:cstheme="minorBidi"/>
          <w:sz w:val="22"/>
          <w:szCs w:val="22"/>
        </w:rPr>
      </w:pPr>
      <w:del w:id="440" w:author="Aziz Boxwala" w:date="2014-08-15T16:15:00Z">
        <w:r w:rsidDel="00013929">
          <w:delText>5.1.1</w:delText>
        </w:r>
        <w:r w:rsidDel="00013929">
          <w:rPr>
            <w:rFonts w:asciiTheme="minorHAnsi" w:eastAsiaTheme="minorEastAsia" w:hAnsiTheme="minorHAnsi" w:cstheme="minorBidi"/>
            <w:sz w:val="22"/>
            <w:szCs w:val="22"/>
          </w:rPr>
          <w:tab/>
        </w:r>
        <w:r w:rsidDel="00013929">
          <w:delText>ActionDescriptor - (Class diagram)</w:delText>
        </w:r>
        <w:r w:rsidDel="00013929">
          <w:tab/>
        </w:r>
      </w:del>
      <w:del w:id="441" w:author="Aziz Boxwala" w:date="2014-08-11T18:56:00Z">
        <w:r w:rsidDel="00F10EF4">
          <w:delText>28</w:delText>
        </w:r>
      </w:del>
    </w:p>
    <w:p w14:paraId="3BBB3BE4" w14:textId="77777777" w:rsidR="00DC4595" w:rsidDel="00013929" w:rsidRDefault="00DC4595">
      <w:pPr>
        <w:pStyle w:val="TOC3"/>
        <w:rPr>
          <w:del w:id="442" w:author="Aziz Boxwala" w:date="2014-08-15T16:15:00Z"/>
          <w:rFonts w:asciiTheme="minorHAnsi" w:eastAsiaTheme="minorEastAsia" w:hAnsiTheme="minorHAnsi" w:cstheme="minorBidi"/>
          <w:sz w:val="22"/>
          <w:szCs w:val="22"/>
        </w:rPr>
      </w:pPr>
      <w:del w:id="443" w:author="Aziz Boxwala" w:date="2014-08-15T16:15:00Z">
        <w:r w:rsidDel="00013929">
          <w:delText>5.1.2</w:delText>
        </w:r>
        <w:r w:rsidDel="00013929">
          <w:rPr>
            <w:rFonts w:asciiTheme="minorHAnsi" w:eastAsiaTheme="minorEastAsia" w:hAnsiTheme="minorHAnsi" w:cstheme="minorBidi"/>
            <w:sz w:val="22"/>
            <w:szCs w:val="22"/>
          </w:rPr>
          <w:tab/>
        </w:r>
        <w:r w:rsidDel="00013929">
          <w:delText>ActionPhase - (Class diagram)</w:delText>
        </w:r>
        <w:r w:rsidDel="00013929">
          <w:tab/>
        </w:r>
      </w:del>
      <w:del w:id="444" w:author="Aziz Boxwala" w:date="2014-08-11T18:56:00Z">
        <w:r w:rsidDel="00F10EF4">
          <w:delText>29</w:delText>
        </w:r>
      </w:del>
    </w:p>
    <w:p w14:paraId="18F57F95" w14:textId="77777777" w:rsidR="00DC4595" w:rsidDel="00013929" w:rsidRDefault="00DC4595">
      <w:pPr>
        <w:pStyle w:val="TOC3"/>
        <w:rPr>
          <w:del w:id="445" w:author="Aziz Boxwala" w:date="2014-08-15T16:15:00Z"/>
          <w:rFonts w:asciiTheme="minorHAnsi" w:eastAsiaTheme="minorEastAsia" w:hAnsiTheme="minorHAnsi" w:cstheme="minorBidi"/>
          <w:sz w:val="22"/>
          <w:szCs w:val="22"/>
        </w:rPr>
      </w:pPr>
      <w:del w:id="446" w:author="Aziz Boxwala" w:date="2014-08-15T16:15:00Z">
        <w:r w:rsidDel="00013929">
          <w:delText>5.1.3</w:delText>
        </w:r>
        <w:r w:rsidDel="00013929">
          <w:rPr>
            <w:rFonts w:asciiTheme="minorHAnsi" w:eastAsiaTheme="minorEastAsia" w:hAnsiTheme="minorHAnsi" w:cstheme="minorBidi"/>
            <w:sz w:val="22"/>
            <w:szCs w:val="22"/>
          </w:rPr>
          <w:tab/>
        </w:r>
        <w:r w:rsidDel="00013929">
          <w:delText>Core - (Class diagram)</w:delText>
        </w:r>
        <w:r w:rsidDel="00013929">
          <w:tab/>
        </w:r>
      </w:del>
      <w:del w:id="447" w:author="Aziz Boxwala" w:date="2014-08-11T18:56:00Z">
        <w:r w:rsidDel="00F10EF4">
          <w:delText>30</w:delText>
        </w:r>
      </w:del>
    </w:p>
    <w:p w14:paraId="1D2C443C" w14:textId="77777777" w:rsidR="00DC4595" w:rsidDel="00013929" w:rsidRDefault="00DC4595">
      <w:pPr>
        <w:pStyle w:val="TOC3"/>
        <w:rPr>
          <w:del w:id="448" w:author="Aziz Boxwala" w:date="2014-08-15T16:15:00Z"/>
          <w:rFonts w:asciiTheme="minorHAnsi" w:eastAsiaTheme="minorEastAsia" w:hAnsiTheme="minorHAnsi" w:cstheme="minorBidi"/>
          <w:sz w:val="22"/>
          <w:szCs w:val="22"/>
        </w:rPr>
      </w:pPr>
      <w:del w:id="449" w:author="Aziz Boxwala" w:date="2014-08-15T16:15:00Z">
        <w:r w:rsidDel="00013929">
          <w:delText>5.1.4</w:delText>
        </w:r>
        <w:r w:rsidDel="00013929">
          <w:rPr>
            <w:rFonts w:asciiTheme="minorHAnsi" w:eastAsiaTheme="minorEastAsia" w:hAnsiTheme="minorHAnsi" w:cstheme="minorBidi"/>
            <w:sz w:val="22"/>
            <w:szCs w:val="22"/>
          </w:rPr>
          <w:tab/>
        </w:r>
        <w:r w:rsidDel="00013929">
          <w:delText>Enactable - Immunization - (Class diagram)</w:delText>
        </w:r>
        <w:r w:rsidDel="00013929">
          <w:tab/>
        </w:r>
      </w:del>
      <w:del w:id="450" w:author="Aziz Boxwala" w:date="2014-08-11T18:56:00Z">
        <w:r w:rsidDel="00F10EF4">
          <w:delText>31</w:delText>
        </w:r>
      </w:del>
    </w:p>
    <w:p w14:paraId="464261C0" w14:textId="77777777" w:rsidR="00DC4595" w:rsidDel="00013929" w:rsidRDefault="00DC4595">
      <w:pPr>
        <w:pStyle w:val="TOC3"/>
        <w:rPr>
          <w:del w:id="451" w:author="Aziz Boxwala" w:date="2014-08-15T16:15:00Z"/>
          <w:rFonts w:asciiTheme="minorHAnsi" w:eastAsiaTheme="minorEastAsia" w:hAnsiTheme="minorHAnsi" w:cstheme="minorBidi"/>
          <w:sz w:val="22"/>
          <w:szCs w:val="22"/>
        </w:rPr>
      </w:pPr>
      <w:del w:id="452" w:author="Aziz Boxwala" w:date="2014-08-15T16:15:00Z">
        <w:r w:rsidDel="00013929">
          <w:delText>5.1.5</w:delText>
        </w:r>
        <w:r w:rsidDel="00013929">
          <w:rPr>
            <w:rFonts w:asciiTheme="minorHAnsi" w:eastAsiaTheme="minorEastAsia" w:hAnsiTheme="minorHAnsi" w:cstheme="minorBidi"/>
            <w:sz w:val="22"/>
            <w:szCs w:val="22"/>
          </w:rPr>
          <w:tab/>
        </w:r>
        <w:r w:rsidDel="00013929">
          <w:delText>Enactable-Medication - (Class diagram)</w:delText>
        </w:r>
        <w:r w:rsidDel="00013929">
          <w:tab/>
        </w:r>
      </w:del>
      <w:del w:id="453" w:author="Aziz Boxwala" w:date="2014-08-11T18:56:00Z">
        <w:r w:rsidDel="00F10EF4">
          <w:delText>32</w:delText>
        </w:r>
      </w:del>
    </w:p>
    <w:p w14:paraId="7BACE62D" w14:textId="77777777" w:rsidR="00DC4595" w:rsidDel="00013929" w:rsidRDefault="00DC4595">
      <w:pPr>
        <w:pStyle w:val="TOC3"/>
        <w:rPr>
          <w:del w:id="454" w:author="Aziz Boxwala" w:date="2014-08-15T16:15:00Z"/>
          <w:rFonts w:asciiTheme="minorHAnsi" w:eastAsiaTheme="minorEastAsia" w:hAnsiTheme="minorHAnsi" w:cstheme="minorBidi"/>
          <w:sz w:val="22"/>
          <w:szCs w:val="22"/>
        </w:rPr>
      </w:pPr>
      <w:del w:id="455" w:author="Aziz Boxwala" w:date="2014-08-15T16:15:00Z">
        <w:r w:rsidDel="00013929">
          <w:delText>5.1.6</w:delText>
        </w:r>
        <w:r w:rsidDel="00013929">
          <w:rPr>
            <w:rFonts w:asciiTheme="minorHAnsi" w:eastAsiaTheme="minorEastAsia" w:hAnsiTheme="minorHAnsi" w:cstheme="minorBidi"/>
            <w:sz w:val="22"/>
            <w:szCs w:val="22"/>
          </w:rPr>
          <w:tab/>
        </w:r>
        <w:r w:rsidDel="00013929">
          <w:delText>Enactable-Nutrition - (Class diagram)</w:delText>
        </w:r>
        <w:r w:rsidDel="00013929">
          <w:tab/>
        </w:r>
      </w:del>
      <w:del w:id="456" w:author="Aziz Boxwala" w:date="2014-08-11T18:56:00Z">
        <w:r w:rsidDel="00F10EF4">
          <w:delText>33</w:delText>
        </w:r>
      </w:del>
    </w:p>
    <w:p w14:paraId="33074DFA" w14:textId="77777777" w:rsidR="00DC4595" w:rsidDel="00013929" w:rsidRDefault="00DC4595">
      <w:pPr>
        <w:pStyle w:val="TOC3"/>
        <w:rPr>
          <w:del w:id="457" w:author="Aziz Boxwala" w:date="2014-08-15T16:15:00Z"/>
          <w:rFonts w:asciiTheme="minorHAnsi" w:eastAsiaTheme="minorEastAsia" w:hAnsiTheme="minorHAnsi" w:cstheme="minorBidi"/>
          <w:sz w:val="22"/>
          <w:szCs w:val="22"/>
        </w:rPr>
      </w:pPr>
      <w:del w:id="458" w:author="Aziz Boxwala" w:date="2014-08-15T16:15:00Z">
        <w:r w:rsidDel="00013929">
          <w:delText>5.1.7</w:delText>
        </w:r>
        <w:r w:rsidDel="00013929">
          <w:rPr>
            <w:rFonts w:asciiTheme="minorHAnsi" w:eastAsiaTheme="minorEastAsia" w:hAnsiTheme="minorHAnsi" w:cstheme="minorBidi"/>
            <w:sz w:val="22"/>
            <w:szCs w:val="22"/>
          </w:rPr>
          <w:tab/>
        </w:r>
        <w:r w:rsidDel="00013929">
          <w:delText>Enactable-Procedure - (Class diagram)</w:delText>
        </w:r>
        <w:r w:rsidDel="00013929">
          <w:tab/>
        </w:r>
      </w:del>
      <w:del w:id="459" w:author="Aziz Boxwala" w:date="2014-08-11T18:56:00Z">
        <w:r w:rsidDel="00F10EF4">
          <w:delText>34</w:delText>
        </w:r>
      </w:del>
    </w:p>
    <w:p w14:paraId="3A472C96" w14:textId="77777777" w:rsidR="00DC4595" w:rsidDel="00013929" w:rsidRDefault="00DC4595">
      <w:pPr>
        <w:pStyle w:val="TOC3"/>
        <w:rPr>
          <w:del w:id="460" w:author="Aziz Boxwala" w:date="2014-08-15T16:15:00Z"/>
          <w:rFonts w:asciiTheme="minorHAnsi" w:eastAsiaTheme="minorEastAsia" w:hAnsiTheme="minorHAnsi" w:cstheme="minorBidi"/>
          <w:sz w:val="22"/>
          <w:szCs w:val="22"/>
        </w:rPr>
      </w:pPr>
      <w:del w:id="461" w:author="Aziz Boxwala" w:date="2014-08-15T16:15:00Z">
        <w:r w:rsidDel="00013929">
          <w:delText>5.1.8</w:delText>
        </w:r>
        <w:r w:rsidDel="00013929">
          <w:rPr>
            <w:rFonts w:asciiTheme="minorHAnsi" w:eastAsiaTheme="minorEastAsia" w:hAnsiTheme="minorHAnsi" w:cstheme="minorBidi"/>
            <w:sz w:val="22"/>
            <w:szCs w:val="22"/>
          </w:rPr>
          <w:tab/>
        </w:r>
        <w:r w:rsidDel="00013929">
          <w:delText>EntitiesAndExtendedTypes - (Class diagram)</w:delText>
        </w:r>
        <w:r w:rsidDel="00013929">
          <w:tab/>
        </w:r>
      </w:del>
      <w:del w:id="462" w:author="Aziz Boxwala" w:date="2014-08-11T18:56:00Z">
        <w:r w:rsidDel="00F10EF4">
          <w:delText>35</w:delText>
        </w:r>
      </w:del>
    </w:p>
    <w:p w14:paraId="57865C3E" w14:textId="77777777" w:rsidR="00DC4595" w:rsidDel="00013929" w:rsidRDefault="00DC4595">
      <w:pPr>
        <w:pStyle w:val="TOC3"/>
        <w:rPr>
          <w:del w:id="463" w:author="Aziz Boxwala" w:date="2014-08-15T16:15:00Z"/>
          <w:rFonts w:asciiTheme="minorHAnsi" w:eastAsiaTheme="minorEastAsia" w:hAnsiTheme="minorHAnsi" w:cstheme="minorBidi"/>
          <w:sz w:val="22"/>
          <w:szCs w:val="22"/>
        </w:rPr>
      </w:pPr>
      <w:del w:id="464" w:author="Aziz Boxwala" w:date="2014-08-15T16:15:00Z">
        <w:r w:rsidDel="00013929">
          <w:delText>5.1.9</w:delText>
        </w:r>
        <w:r w:rsidDel="00013929">
          <w:rPr>
            <w:rFonts w:asciiTheme="minorHAnsi" w:eastAsiaTheme="minorEastAsia" w:hAnsiTheme="minorHAnsi" w:cstheme="minorBidi"/>
            <w:sz w:val="22"/>
            <w:szCs w:val="22"/>
          </w:rPr>
          <w:tab/>
        </w:r>
        <w:r w:rsidDel="00013929">
          <w:delText>Observable - (Class diagram)</w:delText>
        </w:r>
        <w:r w:rsidDel="00013929">
          <w:tab/>
        </w:r>
      </w:del>
      <w:del w:id="465" w:author="Aziz Boxwala" w:date="2014-08-11T18:56:00Z">
        <w:r w:rsidDel="00F10EF4">
          <w:delText>36</w:delText>
        </w:r>
      </w:del>
    </w:p>
    <w:p w14:paraId="588DA9FD" w14:textId="77777777" w:rsidR="00DC4595" w:rsidDel="00013929" w:rsidRDefault="00DC4595">
      <w:pPr>
        <w:pStyle w:val="TOC3"/>
        <w:rPr>
          <w:del w:id="466" w:author="Aziz Boxwala" w:date="2014-08-15T16:15:00Z"/>
          <w:rFonts w:asciiTheme="minorHAnsi" w:eastAsiaTheme="minorEastAsia" w:hAnsiTheme="minorHAnsi" w:cstheme="minorBidi"/>
          <w:sz w:val="22"/>
          <w:szCs w:val="22"/>
        </w:rPr>
      </w:pPr>
      <w:del w:id="467" w:author="Aziz Boxwala" w:date="2014-08-15T16:15:00Z">
        <w:r w:rsidDel="00013929">
          <w:delText>5.1.10</w:delText>
        </w:r>
        <w:r w:rsidDel="00013929">
          <w:rPr>
            <w:rFonts w:asciiTheme="minorHAnsi" w:eastAsiaTheme="minorEastAsia" w:hAnsiTheme="minorHAnsi" w:cstheme="minorBidi"/>
            <w:sz w:val="22"/>
            <w:szCs w:val="22"/>
          </w:rPr>
          <w:tab/>
        </w:r>
        <w:r w:rsidDel="00013929">
          <w:delText>Statements-AdverseEvent - (Class diagram)</w:delText>
        </w:r>
        <w:r w:rsidDel="00013929">
          <w:tab/>
        </w:r>
      </w:del>
      <w:del w:id="468" w:author="Aziz Boxwala" w:date="2014-08-11T18:56:00Z">
        <w:r w:rsidDel="00F10EF4">
          <w:delText>37</w:delText>
        </w:r>
      </w:del>
    </w:p>
    <w:p w14:paraId="4DBF253A" w14:textId="77777777" w:rsidR="00DC4595" w:rsidDel="00013929" w:rsidRDefault="00DC4595">
      <w:pPr>
        <w:pStyle w:val="TOC3"/>
        <w:rPr>
          <w:del w:id="469" w:author="Aziz Boxwala" w:date="2014-08-15T16:15:00Z"/>
          <w:rFonts w:asciiTheme="minorHAnsi" w:eastAsiaTheme="minorEastAsia" w:hAnsiTheme="minorHAnsi" w:cstheme="minorBidi"/>
          <w:sz w:val="22"/>
          <w:szCs w:val="22"/>
        </w:rPr>
      </w:pPr>
      <w:del w:id="470" w:author="Aziz Boxwala" w:date="2014-08-15T16:15:00Z">
        <w:r w:rsidDel="00013929">
          <w:delText>5.1.11</w:delText>
        </w:r>
        <w:r w:rsidDel="00013929">
          <w:rPr>
            <w:rFonts w:asciiTheme="minorHAnsi" w:eastAsiaTheme="minorEastAsia" w:hAnsiTheme="minorHAnsi" w:cstheme="minorBidi"/>
            <w:sz w:val="22"/>
            <w:szCs w:val="22"/>
          </w:rPr>
          <w:tab/>
        </w:r>
        <w:r w:rsidDel="00013929">
          <w:delText>Statements-Allergy - (Class diagram)</w:delText>
        </w:r>
        <w:r w:rsidDel="00013929">
          <w:tab/>
        </w:r>
      </w:del>
      <w:del w:id="471" w:author="Aziz Boxwala" w:date="2014-08-11T18:56:00Z">
        <w:r w:rsidDel="00F10EF4">
          <w:delText>38</w:delText>
        </w:r>
      </w:del>
    </w:p>
    <w:p w14:paraId="39040580" w14:textId="77777777" w:rsidR="00DC4595" w:rsidDel="00013929" w:rsidRDefault="00DC4595">
      <w:pPr>
        <w:pStyle w:val="TOC3"/>
        <w:rPr>
          <w:del w:id="472" w:author="Aziz Boxwala" w:date="2014-08-15T16:15:00Z"/>
          <w:rFonts w:asciiTheme="minorHAnsi" w:eastAsiaTheme="minorEastAsia" w:hAnsiTheme="minorHAnsi" w:cstheme="minorBidi"/>
          <w:sz w:val="22"/>
          <w:szCs w:val="22"/>
        </w:rPr>
      </w:pPr>
      <w:del w:id="473" w:author="Aziz Boxwala" w:date="2014-08-15T16:15:00Z">
        <w:r w:rsidDel="00013929">
          <w:delText>5.1.12</w:delText>
        </w:r>
        <w:r w:rsidDel="00013929">
          <w:rPr>
            <w:rFonts w:asciiTheme="minorHAnsi" w:eastAsiaTheme="minorEastAsia" w:hAnsiTheme="minorHAnsi" w:cstheme="minorBidi"/>
            <w:sz w:val="22"/>
            <w:szCs w:val="22"/>
          </w:rPr>
          <w:tab/>
        </w:r>
        <w:r w:rsidDel="00013929">
          <w:delText>Statements-CareExperience - (Class diagram)</w:delText>
        </w:r>
        <w:r w:rsidDel="00013929">
          <w:tab/>
        </w:r>
      </w:del>
      <w:del w:id="474" w:author="Aziz Boxwala" w:date="2014-08-11T18:56:00Z">
        <w:r w:rsidDel="00F10EF4">
          <w:delText>39</w:delText>
        </w:r>
      </w:del>
    </w:p>
    <w:p w14:paraId="6A53DAC3" w14:textId="77777777" w:rsidR="00DC4595" w:rsidDel="00013929" w:rsidRDefault="00DC4595">
      <w:pPr>
        <w:pStyle w:val="TOC3"/>
        <w:rPr>
          <w:del w:id="475" w:author="Aziz Boxwala" w:date="2014-08-15T16:15:00Z"/>
          <w:rFonts w:asciiTheme="minorHAnsi" w:eastAsiaTheme="minorEastAsia" w:hAnsiTheme="minorHAnsi" w:cstheme="minorBidi"/>
          <w:sz w:val="22"/>
          <w:szCs w:val="22"/>
        </w:rPr>
      </w:pPr>
      <w:del w:id="476" w:author="Aziz Boxwala" w:date="2014-08-15T16:15:00Z">
        <w:r w:rsidDel="00013929">
          <w:delText>5.1.13</w:delText>
        </w:r>
        <w:r w:rsidDel="00013929">
          <w:rPr>
            <w:rFonts w:asciiTheme="minorHAnsi" w:eastAsiaTheme="minorEastAsia" w:hAnsiTheme="minorHAnsi" w:cstheme="minorBidi"/>
            <w:sz w:val="22"/>
            <w:szCs w:val="22"/>
          </w:rPr>
          <w:tab/>
        </w:r>
        <w:r w:rsidDel="00013929">
          <w:delText>Statements-CareProgram - (Class diagram)</w:delText>
        </w:r>
        <w:r w:rsidDel="00013929">
          <w:tab/>
        </w:r>
      </w:del>
      <w:del w:id="477" w:author="Aziz Boxwala" w:date="2014-08-11T18:56:00Z">
        <w:r w:rsidDel="00F10EF4">
          <w:delText>40</w:delText>
        </w:r>
      </w:del>
    </w:p>
    <w:p w14:paraId="2DFC4DD2" w14:textId="77777777" w:rsidR="00DC4595" w:rsidDel="00013929" w:rsidRDefault="00DC4595">
      <w:pPr>
        <w:pStyle w:val="TOC3"/>
        <w:rPr>
          <w:del w:id="478" w:author="Aziz Boxwala" w:date="2014-08-15T16:15:00Z"/>
          <w:rFonts w:asciiTheme="minorHAnsi" w:eastAsiaTheme="minorEastAsia" w:hAnsiTheme="minorHAnsi" w:cstheme="minorBidi"/>
          <w:sz w:val="22"/>
          <w:szCs w:val="22"/>
        </w:rPr>
      </w:pPr>
      <w:del w:id="479" w:author="Aziz Boxwala" w:date="2014-08-15T16:15:00Z">
        <w:r w:rsidDel="00013929">
          <w:delText>5.1.14</w:delText>
        </w:r>
        <w:r w:rsidDel="00013929">
          <w:rPr>
            <w:rFonts w:asciiTheme="minorHAnsi" w:eastAsiaTheme="minorEastAsia" w:hAnsiTheme="minorHAnsi" w:cstheme="minorBidi"/>
            <w:sz w:val="22"/>
            <w:szCs w:val="22"/>
          </w:rPr>
          <w:tab/>
        </w:r>
        <w:r w:rsidDel="00013929">
          <w:delText>Statements-Communication - (Class diagram)</w:delText>
        </w:r>
        <w:r w:rsidDel="00013929">
          <w:tab/>
        </w:r>
      </w:del>
      <w:del w:id="480" w:author="Aziz Boxwala" w:date="2014-08-11T18:56:00Z">
        <w:r w:rsidDel="00F10EF4">
          <w:delText>41</w:delText>
        </w:r>
      </w:del>
    </w:p>
    <w:p w14:paraId="4342491B" w14:textId="77777777" w:rsidR="00DC4595" w:rsidDel="00013929" w:rsidRDefault="00DC4595">
      <w:pPr>
        <w:pStyle w:val="TOC3"/>
        <w:rPr>
          <w:del w:id="481" w:author="Aziz Boxwala" w:date="2014-08-15T16:15:00Z"/>
          <w:rFonts w:asciiTheme="minorHAnsi" w:eastAsiaTheme="minorEastAsia" w:hAnsiTheme="minorHAnsi" w:cstheme="minorBidi"/>
          <w:sz w:val="22"/>
          <w:szCs w:val="22"/>
        </w:rPr>
      </w:pPr>
      <w:del w:id="482" w:author="Aziz Boxwala" w:date="2014-08-15T16:15:00Z">
        <w:r w:rsidDel="00013929">
          <w:delText>5.1.15</w:delText>
        </w:r>
        <w:r w:rsidDel="00013929">
          <w:rPr>
            <w:rFonts w:asciiTheme="minorHAnsi" w:eastAsiaTheme="minorEastAsia" w:hAnsiTheme="minorHAnsi" w:cstheme="minorBidi"/>
            <w:sz w:val="22"/>
            <w:szCs w:val="22"/>
          </w:rPr>
          <w:tab/>
        </w:r>
        <w:r w:rsidDel="00013929">
          <w:delText>Statements-Condition - (Class diagram)</w:delText>
        </w:r>
        <w:r w:rsidDel="00013929">
          <w:tab/>
        </w:r>
      </w:del>
      <w:del w:id="483" w:author="Aziz Boxwala" w:date="2014-08-11T18:56:00Z">
        <w:r w:rsidDel="00F10EF4">
          <w:delText>42</w:delText>
        </w:r>
      </w:del>
    </w:p>
    <w:p w14:paraId="60FB6626" w14:textId="77777777" w:rsidR="00DC4595" w:rsidDel="00013929" w:rsidRDefault="00DC4595">
      <w:pPr>
        <w:pStyle w:val="TOC3"/>
        <w:rPr>
          <w:del w:id="484" w:author="Aziz Boxwala" w:date="2014-08-15T16:15:00Z"/>
          <w:rFonts w:asciiTheme="minorHAnsi" w:eastAsiaTheme="minorEastAsia" w:hAnsiTheme="minorHAnsi" w:cstheme="minorBidi"/>
          <w:sz w:val="22"/>
          <w:szCs w:val="22"/>
        </w:rPr>
      </w:pPr>
      <w:del w:id="485" w:author="Aziz Boxwala" w:date="2014-08-15T16:15:00Z">
        <w:r w:rsidDel="00013929">
          <w:delText>5.1.16</w:delText>
        </w:r>
        <w:r w:rsidDel="00013929">
          <w:rPr>
            <w:rFonts w:asciiTheme="minorHAnsi" w:eastAsiaTheme="minorEastAsia" w:hAnsiTheme="minorHAnsi" w:cstheme="minorBidi"/>
            <w:sz w:val="22"/>
            <w:szCs w:val="22"/>
          </w:rPr>
          <w:tab/>
        </w:r>
        <w:r w:rsidDel="00013929">
          <w:delText>Statements-DeviceApplication - (Class diagram)</w:delText>
        </w:r>
        <w:r w:rsidDel="00013929">
          <w:tab/>
        </w:r>
      </w:del>
      <w:del w:id="486" w:author="Aziz Boxwala" w:date="2014-08-11T18:56:00Z">
        <w:r w:rsidDel="00F10EF4">
          <w:delText>43</w:delText>
        </w:r>
      </w:del>
    </w:p>
    <w:p w14:paraId="278ABBBD" w14:textId="77777777" w:rsidR="00DC4595" w:rsidDel="00013929" w:rsidRDefault="00DC4595">
      <w:pPr>
        <w:pStyle w:val="TOC3"/>
        <w:rPr>
          <w:del w:id="487" w:author="Aziz Boxwala" w:date="2014-08-15T16:15:00Z"/>
          <w:rFonts w:asciiTheme="minorHAnsi" w:eastAsiaTheme="minorEastAsia" w:hAnsiTheme="minorHAnsi" w:cstheme="minorBidi"/>
          <w:sz w:val="22"/>
          <w:szCs w:val="22"/>
        </w:rPr>
      </w:pPr>
      <w:del w:id="488" w:author="Aziz Boxwala" w:date="2014-08-15T16:15:00Z">
        <w:r w:rsidDel="00013929">
          <w:delText>5.1.17</w:delText>
        </w:r>
        <w:r w:rsidDel="00013929">
          <w:rPr>
            <w:rFonts w:asciiTheme="minorHAnsi" w:eastAsiaTheme="minorEastAsia" w:hAnsiTheme="minorHAnsi" w:cstheme="minorBidi"/>
            <w:sz w:val="22"/>
            <w:szCs w:val="22"/>
          </w:rPr>
          <w:tab/>
        </w:r>
        <w:r w:rsidDel="00013929">
          <w:delText>Statements-Encounter - (Class diagram)</w:delText>
        </w:r>
        <w:r w:rsidDel="00013929">
          <w:tab/>
        </w:r>
      </w:del>
      <w:del w:id="489" w:author="Aziz Boxwala" w:date="2014-08-11T18:56:00Z">
        <w:r w:rsidDel="00F10EF4">
          <w:delText>44</w:delText>
        </w:r>
      </w:del>
    </w:p>
    <w:p w14:paraId="105105C6" w14:textId="77777777" w:rsidR="00DC4595" w:rsidDel="00013929" w:rsidRDefault="00DC4595">
      <w:pPr>
        <w:pStyle w:val="TOC3"/>
        <w:rPr>
          <w:del w:id="490" w:author="Aziz Boxwala" w:date="2014-08-15T16:15:00Z"/>
          <w:rFonts w:asciiTheme="minorHAnsi" w:eastAsiaTheme="minorEastAsia" w:hAnsiTheme="minorHAnsi" w:cstheme="minorBidi"/>
          <w:sz w:val="22"/>
          <w:szCs w:val="22"/>
        </w:rPr>
      </w:pPr>
      <w:del w:id="491" w:author="Aziz Boxwala" w:date="2014-08-15T16:15:00Z">
        <w:r w:rsidDel="00013929">
          <w:delText>5.1.18</w:delText>
        </w:r>
        <w:r w:rsidDel="00013929">
          <w:rPr>
            <w:rFonts w:asciiTheme="minorHAnsi" w:eastAsiaTheme="minorEastAsia" w:hAnsiTheme="minorHAnsi" w:cstheme="minorBidi"/>
            <w:sz w:val="22"/>
            <w:szCs w:val="22"/>
          </w:rPr>
          <w:tab/>
        </w:r>
        <w:r w:rsidDel="00013929">
          <w:delText>Statements-Goal - (Class diagram)</w:delText>
        </w:r>
        <w:r w:rsidDel="00013929">
          <w:tab/>
        </w:r>
      </w:del>
      <w:del w:id="492" w:author="Aziz Boxwala" w:date="2014-08-11T18:56:00Z">
        <w:r w:rsidDel="00F10EF4">
          <w:delText>45</w:delText>
        </w:r>
      </w:del>
    </w:p>
    <w:p w14:paraId="0F5734AE" w14:textId="77777777" w:rsidR="00DC4595" w:rsidDel="00013929" w:rsidRDefault="00DC4595">
      <w:pPr>
        <w:pStyle w:val="TOC3"/>
        <w:rPr>
          <w:del w:id="493" w:author="Aziz Boxwala" w:date="2014-08-15T16:15:00Z"/>
          <w:rFonts w:asciiTheme="minorHAnsi" w:eastAsiaTheme="minorEastAsia" w:hAnsiTheme="minorHAnsi" w:cstheme="minorBidi"/>
          <w:sz w:val="22"/>
          <w:szCs w:val="22"/>
        </w:rPr>
      </w:pPr>
      <w:del w:id="494" w:author="Aziz Boxwala" w:date="2014-08-15T16:15:00Z">
        <w:r w:rsidDel="00013929">
          <w:delText>5.1.19</w:delText>
        </w:r>
        <w:r w:rsidDel="00013929">
          <w:rPr>
            <w:rFonts w:asciiTheme="minorHAnsi" w:eastAsiaTheme="minorEastAsia" w:hAnsiTheme="minorHAnsi" w:cstheme="minorBidi"/>
            <w:sz w:val="22"/>
            <w:szCs w:val="22"/>
          </w:rPr>
          <w:tab/>
        </w:r>
        <w:r w:rsidDel="00013929">
          <w:delText>Statements-Immunization - (Class diagram)</w:delText>
        </w:r>
        <w:r w:rsidDel="00013929">
          <w:tab/>
        </w:r>
      </w:del>
      <w:del w:id="495" w:author="Aziz Boxwala" w:date="2014-08-11T18:56:00Z">
        <w:r w:rsidDel="00F10EF4">
          <w:delText>46</w:delText>
        </w:r>
      </w:del>
    </w:p>
    <w:p w14:paraId="1F8CB015" w14:textId="77777777" w:rsidR="00DC4595" w:rsidDel="00013929" w:rsidRDefault="00DC4595">
      <w:pPr>
        <w:pStyle w:val="TOC3"/>
        <w:rPr>
          <w:del w:id="496" w:author="Aziz Boxwala" w:date="2014-08-15T16:15:00Z"/>
          <w:rFonts w:asciiTheme="minorHAnsi" w:eastAsiaTheme="minorEastAsia" w:hAnsiTheme="minorHAnsi" w:cstheme="minorBidi"/>
          <w:sz w:val="22"/>
          <w:szCs w:val="22"/>
        </w:rPr>
      </w:pPr>
      <w:del w:id="497" w:author="Aziz Boxwala" w:date="2014-08-15T16:15:00Z">
        <w:r w:rsidDel="00013929">
          <w:delText>5.1.20</w:delText>
        </w:r>
        <w:r w:rsidDel="00013929">
          <w:rPr>
            <w:rFonts w:asciiTheme="minorHAnsi" w:eastAsiaTheme="minorEastAsia" w:hAnsiTheme="minorHAnsi" w:cstheme="minorBidi"/>
            <w:sz w:val="22"/>
            <w:szCs w:val="22"/>
          </w:rPr>
          <w:tab/>
        </w:r>
        <w:r w:rsidDel="00013929">
          <w:delText>Statements-Inference - (Class diagram)</w:delText>
        </w:r>
        <w:r w:rsidDel="00013929">
          <w:tab/>
        </w:r>
      </w:del>
      <w:del w:id="498" w:author="Aziz Boxwala" w:date="2014-08-11T18:56:00Z">
        <w:r w:rsidDel="00F10EF4">
          <w:delText>47</w:delText>
        </w:r>
      </w:del>
    </w:p>
    <w:p w14:paraId="734BEA4C" w14:textId="77777777" w:rsidR="00DC4595" w:rsidDel="00013929" w:rsidRDefault="00DC4595">
      <w:pPr>
        <w:pStyle w:val="TOC3"/>
        <w:rPr>
          <w:del w:id="499" w:author="Aziz Boxwala" w:date="2014-08-15T16:15:00Z"/>
          <w:rFonts w:asciiTheme="minorHAnsi" w:eastAsiaTheme="minorEastAsia" w:hAnsiTheme="minorHAnsi" w:cstheme="minorBidi"/>
          <w:sz w:val="22"/>
          <w:szCs w:val="22"/>
        </w:rPr>
      </w:pPr>
      <w:del w:id="500" w:author="Aziz Boxwala" w:date="2014-08-15T16:15:00Z">
        <w:r w:rsidDel="00013929">
          <w:delText>5.1.21</w:delText>
        </w:r>
        <w:r w:rsidDel="00013929">
          <w:rPr>
            <w:rFonts w:asciiTheme="minorHAnsi" w:eastAsiaTheme="minorEastAsia" w:hAnsiTheme="minorHAnsi" w:cstheme="minorBidi"/>
            <w:sz w:val="22"/>
            <w:szCs w:val="22"/>
          </w:rPr>
          <w:tab/>
        </w:r>
        <w:r w:rsidDel="00013929">
          <w:delText>Statements-Medication-1 - (Class diagram)</w:delText>
        </w:r>
        <w:r w:rsidDel="00013929">
          <w:tab/>
        </w:r>
      </w:del>
      <w:del w:id="501" w:author="Aziz Boxwala" w:date="2014-08-11T18:56:00Z">
        <w:r w:rsidDel="00F10EF4">
          <w:delText>48</w:delText>
        </w:r>
      </w:del>
    </w:p>
    <w:p w14:paraId="42684930" w14:textId="77777777" w:rsidR="00DC4595" w:rsidDel="00013929" w:rsidRDefault="00DC4595">
      <w:pPr>
        <w:pStyle w:val="TOC3"/>
        <w:rPr>
          <w:del w:id="502" w:author="Aziz Boxwala" w:date="2014-08-15T16:15:00Z"/>
          <w:rFonts w:asciiTheme="minorHAnsi" w:eastAsiaTheme="minorEastAsia" w:hAnsiTheme="minorHAnsi" w:cstheme="minorBidi"/>
          <w:sz w:val="22"/>
          <w:szCs w:val="22"/>
        </w:rPr>
      </w:pPr>
      <w:del w:id="503" w:author="Aziz Boxwala" w:date="2014-08-15T16:15:00Z">
        <w:r w:rsidDel="00013929">
          <w:delText>5.1.22</w:delText>
        </w:r>
        <w:r w:rsidDel="00013929">
          <w:rPr>
            <w:rFonts w:asciiTheme="minorHAnsi" w:eastAsiaTheme="minorEastAsia" w:hAnsiTheme="minorHAnsi" w:cstheme="minorBidi"/>
            <w:sz w:val="22"/>
            <w:szCs w:val="22"/>
          </w:rPr>
          <w:tab/>
        </w:r>
        <w:r w:rsidDel="00013929">
          <w:delText>Statements-Medication-2 - (Class diagram)</w:delText>
        </w:r>
        <w:r w:rsidDel="00013929">
          <w:tab/>
        </w:r>
      </w:del>
      <w:del w:id="504" w:author="Aziz Boxwala" w:date="2014-08-11T18:56:00Z">
        <w:r w:rsidDel="00F10EF4">
          <w:delText>49</w:delText>
        </w:r>
      </w:del>
    </w:p>
    <w:p w14:paraId="35CC9FB6" w14:textId="77777777" w:rsidR="00DC4595" w:rsidDel="00013929" w:rsidRDefault="00DC4595">
      <w:pPr>
        <w:pStyle w:val="TOC3"/>
        <w:rPr>
          <w:del w:id="505" w:author="Aziz Boxwala" w:date="2014-08-15T16:15:00Z"/>
          <w:rFonts w:asciiTheme="minorHAnsi" w:eastAsiaTheme="minorEastAsia" w:hAnsiTheme="minorHAnsi" w:cstheme="minorBidi"/>
          <w:sz w:val="22"/>
          <w:szCs w:val="22"/>
        </w:rPr>
      </w:pPr>
      <w:del w:id="506" w:author="Aziz Boxwala" w:date="2014-08-15T16:15:00Z">
        <w:r w:rsidDel="00013929">
          <w:delText>5.1.23</w:delText>
        </w:r>
        <w:r w:rsidDel="00013929">
          <w:rPr>
            <w:rFonts w:asciiTheme="minorHAnsi" w:eastAsiaTheme="minorEastAsia" w:hAnsiTheme="minorHAnsi" w:cstheme="minorBidi"/>
            <w:sz w:val="22"/>
            <w:szCs w:val="22"/>
          </w:rPr>
          <w:tab/>
        </w:r>
        <w:r w:rsidDel="00013929">
          <w:delText>Statements-Nutrition - (Class diagram)</w:delText>
        </w:r>
        <w:r w:rsidDel="00013929">
          <w:tab/>
        </w:r>
      </w:del>
      <w:del w:id="507" w:author="Aziz Boxwala" w:date="2014-08-11T18:56:00Z">
        <w:r w:rsidDel="00F10EF4">
          <w:delText>50</w:delText>
        </w:r>
      </w:del>
    </w:p>
    <w:p w14:paraId="0617EAD4" w14:textId="77777777" w:rsidR="00DC4595" w:rsidDel="00013929" w:rsidRDefault="00DC4595">
      <w:pPr>
        <w:pStyle w:val="TOC3"/>
        <w:rPr>
          <w:del w:id="508" w:author="Aziz Boxwala" w:date="2014-08-15T16:15:00Z"/>
          <w:rFonts w:asciiTheme="minorHAnsi" w:eastAsiaTheme="minorEastAsia" w:hAnsiTheme="minorHAnsi" w:cstheme="minorBidi"/>
          <w:sz w:val="22"/>
          <w:szCs w:val="22"/>
        </w:rPr>
      </w:pPr>
      <w:del w:id="509" w:author="Aziz Boxwala" w:date="2014-08-15T16:15:00Z">
        <w:r w:rsidDel="00013929">
          <w:delText>5.1.24</w:delText>
        </w:r>
        <w:r w:rsidDel="00013929">
          <w:rPr>
            <w:rFonts w:asciiTheme="minorHAnsi" w:eastAsiaTheme="minorEastAsia" w:hAnsiTheme="minorHAnsi" w:cstheme="minorBidi"/>
            <w:sz w:val="22"/>
            <w:szCs w:val="22"/>
          </w:rPr>
          <w:tab/>
        </w:r>
        <w:r w:rsidDel="00013929">
          <w:delText>Statements-Observation - (Class diagram)</w:delText>
        </w:r>
        <w:r w:rsidDel="00013929">
          <w:tab/>
        </w:r>
      </w:del>
      <w:del w:id="510" w:author="Aziz Boxwala" w:date="2014-08-11T18:56:00Z">
        <w:r w:rsidDel="00F10EF4">
          <w:delText>51</w:delText>
        </w:r>
      </w:del>
    </w:p>
    <w:p w14:paraId="5E987518" w14:textId="77777777" w:rsidR="00DC4595" w:rsidDel="00013929" w:rsidRDefault="00DC4595">
      <w:pPr>
        <w:pStyle w:val="TOC3"/>
        <w:rPr>
          <w:del w:id="511" w:author="Aziz Boxwala" w:date="2014-08-15T16:15:00Z"/>
          <w:rFonts w:asciiTheme="minorHAnsi" w:eastAsiaTheme="minorEastAsia" w:hAnsiTheme="minorHAnsi" w:cstheme="minorBidi"/>
          <w:sz w:val="22"/>
          <w:szCs w:val="22"/>
        </w:rPr>
      </w:pPr>
      <w:del w:id="512" w:author="Aziz Boxwala" w:date="2014-08-15T16:15:00Z">
        <w:r w:rsidDel="00013929">
          <w:delText>5.1.25</w:delText>
        </w:r>
        <w:r w:rsidDel="00013929">
          <w:rPr>
            <w:rFonts w:asciiTheme="minorHAnsi" w:eastAsiaTheme="minorEastAsia" w:hAnsiTheme="minorHAnsi" w:cstheme="minorBidi"/>
            <w:sz w:val="22"/>
            <w:szCs w:val="22"/>
          </w:rPr>
          <w:tab/>
        </w:r>
        <w:r w:rsidDel="00013929">
          <w:delText>Statements-Procedure-1 - (Class diagram)</w:delText>
        </w:r>
        <w:r w:rsidDel="00013929">
          <w:tab/>
        </w:r>
      </w:del>
      <w:del w:id="513" w:author="Aziz Boxwala" w:date="2014-08-11T18:56:00Z">
        <w:r w:rsidDel="00F10EF4">
          <w:delText>52</w:delText>
        </w:r>
      </w:del>
    </w:p>
    <w:p w14:paraId="19D10EC2" w14:textId="77777777" w:rsidR="00DC4595" w:rsidDel="00013929" w:rsidRDefault="00DC4595">
      <w:pPr>
        <w:pStyle w:val="TOC3"/>
        <w:rPr>
          <w:del w:id="514" w:author="Aziz Boxwala" w:date="2014-08-15T16:15:00Z"/>
          <w:rFonts w:asciiTheme="minorHAnsi" w:eastAsiaTheme="minorEastAsia" w:hAnsiTheme="minorHAnsi" w:cstheme="minorBidi"/>
          <w:sz w:val="22"/>
          <w:szCs w:val="22"/>
        </w:rPr>
      </w:pPr>
      <w:del w:id="515" w:author="Aziz Boxwala" w:date="2014-08-15T16:15:00Z">
        <w:r w:rsidDel="00013929">
          <w:delText>5.1.26</w:delText>
        </w:r>
        <w:r w:rsidDel="00013929">
          <w:rPr>
            <w:rFonts w:asciiTheme="minorHAnsi" w:eastAsiaTheme="minorEastAsia" w:hAnsiTheme="minorHAnsi" w:cstheme="minorBidi"/>
            <w:sz w:val="22"/>
            <w:szCs w:val="22"/>
          </w:rPr>
          <w:tab/>
        </w:r>
        <w:r w:rsidDel="00013929">
          <w:delText>Statements-Procedure-2 - (Class diagram)</w:delText>
        </w:r>
        <w:r w:rsidDel="00013929">
          <w:tab/>
        </w:r>
      </w:del>
      <w:del w:id="516" w:author="Aziz Boxwala" w:date="2014-08-11T18:56:00Z">
        <w:r w:rsidDel="00F10EF4">
          <w:delText>53</w:delText>
        </w:r>
      </w:del>
    </w:p>
    <w:p w14:paraId="042FF7AE" w14:textId="77777777" w:rsidR="00DC4595" w:rsidDel="00013929" w:rsidRDefault="00DC4595">
      <w:pPr>
        <w:pStyle w:val="TOC2"/>
        <w:tabs>
          <w:tab w:val="left" w:pos="806"/>
        </w:tabs>
        <w:rPr>
          <w:del w:id="517" w:author="Aziz Boxwala" w:date="2014-08-15T16:15:00Z"/>
          <w:rFonts w:asciiTheme="minorHAnsi" w:eastAsiaTheme="minorEastAsia" w:hAnsiTheme="minorHAnsi" w:cstheme="minorBidi"/>
          <w:sz w:val="22"/>
          <w:szCs w:val="22"/>
        </w:rPr>
      </w:pPr>
      <w:del w:id="518" w:author="Aziz Boxwala" w:date="2014-08-15T16:15:00Z">
        <w:r w:rsidRPr="00716ED0" w:rsidDel="00013929">
          <w:rPr>
            <w:bCs/>
          </w:rPr>
          <w:delText>5.2</w:delText>
        </w:r>
        <w:r w:rsidDel="00013929">
          <w:rPr>
            <w:rFonts w:asciiTheme="minorHAnsi" w:eastAsiaTheme="minorEastAsia" w:hAnsiTheme="minorHAnsi" w:cstheme="minorBidi"/>
            <w:sz w:val="22"/>
            <w:szCs w:val="22"/>
          </w:rPr>
          <w:tab/>
        </w:r>
        <w:r w:rsidRPr="00716ED0" w:rsidDel="00013929">
          <w:rPr>
            <w:bCs/>
          </w:rPr>
          <w:delText>ActionNonPerformance</w:delText>
        </w:r>
        <w:r w:rsidDel="00013929">
          <w:tab/>
        </w:r>
      </w:del>
      <w:del w:id="519" w:author="Aziz Boxwala" w:date="2014-08-11T18:56:00Z">
        <w:r w:rsidDel="00F10EF4">
          <w:delText>53</w:delText>
        </w:r>
      </w:del>
    </w:p>
    <w:p w14:paraId="3F3D8176" w14:textId="77777777" w:rsidR="00DC4595" w:rsidDel="00013929" w:rsidRDefault="00DC4595">
      <w:pPr>
        <w:pStyle w:val="TOC2"/>
        <w:tabs>
          <w:tab w:val="left" w:pos="806"/>
        </w:tabs>
        <w:rPr>
          <w:del w:id="520" w:author="Aziz Boxwala" w:date="2014-08-15T16:15:00Z"/>
          <w:rFonts w:asciiTheme="minorHAnsi" w:eastAsiaTheme="minorEastAsia" w:hAnsiTheme="minorHAnsi" w:cstheme="minorBidi"/>
          <w:sz w:val="22"/>
          <w:szCs w:val="22"/>
        </w:rPr>
      </w:pPr>
      <w:del w:id="521" w:author="Aziz Boxwala" w:date="2014-08-15T16:15:00Z">
        <w:r w:rsidRPr="00716ED0" w:rsidDel="00013929">
          <w:rPr>
            <w:bCs/>
          </w:rPr>
          <w:delText>5.3</w:delText>
        </w:r>
        <w:r w:rsidDel="00013929">
          <w:rPr>
            <w:rFonts w:asciiTheme="minorHAnsi" w:eastAsiaTheme="minorEastAsia" w:hAnsiTheme="minorHAnsi" w:cstheme="minorBidi"/>
            <w:sz w:val="22"/>
            <w:szCs w:val="22"/>
          </w:rPr>
          <w:tab/>
        </w:r>
        <w:r w:rsidRPr="00716ED0" w:rsidDel="00013929">
          <w:rPr>
            <w:bCs/>
          </w:rPr>
          <w:delText>ActionPerformance</w:delText>
        </w:r>
        <w:r w:rsidDel="00013929">
          <w:tab/>
        </w:r>
      </w:del>
      <w:del w:id="522" w:author="Aziz Boxwala" w:date="2014-08-11T18:56:00Z">
        <w:r w:rsidDel="00F10EF4">
          <w:delText>54</w:delText>
        </w:r>
      </w:del>
    </w:p>
    <w:p w14:paraId="359C6F00" w14:textId="77777777" w:rsidR="00DC4595" w:rsidDel="00013929" w:rsidRDefault="00DC4595">
      <w:pPr>
        <w:pStyle w:val="TOC2"/>
        <w:tabs>
          <w:tab w:val="left" w:pos="806"/>
        </w:tabs>
        <w:rPr>
          <w:del w:id="523" w:author="Aziz Boxwala" w:date="2014-08-15T16:15:00Z"/>
          <w:rFonts w:asciiTheme="minorHAnsi" w:eastAsiaTheme="minorEastAsia" w:hAnsiTheme="minorHAnsi" w:cstheme="minorBidi"/>
          <w:sz w:val="22"/>
          <w:szCs w:val="22"/>
        </w:rPr>
      </w:pPr>
      <w:del w:id="524" w:author="Aziz Boxwala" w:date="2014-08-15T16:15:00Z">
        <w:r w:rsidRPr="00716ED0" w:rsidDel="00013929">
          <w:rPr>
            <w:bCs/>
          </w:rPr>
          <w:delText>5.4</w:delText>
        </w:r>
        <w:r w:rsidDel="00013929">
          <w:rPr>
            <w:rFonts w:asciiTheme="minorHAnsi" w:eastAsiaTheme="minorEastAsia" w:hAnsiTheme="minorHAnsi" w:cstheme="minorBidi"/>
            <w:sz w:val="22"/>
            <w:szCs w:val="22"/>
          </w:rPr>
          <w:tab/>
        </w:r>
        <w:r w:rsidRPr="00716ED0" w:rsidDel="00013929">
          <w:rPr>
            <w:bCs/>
          </w:rPr>
          <w:delText>AdverseEvent</w:delText>
        </w:r>
        <w:r w:rsidDel="00013929">
          <w:tab/>
        </w:r>
      </w:del>
      <w:del w:id="525" w:author="Aziz Boxwala" w:date="2014-08-11T18:56:00Z">
        <w:r w:rsidDel="00F10EF4">
          <w:delText>57</w:delText>
        </w:r>
      </w:del>
    </w:p>
    <w:p w14:paraId="4D5B1264" w14:textId="77777777" w:rsidR="00DC4595" w:rsidDel="00013929" w:rsidRDefault="00DC4595">
      <w:pPr>
        <w:pStyle w:val="TOC2"/>
        <w:tabs>
          <w:tab w:val="left" w:pos="806"/>
        </w:tabs>
        <w:rPr>
          <w:del w:id="526" w:author="Aziz Boxwala" w:date="2014-08-15T16:15:00Z"/>
          <w:rFonts w:asciiTheme="minorHAnsi" w:eastAsiaTheme="minorEastAsia" w:hAnsiTheme="minorHAnsi" w:cstheme="minorBidi"/>
          <w:sz w:val="22"/>
          <w:szCs w:val="22"/>
        </w:rPr>
      </w:pPr>
      <w:del w:id="527" w:author="Aziz Boxwala" w:date="2014-08-15T16:15:00Z">
        <w:r w:rsidRPr="00716ED0" w:rsidDel="00013929">
          <w:rPr>
            <w:bCs/>
          </w:rPr>
          <w:delText>5.5</w:delText>
        </w:r>
        <w:r w:rsidDel="00013929">
          <w:rPr>
            <w:rFonts w:asciiTheme="minorHAnsi" w:eastAsiaTheme="minorEastAsia" w:hAnsiTheme="minorHAnsi" w:cstheme="minorBidi"/>
            <w:sz w:val="22"/>
            <w:szCs w:val="22"/>
          </w:rPr>
          <w:tab/>
        </w:r>
        <w:r w:rsidRPr="00716ED0" w:rsidDel="00013929">
          <w:rPr>
            <w:bCs/>
          </w:rPr>
          <w:delText>AllergyIntolerance</w:delText>
        </w:r>
        <w:r w:rsidDel="00013929">
          <w:tab/>
        </w:r>
      </w:del>
      <w:del w:id="528" w:author="Aziz Boxwala" w:date="2014-08-11T18:56:00Z">
        <w:r w:rsidDel="00F10EF4">
          <w:delText>58</w:delText>
        </w:r>
      </w:del>
    </w:p>
    <w:p w14:paraId="39DD536E" w14:textId="77777777" w:rsidR="00DC4595" w:rsidDel="00013929" w:rsidRDefault="00DC4595">
      <w:pPr>
        <w:pStyle w:val="TOC2"/>
        <w:tabs>
          <w:tab w:val="left" w:pos="806"/>
        </w:tabs>
        <w:rPr>
          <w:del w:id="529" w:author="Aziz Boxwala" w:date="2014-08-15T16:15:00Z"/>
          <w:rFonts w:asciiTheme="minorHAnsi" w:eastAsiaTheme="minorEastAsia" w:hAnsiTheme="minorHAnsi" w:cstheme="minorBidi"/>
          <w:sz w:val="22"/>
          <w:szCs w:val="22"/>
        </w:rPr>
      </w:pPr>
      <w:del w:id="530" w:author="Aziz Boxwala" w:date="2014-08-15T16:15:00Z">
        <w:r w:rsidRPr="00716ED0" w:rsidDel="00013929">
          <w:rPr>
            <w:bCs/>
          </w:rPr>
          <w:delText>5.6</w:delText>
        </w:r>
        <w:r w:rsidDel="00013929">
          <w:rPr>
            <w:rFonts w:asciiTheme="minorHAnsi" w:eastAsiaTheme="minorEastAsia" w:hAnsiTheme="minorHAnsi" w:cstheme="minorBidi"/>
            <w:sz w:val="22"/>
            <w:szCs w:val="22"/>
          </w:rPr>
          <w:tab/>
        </w:r>
        <w:r w:rsidRPr="00716ED0" w:rsidDel="00013929">
          <w:rPr>
            <w:bCs/>
          </w:rPr>
          <w:delText>AllergyIntoleranceUnknown</w:delText>
        </w:r>
        <w:r w:rsidDel="00013929">
          <w:tab/>
        </w:r>
      </w:del>
      <w:del w:id="531" w:author="Aziz Boxwala" w:date="2014-08-11T18:56:00Z">
        <w:r w:rsidDel="00F10EF4">
          <w:delText>58</w:delText>
        </w:r>
      </w:del>
    </w:p>
    <w:p w14:paraId="7AD67946" w14:textId="77777777" w:rsidR="00DC4595" w:rsidDel="00013929" w:rsidRDefault="00DC4595">
      <w:pPr>
        <w:pStyle w:val="TOC2"/>
        <w:tabs>
          <w:tab w:val="left" w:pos="806"/>
        </w:tabs>
        <w:rPr>
          <w:del w:id="532" w:author="Aziz Boxwala" w:date="2014-08-15T16:15:00Z"/>
          <w:rFonts w:asciiTheme="minorHAnsi" w:eastAsiaTheme="minorEastAsia" w:hAnsiTheme="minorHAnsi" w:cstheme="minorBidi"/>
          <w:sz w:val="22"/>
          <w:szCs w:val="22"/>
        </w:rPr>
      </w:pPr>
      <w:del w:id="533" w:author="Aziz Boxwala" w:date="2014-08-15T16:15:00Z">
        <w:r w:rsidRPr="00716ED0" w:rsidDel="00013929">
          <w:rPr>
            <w:bCs/>
          </w:rPr>
          <w:delText>5.7</w:delText>
        </w:r>
        <w:r w:rsidDel="00013929">
          <w:rPr>
            <w:rFonts w:asciiTheme="minorHAnsi" w:eastAsiaTheme="minorEastAsia" w:hAnsiTheme="minorHAnsi" w:cstheme="minorBidi"/>
            <w:sz w:val="22"/>
            <w:szCs w:val="22"/>
          </w:rPr>
          <w:tab/>
        </w:r>
        <w:r w:rsidRPr="00716ED0" w:rsidDel="00013929">
          <w:rPr>
            <w:bCs/>
          </w:rPr>
          <w:delText>BodySite</w:delText>
        </w:r>
        <w:r w:rsidDel="00013929">
          <w:tab/>
        </w:r>
      </w:del>
      <w:del w:id="534" w:author="Aziz Boxwala" w:date="2014-08-11T18:56:00Z">
        <w:r w:rsidDel="00F10EF4">
          <w:delText>58</w:delText>
        </w:r>
      </w:del>
    </w:p>
    <w:p w14:paraId="10F77C3A" w14:textId="77777777" w:rsidR="00DC4595" w:rsidDel="00013929" w:rsidRDefault="00DC4595">
      <w:pPr>
        <w:pStyle w:val="TOC2"/>
        <w:tabs>
          <w:tab w:val="left" w:pos="806"/>
        </w:tabs>
        <w:rPr>
          <w:del w:id="535" w:author="Aziz Boxwala" w:date="2014-08-15T16:15:00Z"/>
          <w:rFonts w:asciiTheme="minorHAnsi" w:eastAsiaTheme="minorEastAsia" w:hAnsiTheme="minorHAnsi" w:cstheme="minorBidi"/>
          <w:sz w:val="22"/>
          <w:szCs w:val="22"/>
        </w:rPr>
      </w:pPr>
      <w:del w:id="536" w:author="Aziz Boxwala" w:date="2014-08-15T16:15:00Z">
        <w:r w:rsidRPr="00716ED0" w:rsidDel="00013929">
          <w:rPr>
            <w:bCs/>
          </w:rPr>
          <w:delText>5.8</w:delText>
        </w:r>
        <w:r w:rsidDel="00013929">
          <w:rPr>
            <w:rFonts w:asciiTheme="minorHAnsi" w:eastAsiaTheme="minorEastAsia" w:hAnsiTheme="minorHAnsi" w:cstheme="minorBidi"/>
            <w:sz w:val="22"/>
            <w:szCs w:val="22"/>
          </w:rPr>
          <w:tab/>
        </w:r>
        <w:r w:rsidRPr="00716ED0" w:rsidDel="00013929">
          <w:rPr>
            <w:bCs/>
          </w:rPr>
          <w:delText>CareExperience</w:delText>
        </w:r>
        <w:r w:rsidDel="00013929">
          <w:tab/>
        </w:r>
      </w:del>
      <w:del w:id="537" w:author="Aziz Boxwala" w:date="2014-08-11T18:56:00Z">
        <w:r w:rsidDel="00F10EF4">
          <w:delText>59</w:delText>
        </w:r>
      </w:del>
    </w:p>
    <w:p w14:paraId="0165720C" w14:textId="77777777" w:rsidR="00DC4595" w:rsidDel="00013929" w:rsidRDefault="00DC4595">
      <w:pPr>
        <w:pStyle w:val="TOC2"/>
        <w:tabs>
          <w:tab w:val="left" w:pos="806"/>
        </w:tabs>
        <w:rPr>
          <w:del w:id="538" w:author="Aziz Boxwala" w:date="2014-08-15T16:15:00Z"/>
          <w:rFonts w:asciiTheme="minorHAnsi" w:eastAsiaTheme="minorEastAsia" w:hAnsiTheme="minorHAnsi" w:cstheme="minorBidi"/>
          <w:sz w:val="22"/>
          <w:szCs w:val="22"/>
        </w:rPr>
      </w:pPr>
      <w:del w:id="539" w:author="Aziz Boxwala" w:date="2014-08-15T16:15:00Z">
        <w:r w:rsidRPr="00716ED0" w:rsidDel="00013929">
          <w:rPr>
            <w:bCs/>
          </w:rPr>
          <w:delText>5.9</w:delText>
        </w:r>
        <w:r w:rsidDel="00013929">
          <w:rPr>
            <w:rFonts w:asciiTheme="minorHAnsi" w:eastAsiaTheme="minorEastAsia" w:hAnsiTheme="minorHAnsi" w:cstheme="minorBidi"/>
            <w:sz w:val="22"/>
            <w:szCs w:val="22"/>
          </w:rPr>
          <w:tab/>
        </w:r>
        <w:r w:rsidRPr="00716ED0" w:rsidDel="00013929">
          <w:rPr>
            <w:bCs/>
          </w:rPr>
          <w:delText>ClinicalStatement</w:delText>
        </w:r>
        <w:r w:rsidDel="00013929">
          <w:tab/>
        </w:r>
      </w:del>
      <w:del w:id="540" w:author="Aziz Boxwala" w:date="2014-08-11T18:56:00Z">
        <w:r w:rsidDel="00F10EF4">
          <w:delText>60</w:delText>
        </w:r>
      </w:del>
    </w:p>
    <w:p w14:paraId="2BD4F9F2" w14:textId="77777777" w:rsidR="00DC4595" w:rsidDel="00013929" w:rsidRDefault="00DC4595">
      <w:pPr>
        <w:pStyle w:val="TOC2"/>
        <w:tabs>
          <w:tab w:val="left" w:pos="1320"/>
        </w:tabs>
        <w:rPr>
          <w:del w:id="541" w:author="Aziz Boxwala" w:date="2014-08-15T16:15:00Z"/>
          <w:rFonts w:asciiTheme="minorHAnsi" w:eastAsiaTheme="minorEastAsia" w:hAnsiTheme="minorHAnsi" w:cstheme="minorBidi"/>
          <w:sz w:val="22"/>
          <w:szCs w:val="22"/>
        </w:rPr>
      </w:pPr>
      <w:del w:id="542" w:author="Aziz Boxwala" w:date="2014-08-15T16:15:00Z">
        <w:r w:rsidRPr="00716ED0" w:rsidDel="00013929">
          <w:rPr>
            <w:bCs/>
          </w:rPr>
          <w:delText>5.10</w:delText>
        </w:r>
        <w:r w:rsidDel="00013929">
          <w:rPr>
            <w:rFonts w:asciiTheme="minorHAnsi" w:eastAsiaTheme="minorEastAsia" w:hAnsiTheme="minorHAnsi" w:cstheme="minorBidi"/>
            <w:sz w:val="22"/>
            <w:szCs w:val="22"/>
          </w:rPr>
          <w:tab/>
        </w:r>
        <w:r w:rsidRPr="00716ED0" w:rsidDel="00013929">
          <w:rPr>
            <w:bCs/>
          </w:rPr>
          <w:delText>CommunicationEvent</w:delText>
        </w:r>
        <w:r w:rsidDel="00013929">
          <w:tab/>
        </w:r>
      </w:del>
      <w:del w:id="543" w:author="Aziz Boxwala" w:date="2014-08-11T18:56:00Z">
        <w:r w:rsidDel="00F10EF4">
          <w:delText>62</w:delText>
        </w:r>
      </w:del>
    </w:p>
    <w:p w14:paraId="24858C9D" w14:textId="77777777" w:rsidR="00DC4595" w:rsidDel="00013929" w:rsidRDefault="00DC4595">
      <w:pPr>
        <w:pStyle w:val="TOC2"/>
        <w:tabs>
          <w:tab w:val="left" w:pos="1320"/>
        </w:tabs>
        <w:rPr>
          <w:del w:id="544" w:author="Aziz Boxwala" w:date="2014-08-15T16:15:00Z"/>
          <w:rFonts w:asciiTheme="minorHAnsi" w:eastAsiaTheme="minorEastAsia" w:hAnsiTheme="minorHAnsi" w:cstheme="minorBidi"/>
          <w:sz w:val="22"/>
          <w:szCs w:val="22"/>
        </w:rPr>
      </w:pPr>
      <w:del w:id="545" w:author="Aziz Boxwala" w:date="2014-08-15T16:15:00Z">
        <w:r w:rsidRPr="00716ED0" w:rsidDel="00013929">
          <w:rPr>
            <w:bCs/>
          </w:rPr>
          <w:delText>5.11</w:delText>
        </w:r>
        <w:r w:rsidDel="00013929">
          <w:rPr>
            <w:rFonts w:asciiTheme="minorHAnsi" w:eastAsiaTheme="minorEastAsia" w:hAnsiTheme="minorHAnsi" w:cstheme="minorBidi"/>
            <w:sz w:val="22"/>
            <w:szCs w:val="22"/>
          </w:rPr>
          <w:tab/>
        </w:r>
        <w:r w:rsidRPr="00716ED0" w:rsidDel="00013929">
          <w:rPr>
            <w:bCs/>
          </w:rPr>
          <w:delText>CommunicationOrder</w:delText>
        </w:r>
        <w:r w:rsidDel="00013929">
          <w:tab/>
        </w:r>
      </w:del>
      <w:del w:id="546" w:author="Aziz Boxwala" w:date="2014-08-11T18:56:00Z">
        <w:r w:rsidDel="00F10EF4">
          <w:delText>62</w:delText>
        </w:r>
      </w:del>
    </w:p>
    <w:p w14:paraId="32701DE4" w14:textId="77777777" w:rsidR="00DC4595" w:rsidDel="00013929" w:rsidRDefault="00DC4595">
      <w:pPr>
        <w:pStyle w:val="TOC2"/>
        <w:tabs>
          <w:tab w:val="left" w:pos="1320"/>
        </w:tabs>
        <w:rPr>
          <w:del w:id="547" w:author="Aziz Boxwala" w:date="2014-08-15T16:15:00Z"/>
          <w:rFonts w:asciiTheme="minorHAnsi" w:eastAsiaTheme="minorEastAsia" w:hAnsiTheme="minorHAnsi" w:cstheme="minorBidi"/>
          <w:sz w:val="22"/>
          <w:szCs w:val="22"/>
        </w:rPr>
      </w:pPr>
      <w:del w:id="548" w:author="Aziz Boxwala" w:date="2014-08-15T16:15:00Z">
        <w:r w:rsidRPr="00716ED0" w:rsidDel="00013929">
          <w:rPr>
            <w:bCs/>
          </w:rPr>
          <w:delText>5.12</w:delText>
        </w:r>
        <w:r w:rsidDel="00013929">
          <w:rPr>
            <w:rFonts w:asciiTheme="minorHAnsi" w:eastAsiaTheme="minorEastAsia" w:hAnsiTheme="minorHAnsi" w:cstheme="minorBidi"/>
            <w:sz w:val="22"/>
            <w:szCs w:val="22"/>
          </w:rPr>
          <w:tab/>
        </w:r>
        <w:r w:rsidRPr="00716ED0" w:rsidDel="00013929">
          <w:rPr>
            <w:bCs/>
          </w:rPr>
          <w:delText>CommunicationProposal</w:delText>
        </w:r>
        <w:r w:rsidDel="00013929">
          <w:tab/>
        </w:r>
      </w:del>
      <w:del w:id="549" w:author="Aziz Boxwala" w:date="2014-08-11T18:56:00Z">
        <w:r w:rsidDel="00F10EF4">
          <w:delText>63</w:delText>
        </w:r>
      </w:del>
    </w:p>
    <w:p w14:paraId="12379487" w14:textId="77777777" w:rsidR="00DC4595" w:rsidDel="00013929" w:rsidRDefault="00DC4595">
      <w:pPr>
        <w:pStyle w:val="TOC2"/>
        <w:tabs>
          <w:tab w:val="left" w:pos="1320"/>
        </w:tabs>
        <w:rPr>
          <w:del w:id="550" w:author="Aziz Boxwala" w:date="2014-08-15T16:15:00Z"/>
          <w:rFonts w:asciiTheme="minorHAnsi" w:eastAsiaTheme="minorEastAsia" w:hAnsiTheme="minorHAnsi" w:cstheme="minorBidi"/>
          <w:sz w:val="22"/>
          <w:szCs w:val="22"/>
        </w:rPr>
      </w:pPr>
      <w:del w:id="551" w:author="Aziz Boxwala" w:date="2014-08-15T16:15:00Z">
        <w:r w:rsidRPr="00716ED0" w:rsidDel="00013929">
          <w:rPr>
            <w:bCs/>
          </w:rPr>
          <w:delText>5.13</w:delText>
        </w:r>
        <w:r w:rsidDel="00013929">
          <w:rPr>
            <w:rFonts w:asciiTheme="minorHAnsi" w:eastAsiaTheme="minorEastAsia" w:hAnsiTheme="minorHAnsi" w:cstheme="minorBidi"/>
            <w:sz w:val="22"/>
            <w:szCs w:val="22"/>
          </w:rPr>
          <w:tab/>
        </w:r>
        <w:r w:rsidRPr="00716ED0" w:rsidDel="00013929">
          <w:rPr>
            <w:bCs/>
          </w:rPr>
          <w:delText>ConditionAbsent</w:delText>
        </w:r>
        <w:r w:rsidDel="00013929">
          <w:tab/>
        </w:r>
      </w:del>
      <w:del w:id="552" w:author="Aziz Boxwala" w:date="2014-08-11T18:56:00Z">
        <w:r w:rsidDel="00F10EF4">
          <w:delText>63</w:delText>
        </w:r>
      </w:del>
    </w:p>
    <w:p w14:paraId="7949AEF5" w14:textId="77777777" w:rsidR="00DC4595" w:rsidDel="00013929" w:rsidRDefault="00DC4595">
      <w:pPr>
        <w:pStyle w:val="TOC2"/>
        <w:tabs>
          <w:tab w:val="left" w:pos="1320"/>
        </w:tabs>
        <w:rPr>
          <w:del w:id="553" w:author="Aziz Boxwala" w:date="2014-08-15T16:15:00Z"/>
          <w:rFonts w:asciiTheme="minorHAnsi" w:eastAsiaTheme="minorEastAsia" w:hAnsiTheme="minorHAnsi" w:cstheme="minorBidi"/>
          <w:sz w:val="22"/>
          <w:szCs w:val="22"/>
        </w:rPr>
      </w:pPr>
      <w:del w:id="554" w:author="Aziz Boxwala" w:date="2014-08-15T16:15:00Z">
        <w:r w:rsidRPr="00716ED0" w:rsidDel="00013929">
          <w:rPr>
            <w:bCs/>
          </w:rPr>
          <w:delText>5.14</w:delText>
        </w:r>
        <w:r w:rsidDel="00013929">
          <w:rPr>
            <w:rFonts w:asciiTheme="minorHAnsi" w:eastAsiaTheme="minorEastAsia" w:hAnsiTheme="minorHAnsi" w:cstheme="minorBidi"/>
            <w:sz w:val="22"/>
            <w:szCs w:val="22"/>
          </w:rPr>
          <w:tab/>
        </w:r>
        <w:r w:rsidRPr="00716ED0" w:rsidDel="00013929">
          <w:rPr>
            <w:bCs/>
          </w:rPr>
          <w:delText>ConditionPresenceUnknown</w:delText>
        </w:r>
        <w:r w:rsidDel="00013929">
          <w:tab/>
        </w:r>
      </w:del>
      <w:del w:id="555" w:author="Aziz Boxwala" w:date="2014-08-11T18:56:00Z">
        <w:r w:rsidDel="00F10EF4">
          <w:delText>64</w:delText>
        </w:r>
      </w:del>
    </w:p>
    <w:p w14:paraId="1AC9E022" w14:textId="77777777" w:rsidR="00DC4595" w:rsidDel="00013929" w:rsidRDefault="00DC4595">
      <w:pPr>
        <w:pStyle w:val="TOC2"/>
        <w:tabs>
          <w:tab w:val="left" w:pos="1320"/>
        </w:tabs>
        <w:rPr>
          <w:del w:id="556" w:author="Aziz Boxwala" w:date="2014-08-15T16:15:00Z"/>
          <w:rFonts w:asciiTheme="minorHAnsi" w:eastAsiaTheme="minorEastAsia" w:hAnsiTheme="minorHAnsi" w:cstheme="minorBidi"/>
          <w:sz w:val="22"/>
          <w:szCs w:val="22"/>
        </w:rPr>
      </w:pPr>
      <w:del w:id="557" w:author="Aziz Boxwala" w:date="2014-08-15T16:15:00Z">
        <w:r w:rsidRPr="00716ED0" w:rsidDel="00013929">
          <w:rPr>
            <w:bCs/>
          </w:rPr>
          <w:delText>5.15</w:delText>
        </w:r>
        <w:r w:rsidDel="00013929">
          <w:rPr>
            <w:rFonts w:asciiTheme="minorHAnsi" w:eastAsiaTheme="minorEastAsia" w:hAnsiTheme="minorHAnsi" w:cstheme="minorBidi"/>
            <w:sz w:val="22"/>
            <w:szCs w:val="22"/>
          </w:rPr>
          <w:tab/>
        </w:r>
        <w:r w:rsidRPr="00716ED0" w:rsidDel="00013929">
          <w:rPr>
            <w:bCs/>
          </w:rPr>
          <w:delText>ConditionPresent</w:delText>
        </w:r>
        <w:r w:rsidDel="00013929">
          <w:tab/>
        </w:r>
      </w:del>
      <w:del w:id="558" w:author="Aziz Boxwala" w:date="2014-08-11T18:56:00Z">
        <w:r w:rsidDel="00F10EF4">
          <w:delText>64</w:delText>
        </w:r>
      </w:del>
    </w:p>
    <w:p w14:paraId="4DA8429B" w14:textId="77777777" w:rsidR="00DC4595" w:rsidDel="00013929" w:rsidRDefault="00DC4595">
      <w:pPr>
        <w:pStyle w:val="TOC2"/>
        <w:tabs>
          <w:tab w:val="left" w:pos="1320"/>
        </w:tabs>
        <w:rPr>
          <w:del w:id="559" w:author="Aziz Boxwala" w:date="2014-08-15T16:15:00Z"/>
          <w:rFonts w:asciiTheme="minorHAnsi" w:eastAsiaTheme="minorEastAsia" w:hAnsiTheme="minorHAnsi" w:cstheme="minorBidi"/>
          <w:sz w:val="22"/>
          <w:szCs w:val="22"/>
        </w:rPr>
      </w:pPr>
      <w:del w:id="560" w:author="Aziz Boxwala" w:date="2014-08-15T16:15:00Z">
        <w:r w:rsidRPr="00716ED0" w:rsidDel="00013929">
          <w:rPr>
            <w:bCs/>
          </w:rPr>
          <w:delText>5.16</w:delText>
        </w:r>
        <w:r w:rsidDel="00013929">
          <w:rPr>
            <w:rFonts w:asciiTheme="minorHAnsi" w:eastAsiaTheme="minorEastAsia" w:hAnsiTheme="minorHAnsi" w:cstheme="minorBidi"/>
            <w:sz w:val="22"/>
            <w:szCs w:val="22"/>
          </w:rPr>
          <w:tab/>
        </w:r>
        <w:r w:rsidRPr="00716ED0" w:rsidDel="00013929">
          <w:rPr>
            <w:bCs/>
          </w:rPr>
          <w:delText>ContraindicationToMedication</w:delText>
        </w:r>
        <w:r w:rsidDel="00013929">
          <w:tab/>
        </w:r>
      </w:del>
      <w:del w:id="561" w:author="Aziz Boxwala" w:date="2014-08-11T18:56:00Z">
        <w:r w:rsidDel="00F10EF4">
          <w:delText>65</w:delText>
        </w:r>
      </w:del>
    </w:p>
    <w:p w14:paraId="4B100E5F" w14:textId="77777777" w:rsidR="00DC4595" w:rsidDel="00013929" w:rsidRDefault="00DC4595">
      <w:pPr>
        <w:pStyle w:val="TOC2"/>
        <w:tabs>
          <w:tab w:val="left" w:pos="1320"/>
        </w:tabs>
        <w:rPr>
          <w:del w:id="562" w:author="Aziz Boxwala" w:date="2014-08-15T16:15:00Z"/>
          <w:rFonts w:asciiTheme="minorHAnsi" w:eastAsiaTheme="minorEastAsia" w:hAnsiTheme="minorHAnsi" w:cstheme="minorBidi"/>
          <w:sz w:val="22"/>
          <w:szCs w:val="22"/>
        </w:rPr>
      </w:pPr>
      <w:del w:id="563" w:author="Aziz Boxwala" w:date="2014-08-15T16:15:00Z">
        <w:r w:rsidRPr="00716ED0" w:rsidDel="00013929">
          <w:rPr>
            <w:bCs/>
          </w:rPr>
          <w:delText>5.17</w:delText>
        </w:r>
        <w:r w:rsidDel="00013929">
          <w:rPr>
            <w:rFonts w:asciiTheme="minorHAnsi" w:eastAsiaTheme="minorEastAsia" w:hAnsiTheme="minorHAnsi" w:cstheme="minorBidi"/>
            <w:sz w:val="22"/>
            <w:szCs w:val="22"/>
          </w:rPr>
          <w:tab/>
        </w:r>
        <w:r w:rsidRPr="00716ED0" w:rsidDel="00013929">
          <w:rPr>
            <w:bCs/>
          </w:rPr>
          <w:delText>ContraindicationToProcedure</w:delText>
        </w:r>
        <w:r w:rsidDel="00013929">
          <w:tab/>
        </w:r>
      </w:del>
      <w:del w:id="564" w:author="Aziz Boxwala" w:date="2014-08-11T18:56:00Z">
        <w:r w:rsidDel="00F10EF4">
          <w:delText>65</w:delText>
        </w:r>
      </w:del>
    </w:p>
    <w:p w14:paraId="42043917" w14:textId="77777777" w:rsidR="00DC4595" w:rsidDel="00013929" w:rsidRDefault="00DC4595">
      <w:pPr>
        <w:pStyle w:val="TOC2"/>
        <w:tabs>
          <w:tab w:val="left" w:pos="1320"/>
        </w:tabs>
        <w:rPr>
          <w:del w:id="565" w:author="Aziz Boxwala" w:date="2014-08-15T16:15:00Z"/>
          <w:rFonts w:asciiTheme="minorHAnsi" w:eastAsiaTheme="minorEastAsia" w:hAnsiTheme="minorHAnsi" w:cstheme="minorBidi"/>
          <w:sz w:val="22"/>
          <w:szCs w:val="22"/>
        </w:rPr>
      </w:pPr>
      <w:del w:id="566" w:author="Aziz Boxwala" w:date="2014-08-15T16:15:00Z">
        <w:r w:rsidRPr="00716ED0" w:rsidDel="00013929">
          <w:rPr>
            <w:bCs/>
          </w:rPr>
          <w:delText>5.18</w:delText>
        </w:r>
        <w:r w:rsidDel="00013929">
          <w:rPr>
            <w:rFonts w:asciiTheme="minorHAnsi" w:eastAsiaTheme="minorEastAsia" w:hAnsiTheme="minorHAnsi" w:cstheme="minorBidi"/>
            <w:sz w:val="22"/>
            <w:szCs w:val="22"/>
          </w:rPr>
          <w:tab/>
        </w:r>
        <w:r w:rsidRPr="00716ED0" w:rsidDel="00013929">
          <w:rPr>
            <w:bCs/>
          </w:rPr>
          <w:delText>Cycle</w:delText>
        </w:r>
        <w:r w:rsidDel="00013929">
          <w:tab/>
        </w:r>
      </w:del>
      <w:del w:id="567" w:author="Aziz Boxwala" w:date="2014-08-11T18:56:00Z">
        <w:r w:rsidDel="00F10EF4">
          <w:delText>66</w:delText>
        </w:r>
      </w:del>
    </w:p>
    <w:p w14:paraId="370EF462" w14:textId="77777777" w:rsidR="00DC4595" w:rsidDel="00013929" w:rsidRDefault="00DC4595">
      <w:pPr>
        <w:pStyle w:val="TOC2"/>
        <w:tabs>
          <w:tab w:val="left" w:pos="1320"/>
        </w:tabs>
        <w:rPr>
          <w:del w:id="568" w:author="Aziz Boxwala" w:date="2014-08-15T16:15:00Z"/>
          <w:rFonts w:asciiTheme="minorHAnsi" w:eastAsiaTheme="minorEastAsia" w:hAnsiTheme="minorHAnsi" w:cstheme="minorBidi"/>
          <w:sz w:val="22"/>
          <w:szCs w:val="22"/>
        </w:rPr>
      </w:pPr>
      <w:del w:id="569" w:author="Aziz Boxwala" w:date="2014-08-15T16:15:00Z">
        <w:r w:rsidRPr="00716ED0" w:rsidDel="00013929">
          <w:rPr>
            <w:bCs/>
          </w:rPr>
          <w:delText>5.19</w:delText>
        </w:r>
        <w:r w:rsidDel="00013929">
          <w:rPr>
            <w:rFonts w:asciiTheme="minorHAnsi" w:eastAsiaTheme="minorEastAsia" w:hAnsiTheme="minorHAnsi" w:cstheme="minorBidi"/>
            <w:sz w:val="22"/>
            <w:szCs w:val="22"/>
          </w:rPr>
          <w:tab/>
        </w:r>
        <w:r w:rsidRPr="00716ED0" w:rsidDel="00013929">
          <w:rPr>
            <w:bCs/>
          </w:rPr>
          <w:delText>Device</w:delText>
        </w:r>
        <w:r w:rsidDel="00013929">
          <w:tab/>
        </w:r>
      </w:del>
      <w:del w:id="570" w:author="Aziz Boxwala" w:date="2014-08-11T18:56:00Z">
        <w:r w:rsidDel="00F10EF4">
          <w:delText>67</w:delText>
        </w:r>
      </w:del>
    </w:p>
    <w:p w14:paraId="53C222F3" w14:textId="77777777" w:rsidR="00DC4595" w:rsidDel="00013929" w:rsidRDefault="00DC4595">
      <w:pPr>
        <w:pStyle w:val="TOC2"/>
        <w:tabs>
          <w:tab w:val="left" w:pos="1320"/>
        </w:tabs>
        <w:rPr>
          <w:del w:id="571" w:author="Aziz Boxwala" w:date="2014-08-15T16:15:00Z"/>
          <w:rFonts w:asciiTheme="minorHAnsi" w:eastAsiaTheme="minorEastAsia" w:hAnsiTheme="minorHAnsi" w:cstheme="minorBidi"/>
          <w:sz w:val="22"/>
          <w:szCs w:val="22"/>
        </w:rPr>
      </w:pPr>
      <w:del w:id="572" w:author="Aziz Boxwala" w:date="2014-08-15T16:15:00Z">
        <w:r w:rsidRPr="00716ED0" w:rsidDel="00013929">
          <w:rPr>
            <w:bCs/>
          </w:rPr>
          <w:delText>5.20</w:delText>
        </w:r>
        <w:r w:rsidDel="00013929">
          <w:rPr>
            <w:rFonts w:asciiTheme="minorHAnsi" w:eastAsiaTheme="minorEastAsia" w:hAnsiTheme="minorHAnsi" w:cstheme="minorBidi"/>
            <w:sz w:val="22"/>
            <w:szCs w:val="22"/>
          </w:rPr>
          <w:tab/>
        </w:r>
        <w:r w:rsidRPr="00716ED0" w:rsidDel="00013929">
          <w:rPr>
            <w:bCs/>
          </w:rPr>
          <w:delText>DeviceApplicationNotPerformed</w:delText>
        </w:r>
        <w:r w:rsidDel="00013929">
          <w:tab/>
        </w:r>
      </w:del>
      <w:del w:id="573" w:author="Aziz Boxwala" w:date="2014-08-11T18:56:00Z">
        <w:r w:rsidDel="00F10EF4">
          <w:delText>69</w:delText>
        </w:r>
      </w:del>
    </w:p>
    <w:p w14:paraId="59C3ABD4" w14:textId="77777777" w:rsidR="00DC4595" w:rsidDel="00013929" w:rsidRDefault="00DC4595">
      <w:pPr>
        <w:pStyle w:val="TOC2"/>
        <w:tabs>
          <w:tab w:val="left" w:pos="1320"/>
        </w:tabs>
        <w:rPr>
          <w:del w:id="574" w:author="Aziz Boxwala" w:date="2014-08-15T16:15:00Z"/>
          <w:rFonts w:asciiTheme="minorHAnsi" w:eastAsiaTheme="minorEastAsia" w:hAnsiTheme="minorHAnsi" w:cstheme="minorBidi"/>
          <w:sz w:val="22"/>
          <w:szCs w:val="22"/>
        </w:rPr>
      </w:pPr>
      <w:del w:id="575" w:author="Aziz Boxwala" w:date="2014-08-15T16:15:00Z">
        <w:r w:rsidRPr="00716ED0" w:rsidDel="00013929">
          <w:rPr>
            <w:bCs/>
          </w:rPr>
          <w:delText>5.21</w:delText>
        </w:r>
        <w:r w:rsidDel="00013929">
          <w:rPr>
            <w:rFonts w:asciiTheme="minorHAnsi" w:eastAsiaTheme="minorEastAsia" w:hAnsiTheme="minorHAnsi" w:cstheme="minorBidi"/>
            <w:sz w:val="22"/>
            <w:szCs w:val="22"/>
          </w:rPr>
          <w:tab/>
        </w:r>
        <w:r w:rsidRPr="00716ED0" w:rsidDel="00013929">
          <w:rPr>
            <w:bCs/>
          </w:rPr>
          <w:delText>DeviceApplicationOrder</w:delText>
        </w:r>
        <w:r w:rsidDel="00013929">
          <w:tab/>
        </w:r>
      </w:del>
      <w:del w:id="576" w:author="Aziz Boxwala" w:date="2014-08-11T18:56:00Z">
        <w:r w:rsidDel="00F10EF4">
          <w:delText>70</w:delText>
        </w:r>
      </w:del>
    </w:p>
    <w:p w14:paraId="42A3BEE7" w14:textId="77777777" w:rsidR="00DC4595" w:rsidDel="00013929" w:rsidRDefault="00DC4595">
      <w:pPr>
        <w:pStyle w:val="TOC2"/>
        <w:tabs>
          <w:tab w:val="left" w:pos="1320"/>
        </w:tabs>
        <w:rPr>
          <w:del w:id="577" w:author="Aziz Boxwala" w:date="2014-08-15T16:15:00Z"/>
          <w:rFonts w:asciiTheme="minorHAnsi" w:eastAsiaTheme="minorEastAsia" w:hAnsiTheme="minorHAnsi" w:cstheme="minorBidi"/>
          <w:sz w:val="22"/>
          <w:szCs w:val="22"/>
        </w:rPr>
      </w:pPr>
      <w:del w:id="578" w:author="Aziz Boxwala" w:date="2014-08-15T16:15:00Z">
        <w:r w:rsidRPr="00716ED0" w:rsidDel="00013929">
          <w:rPr>
            <w:bCs/>
          </w:rPr>
          <w:delText>5.22</w:delText>
        </w:r>
        <w:r w:rsidDel="00013929">
          <w:rPr>
            <w:rFonts w:asciiTheme="minorHAnsi" w:eastAsiaTheme="minorEastAsia" w:hAnsiTheme="minorHAnsi" w:cstheme="minorBidi"/>
            <w:sz w:val="22"/>
            <w:szCs w:val="22"/>
          </w:rPr>
          <w:tab/>
        </w:r>
        <w:r w:rsidRPr="00716ED0" w:rsidDel="00013929">
          <w:rPr>
            <w:bCs/>
          </w:rPr>
          <w:delText>DeviceApplicationPerformed</w:delText>
        </w:r>
        <w:r w:rsidDel="00013929">
          <w:tab/>
        </w:r>
      </w:del>
      <w:del w:id="579" w:author="Aziz Boxwala" w:date="2014-08-11T18:56:00Z">
        <w:r w:rsidDel="00F10EF4">
          <w:delText>70</w:delText>
        </w:r>
      </w:del>
    </w:p>
    <w:p w14:paraId="1EDF8A6C" w14:textId="77777777" w:rsidR="00DC4595" w:rsidDel="00013929" w:rsidRDefault="00DC4595">
      <w:pPr>
        <w:pStyle w:val="TOC2"/>
        <w:tabs>
          <w:tab w:val="left" w:pos="1320"/>
        </w:tabs>
        <w:rPr>
          <w:del w:id="580" w:author="Aziz Boxwala" w:date="2014-08-15T16:15:00Z"/>
          <w:rFonts w:asciiTheme="minorHAnsi" w:eastAsiaTheme="minorEastAsia" w:hAnsiTheme="minorHAnsi" w:cstheme="minorBidi"/>
          <w:sz w:val="22"/>
          <w:szCs w:val="22"/>
        </w:rPr>
      </w:pPr>
      <w:del w:id="581" w:author="Aziz Boxwala" w:date="2014-08-15T16:15:00Z">
        <w:r w:rsidRPr="00716ED0" w:rsidDel="00013929">
          <w:rPr>
            <w:bCs/>
          </w:rPr>
          <w:delText>5.23</w:delText>
        </w:r>
        <w:r w:rsidDel="00013929">
          <w:rPr>
            <w:rFonts w:asciiTheme="minorHAnsi" w:eastAsiaTheme="minorEastAsia" w:hAnsiTheme="minorHAnsi" w:cstheme="minorBidi"/>
            <w:sz w:val="22"/>
            <w:szCs w:val="22"/>
          </w:rPr>
          <w:tab/>
        </w:r>
        <w:r w:rsidRPr="00716ED0" w:rsidDel="00013929">
          <w:rPr>
            <w:bCs/>
          </w:rPr>
          <w:delText>DeviceApplicationProposal</w:delText>
        </w:r>
        <w:r w:rsidDel="00013929">
          <w:tab/>
        </w:r>
      </w:del>
      <w:del w:id="582" w:author="Aziz Boxwala" w:date="2014-08-11T18:56:00Z">
        <w:r w:rsidDel="00F10EF4">
          <w:delText>71</w:delText>
        </w:r>
      </w:del>
    </w:p>
    <w:p w14:paraId="00CE174C" w14:textId="77777777" w:rsidR="00DC4595" w:rsidDel="00013929" w:rsidRDefault="00DC4595">
      <w:pPr>
        <w:pStyle w:val="TOC2"/>
        <w:tabs>
          <w:tab w:val="left" w:pos="1320"/>
        </w:tabs>
        <w:rPr>
          <w:del w:id="583" w:author="Aziz Boxwala" w:date="2014-08-15T16:15:00Z"/>
          <w:rFonts w:asciiTheme="minorHAnsi" w:eastAsiaTheme="minorEastAsia" w:hAnsiTheme="minorHAnsi" w:cstheme="minorBidi"/>
          <w:sz w:val="22"/>
          <w:szCs w:val="22"/>
        </w:rPr>
      </w:pPr>
      <w:del w:id="584" w:author="Aziz Boxwala" w:date="2014-08-15T16:15:00Z">
        <w:r w:rsidRPr="00716ED0" w:rsidDel="00013929">
          <w:rPr>
            <w:bCs/>
          </w:rPr>
          <w:delText>5.24</w:delText>
        </w:r>
        <w:r w:rsidDel="00013929">
          <w:rPr>
            <w:rFonts w:asciiTheme="minorHAnsi" w:eastAsiaTheme="minorEastAsia" w:hAnsiTheme="minorHAnsi" w:cstheme="minorBidi"/>
            <w:sz w:val="22"/>
            <w:szCs w:val="22"/>
          </w:rPr>
          <w:tab/>
        </w:r>
        <w:r w:rsidRPr="00716ED0" w:rsidDel="00013929">
          <w:rPr>
            <w:bCs/>
          </w:rPr>
          <w:delText>DietAdministration</w:delText>
        </w:r>
        <w:r w:rsidDel="00013929">
          <w:tab/>
        </w:r>
      </w:del>
      <w:del w:id="585" w:author="Aziz Boxwala" w:date="2014-08-11T18:56:00Z">
        <w:r w:rsidDel="00F10EF4">
          <w:delText>71</w:delText>
        </w:r>
      </w:del>
    </w:p>
    <w:p w14:paraId="7D606BB6" w14:textId="77777777" w:rsidR="00DC4595" w:rsidDel="00013929" w:rsidRDefault="00DC4595">
      <w:pPr>
        <w:pStyle w:val="TOC2"/>
        <w:tabs>
          <w:tab w:val="left" w:pos="1320"/>
        </w:tabs>
        <w:rPr>
          <w:del w:id="586" w:author="Aziz Boxwala" w:date="2014-08-15T16:15:00Z"/>
          <w:rFonts w:asciiTheme="minorHAnsi" w:eastAsiaTheme="minorEastAsia" w:hAnsiTheme="minorHAnsi" w:cstheme="minorBidi"/>
          <w:sz w:val="22"/>
          <w:szCs w:val="22"/>
        </w:rPr>
      </w:pPr>
      <w:del w:id="587" w:author="Aziz Boxwala" w:date="2014-08-15T16:15:00Z">
        <w:r w:rsidRPr="00716ED0" w:rsidDel="00013929">
          <w:rPr>
            <w:bCs/>
          </w:rPr>
          <w:delText>5.25</w:delText>
        </w:r>
        <w:r w:rsidDel="00013929">
          <w:rPr>
            <w:rFonts w:asciiTheme="minorHAnsi" w:eastAsiaTheme="minorEastAsia" w:hAnsiTheme="minorHAnsi" w:cstheme="minorBidi"/>
            <w:sz w:val="22"/>
            <w:szCs w:val="22"/>
          </w:rPr>
          <w:tab/>
        </w:r>
        <w:r w:rsidRPr="00716ED0" w:rsidDel="00013929">
          <w:rPr>
            <w:bCs/>
          </w:rPr>
          <w:delText>DietOrder</w:delText>
        </w:r>
        <w:r w:rsidDel="00013929">
          <w:tab/>
        </w:r>
      </w:del>
      <w:del w:id="588" w:author="Aziz Boxwala" w:date="2014-08-11T18:56:00Z">
        <w:r w:rsidDel="00F10EF4">
          <w:delText>72</w:delText>
        </w:r>
      </w:del>
    </w:p>
    <w:p w14:paraId="771132A8" w14:textId="77777777" w:rsidR="00DC4595" w:rsidDel="00013929" w:rsidRDefault="00DC4595">
      <w:pPr>
        <w:pStyle w:val="TOC2"/>
        <w:tabs>
          <w:tab w:val="left" w:pos="1320"/>
        </w:tabs>
        <w:rPr>
          <w:del w:id="589" w:author="Aziz Boxwala" w:date="2014-08-15T16:15:00Z"/>
          <w:rFonts w:asciiTheme="minorHAnsi" w:eastAsiaTheme="minorEastAsia" w:hAnsiTheme="minorHAnsi" w:cstheme="minorBidi"/>
          <w:sz w:val="22"/>
          <w:szCs w:val="22"/>
        </w:rPr>
      </w:pPr>
      <w:del w:id="590" w:author="Aziz Boxwala" w:date="2014-08-15T16:15:00Z">
        <w:r w:rsidRPr="00716ED0" w:rsidDel="00013929">
          <w:rPr>
            <w:bCs/>
          </w:rPr>
          <w:delText>5.26</w:delText>
        </w:r>
        <w:r w:rsidDel="00013929">
          <w:rPr>
            <w:rFonts w:asciiTheme="minorHAnsi" w:eastAsiaTheme="minorEastAsia" w:hAnsiTheme="minorHAnsi" w:cstheme="minorBidi"/>
            <w:sz w:val="22"/>
            <w:szCs w:val="22"/>
          </w:rPr>
          <w:tab/>
        </w:r>
        <w:r w:rsidRPr="00716ED0" w:rsidDel="00013929">
          <w:rPr>
            <w:bCs/>
          </w:rPr>
          <w:delText>DietProposal</w:delText>
        </w:r>
        <w:r w:rsidDel="00013929">
          <w:tab/>
        </w:r>
      </w:del>
      <w:del w:id="591" w:author="Aziz Boxwala" w:date="2014-08-11T18:56:00Z">
        <w:r w:rsidDel="00F10EF4">
          <w:delText>72</w:delText>
        </w:r>
      </w:del>
    </w:p>
    <w:p w14:paraId="69D1410D" w14:textId="77777777" w:rsidR="00DC4595" w:rsidDel="00013929" w:rsidRDefault="00DC4595">
      <w:pPr>
        <w:pStyle w:val="TOC2"/>
        <w:tabs>
          <w:tab w:val="left" w:pos="1320"/>
        </w:tabs>
        <w:rPr>
          <w:del w:id="592" w:author="Aziz Boxwala" w:date="2014-08-15T16:15:00Z"/>
          <w:rFonts w:asciiTheme="minorHAnsi" w:eastAsiaTheme="minorEastAsia" w:hAnsiTheme="minorHAnsi" w:cstheme="minorBidi"/>
          <w:sz w:val="22"/>
          <w:szCs w:val="22"/>
        </w:rPr>
      </w:pPr>
      <w:del w:id="593" w:author="Aziz Boxwala" w:date="2014-08-15T16:15:00Z">
        <w:r w:rsidRPr="00716ED0" w:rsidDel="00013929">
          <w:rPr>
            <w:bCs/>
          </w:rPr>
          <w:delText>5.27</w:delText>
        </w:r>
        <w:r w:rsidDel="00013929">
          <w:rPr>
            <w:rFonts w:asciiTheme="minorHAnsi" w:eastAsiaTheme="minorEastAsia" w:hAnsiTheme="minorHAnsi" w:cstheme="minorBidi"/>
            <w:sz w:val="22"/>
            <w:szCs w:val="22"/>
          </w:rPr>
          <w:tab/>
        </w:r>
        <w:r w:rsidRPr="00716ED0" w:rsidDel="00013929">
          <w:rPr>
            <w:bCs/>
          </w:rPr>
          <w:delText>EncounterCondition</w:delText>
        </w:r>
        <w:r w:rsidDel="00013929">
          <w:tab/>
        </w:r>
      </w:del>
      <w:del w:id="594" w:author="Aziz Boxwala" w:date="2014-08-11T18:56:00Z">
        <w:r w:rsidDel="00F10EF4">
          <w:delText>73</w:delText>
        </w:r>
      </w:del>
    </w:p>
    <w:p w14:paraId="1BB990D4" w14:textId="77777777" w:rsidR="00DC4595" w:rsidDel="00013929" w:rsidRDefault="00DC4595">
      <w:pPr>
        <w:pStyle w:val="TOC2"/>
        <w:tabs>
          <w:tab w:val="left" w:pos="1320"/>
        </w:tabs>
        <w:rPr>
          <w:del w:id="595" w:author="Aziz Boxwala" w:date="2014-08-15T16:15:00Z"/>
          <w:rFonts w:asciiTheme="minorHAnsi" w:eastAsiaTheme="minorEastAsia" w:hAnsiTheme="minorHAnsi" w:cstheme="minorBidi"/>
          <w:sz w:val="22"/>
          <w:szCs w:val="22"/>
        </w:rPr>
      </w:pPr>
      <w:del w:id="596" w:author="Aziz Boxwala" w:date="2014-08-15T16:15:00Z">
        <w:r w:rsidRPr="00716ED0" w:rsidDel="00013929">
          <w:rPr>
            <w:bCs/>
          </w:rPr>
          <w:delText>5.28</w:delText>
        </w:r>
        <w:r w:rsidDel="00013929">
          <w:rPr>
            <w:rFonts w:asciiTheme="minorHAnsi" w:eastAsiaTheme="minorEastAsia" w:hAnsiTheme="minorHAnsi" w:cstheme="minorBidi"/>
            <w:sz w:val="22"/>
            <w:szCs w:val="22"/>
          </w:rPr>
          <w:tab/>
        </w:r>
        <w:r w:rsidRPr="00716ED0" w:rsidDel="00013929">
          <w:rPr>
            <w:bCs/>
          </w:rPr>
          <w:delText>EncounterEvent</w:delText>
        </w:r>
        <w:r w:rsidDel="00013929">
          <w:tab/>
        </w:r>
      </w:del>
      <w:del w:id="597" w:author="Aziz Boxwala" w:date="2014-08-11T18:56:00Z">
        <w:r w:rsidDel="00F10EF4">
          <w:delText>74</w:delText>
        </w:r>
      </w:del>
    </w:p>
    <w:p w14:paraId="38F5C738" w14:textId="77777777" w:rsidR="00DC4595" w:rsidDel="00013929" w:rsidRDefault="00DC4595">
      <w:pPr>
        <w:pStyle w:val="TOC2"/>
        <w:tabs>
          <w:tab w:val="left" w:pos="1320"/>
        </w:tabs>
        <w:rPr>
          <w:del w:id="598" w:author="Aziz Boxwala" w:date="2014-08-15T16:15:00Z"/>
          <w:rFonts w:asciiTheme="minorHAnsi" w:eastAsiaTheme="minorEastAsia" w:hAnsiTheme="minorHAnsi" w:cstheme="minorBidi"/>
          <w:sz w:val="22"/>
          <w:szCs w:val="22"/>
        </w:rPr>
      </w:pPr>
      <w:del w:id="599" w:author="Aziz Boxwala" w:date="2014-08-15T16:15:00Z">
        <w:r w:rsidRPr="00716ED0" w:rsidDel="00013929">
          <w:rPr>
            <w:bCs/>
          </w:rPr>
          <w:delText>5.29</w:delText>
        </w:r>
        <w:r w:rsidDel="00013929">
          <w:rPr>
            <w:rFonts w:asciiTheme="minorHAnsi" w:eastAsiaTheme="minorEastAsia" w:hAnsiTheme="minorHAnsi" w:cstheme="minorBidi"/>
            <w:sz w:val="22"/>
            <w:szCs w:val="22"/>
          </w:rPr>
          <w:tab/>
        </w:r>
        <w:r w:rsidRPr="00716ED0" w:rsidDel="00013929">
          <w:rPr>
            <w:bCs/>
          </w:rPr>
          <w:delText>EncounterProposal</w:delText>
        </w:r>
        <w:r w:rsidDel="00013929">
          <w:tab/>
        </w:r>
      </w:del>
      <w:del w:id="600" w:author="Aziz Boxwala" w:date="2014-08-11T18:56:00Z">
        <w:r w:rsidDel="00F10EF4">
          <w:delText>74</w:delText>
        </w:r>
      </w:del>
    </w:p>
    <w:p w14:paraId="47E87DA5" w14:textId="77777777" w:rsidR="00DC4595" w:rsidDel="00013929" w:rsidRDefault="00DC4595">
      <w:pPr>
        <w:pStyle w:val="TOC2"/>
        <w:tabs>
          <w:tab w:val="left" w:pos="1320"/>
        </w:tabs>
        <w:rPr>
          <w:del w:id="601" w:author="Aziz Boxwala" w:date="2014-08-15T16:15:00Z"/>
          <w:rFonts w:asciiTheme="minorHAnsi" w:eastAsiaTheme="minorEastAsia" w:hAnsiTheme="minorHAnsi" w:cstheme="minorBidi"/>
          <w:sz w:val="22"/>
          <w:szCs w:val="22"/>
        </w:rPr>
      </w:pPr>
      <w:del w:id="602" w:author="Aziz Boxwala" w:date="2014-08-15T16:15:00Z">
        <w:r w:rsidRPr="00716ED0" w:rsidDel="00013929">
          <w:rPr>
            <w:bCs/>
          </w:rPr>
          <w:delText>5.30</w:delText>
        </w:r>
        <w:r w:rsidDel="00013929">
          <w:rPr>
            <w:rFonts w:asciiTheme="minorHAnsi" w:eastAsiaTheme="minorEastAsia" w:hAnsiTheme="minorHAnsi" w:cstheme="minorBidi"/>
            <w:sz w:val="22"/>
            <w:szCs w:val="22"/>
          </w:rPr>
          <w:tab/>
        </w:r>
        <w:r w:rsidRPr="00716ED0" w:rsidDel="00013929">
          <w:rPr>
            <w:bCs/>
          </w:rPr>
          <w:delText>EncounterRequest</w:delText>
        </w:r>
        <w:r w:rsidDel="00013929">
          <w:tab/>
        </w:r>
      </w:del>
      <w:del w:id="603" w:author="Aziz Boxwala" w:date="2014-08-11T18:56:00Z">
        <w:r w:rsidDel="00F10EF4">
          <w:delText>75</w:delText>
        </w:r>
      </w:del>
    </w:p>
    <w:p w14:paraId="3D28F5AA" w14:textId="77777777" w:rsidR="00DC4595" w:rsidDel="00013929" w:rsidRDefault="00DC4595">
      <w:pPr>
        <w:pStyle w:val="TOC2"/>
        <w:tabs>
          <w:tab w:val="left" w:pos="1320"/>
        </w:tabs>
        <w:rPr>
          <w:del w:id="604" w:author="Aziz Boxwala" w:date="2014-08-15T16:15:00Z"/>
          <w:rFonts w:asciiTheme="minorHAnsi" w:eastAsiaTheme="minorEastAsia" w:hAnsiTheme="minorHAnsi" w:cstheme="minorBidi"/>
          <w:sz w:val="22"/>
          <w:szCs w:val="22"/>
        </w:rPr>
      </w:pPr>
      <w:del w:id="605" w:author="Aziz Boxwala" w:date="2014-08-15T16:15:00Z">
        <w:r w:rsidRPr="00716ED0" w:rsidDel="00013929">
          <w:rPr>
            <w:bCs/>
          </w:rPr>
          <w:delText>5.31</w:delText>
        </w:r>
        <w:r w:rsidDel="00013929">
          <w:rPr>
            <w:rFonts w:asciiTheme="minorHAnsi" w:eastAsiaTheme="minorEastAsia" w:hAnsiTheme="minorHAnsi" w:cstheme="minorBidi"/>
            <w:sz w:val="22"/>
            <w:szCs w:val="22"/>
          </w:rPr>
          <w:tab/>
        </w:r>
        <w:r w:rsidRPr="00716ED0" w:rsidDel="00013929">
          <w:rPr>
            <w:bCs/>
          </w:rPr>
          <w:delText>EntityCharacteristic</w:delText>
        </w:r>
        <w:r w:rsidDel="00013929">
          <w:tab/>
        </w:r>
      </w:del>
      <w:del w:id="606" w:author="Aziz Boxwala" w:date="2014-08-11T18:56:00Z">
        <w:r w:rsidDel="00F10EF4">
          <w:delText>75</w:delText>
        </w:r>
      </w:del>
    </w:p>
    <w:p w14:paraId="6765429D" w14:textId="77777777" w:rsidR="00DC4595" w:rsidDel="00013929" w:rsidRDefault="00DC4595">
      <w:pPr>
        <w:pStyle w:val="TOC2"/>
        <w:tabs>
          <w:tab w:val="left" w:pos="1320"/>
        </w:tabs>
        <w:rPr>
          <w:del w:id="607" w:author="Aziz Boxwala" w:date="2014-08-15T16:15:00Z"/>
          <w:rFonts w:asciiTheme="minorHAnsi" w:eastAsiaTheme="minorEastAsia" w:hAnsiTheme="minorHAnsi" w:cstheme="minorBidi"/>
          <w:sz w:val="22"/>
          <w:szCs w:val="22"/>
        </w:rPr>
      </w:pPr>
      <w:del w:id="608" w:author="Aziz Boxwala" w:date="2014-08-15T16:15:00Z">
        <w:r w:rsidRPr="00716ED0" w:rsidDel="00013929">
          <w:rPr>
            <w:bCs/>
          </w:rPr>
          <w:delText>5.32</w:delText>
        </w:r>
        <w:r w:rsidDel="00013929">
          <w:rPr>
            <w:rFonts w:asciiTheme="minorHAnsi" w:eastAsiaTheme="minorEastAsia" w:hAnsiTheme="minorHAnsi" w:cstheme="minorBidi"/>
            <w:sz w:val="22"/>
            <w:szCs w:val="22"/>
          </w:rPr>
          <w:tab/>
        </w:r>
        <w:r w:rsidRPr="00716ED0" w:rsidDel="00013929">
          <w:rPr>
            <w:bCs/>
          </w:rPr>
          <w:delText>FamilyHistoryConditionAbsent</w:delText>
        </w:r>
        <w:r w:rsidDel="00013929">
          <w:tab/>
        </w:r>
      </w:del>
      <w:del w:id="609" w:author="Aziz Boxwala" w:date="2014-08-11T18:56:00Z">
        <w:r w:rsidDel="00F10EF4">
          <w:delText>76</w:delText>
        </w:r>
      </w:del>
    </w:p>
    <w:p w14:paraId="32B9624B" w14:textId="77777777" w:rsidR="00DC4595" w:rsidDel="00013929" w:rsidRDefault="00DC4595">
      <w:pPr>
        <w:pStyle w:val="TOC2"/>
        <w:tabs>
          <w:tab w:val="left" w:pos="1320"/>
        </w:tabs>
        <w:rPr>
          <w:del w:id="610" w:author="Aziz Boxwala" w:date="2014-08-15T16:15:00Z"/>
          <w:rFonts w:asciiTheme="minorHAnsi" w:eastAsiaTheme="minorEastAsia" w:hAnsiTheme="minorHAnsi" w:cstheme="minorBidi"/>
          <w:sz w:val="22"/>
          <w:szCs w:val="22"/>
        </w:rPr>
      </w:pPr>
      <w:del w:id="611" w:author="Aziz Boxwala" w:date="2014-08-15T16:15:00Z">
        <w:r w:rsidRPr="00716ED0" w:rsidDel="00013929">
          <w:rPr>
            <w:bCs/>
          </w:rPr>
          <w:delText>5.33</w:delText>
        </w:r>
        <w:r w:rsidDel="00013929">
          <w:rPr>
            <w:rFonts w:asciiTheme="minorHAnsi" w:eastAsiaTheme="minorEastAsia" w:hAnsiTheme="minorHAnsi" w:cstheme="minorBidi"/>
            <w:sz w:val="22"/>
            <w:szCs w:val="22"/>
          </w:rPr>
          <w:tab/>
        </w:r>
        <w:r w:rsidRPr="00716ED0" w:rsidDel="00013929">
          <w:rPr>
            <w:bCs/>
          </w:rPr>
          <w:delText>FamilyHistoryConditionPresent</w:delText>
        </w:r>
        <w:r w:rsidDel="00013929">
          <w:tab/>
        </w:r>
      </w:del>
      <w:del w:id="612" w:author="Aziz Boxwala" w:date="2014-08-11T18:56:00Z">
        <w:r w:rsidDel="00F10EF4">
          <w:delText>76</w:delText>
        </w:r>
      </w:del>
    </w:p>
    <w:p w14:paraId="0CFCA83F" w14:textId="77777777" w:rsidR="00DC4595" w:rsidDel="00013929" w:rsidRDefault="00DC4595">
      <w:pPr>
        <w:pStyle w:val="TOC2"/>
        <w:tabs>
          <w:tab w:val="left" w:pos="1320"/>
        </w:tabs>
        <w:rPr>
          <w:del w:id="613" w:author="Aziz Boxwala" w:date="2014-08-15T16:15:00Z"/>
          <w:rFonts w:asciiTheme="minorHAnsi" w:eastAsiaTheme="minorEastAsia" w:hAnsiTheme="minorHAnsi" w:cstheme="minorBidi"/>
          <w:sz w:val="22"/>
          <w:szCs w:val="22"/>
        </w:rPr>
      </w:pPr>
      <w:del w:id="614" w:author="Aziz Boxwala" w:date="2014-08-15T16:15:00Z">
        <w:r w:rsidRPr="00716ED0" w:rsidDel="00013929">
          <w:rPr>
            <w:bCs/>
          </w:rPr>
          <w:delText>5.34</w:delText>
        </w:r>
        <w:r w:rsidDel="00013929">
          <w:rPr>
            <w:rFonts w:asciiTheme="minorHAnsi" w:eastAsiaTheme="minorEastAsia" w:hAnsiTheme="minorHAnsi" w:cstheme="minorBidi"/>
            <w:sz w:val="22"/>
            <w:szCs w:val="22"/>
          </w:rPr>
          <w:tab/>
        </w:r>
        <w:r w:rsidRPr="00716ED0" w:rsidDel="00013929">
          <w:rPr>
            <w:bCs/>
          </w:rPr>
          <w:delText>FamilyHistoryConditionUnknown</w:delText>
        </w:r>
        <w:r w:rsidDel="00013929">
          <w:tab/>
        </w:r>
      </w:del>
      <w:del w:id="615" w:author="Aziz Boxwala" w:date="2014-08-11T18:56:00Z">
        <w:r w:rsidDel="00F10EF4">
          <w:delText>77</w:delText>
        </w:r>
      </w:del>
    </w:p>
    <w:p w14:paraId="53CF39EC" w14:textId="77777777" w:rsidR="00DC4595" w:rsidDel="00013929" w:rsidRDefault="00DC4595">
      <w:pPr>
        <w:pStyle w:val="TOC2"/>
        <w:tabs>
          <w:tab w:val="left" w:pos="1320"/>
        </w:tabs>
        <w:rPr>
          <w:del w:id="616" w:author="Aziz Boxwala" w:date="2014-08-15T16:15:00Z"/>
          <w:rFonts w:asciiTheme="minorHAnsi" w:eastAsiaTheme="minorEastAsia" w:hAnsiTheme="minorHAnsi" w:cstheme="minorBidi"/>
          <w:sz w:val="22"/>
          <w:szCs w:val="22"/>
        </w:rPr>
      </w:pPr>
      <w:del w:id="617" w:author="Aziz Boxwala" w:date="2014-08-15T16:15:00Z">
        <w:r w:rsidRPr="00716ED0" w:rsidDel="00013929">
          <w:rPr>
            <w:bCs/>
          </w:rPr>
          <w:delText>5.35</w:delText>
        </w:r>
        <w:r w:rsidDel="00013929">
          <w:rPr>
            <w:rFonts w:asciiTheme="minorHAnsi" w:eastAsiaTheme="minorEastAsia" w:hAnsiTheme="minorHAnsi" w:cstheme="minorBidi"/>
            <w:sz w:val="22"/>
            <w:szCs w:val="22"/>
          </w:rPr>
          <w:tab/>
        </w:r>
        <w:r w:rsidRPr="00716ED0" w:rsidDel="00013929">
          <w:rPr>
            <w:bCs/>
          </w:rPr>
          <w:delText>GoalPerformance</w:delText>
        </w:r>
        <w:r w:rsidDel="00013929">
          <w:tab/>
        </w:r>
      </w:del>
      <w:del w:id="618" w:author="Aziz Boxwala" w:date="2014-08-11T18:56:00Z">
        <w:r w:rsidDel="00F10EF4">
          <w:delText>77</w:delText>
        </w:r>
      </w:del>
    </w:p>
    <w:p w14:paraId="4FEE060C" w14:textId="77777777" w:rsidR="00DC4595" w:rsidDel="00013929" w:rsidRDefault="00DC4595">
      <w:pPr>
        <w:pStyle w:val="TOC2"/>
        <w:tabs>
          <w:tab w:val="left" w:pos="1320"/>
        </w:tabs>
        <w:rPr>
          <w:del w:id="619" w:author="Aziz Boxwala" w:date="2014-08-15T16:15:00Z"/>
          <w:rFonts w:asciiTheme="minorHAnsi" w:eastAsiaTheme="minorEastAsia" w:hAnsiTheme="minorHAnsi" w:cstheme="minorBidi"/>
          <w:sz w:val="22"/>
          <w:szCs w:val="22"/>
        </w:rPr>
      </w:pPr>
      <w:del w:id="620" w:author="Aziz Boxwala" w:date="2014-08-15T16:15:00Z">
        <w:r w:rsidRPr="00716ED0" w:rsidDel="00013929">
          <w:rPr>
            <w:bCs/>
          </w:rPr>
          <w:delText>5.36</w:delText>
        </w:r>
        <w:r w:rsidDel="00013929">
          <w:rPr>
            <w:rFonts w:asciiTheme="minorHAnsi" w:eastAsiaTheme="minorEastAsia" w:hAnsiTheme="minorHAnsi" w:cstheme="minorBidi"/>
            <w:sz w:val="22"/>
            <w:szCs w:val="22"/>
          </w:rPr>
          <w:tab/>
        </w:r>
        <w:r w:rsidRPr="00716ED0" w:rsidDel="00013929">
          <w:rPr>
            <w:bCs/>
          </w:rPr>
          <w:delText>GoalProposal</w:delText>
        </w:r>
        <w:r w:rsidDel="00013929">
          <w:tab/>
        </w:r>
      </w:del>
      <w:del w:id="621" w:author="Aziz Boxwala" w:date="2014-08-11T18:56:00Z">
        <w:r w:rsidDel="00F10EF4">
          <w:delText>78</w:delText>
        </w:r>
      </w:del>
    </w:p>
    <w:p w14:paraId="796AE91A" w14:textId="77777777" w:rsidR="00DC4595" w:rsidDel="00013929" w:rsidRDefault="00DC4595">
      <w:pPr>
        <w:pStyle w:val="TOC2"/>
        <w:tabs>
          <w:tab w:val="left" w:pos="1320"/>
        </w:tabs>
        <w:rPr>
          <w:del w:id="622" w:author="Aziz Boxwala" w:date="2014-08-15T16:15:00Z"/>
          <w:rFonts w:asciiTheme="minorHAnsi" w:eastAsiaTheme="minorEastAsia" w:hAnsiTheme="minorHAnsi" w:cstheme="minorBidi"/>
          <w:sz w:val="22"/>
          <w:szCs w:val="22"/>
        </w:rPr>
      </w:pPr>
      <w:del w:id="623" w:author="Aziz Boxwala" w:date="2014-08-15T16:15:00Z">
        <w:r w:rsidRPr="00716ED0" w:rsidDel="00013929">
          <w:rPr>
            <w:bCs/>
          </w:rPr>
          <w:delText>5.37</w:delText>
        </w:r>
        <w:r w:rsidDel="00013929">
          <w:rPr>
            <w:rFonts w:asciiTheme="minorHAnsi" w:eastAsiaTheme="minorEastAsia" w:hAnsiTheme="minorHAnsi" w:cstheme="minorBidi"/>
            <w:sz w:val="22"/>
            <w:szCs w:val="22"/>
          </w:rPr>
          <w:tab/>
        </w:r>
        <w:r w:rsidRPr="00716ED0" w:rsidDel="00013929">
          <w:rPr>
            <w:bCs/>
          </w:rPr>
          <w:delText>ImmunizationDoseAdministration</w:delText>
        </w:r>
        <w:r w:rsidDel="00013929">
          <w:tab/>
        </w:r>
      </w:del>
      <w:del w:id="624" w:author="Aziz Boxwala" w:date="2014-08-11T18:56:00Z">
        <w:r w:rsidDel="00F10EF4">
          <w:delText>78</w:delText>
        </w:r>
      </w:del>
    </w:p>
    <w:p w14:paraId="157D761F" w14:textId="77777777" w:rsidR="00DC4595" w:rsidDel="00013929" w:rsidRDefault="00DC4595">
      <w:pPr>
        <w:pStyle w:val="TOC2"/>
        <w:tabs>
          <w:tab w:val="left" w:pos="1320"/>
        </w:tabs>
        <w:rPr>
          <w:del w:id="625" w:author="Aziz Boxwala" w:date="2014-08-15T16:15:00Z"/>
          <w:rFonts w:asciiTheme="minorHAnsi" w:eastAsiaTheme="minorEastAsia" w:hAnsiTheme="minorHAnsi" w:cstheme="minorBidi"/>
          <w:sz w:val="22"/>
          <w:szCs w:val="22"/>
        </w:rPr>
      </w:pPr>
      <w:del w:id="626" w:author="Aziz Boxwala" w:date="2014-08-15T16:15:00Z">
        <w:r w:rsidRPr="00716ED0" w:rsidDel="00013929">
          <w:rPr>
            <w:bCs/>
          </w:rPr>
          <w:delText>5.38</w:delText>
        </w:r>
        <w:r w:rsidDel="00013929">
          <w:rPr>
            <w:rFonts w:asciiTheme="minorHAnsi" w:eastAsiaTheme="minorEastAsia" w:hAnsiTheme="minorHAnsi" w:cstheme="minorBidi"/>
            <w:sz w:val="22"/>
            <w:szCs w:val="22"/>
          </w:rPr>
          <w:tab/>
        </w:r>
        <w:r w:rsidRPr="00716ED0" w:rsidDel="00013929">
          <w:rPr>
            <w:bCs/>
          </w:rPr>
          <w:delText>ImmunizationOrder</w:delText>
        </w:r>
        <w:r w:rsidDel="00013929">
          <w:tab/>
        </w:r>
      </w:del>
      <w:del w:id="627" w:author="Aziz Boxwala" w:date="2014-08-11T18:56:00Z">
        <w:r w:rsidDel="00F10EF4">
          <w:delText>79</w:delText>
        </w:r>
      </w:del>
    </w:p>
    <w:p w14:paraId="0929377E" w14:textId="77777777" w:rsidR="00DC4595" w:rsidDel="00013929" w:rsidRDefault="00DC4595">
      <w:pPr>
        <w:pStyle w:val="TOC2"/>
        <w:tabs>
          <w:tab w:val="left" w:pos="1320"/>
        </w:tabs>
        <w:rPr>
          <w:del w:id="628" w:author="Aziz Boxwala" w:date="2014-08-15T16:15:00Z"/>
          <w:rFonts w:asciiTheme="minorHAnsi" w:eastAsiaTheme="minorEastAsia" w:hAnsiTheme="minorHAnsi" w:cstheme="minorBidi"/>
          <w:sz w:val="22"/>
          <w:szCs w:val="22"/>
        </w:rPr>
      </w:pPr>
      <w:del w:id="629" w:author="Aziz Boxwala" w:date="2014-08-15T16:15:00Z">
        <w:r w:rsidRPr="00716ED0" w:rsidDel="00013929">
          <w:rPr>
            <w:bCs/>
          </w:rPr>
          <w:delText>5.39</w:delText>
        </w:r>
        <w:r w:rsidDel="00013929">
          <w:rPr>
            <w:rFonts w:asciiTheme="minorHAnsi" w:eastAsiaTheme="minorEastAsia" w:hAnsiTheme="minorHAnsi" w:cstheme="minorBidi"/>
            <w:sz w:val="22"/>
            <w:szCs w:val="22"/>
          </w:rPr>
          <w:tab/>
        </w:r>
        <w:r w:rsidRPr="00716ED0" w:rsidDel="00013929">
          <w:rPr>
            <w:bCs/>
          </w:rPr>
          <w:delText>ImmunizationProposal</w:delText>
        </w:r>
        <w:r w:rsidDel="00013929">
          <w:tab/>
        </w:r>
      </w:del>
      <w:del w:id="630" w:author="Aziz Boxwala" w:date="2014-08-11T18:56:00Z">
        <w:r w:rsidDel="00F10EF4">
          <w:delText>80</w:delText>
        </w:r>
      </w:del>
    </w:p>
    <w:p w14:paraId="0D42810B" w14:textId="77777777" w:rsidR="00DC4595" w:rsidDel="00013929" w:rsidRDefault="00DC4595">
      <w:pPr>
        <w:pStyle w:val="TOC2"/>
        <w:tabs>
          <w:tab w:val="left" w:pos="1320"/>
        </w:tabs>
        <w:rPr>
          <w:del w:id="631" w:author="Aziz Boxwala" w:date="2014-08-15T16:15:00Z"/>
          <w:rFonts w:asciiTheme="minorHAnsi" w:eastAsiaTheme="minorEastAsia" w:hAnsiTheme="minorHAnsi" w:cstheme="minorBidi"/>
          <w:sz w:val="22"/>
          <w:szCs w:val="22"/>
        </w:rPr>
      </w:pPr>
      <w:del w:id="632" w:author="Aziz Boxwala" w:date="2014-08-15T16:15:00Z">
        <w:r w:rsidRPr="00716ED0" w:rsidDel="00013929">
          <w:rPr>
            <w:bCs/>
          </w:rPr>
          <w:delText>5.40</w:delText>
        </w:r>
        <w:r w:rsidDel="00013929">
          <w:rPr>
            <w:rFonts w:asciiTheme="minorHAnsi" w:eastAsiaTheme="minorEastAsia" w:hAnsiTheme="minorHAnsi" w:cstheme="minorBidi"/>
            <w:sz w:val="22"/>
            <w:szCs w:val="22"/>
          </w:rPr>
          <w:tab/>
        </w:r>
        <w:r w:rsidRPr="00716ED0" w:rsidDel="00013929">
          <w:rPr>
            <w:bCs/>
          </w:rPr>
          <w:delText>Location</w:delText>
        </w:r>
        <w:r w:rsidDel="00013929">
          <w:tab/>
        </w:r>
      </w:del>
      <w:del w:id="633" w:author="Aziz Boxwala" w:date="2014-08-11T18:56:00Z">
        <w:r w:rsidDel="00F10EF4">
          <w:delText>80</w:delText>
        </w:r>
      </w:del>
    </w:p>
    <w:p w14:paraId="4B5D332D" w14:textId="77777777" w:rsidR="00DC4595" w:rsidDel="00013929" w:rsidRDefault="00DC4595">
      <w:pPr>
        <w:pStyle w:val="TOC2"/>
        <w:tabs>
          <w:tab w:val="left" w:pos="1320"/>
        </w:tabs>
        <w:rPr>
          <w:del w:id="634" w:author="Aziz Boxwala" w:date="2014-08-15T16:15:00Z"/>
          <w:rFonts w:asciiTheme="minorHAnsi" w:eastAsiaTheme="minorEastAsia" w:hAnsiTheme="minorHAnsi" w:cstheme="minorBidi"/>
          <w:sz w:val="22"/>
          <w:szCs w:val="22"/>
        </w:rPr>
      </w:pPr>
      <w:del w:id="635" w:author="Aziz Boxwala" w:date="2014-08-15T16:15:00Z">
        <w:r w:rsidRPr="00716ED0" w:rsidDel="00013929">
          <w:rPr>
            <w:bCs/>
          </w:rPr>
          <w:delText>5.41</w:delText>
        </w:r>
        <w:r w:rsidDel="00013929">
          <w:rPr>
            <w:rFonts w:asciiTheme="minorHAnsi" w:eastAsiaTheme="minorEastAsia" w:hAnsiTheme="minorHAnsi" w:cstheme="minorBidi"/>
            <w:sz w:val="22"/>
            <w:szCs w:val="22"/>
          </w:rPr>
          <w:tab/>
        </w:r>
        <w:r w:rsidRPr="00716ED0" w:rsidDel="00013929">
          <w:rPr>
            <w:bCs/>
          </w:rPr>
          <w:delText>ManufacturedProduct</w:delText>
        </w:r>
        <w:r w:rsidDel="00013929">
          <w:tab/>
        </w:r>
      </w:del>
      <w:del w:id="636" w:author="Aziz Boxwala" w:date="2014-08-11T18:56:00Z">
        <w:r w:rsidDel="00F10EF4">
          <w:delText>81</w:delText>
        </w:r>
      </w:del>
    </w:p>
    <w:p w14:paraId="51811752" w14:textId="77777777" w:rsidR="00DC4595" w:rsidDel="00013929" w:rsidRDefault="00DC4595">
      <w:pPr>
        <w:pStyle w:val="TOC2"/>
        <w:tabs>
          <w:tab w:val="left" w:pos="1320"/>
        </w:tabs>
        <w:rPr>
          <w:del w:id="637" w:author="Aziz Boxwala" w:date="2014-08-15T16:15:00Z"/>
          <w:rFonts w:asciiTheme="minorHAnsi" w:eastAsiaTheme="minorEastAsia" w:hAnsiTheme="minorHAnsi" w:cstheme="minorBidi"/>
          <w:sz w:val="22"/>
          <w:szCs w:val="22"/>
        </w:rPr>
      </w:pPr>
      <w:del w:id="638" w:author="Aziz Boxwala" w:date="2014-08-15T16:15:00Z">
        <w:r w:rsidRPr="00716ED0" w:rsidDel="00013929">
          <w:rPr>
            <w:bCs/>
          </w:rPr>
          <w:delText>5.42</w:delText>
        </w:r>
        <w:r w:rsidDel="00013929">
          <w:rPr>
            <w:rFonts w:asciiTheme="minorHAnsi" w:eastAsiaTheme="minorEastAsia" w:hAnsiTheme="minorHAnsi" w:cstheme="minorBidi"/>
            <w:sz w:val="22"/>
            <w:szCs w:val="22"/>
          </w:rPr>
          <w:tab/>
        </w:r>
        <w:r w:rsidRPr="00716ED0" w:rsidDel="00013929">
          <w:rPr>
            <w:bCs/>
          </w:rPr>
          <w:delText>Medication</w:delText>
        </w:r>
        <w:r w:rsidDel="00013929">
          <w:tab/>
        </w:r>
      </w:del>
      <w:del w:id="639" w:author="Aziz Boxwala" w:date="2014-08-11T18:56:00Z">
        <w:r w:rsidDel="00F10EF4">
          <w:delText>83</w:delText>
        </w:r>
      </w:del>
    </w:p>
    <w:p w14:paraId="606873B0" w14:textId="77777777" w:rsidR="00DC4595" w:rsidDel="00013929" w:rsidRDefault="00DC4595">
      <w:pPr>
        <w:pStyle w:val="TOC2"/>
        <w:tabs>
          <w:tab w:val="left" w:pos="1320"/>
        </w:tabs>
        <w:rPr>
          <w:del w:id="640" w:author="Aziz Boxwala" w:date="2014-08-15T16:15:00Z"/>
          <w:rFonts w:asciiTheme="minorHAnsi" w:eastAsiaTheme="minorEastAsia" w:hAnsiTheme="minorHAnsi" w:cstheme="minorBidi"/>
          <w:sz w:val="22"/>
          <w:szCs w:val="22"/>
        </w:rPr>
      </w:pPr>
      <w:del w:id="641" w:author="Aziz Boxwala" w:date="2014-08-15T16:15:00Z">
        <w:r w:rsidRPr="00716ED0" w:rsidDel="00013929">
          <w:rPr>
            <w:bCs/>
          </w:rPr>
          <w:delText>5.43</w:delText>
        </w:r>
        <w:r w:rsidDel="00013929">
          <w:rPr>
            <w:rFonts w:asciiTheme="minorHAnsi" w:eastAsiaTheme="minorEastAsia" w:hAnsiTheme="minorHAnsi" w:cstheme="minorBidi"/>
            <w:sz w:val="22"/>
            <w:szCs w:val="22"/>
          </w:rPr>
          <w:tab/>
        </w:r>
        <w:r w:rsidRPr="00716ED0" w:rsidDel="00013929">
          <w:rPr>
            <w:bCs/>
          </w:rPr>
          <w:delText>MedicationAdministrationProposal</w:delText>
        </w:r>
        <w:r w:rsidDel="00013929">
          <w:tab/>
        </w:r>
      </w:del>
      <w:del w:id="642" w:author="Aziz Boxwala" w:date="2014-08-11T18:56:00Z">
        <w:r w:rsidDel="00F10EF4">
          <w:delText>84</w:delText>
        </w:r>
      </w:del>
    </w:p>
    <w:p w14:paraId="222B0B0B" w14:textId="77777777" w:rsidR="00DC4595" w:rsidDel="00013929" w:rsidRDefault="00DC4595">
      <w:pPr>
        <w:pStyle w:val="TOC2"/>
        <w:tabs>
          <w:tab w:val="left" w:pos="1320"/>
        </w:tabs>
        <w:rPr>
          <w:del w:id="643" w:author="Aziz Boxwala" w:date="2014-08-15T16:15:00Z"/>
          <w:rFonts w:asciiTheme="minorHAnsi" w:eastAsiaTheme="minorEastAsia" w:hAnsiTheme="minorHAnsi" w:cstheme="minorBidi"/>
          <w:sz w:val="22"/>
          <w:szCs w:val="22"/>
        </w:rPr>
      </w:pPr>
      <w:del w:id="644" w:author="Aziz Boxwala" w:date="2014-08-15T16:15:00Z">
        <w:r w:rsidRPr="00716ED0" w:rsidDel="00013929">
          <w:rPr>
            <w:bCs/>
          </w:rPr>
          <w:delText>5.44</w:delText>
        </w:r>
        <w:r w:rsidDel="00013929">
          <w:rPr>
            <w:rFonts w:asciiTheme="minorHAnsi" w:eastAsiaTheme="minorEastAsia" w:hAnsiTheme="minorHAnsi" w:cstheme="minorBidi"/>
            <w:sz w:val="22"/>
            <w:szCs w:val="22"/>
          </w:rPr>
          <w:tab/>
        </w:r>
        <w:r w:rsidRPr="00716ED0" w:rsidDel="00013929">
          <w:rPr>
            <w:bCs/>
          </w:rPr>
          <w:delText>MedicationDispense</w:delText>
        </w:r>
        <w:r w:rsidDel="00013929">
          <w:tab/>
        </w:r>
      </w:del>
      <w:del w:id="645" w:author="Aziz Boxwala" w:date="2014-08-11T18:56:00Z">
        <w:r w:rsidDel="00F10EF4">
          <w:delText>84</w:delText>
        </w:r>
      </w:del>
    </w:p>
    <w:p w14:paraId="6853723F" w14:textId="77777777" w:rsidR="00DC4595" w:rsidDel="00013929" w:rsidRDefault="00DC4595">
      <w:pPr>
        <w:pStyle w:val="TOC2"/>
        <w:tabs>
          <w:tab w:val="left" w:pos="1320"/>
        </w:tabs>
        <w:rPr>
          <w:del w:id="646" w:author="Aziz Boxwala" w:date="2014-08-15T16:15:00Z"/>
          <w:rFonts w:asciiTheme="minorHAnsi" w:eastAsiaTheme="minorEastAsia" w:hAnsiTheme="minorHAnsi" w:cstheme="minorBidi"/>
          <w:sz w:val="22"/>
          <w:szCs w:val="22"/>
        </w:rPr>
      </w:pPr>
      <w:del w:id="647" w:author="Aziz Boxwala" w:date="2014-08-15T16:15:00Z">
        <w:r w:rsidRPr="00716ED0" w:rsidDel="00013929">
          <w:rPr>
            <w:bCs/>
          </w:rPr>
          <w:delText>5.45</w:delText>
        </w:r>
        <w:r w:rsidDel="00013929">
          <w:rPr>
            <w:rFonts w:asciiTheme="minorHAnsi" w:eastAsiaTheme="minorEastAsia" w:hAnsiTheme="minorHAnsi" w:cstheme="minorBidi"/>
            <w:sz w:val="22"/>
            <w:szCs w:val="22"/>
          </w:rPr>
          <w:tab/>
        </w:r>
        <w:r w:rsidRPr="00716ED0" w:rsidDel="00013929">
          <w:rPr>
            <w:bCs/>
          </w:rPr>
          <w:delText>MedicationDoseAdministration</w:delText>
        </w:r>
        <w:r w:rsidDel="00013929">
          <w:tab/>
        </w:r>
      </w:del>
      <w:del w:id="648" w:author="Aziz Boxwala" w:date="2014-08-11T18:56:00Z">
        <w:r w:rsidDel="00F10EF4">
          <w:delText>85</w:delText>
        </w:r>
      </w:del>
    </w:p>
    <w:p w14:paraId="6452BF24" w14:textId="77777777" w:rsidR="00DC4595" w:rsidDel="00013929" w:rsidRDefault="00DC4595">
      <w:pPr>
        <w:pStyle w:val="TOC2"/>
        <w:tabs>
          <w:tab w:val="left" w:pos="1320"/>
        </w:tabs>
        <w:rPr>
          <w:del w:id="649" w:author="Aziz Boxwala" w:date="2014-08-15T16:15:00Z"/>
          <w:rFonts w:asciiTheme="minorHAnsi" w:eastAsiaTheme="minorEastAsia" w:hAnsiTheme="minorHAnsi" w:cstheme="minorBidi"/>
          <w:sz w:val="22"/>
          <w:szCs w:val="22"/>
        </w:rPr>
      </w:pPr>
      <w:del w:id="650" w:author="Aziz Boxwala" w:date="2014-08-15T16:15:00Z">
        <w:r w:rsidRPr="00716ED0" w:rsidDel="00013929">
          <w:rPr>
            <w:bCs/>
          </w:rPr>
          <w:delText>5.46</w:delText>
        </w:r>
        <w:r w:rsidDel="00013929">
          <w:rPr>
            <w:rFonts w:asciiTheme="minorHAnsi" w:eastAsiaTheme="minorEastAsia" w:hAnsiTheme="minorHAnsi" w:cstheme="minorBidi"/>
            <w:sz w:val="22"/>
            <w:szCs w:val="22"/>
          </w:rPr>
          <w:tab/>
        </w:r>
        <w:r w:rsidRPr="00716ED0" w:rsidDel="00013929">
          <w:rPr>
            <w:bCs/>
          </w:rPr>
          <w:delText>MedicationIngredient</w:delText>
        </w:r>
        <w:r w:rsidDel="00013929">
          <w:tab/>
        </w:r>
      </w:del>
      <w:del w:id="651" w:author="Aziz Boxwala" w:date="2014-08-11T18:56:00Z">
        <w:r w:rsidDel="00F10EF4">
          <w:delText>85</w:delText>
        </w:r>
      </w:del>
    </w:p>
    <w:p w14:paraId="557BA344" w14:textId="77777777" w:rsidR="00DC4595" w:rsidDel="00013929" w:rsidRDefault="00DC4595">
      <w:pPr>
        <w:pStyle w:val="TOC2"/>
        <w:tabs>
          <w:tab w:val="left" w:pos="1320"/>
        </w:tabs>
        <w:rPr>
          <w:del w:id="652" w:author="Aziz Boxwala" w:date="2014-08-15T16:15:00Z"/>
          <w:rFonts w:asciiTheme="minorHAnsi" w:eastAsiaTheme="minorEastAsia" w:hAnsiTheme="minorHAnsi" w:cstheme="minorBidi"/>
          <w:sz w:val="22"/>
          <w:szCs w:val="22"/>
        </w:rPr>
      </w:pPr>
      <w:del w:id="653" w:author="Aziz Boxwala" w:date="2014-08-15T16:15:00Z">
        <w:r w:rsidRPr="00716ED0" w:rsidDel="00013929">
          <w:rPr>
            <w:bCs/>
          </w:rPr>
          <w:delText>5.47</w:delText>
        </w:r>
        <w:r w:rsidDel="00013929">
          <w:rPr>
            <w:rFonts w:asciiTheme="minorHAnsi" w:eastAsiaTheme="minorEastAsia" w:hAnsiTheme="minorHAnsi" w:cstheme="minorBidi"/>
            <w:sz w:val="22"/>
            <w:szCs w:val="22"/>
          </w:rPr>
          <w:tab/>
        </w:r>
        <w:r w:rsidRPr="00716ED0" w:rsidDel="00013929">
          <w:rPr>
            <w:bCs/>
          </w:rPr>
          <w:delText>MedicationPrescription</w:delText>
        </w:r>
        <w:r w:rsidDel="00013929">
          <w:tab/>
        </w:r>
      </w:del>
      <w:del w:id="654" w:author="Aziz Boxwala" w:date="2014-08-11T18:56:00Z">
        <w:r w:rsidDel="00F10EF4">
          <w:delText>86</w:delText>
        </w:r>
      </w:del>
    </w:p>
    <w:p w14:paraId="033343B8" w14:textId="77777777" w:rsidR="00DC4595" w:rsidDel="00013929" w:rsidRDefault="00DC4595">
      <w:pPr>
        <w:pStyle w:val="TOC2"/>
        <w:tabs>
          <w:tab w:val="left" w:pos="1320"/>
        </w:tabs>
        <w:rPr>
          <w:del w:id="655" w:author="Aziz Boxwala" w:date="2014-08-15T16:15:00Z"/>
          <w:rFonts w:asciiTheme="minorHAnsi" w:eastAsiaTheme="minorEastAsia" w:hAnsiTheme="minorHAnsi" w:cstheme="minorBidi"/>
          <w:sz w:val="22"/>
          <w:szCs w:val="22"/>
        </w:rPr>
      </w:pPr>
      <w:del w:id="656" w:author="Aziz Boxwala" w:date="2014-08-15T16:15:00Z">
        <w:r w:rsidRPr="00716ED0" w:rsidDel="00013929">
          <w:rPr>
            <w:bCs/>
          </w:rPr>
          <w:delText>5.48</w:delText>
        </w:r>
        <w:r w:rsidDel="00013929">
          <w:rPr>
            <w:rFonts w:asciiTheme="minorHAnsi" w:eastAsiaTheme="minorEastAsia" w:hAnsiTheme="minorHAnsi" w:cstheme="minorBidi"/>
            <w:sz w:val="22"/>
            <w:szCs w:val="22"/>
          </w:rPr>
          <w:tab/>
        </w:r>
        <w:r w:rsidRPr="00716ED0" w:rsidDel="00013929">
          <w:rPr>
            <w:bCs/>
          </w:rPr>
          <w:delText>MedicationStatement</w:delText>
        </w:r>
        <w:r w:rsidDel="00013929">
          <w:tab/>
        </w:r>
      </w:del>
      <w:del w:id="657" w:author="Aziz Boxwala" w:date="2014-08-11T18:56:00Z">
        <w:r w:rsidDel="00F10EF4">
          <w:delText>86</w:delText>
        </w:r>
      </w:del>
    </w:p>
    <w:p w14:paraId="60B99F6A" w14:textId="77777777" w:rsidR="00DC4595" w:rsidDel="00013929" w:rsidRDefault="00DC4595">
      <w:pPr>
        <w:pStyle w:val="TOC2"/>
        <w:tabs>
          <w:tab w:val="left" w:pos="1320"/>
        </w:tabs>
        <w:rPr>
          <w:del w:id="658" w:author="Aziz Boxwala" w:date="2014-08-15T16:15:00Z"/>
          <w:rFonts w:asciiTheme="minorHAnsi" w:eastAsiaTheme="minorEastAsia" w:hAnsiTheme="minorHAnsi" w:cstheme="minorBidi"/>
          <w:sz w:val="22"/>
          <w:szCs w:val="22"/>
        </w:rPr>
      </w:pPr>
      <w:del w:id="659" w:author="Aziz Boxwala" w:date="2014-08-15T16:15:00Z">
        <w:r w:rsidRPr="00716ED0" w:rsidDel="00013929">
          <w:rPr>
            <w:bCs/>
          </w:rPr>
          <w:delText>5.49</w:delText>
        </w:r>
        <w:r w:rsidDel="00013929">
          <w:rPr>
            <w:rFonts w:asciiTheme="minorHAnsi" w:eastAsiaTheme="minorEastAsia" w:hAnsiTheme="minorHAnsi" w:cstheme="minorBidi"/>
            <w:sz w:val="22"/>
            <w:szCs w:val="22"/>
          </w:rPr>
          <w:tab/>
        </w:r>
        <w:r w:rsidRPr="00716ED0" w:rsidDel="00013929">
          <w:rPr>
            <w:bCs/>
          </w:rPr>
          <w:delText>NoAdverseEvent</w:delText>
        </w:r>
        <w:r w:rsidDel="00013929">
          <w:tab/>
        </w:r>
      </w:del>
      <w:del w:id="660" w:author="Aziz Boxwala" w:date="2014-08-11T18:56:00Z">
        <w:r w:rsidDel="00F10EF4">
          <w:delText>87</w:delText>
        </w:r>
      </w:del>
    </w:p>
    <w:p w14:paraId="4C25A0D7" w14:textId="77777777" w:rsidR="00DC4595" w:rsidDel="00013929" w:rsidRDefault="00DC4595">
      <w:pPr>
        <w:pStyle w:val="TOC2"/>
        <w:tabs>
          <w:tab w:val="left" w:pos="1320"/>
        </w:tabs>
        <w:rPr>
          <w:del w:id="661" w:author="Aziz Boxwala" w:date="2014-08-15T16:15:00Z"/>
          <w:rFonts w:asciiTheme="minorHAnsi" w:eastAsiaTheme="minorEastAsia" w:hAnsiTheme="minorHAnsi" w:cstheme="minorBidi"/>
          <w:sz w:val="22"/>
          <w:szCs w:val="22"/>
        </w:rPr>
      </w:pPr>
      <w:del w:id="662" w:author="Aziz Boxwala" w:date="2014-08-15T16:15:00Z">
        <w:r w:rsidRPr="00716ED0" w:rsidDel="00013929">
          <w:rPr>
            <w:bCs/>
          </w:rPr>
          <w:delText>5.50</w:delText>
        </w:r>
        <w:r w:rsidDel="00013929">
          <w:rPr>
            <w:rFonts w:asciiTheme="minorHAnsi" w:eastAsiaTheme="minorEastAsia" w:hAnsiTheme="minorHAnsi" w:cstheme="minorBidi"/>
            <w:sz w:val="22"/>
            <w:szCs w:val="22"/>
          </w:rPr>
          <w:tab/>
        </w:r>
        <w:r w:rsidRPr="00716ED0" w:rsidDel="00013929">
          <w:rPr>
            <w:bCs/>
          </w:rPr>
          <w:delText>NoAllergyIntolerance</w:delText>
        </w:r>
        <w:r w:rsidDel="00013929">
          <w:tab/>
        </w:r>
      </w:del>
      <w:del w:id="663" w:author="Aziz Boxwala" w:date="2014-08-11T18:56:00Z">
        <w:r w:rsidDel="00F10EF4">
          <w:delText>88</w:delText>
        </w:r>
      </w:del>
    </w:p>
    <w:p w14:paraId="5A984832" w14:textId="77777777" w:rsidR="00DC4595" w:rsidDel="00013929" w:rsidRDefault="00DC4595">
      <w:pPr>
        <w:pStyle w:val="TOC2"/>
        <w:tabs>
          <w:tab w:val="left" w:pos="1320"/>
        </w:tabs>
        <w:rPr>
          <w:del w:id="664" w:author="Aziz Boxwala" w:date="2014-08-15T16:15:00Z"/>
          <w:rFonts w:asciiTheme="minorHAnsi" w:eastAsiaTheme="minorEastAsia" w:hAnsiTheme="minorHAnsi" w:cstheme="minorBidi"/>
          <w:sz w:val="22"/>
          <w:szCs w:val="22"/>
        </w:rPr>
      </w:pPr>
      <w:del w:id="665" w:author="Aziz Boxwala" w:date="2014-08-15T16:15:00Z">
        <w:r w:rsidRPr="00716ED0" w:rsidDel="00013929">
          <w:rPr>
            <w:bCs/>
          </w:rPr>
          <w:delText>5.51</w:delText>
        </w:r>
        <w:r w:rsidDel="00013929">
          <w:rPr>
            <w:rFonts w:asciiTheme="minorHAnsi" w:eastAsiaTheme="minorEastAsia" w:hAnsiTheme="minorHAnsi" w:cstheme="minorBidi"/>
            <w:sz w:val="22"/>
            <w:szCs w:val="22"/>
          </w:rPr>
          <w:tab/>
        </w:r>
        <w:r w:rsidRPr="00716ED0" w:rsidDel="00013929">
          <w:rPr>
            <w:bCs/>
          </w:rPr>
          <w:delText>NutritionProduct</w:delText>
        </w:r>
        <w:r w:rsidDel="00013929">
          <w:tab/>
        </w:r>
      </w:del>
      <w:del w:id="666" w:author="Aziz Boxwala" w:date="2014-08-11T18:56:00Z">
        <w:r w:rsidDel="00F10EF4">
          <w:delText>89</w:delText>
        </w:r>
      </w:del>
    </w:p>
    <w:p w14:paraId="1F169C2E" w14:textId="77777777" w:rsidR="00DC4595" w:rsidDel="00013929" w:rsidRDefault="00DC4595">
      <w:pPr>
        <w:pStyle w:val="TOC2"/>
        <w:tabs>
          <w:tab w:val="left" w:pos="1320"/>
        </w:tabs>
        <w:rPr>
          <w:del w:id="667" w:author="Aziz Boxwala" w:date="2014-08-15T16:15:00Z"/>
          <w:rFonts w:asciiTheme="minorHAnsi" w:eastAsiaTheme="minorEastAsia" w:hAnsiTheme="minorHAnsi" w:cstheme="minorBidi"/>
          <w:sz w:val="22"/>
          <w:szCs w:val="22"/>
        </w:rPr>
      </w:pPr>
      <w:del w:id="668" w:author="Aziz Boxwala" w:date="2014-08-15T16:15:00Z">
        <w:r w:rsidRPr="00716ED0" w:rsidDel="00013929">
          <w:rPr>
            <w:bCs/>
          </w:rPr>
          <w:delText>5.52</w:delText>
        </w:r>
        <w:r w:rsidDel="00013929">
          <w:rPr>
            <w:rFonts w:asciiTheme="minorHAnsi" w:eastAsiaTheme="minorEastAsia" w:hAnsiTheme="minorHAnsi" w:cstheme="minorBidi"/>
            <w:sz w:val="22"/>
            <w:szCs w:val="22"/>
          </w:rPr>
          <w:tab/>
        </w:r>
        <w:r w:rsidRPr="00716ED0" w:rsidDel="00013929">
          <w:rPr>
            <w:bCs/>
          </w:rPr>
          <w:delText>ObservationResult</w:delText>
        </w:r>
        <w:r w:rsidDel="00013929">
          <w:tab/>
        </w:r>
      </w:del>
      <w:del w:id="669" w:author="Aziz Boxwala" w:date="2014-08-11T18:56:00Z">
        <w:r w:rsidDel="00F10EF4">
          <w:delText>89</w:delText>
        </w:r>
      </w:del>
    </w:p>
    <w:p w14:paraId="41724769" w14:textId="77777777" w:rsidR="00DC4595" w:rsidDel="00013929" w:rsidRDefault="00DC4595">
      <w:pPr>
        <w:pStyle w:val="TOC2"/>
        <w:tabs>
          <w:tab w:val="left" w:pos="1320"/>
        </w:tabs>
        <w:rPr>
          <w:del w:id="670" w:author="Aziz Boxwala" w:date="2014-08-15T16:15:00Z"/>
          <w:rFonts w:asciiTheme="minorHAnsi" w:eastAsiaTheme="minorEastAsia" w:hAnsiTheme="minorHAnsi" w:cstheme="minorBidi"/>
          <w:sz w:val="22"/>
          <w:szCs w:val="22"/>
        </w:rPr>
      </w:pPr>
      <w:del w:id="671" w:author="Aziz Boxwala" w:date="2014-08-15T16:15:00Z">
        <w:r w:rsidRPr="00716ED0" w:rsidDel="00013929">
          <w:rPr>
            <w:bCs/>
          </w:rPr>
          <w:delText>5.53</w:delText>
        </w:r>
        <w:r w:rsidDel="00013929">
          <w:rPr>
            <w:rFonts w:asciiTheme="minorHAnsi" w:eastAsiaTheme="minorEastAsia" w:hAnsiTheme="minorHAnsi" w:cstheme="minorBidi"/>
            <w:sz w:val="22"/>
            <w:szCs w:val="22"/>
          </w:rPr>
          <w:tab/>
        </w:r>
        <w:r w:rsidRPr="00716ED0" w:rsidDel="00013929">
          <w:rPr>
            <w:bCs/>
          </w:rPr>
          <w:delText>Organization</w:delText>
        </w:r>
        <w:r w:rsidDel="00013929">
          <w:tab/>
        </w:r>
      </w:del>
      <w:del w:id="672" w:author="Aziz Boxwala" w:date="2014-08-11T18:56:00Z">
        <w:r w:rsidDel="00F10EF4">
          <w:delText>90</w:delText>
        </w:r>
      </w:del>
    </w:p>
    <w:p w14:paraId="582A518C" w14:textId="77777777" w:rsidR="00DC4595" w:rsidDel="00013929" w:rsidRDefault="00DC4595">
      <w:pPr>
        <w:pStyle w:val="TOC2"/>
        <w:tabs>
          <w:tab w:val="left" w:pos="1320"/>
        </w:tabs>
        <w:rPr>
          <w:del w:id="673" w:author="Aziz Boxwala" w:date="2014-08-15T16:15:00Z"/>
          <w:rFonts w:asciiTheme="minorHAnsi" w:eastAsiaTheme="minorEastAsia" w:hAnsiTheme="minorHAnsi" w:cstheme="minorBidi"/>
          <w:sz w:val="22"/>
          <w:szCs w:val="22"/>
        </w:rPr>
      </w:pPr>
      <w:del w:id="674" w:author="Aziz Boxwala" w:date="2014-08-15T16:15:00Z">
        <w:r w:rsidRPr="00716ED0" w:rsidDel="00013929">
          <w:rPr>
            <w:bCs/>
          </w:rPr>
          <w:delText>5.54</w:delText>
        </w:r>
        <w:r w:rsidDel="00013929">
          <w:rPr>
            <w:rFonts w:asciiTheme="minorHAnsi" w:eastAsiaTheme="minorEastAsia" w:hAnsiTheme="minorHAnsi" w:cstheme="minorBidi"/>
            <w:sz w:val="22"/>
            <w:szCs w:val="22"/>
          </w:rPr>
          <w:tab/>
        </w:r>
        <w:r w:rsidRPr="00716ED0" w:rsidDel="00013929">
          <w:rPr>
            <w:bCs/>
          </w:rPr>
          <w:delText>Participant</w:delText>
        </w:r>
        <w:r w:rsidDel="00013929">
          <w:tab/>
        </w:r>
      </w:del>
      <w:del w:id="675" w:author="Aziz Boxwala" w:date="2014-08-11T18:56:00Z">
        <w:r w:rsidDel="00F10EF4">
          <w:delText>91</w:delText>
        </w:r>
      </w:del>
    </w:p>
    <w:p w14:paraId="6A874FDC" w14:textId="77777777" w:rsidR="00DC4595" w:rsidDel="00013929" w:rsidRDefault="00DC4595">
      <w:pPr>
        <w:pStyle w:val="TOC2"/>
        <w:tabs>
          <w:tab w:val="left" w:pos="1320"/>
        </w:tabs>
        <w:rPr>
          <w:del w:id="676" w:author="Aziz Boxwala" w:date="2014-08-15T16:15:00Z"/>
          <w:rFonts w:asciiTheme="minorHAnsi" w:eastAsiaTheme="minorEastAsia" w:hAnsiTheme="minorHAnsi" w:cstheme="minorBidi"/>
          <w:sz w:val="22"/>
          <w:szCs w:val="22"/>
        </w:rPr>
      </w:pPr>
      <w:del w:id="677" w:author="Aziz Boxwala" w:date="2014-08-15T16:15:00Z">
        <w:r w:rsidRPr="00716ED0" w:rsidDel="00013929">
          <w:rPr>
            <w:bCs/>
          </w:rPr>
          <w:delText>5.55</w:delText>
        </w:r>
        <w:r w:rsidDel="00013929">
          <w:rPr>
            <w:rFonts w:asciiTheme="minorHAnsi" w:eastAsiaTheme="minorEastAsia" w:hAnsiTheme="minorHAnsi" w:cstheme="minorBidi"/>
            <w:sz w:val="22"/>
            <w:szCs w:val="22"/>
          </w:rPr>
          <w:tab/>
        </w:r>
        <w:r w:rsidRPr="00716ED0" w:rsidDel="00013929">
          <w:rPr>
            <w:bCs/>
          </w:rPr>
          <w:delText>ParticipationInProgram</w:delText>
        </w:r>
        <w:r w:rsidDel="00013929">
          <w:tab/>
        </w:r>
      </w:del>
      <w:del w:id="678" w:author="Aziz Boxwala" w:date="2014-08-11T18:56:00Z">
        <w:r w:rsidDel="00F10EF4">
          <w:delText>92</w:delText>
        </w:r>
      </w:del>
    </w:p>
    <w:p w14:paraId="640F8941" w14:textId="77777777" w:rsidR="00DC4595" w:rsidDel="00013929" w:rsidRDefault="00DC4595">
      <w:pPr>
        <w:pStyle w:val="TOC2"/>
        <w:tabs>
          <w:tab w:val="left" w:pos="1320"/>
        </w:tabs>
        <w:rPr>
          <w:del w:id="679" w:author="Aziz Boxwala" w:date="2014-08-15T16:15:00Z"/>
          <w:rFonts w:asciiTheme="minorHAnsi" w:eastAsiaTheme="minorEastAsia" w:hAnsiTheme="minorHAnsi" w:cstheme="minorBidi"/>
          <w:sz w:val="22"/>
          <w:szCs w:val="22"/>
        </w:rPr>
      </w:pPr>
      <w:del w:id="680" w:author="Aziz Boxwala" w:date="2014-08-15T16:15:00Z">
        <w:r w:rsidRPr="00716ED0" w:rsidDel="00013929">
          <w:rPr>
            <w:bCs/>
          </w:rPr>
          <w:delText>5.56</w:delText>
        </w:r>
        <w:r w:rsidDel="00013929">
          <w:rPr>
            <w:rFonts w:asciiTheme="minorHAnsi" w:eastAsiaTheme="minorEastAsia" w:hAnsiTheme="minorHAnsi" w:cstheme="minorBidi"/>
            <w:sz w:val="22"/>
            <w:szCs w:val="22"/>
          </w:rPr>
          <w:tab/>
        </w:r>
        <w:r w:rsidRPr="00716ED0" w:rsidDel="00013929">
          <w:rPr>
            <w:bCs/>
          </w:rPr>
          <w:delText>Patient</w:delText>
        </w:r>
        <w:r w:rsidDel="00013929">
          <w:tab/>
        </w:r>
      </w:del>
      <w:del w:id="681" w:author="Aziz Boxwala" w:date="2014-08-11T18:56:00Z">
        <w:r w:rsidDel="00F10EF4">
          <w:delText>92</w:delText>
        </w:r>
      </w:del>
    </w:p>
    <w:p w14:paraId="431176C1" w14:textId="77777777" w:rsidR="00DC4595" w:rsidDel="00013929" w:rsidRDefault="00DC4595">
      <w:pPr>
        <w:pStyle w:val="TOC2"/>
        <w:tabs>
          <w:tab w:val="left" w:pos="1320"/>
        </w:tabs>
        <w:rPr>
          <w:del w:id="682" w:author="Aziz Boxwala" w:date="2014-08-15T16:15:00Z"/>
          <w:rFonts w:asciiTheme="minorHAnsi" w:eastAsiaTheme="minorEastAsia" w:hAnsiTheme="minorHAnsi" w:cstheme="minorBidi"/>
          <w:sz w:val="22"/>
          <w:szCs w:val="22"/>
        </w:rPr>
      </w:pPr>
      <w:del w:id="683" w:author="Aziz Boxwala" w:date="2014-08-15T16:15:00Z">
        <w:r w:rsidRPr="00716ED0" w:rsidDel="00013929">
          <w:rPr>
            <w:bCs/>
          </w:rPr>
          <w:delText>5.57</w:delText>
        </w:r>
        <w:r w:rsidDel="00013929">
          <w:rPr>
            <w:rFonts w:asciiTheme="minorHAnsi" w:eastAsiaTheme="minorEastAsia" w:hAnsiTheme="minorHAnsi" w:cstheme="minorBidi"/>
            <w:sz w:val="22"/>
            <w:szCs w:val="22"/>
          </w:rPr>
          <w:tab/>
        </w:r>
        <w:r w:rsidRPr="00716ED0" w:rsidDel="00013929">
          <w:rPr>
            <w:bCs/>
          </w:rPr>
          <w:delText>Person</w:delText>
        </w:r>
        <w:r w:rsidDel="00013929">
          <w:tab/>
        </w:r>
      </w:del>
      <w:del w:id="684" w:author="Aziz Boxwala" w:date="2014-08-11T18:56:00Z">
        <w:r w:rsidDel="00F10EF4">
          <w:delText>93</w:delText>
        </w:r>
      </w:del>
    </w:p>
    <w:p w14:paraId="1005926C" w14:textId="77777777" w:rsidR="00DC4595" w:rsidDel="00013929" w:rsidRDefault="00DC4595">
      <w:pPr>
        <w:pStyle w:val="TOC2"/>
        <w:tabs>
          <w:tab w:val="left" w:pos="1320"/>
        </w:tabs>
        <w:rPr>
          <w:del w:id="685" w:author="Aziz Boxwala" w:date="2014-08-15T16:15:00Z"/>
          <w:rFonts w:asciiTheme="minorHAnsi" w:eastAsiaTheme="minorEastAsia" w:hAnsiTheme="minorHAnsi" w:cstheme="minorBidi"/>
          <w:sz w:val="22"/>
          <w:szCs w:val="22"/>
        </w:rPr>
      </w:pPr>
      <w:del w:id="686" w:author="Aziz Boxwala" w:date="2014-08-15T16:15:00Z">
        <w:r w:rsidRPr="00716ED0" w:rsidDel="00013929">
          <w:rPr>
            <w:bCs/>
          </w:rPr>
          <w:delText>5.58</w:delText>
        </w:r>
        <w:r w:rsidDel="00013929">
          <w:rPr>
            <w:rFonts w:asciiTheme="minorHAnsi" w:eastAsiaTheme="minorEastAsia" w:hAnsiTheme="minorHAnsi" w:cstheme="minorBidi"/>
            <w:sz w:val="22"/>
            <w:szCs w:val="22"/>
          </w:rPr>
          <w:tab/>
        </w:r>
        <w:r w:rsidRPr="00716ED0" w:rsidDel="00013929">
          <w:rPr>
            <w:bCs/>
          </w:rPr>
          <w:delText>PhenomenonAbsence</w:delText>
        </w:r>
        <w:r w:rsidDel="00013929">
          <w:tab/>
        </w:r>
      </w:del>
      <w:del w:id="687" w:author="Aziz Boxwala" w:date="2014-08-11T18:56:00Z">
        <w:r w:rsidDel="00F10EF4">
          <w:delText>95</w:delText>
        </w:r>
      </w:del>
    </w:p>
    <w:p w14:paraId="40CEF793" w14:textId="77777777" w:rsidR="00DC4595" w:rsidDel="00013929" w:rsidRDefault="00DC4595">
      <w:pPr>
        <w:pStyle w:val="TOC2"/>
        <w:tabs>
          <w:tab w:val="left" w:pos="1320"/>
        </w:tabs>
        <w:rPr>
          <w:del w:id="688" w:author="Aziz Boxwala" w:date="2014-08-15T16:15:00Z"/>
          <w:rFonts w:asciiTheme="minorHAnsi" w:eastAsiaTheme="minorEastAsia" w:hAnsiTheme="minorHAnsi" w:cstheme="minorBidi"/>
          <w:sz w:val="22"/>
          <w:szCs w:val="22"/>
        </w:rPr>
      </w:pPr>
      <w:del w:id="689" w:author="Aziz Boxwala" w:date="2014-08-15T16:15:00Z">
        <w:r w:rsidRPr="00716ED0" w:rsidDel="00013929">
          <w:rPr>
            <w:bCs/>
          </w:rPr>
          <w:delText>5.59</w:delText>
        </w:r>
        <w:r w:rsidDel="00013929">
          <w:rPr>
            <w:rFonts w:asciiTheme="minorHAnsi" w:eastAsiaTheme="minorEastAsia" w:hAnsiTheme="minorHAnsi" w:cstheme="minorBidi"/>
            <w:sz w:val="22"/>
            <w:szCs w:val="22"/>
          </w:rPr>
          <w:tab/>
        </w:r>
        <w:r w:rsidRPr="00716ED0" w:rsidDel="00013929">
          <w:rPr>
            <w:bCs/>
          </w:rPr>
          <w:delText>PhenomenonPresence</w:delText>
        </w:r>
        <w:r w:rsidDel="00013929">
          <w:tab/>
        </w:r>
      </w:del>
      <w:del w:id="690" w:author="Aziz Boxwala" w:date="2014-08-11T18:56:00Z">
        <w:r w:rsidDel="00F10EF4">
          <w:delText>96</w:delText>
        </w:r>
      </w:del>
    </w:p>
    <w:p w14:paraId="5EFCA109" w14:textId="77777777" w:rsidR="00DC4595" w:rsidDel="00013929" w:rsidRDefault="00DC4595">
      <w:pPr>
        <w:pStyle w:val="TOC2"/>
        <w:tabs>
          <w:tab w:val="left" w:pos="1320"/>
        </w:tabs>
        <w:rPr>
          <w:del w:id="691" w:author="Aziz Boxwala" w:date="2014-08-15T16:15:00Z"/>
          <w:rFonts w:asciiTheme="minorHAnsi" w:eastAsiaTheme="minorEastAsia" w:hAnsiTheme="minorHAnsi" w:cstheme="minorBidi"/>
          <w:sz w:val="22"/>
          <w:szCs w:val="22"/>
        </w:rPr>
      </w:pPr>
      <w:del w:id="692" w:author="Aziz Boxwala" w:date="2014-08-15T16:15:00Z">
        <w:r w:rsidRPr="00716ED0" w:rsidDel="00013929">
          <w:rPr>
            <w:bCs/>
          </w:rPr>
          <w:delText>5.60</w:delText>
        </w:r>
        <w:r w:rsidDel="00013929">
          <w:rPr>
            <w:rFonts w:asciiTheme="minorHAnsi" w:eastAsiaTheme="minorEastAsia" w:hAnsiTheme="minorHAnsi" w:cstheme="minorBidi"/>
            <w:sz w:val="22"/>
            <w:szCs w:val="22"/>
          </w:rPr>
          <w:tab/>
        </w:r>
        <w:r w:rsidRPr="00716ED0" w:rsidDel="00013929">
          <w:rPr>
            <w:bCs/>
          </w:rPr>
          <w:delText>PhenomenonPresenceUnknown</w:delText>
        </w:r>
        <w:r w:rsidDel="00013929">
          <w:tab/>
        </w:r>
      </w:del>
      <w:del w:id="693" w:author="Aziz Boxwala" w:date="2014-08-11T18:56:00Z">
        <w:r w:rsidDel="00F10EF4">
          <w:delText>97</w:delText>
        </w:r>
      </w:del>
    </w:p>
    <w:p w14:paraId="1CBABFEC" w14:textId="77777777" w:rsidR="00DC4595" w:rsidDel="00013929" w:rsidRDefault="00DC4595">
      <w:pPr>
        <w:pStyle w:val="TOC2"/>
        <w:tabs>
          <w:tab w:val="left" w:pos="1320"/>
        </w:tabs>
        <w:rPr>
          <w:del w:id="694" w:author="Aziz Boxwala" w:date="2014-08-15T16:15:00Z"/>
          <w:rFonts w:asciiTheme="minorHAnsi" w:eastAsiaTheme="minorEastAsia" w:hAnsiTheme="minorHAnsi" w:cstheme="minorBidi"/>
          <w:sz w:val="22"/>
          <w:szCs w:val="22"/>
        </w:rPr>
      </w:pPr>
      <w:del w:id="695" w:author="Aziz Boxwala" w:date="2014-08-15T16:15:00Z">
        <w:r w:rsidRPr="00716ED0" w:rsidDel="00013929">
          <w:rPr>
            <w:bCs/>
          </w:rPr>
          <w:delText>5.61</w:delText>
        </w:r>
        <w:r w:rsidDel="00013929">
          <w:rPr>
            <w:rFonts w:asciiTheme="minorHAnsi" w:eastAsiaTheme="minorEastAsia" w:hAnsiTheme="minorHAnsi" w:cstheme="minorBidi"/>
            <w:sz w:val="22"/>
            <w:szCs w:val="22"/>
          </w:rPr>
          <w:tab/>
        </w:r>
        <w:r w:rsidRPr="00716ED0" w:rsidDel="00013929">
          <w:rPr>
            <w:bCs/>
          </w:rPr>
          <w:delText>Practitioner</w:delText>
        </w:r>
        <w:r w:rsidDel="00013929">
          <w:tab/>
        </w:r>
      </w:del>
      <w:del w:id="696" w:author="Aziz Boxwala" w:date="2014-08-11T18:56:00Z">
        <w:r w:rsidDel="00F10EF4">
          <w:delText>98</w:delText>
        </w:r>
      </w:del>
    </w:p>
    <w:p w14:paraId="4361788E" w14:textId="77777777" w:rsidR="00DC4595" w:rsidDel="00013929" w:rsidRDefault="00DC4595">
      <w:pPr>
        <w:pStyle w:val="TOC2"/>
        <w:tabs>
          <w:tab w:val="left" w:pos="1320"/>
        </w:tabs>
        <w:rPr>
          <w:del w:id="697" w:author="Aziz Boxwala" w:date="2014-08-15T16:15:00Z"/>
          <w:rFonts w:asciiTheme="minorHAnsi" w:eastAsiaTheme="minorEastAsia" w:hAnsiTheme="minorHAnsi" w:cstheme="minorBidi"/>
          <w:sz w:val="22"/>
          <w:szCs w:val="22"/>
        </w:rPr>
      </w:pPr>
      <w:del w:id="698" w:author="Aziz Boxwala" w:date="2014-08-15T16:15:00Z">
        <w:r w:rsidRPr="00716ED0" w:rsidDel="00013929">
          <w:rPr>
            <w:bCs/>
          </w:rPr>
          <w:delText>5.62</w:delText>
        </w:r>
        <w:r w:rsidDel="00013929">
          <w:rPr>
            <w:rFonts w:asciiTheme="minorHAnsi" w:eastAsiaTheme="minorEastAsia" w:hAnsiTheme="minorHAnsi" w:cstheme="minorBidi"/>
            <w:sz w:val="22"/>
            <w:szCs w:val="22"/>
          </w:rPr>
          <w:tab/>
        </w:r>
        <w:r w:rsidRPr="00716ED0" w:rsidDel="00013929">
          <w:rPr>
            <w:bCs/>
          </w:rPr>
          <w:delText>ProcedureEvent</w:delText>
        </w:r>
        <w:r w:rsidDel="00013929">
          <w:tab/>
        </w:r>
      </w:del>
      <w:del w:id="699" w:author="Aziz Boxwala" w:date="2014-08-11T18:56:00Z">
        <w:r w:rsidDel="00F10EF4">
          <w:delText>99</w:delText>
        </w:r>
      </w:del>
    </w:p>
    <w:p w14:paraId="0D5AC5CB" w14:textId="77777777" w:rsidR="00DC4595" w:rsidDel="00013929" w:rsidRDefault="00DC4595">
      <w:pPr>
        <w:pStyle w:val="TOC2"/>
        <w:tabs>
          <w:tab w:val="left" w:pos="1320"/>
        </w:tabs>
        <w:rPr>
          <w:del w:id="700" w:author="Aziz Boxwala" w:date="2014-08-15T16:15:00Z"/>
          <w:rFonts w:asciiTheme="minorHAnsi" w:eastAsiaTheme="minorEastAsia" w:hAnsiTheme="minorHAnsi" w:cstheme="minorBidi"/>
          <w:sz w:val="22"/>
          <w:szCs w:val="22"/>
        </w:rPr>
      </w:pPr>
      <w:del w:id="701" w:author="Aziz Boxwala" w:date="2014-08-15T16:15:00Z">
        <w:r w:rsidRPr="00716ED0" w:rsidDel="00013929">
          <w:rPr>
            <w:bCs/>
          </w:rPr>
          <w:delText>5.63</w:delText>
        </w:r>
        <w:r w:rsidDel="00013929">
          <w:rPr>
            <w:rFonts w:asciiTheme="minorHAnsi" w:eastAsiaTheme="minorEastAsia" w:hAnsiTheme="minorHAnsi" w:cstheme="minorBidi"/>
            <w:sz w:val="22"/>
            <w:szCs w:val="22"/>
          </w:rPr>
          <w:tab/>
        </w:r>
        <w:r w:rsidRPr="00716ED0" w:rsidDel="00013929">
          <w:rPr>
            <w:bCs/>
          </w:rPr>
          <w:delText>ProcedureNotPerformed</w:delText>
        </w:r>
        <w:r w:rsidDel="00013929">
          <w:tab/>
        </w:r>
      </w:del>
      <w:del w:id="702" w:author="Aziz Boxwala" w:date="2014-08-11T18:56:00Z">
        <w:r w:rsidDel="00F10EF4">
          <w:delText>99</w:delText>
        </w:r>
      </w:del>
    </w:p>
    <w:p w14:paraId="6E62A6EE" w14:textId="77777777" w:rsidR="00DC4595" w:rsidDel="00013929" w:rsidRDefault="00DC4595">
      <w:pPr>
        <w:pStyle w:val="TOC2"/>
        <w:tabs>
          <w:tab w:val="left" w:pos="1320"/>
        </w:tabs>
        <w:rPr>
          <w:del w:id="703" w:author="Aziz Boxwala" w:date="2014-08-15T16:15:00Z"/>
          <w:rFonts w:asciiTheme="minorHAnsi" w:eastAsiaTheme="minorEastAsia" w:hAnsiTheme="minorHAnsi" w:cstheme="minorBidi"/>
          <w:sz w:val="22"/>
          <w:szCs w:val="22"/>
        </w:rPr>
      </w:pPr>
      <w:del w:id="704" w:author="Aziz Boxwala" w:date="2014-08-15T16:15:00Z">
        <w:r w:rsidRPr="00716ED0" w:rsidDel="00013929">
          <w:rPr>
            <w:bCs/>
          </w:rPr>
          <w:delText>5.64</w:delText>
        </w:r>
        <w:r w:rsidDel="00013929">
          <w:rPr>
            <w:rFonts w:asciiTheme="minorHAnsi" w:eastAsiaTheme="minorEastAsia" w:hAnsiTheme="minorHAnsi" w:cstheme="minorBidi"/>
            <w:sz w:val="22"/>
            <w:szCs w:val="22"/>
          </w:rPr>
          <w:tab/>
        </w:r>
        <w:r w:rsidRPr="00716ED0" w:rsidDel="00013929">
          <w:rPr>
            <w:bCs/>
          </w:rPr>
          <w:delText>ProcedureOrder</w:delText>
        </w:r>
        <w:r w:rsidDel="00013929">
          <w:tab/>
        </w:r>
      </w:del>
      <w:del w:id="705" w:author="Aziz Boxwala" w:date="2014-08-11T18:56:00Z">
        <w:r w:rsidDel="00F10EF4">
          <w:delText>100</w:delText>
        </w:r>
      </w:del>
    </w:p>
    <w:p w14:paraId="59AADC6A" w14:textId="77777777" w:rsidR="00DC4595" w:rsidDel="00013929" w:rsidRDefault="00DC4595">
      <w:pPr>
        <w:pStyle w:val="TOC2"/>
        <w:tabs>
          <w:tab w:val="left" w:pos="1320"/>
        </w:tabs>
        <w:rPr>
          <w:del w:id="706" w:author="Aziz Boxwala" w:date="2014-08-15T16:15:00Z"/>
          <w:rFonts w:asciiTheme="minorHAnsi" w:eastAsiaTheme="minorEastAsia" w:hAnsiTheme="minorHAnsi" w:cstheme="minorBidi"/>
          <w:sz w:val="22"/>
          <w:szCs w:val="22"/>
        </w:rPr>
      </w:pPr>
      <w:del w:id="707" w:author="Aziz Boxwala" w:date="2014-08-15T16:15:00Z">
        <w:r w:rsidRPr="00716ED0" w:rsidDel="00013929">
          <w:rPr>
            <w:bCs/>
          </w:rPr>
          <w:delText>5.65</w:delText>
        </w:r>
        <w:r w:rsidDel="00013929">
          <w:rPr>
            <w:rFonts w:asciiTheme="minorHAnsi" w:eastAsiaTheme="minorEastAsia" w:hAnsiTheme="minorHAnsi" w:cstheme="minorBidi"/>
            <w:sz w:val="22"/>
            <w:szCs w:val="22"/>
          </w:rPr>
          <w:tab/>
        </w:r>
        <w:r w:rsidRPr="00716ED0" w:rsidDel="00013929">
          <w:rPr>
            <w:bCs/>
          </w:rPr>
          <w:delText>ProcedureProposal</w:delText>
        </w:r>
        <w:r w:rsidDel="00013929">
          <w:tab/>
        </w:r>
      </w:del>
      <w:del w:id="708" w:author="Aziz Boxwala" w:date="2014-08-11T18:56:00Z">
        <w:r w:rsidDel="00F10EF4">
          <w:delText>100</w:delText>
        </w:r>
      </w:del>
    </w:p>
    <w:p w14:paraId="0AD6B457" w14:textId="77777777" w:rsidR="00DC4595" w:rsidDel="00013929" w:rsidRDefault="00DC4595">
      <w:pPr>
        <w:pStyle w:val="TOC2"/>
        <w:tabs>
          <w:tab w:val="left" w:pos="1320"/>
        </w:tabs>
        <w:rPr>
          <w:del w:id="709" w:author="Aziz Boxwala" w:date="2014-08-15T16:15:00Z"/>
          <w:rFonts w:asciiTheme="minorHAnsi" w:eastAsiaTheme="minorEastAsia" w:hAnsiTheme="minorHAnsi" w:cstheme="minorBidi"/>
          <w:sz w:val="22"/>
          <w:szCs w:val="22"/>
        </w:rPr>
      </w:pPr>
      <w:del w:id="710" w:author="Aziz Boxwala" w:date="2014-08-15T16:15:00Z">
        <w:r w:rsidRPr="00716ED0" w:rsidDel="00013929">
          <w:rPr>
            <w:bCs/>
          </w:rPr>
          <w:delText>5.66</w:delText>
        </w:r>
        <w:r w:rsidDel="00013929">
          <w:rPr>
            <w:rFonts w:asciiTheme="minorHAnsi" w:eastAsiaTheme="minorEastAsia" w:hAnsiTheme="minorHAnsi" w:cstheme="minorBidi"/>
            <w:sz w:val="22"/>
            <w:szCs w:val="22"/>
          </w:rPr>
          <w:tab/>
        </w:r>
        <w:r w:rsidRPr="00716ED0" w:rsidDel="00013929">
          <w:rPr>
            <w:bCs/>
          </w:rPr>
          <w:delText>Prognosis</w:delText>
        </w:r>
        <w:r w:rsidDel="00013929">
          <w:tab/>
        </w:r>
      </w:del>
      <w:del w:id="711" w:author="Aziz Boxwala" w:date="2014-08-11T18:56:00Z">
        <w:r w:rsidDel="00F10EF4">
          <w:delText>101</w:delText>
        </w:r>
      </w:del>
    </w:p>
    <w:p w14:paraId="69D11B4F" w14:textId="77777777" w:rsidR="00DC4595" w:rsidDel="00013929" w:rsidRDefault="00DC4595">
      <w:pPr>
        <w:pStyle w:val="TOC2"/>
        <w:tabs>
          <w:tab w:val="left" w:pos="1320"/>
        </w:tabs>
        <w:rPr>
          <w:del w:id="712" w:author="Aziz Boxwala" w:date="2014-08-15T16:15:00Z"/>
          <w:rFonts w:asciiTheme="minorHAnsi" w:eastAsiaTheme="minorEastAsia" w:hAnsiTheme="minorHAnsi" w:cstheme="minorBidi"/>
          <w:sz w:val="22"/>
          <w:szCs w:val="22"/>
        </w:rPr>
      </w:pPr>
      <w:del w:id="713" w:author="Aziz Boxwala" w:date="2014-08-15T16:15:00Z">
        <w:r w:rsidRPr="00716ED0" w:rsidDel="00013929">
          <w:rPr>
            <w:bCs/>
          </w:rPr>
          <w:delText>5.67</w:delText>
        </w:r>
        <w:r w:rsidDel="00013929">
          <w:rPr>
            <w:rFonts w:asciiTheme="minorHAnsi" w:eastAsiaTheme="minorEastAsia" w:hAnsiTheme="minorHAnsi" w:cstheme="minorBidi"/>
            <w:sz w:val="22"/>
            <w:szCs w:val="22"/>
          </w:rPr>
          <w:tab/>
        </w:r>
        <w:r w:rsidRPr="00716ED0" w:rsidDel="00013929">
          <w:rPr>
            <w:bCs/>
          </w:rPr>
          <w:delText>ProgramParticipationOrder</w:delText>
        </w:r>
        <w:r w:rsidDel="00013929">
          <w:tab/>
        </w:r>
      </w:del>
      <w:del w:id="714" w:author="Aziz Boxwala" w:date="2014-08-11T18:56:00Z">
        <w:r w:rsidDel="00F10EF4">
          <w:delText>101</w:delText>
        </w:r>
      </w:del>
    </w:p>
    <w:p w14:paraId="16119E43" w14:textId="77777777" w:rsidR="00DC4595" w:rsidDel="00013929" w:rsidRDefault="00DC4595">
      <w:pPr>
        <w:pStyle w:val="TOC2"/>
        <w:tabs>
          <w:tab w:val="left" w:pos="1320"/>
        </w:tabs>
        <w:rPr>
          <w:del w:id="715" w:author="Aziz Boxwala" w:date="2014-08-15T16:15:00Z"/>
          <w:rFonts w:asciiTheme="minorHAnsi" w:eastAsiaTheme="minorEastAsia" w:hAnsiTheme="minorHAnsi" w:cstheme="minorBidi"/>
          <w:sz w:val="22"/>
          <w:szCs w:val="22"/>
        </w:rPr>
      </w:pPr>
      <w:del w:id="716" w:author="Aziz Boxwala" w:date="2014-08-15T16:15:00Z">
        <w:r w:rsidRPr="00716ED0" w:rsidDel="00013929">
          <w:rPr>
            <w:bCs/>
          </w:rPr>
          <w:delText>5.68</w:delText>
        </w:r>
        <w:r w:rsidDel="00013929">
          <w:rPr>
            <w:rFonts w:asciiTheme="minorHAnsi" w:eastAsiaTheme="minorEastAsia" w:hAnsiTheme="minorHAnsi" w:cstheme="minorBidi"/>
            <w:sz w:val="22"/>
            <w:szCs w:val="22"/>
          </w:rPr>
          <w:tab/>
        </w:r>
        <w:r w:rsidRPr="00716ED0" w:rsidDel="00013929">
          <w:rPr>
            <w:bCs/>
          </w:rPr>
          <w:delText>ProgramParticipationProposal</w:delText>
        </w:r>
        <w:r w:rsidDel="00013929">
          <w:tab/>
        </w:r>
      </w:del>
      <w:del w:id="717" w:author="Aziz Boxwala" w:date="2014-08-11T18:56:00Z">
        <w:r w:rsidDel="00F10EF4">
          <w:delText>102</w:delText>
        </w:r>
      </w:del>
    </w:p>
    <w:p w14:paraId="3CF12DC8" w14:textId="77777777" w:rsidR="00DC4595" w:rsidDel="00013929" w:rsidRDefault="00DC4595">
      <w:pPr>
        <w:pStyle w:val="TOC2"/>
        <w:tabs>
          <w:tab w:val="left" w:pos="1320"/>
        </w:tabs>
        <w:rPr>
          <w:del w:id="718" w:author="Aziz Boxwala" w:date="2014-08-15T16:15:00Z"/>
          <w:rFonts w:asciiTheme="minorHAnsi" w:eastAsiaTheme="minorEastAsia" w:hAnsiTheme="minorHAnsi" w:cstheme="minorBidi"/>
          <w:sz w:val="22"/>
          <w:szCs w:val="22"/>
        </w:rPr>
      </w:pPr>
      <w:del w:id="719" w:author="Aziz Boxwala" w:date="2014-08-15T16:15:00Z">
        <w:r w:rsidRPr="00716ED0" w:rsidDel="00013929">
          <w:rPr>
            <w:bCs/>
          </w:rPr>
          <w:delText>5.69</w:delText>
        </w:r>
        <w:r w:rsidDel="00013929">
          <w:rPr>
            <w:rFonts w:asciiTheme="minorHAnsi" w:eastAsiaTheme="minorEastAsia" w:hAnsiTheme="minorHAnsi" w:cstheme="minorBidi"/>
            <w:sz w:val="22"/>
            <w:szCs w:val="22"/>
          </w:rPr>
          <w:tab/>
        </w:r>
        <w:r w:rsidRPr="00716ED0" w:rsidDel="00013929">
          <w:rPr>
            <w:bCs/>
          </w:rPr>
          <w:delText>ProposalToNotPerformProcedure</w:delText>
        </w:r>
        <w:r w:rsidDel="00013929">
          <w:tab/>
        </w:r>
      </w:del>
      <w:del w:id="720" w:author="Aziz Boxwala" w:date="2014-08-11T18:56:00Z">
        <w:r w:rsidDel="00F10EF4">
          <w:delText>102</w:delText>
        </w:r>
      </w:del>
    </w:p>
    <w:p w14:paraId="0B762967" w14:textId="77777777" w:rsidR="00DC4595" w:rsidDel="00013929" w:rsidRDefault="00DC4595">
      <w:pPr>
        <w:pStyle w:val="TOC2"/>
        <w:tabs>
          <w:tab w:val="left" w:pos="1320"/>
        </w:tabs>
        <w:rPr>
          <w:del w:id="721" w:author="Aziz Boxwala" w:date="2014-08-15T16:15:00Z"/>
          <w:rFonts w:asciiTheme="minorHAnsi" w:eastAsiaTheme="minorEastAsia" w:hAnsiTheme="minorHAnsi" w:cstheme="minorBidi"/>
          <w:sz w:val="22"/>
          <w:szCs w:val="22"/>
        </w:rPr>
      </w:pPr>
      <w:del w:id="722" w:author="Aziz Boxwala" w:date="2014-08-15T16:15:00Z">
        <w:r w:rsidRPr="00716ED0" w:rsidDel="00013929">
          <w:rPr>
            <w:bCs/>
          </w:rPr>
          <w:delText>5.70</w:delText>
        </w:r>
        <w:r w:rsidDel="00013929">
          <w:rPr>
            <w:rFonts w:asciiTheme="minorHAnsi" w:eastAsiaTheme="minorEastAsia" w:hAnsiTheme="minorHAnsi" w:cstheme="minorBidi"/>
            <w:sz w:val="22"/>
            <w:szCs w:val="22"/>
          </w:rPr>
          <w:tab/>
        </w:r>
        <w:r w:rsidRPr="00716ED0" w:rsidDel="00013929">
          <w:rPr>
            <w:bCs/>
          </w:rPr>
          <w:delText>RelatedPerson</w:delText>
        </w:r>
        <w:r w:rsidDel="00013929">
          <w:tab/>
        </w:r>
      </w:del>
      <w:del w:id="723" w:author="Aziz Boxwala" w:date="2014-08-11T18:56:00Z">
        <w:r w:rsidDel="00F10EF4">
          <w:delText>103</w:delText>
        </w:r>
      </w:del>
    </w:p>
    <w:p w14:paraId="4F1EFC6E" w14:textId="77777777" w:rsidR="00DC4595" w:rsidDel="00013929" w:rsidRDefault="00DC4595">
      <w:pPr>
        <w:pStyle w:val="TOC2"/>
        <w:tabs>
          <w:tab w:val="left" w:pos="1320"/>
        </w:tabs>
        <w:rPr>
          <w:del w:id="724" w:author="Aziz Boxwala" w:date="2014-08-15T16:15:00Z"/>
          <w:rFonts w:asciiTheme="minorHAnsi" w:eastAsiaTheme="minorEastAsia" w:hAnsiTheme="minorHAnsi" w:cstheme="minorBidi"/>
          <w:sz w:val="22"/>
          <w:szCs w:val="22"/>
        </w:rPr>
      </w:pPr>
      <w:del w:id="725" w:author="Aziz Boxwala" w:date="2014-08-15T16:15:00Z">
        <w:r w:rsidRPr="00716ED0" w:rsidDel="00013929">
          <w:rPr>
            <w:bCs/>
          </w:rPr>
          <w:delText>5.71</w:delText>
        </w:r>
        <w:r w:rsidDel="00013929">
          <w:rPr>
            <w:rFonts w:asciiTheme="minorHAnsi" w:eastAsiaTheme="minorEastAsia" w:hAnsiTheme="minorHAnsi" w:cstheme="minorBidi"/>
            <w:sz w:val="22"/>
            <w:szCs w:val="22"/>
          </w:rPr>
          <w:tab/>
        </w:r>
        <w:r w:rsidRPr="00716ED0" w:rsidDel="00013929">
          <w:rPr>
            <w:bCs/>
          </w:rPr>
          <w:delText>Schedule</w:delText>
        </w:r>
        <w:r w:rsidDel="00013929">
          <w:tab/>
        </w:r>
      </w:del>
      <w:del w:id="726" w:author="Aziz Boxwala" w:date="2014-08-11T18:56:00Z">
        <w:r w:rsidDel="00F10EF4">
          <w:delText>104</w:delText>
        </w:r>
      </w:del>
    </w:p>
    <w:p w14:paraId="72C6E1A6" w14:textId="77777777" w:rsidR="00DC4595" w:rsidDel="00013929" w:rsidRDefault="00DC4595">
      <w:pPr>
        <w:pStyle w:val="TOC2"/>
        <w:tabs>
          <w:tab w:val="left" w:pos="1320"/>
        </w:tabs>
        <w:rPr>
          <w:del w:id="727" w:author="Aziz Boxwala" w:date="2014-08-15T16:15:00Z"/>
          <w:rFonts w:asciiTheme="minorHAnsi" w:eastAsiaTheme="minorEastAsia" w:hAnsiTheme="minorHAnsi" w:cstheme="minorBidi"/>
          <w:sz w:val="22"/>
          <w:szCs w:val="22"/>
        </w:rPr>
      </w:pPr>
      <w:del w:id="728" w:author="Aziz Boxwala" w:date="2014-08-15T16:15:00Z">
        <w:r w:rsidRPr="00716ED0" w:rsidDel="00013929">
          <w:rPr>
            <w:bCs/>
          </w:rPr>
          <w:delText>5.72</w:delText>
        </w:r>
        <w:r w:rsidDel="00013929">
          <w:rPr>
            <w:rFonts w:asciiTheme="minorHAnsi" w:eastAsiaTheme="minorEastAsia" w:hAnsiTheme="minorHAnsi" w:cstheme="minorBidi"/>
            <w:sz w:val="22"/>
            <w:szCs w:val="22"/>
          </w:rPr>
          <w:tab/>
        </w:r>
        <w:r w:rsidRPr="00716ED0" w:rsidDel="00013929">
          <w:rPr>
            <w:bCs/>
          </w:rPr>
          <w:delText>ScheduledEncounter</w:delText>
        </w:r>
        <w:r w:rsidDel="00013929">
          <w:tab/>
        </w:r>
      </w:del>
      <w:del w:id="729" w:author="Aziz Boxwala" w:date="2014-08-11T18:56:00Z">
        <w:r w:rsidDel="00F10EF4">
          <w:delText>105</w:delText>
        </w:r>
      </w:del>
    </w:p>
    <w:p w14:paraId="52CB8767" w14:textId="77777777" w:rsidR="00DC4595" w:rsidDel="00013929" w:rsidRDefault="00DC4595">
      <w:pPr>
        <w:pStyle w:val="TOC2"/>
        <w:tabs>
          <w:tab w:val="left" w:pos="1320"/>
        </w:tabs>
        <w:rPr>
          <w:del w:id="730" w:author="Aziz Boxwala" w:date="2014-08-15T16:15:00Z"/>
          <w:rFonts w:asciiTheme="minorHAnsi" w:eastAsiaTheme="minorEastAsia" w:hAnsiTheme="minorHAnsi" w:cstheme="minorBidi"/>
          <w:sz w:val="22"/>
          <w:szCs w:val="22"/>
        </w:rPr>
      </w:pPr>
      <w:del w:id="731" w:author="Aziz Boxwala" w:date="2014-08-15T16:15:00Z">
        <w:r w:rsidRPr="00716ED0" w:rsidDel="00013929">
          <w:rPr>
            <w:bCs/>
          </w:rPr>
          <w:delText>5.73</w:delText>
        </w:r>
        <w:r w:rsidDel="00013929">
          <w:rPr>
            <w:rFonts w:asciiTheme="minorHAnsi" w:eastAsiaTheme="minorEastAsia" w:hAnsiTheme="minorHAnsi" w:cstheme="minorBidi"/>
            <w:sz w:val="22"/>
            <w:szCs w:val="22"/>
          </w:rPr>
          <w:tab/>
        </w:r>
        <w:r w:rsidRPr="00716ED0" w:rsidDel="00013929">
          <w:rPr>
            <w:bCs/>
          </w:rPr>
          <w:delText>ScheduledProcedure</w:delText>
        </w:r>
        <w:r w:rsidDel="00013929">
          <w:tab/>
        </w:r>
      </w:del>
      <w:del w:id="732" w:author="Aziz Boxwala" w:date="2014-08-11T18:56:00Z">
        <w:r w:rsidDel="00F10EF4">
          <w:delText>105</w:delText>
        </w:r>
      </w:del>
    </w:p>
    <w:p w14:paraId="65165C0C" w14:textId="77777777" w:rsidR="00DC4595" w:rsidDel="00013929" w:rsidRDefault="00DC4595">
      <w:pPr>
        <w:pStyle w:val="TOC2"/>
        <w:tabs>
          <w:tab w:val="left" w:pos="1320"/>
        </w:tabs>
        <w:rPr>
          <w:del w:id="733" w:author="Aziz Boxwala" w:date="2014-08-15T16:15:00Z"/>
          <w:rFonts w:asciiTheme="minorHAnsi" w:eastAsiaTheme="minorEastAsia" w:hAnsiTheme="minorHAnsi" w:cstheme="minorBidi"/>
          <w:sz w:val="22"/>
          <w:szCs w:val="22"/>
        </w:rPr>
      </w:pPr>
      <w:del w:id="734" w:author="Aziz Boxwala" w:date="2014-08-15T16:15:00Z">
        <w:r w:rsidRPr="00716ED0" w:rsidDel="00013929">
          <w:rPr>
            <w:bCs/>
          </w:rPr>
          <w:delText>5.74</w:delText>
        </w:r>
        <w:r w:rsidDel="00013929">
          <w:rPr>
            <w:rFonts w:asciiTheme="minorHAnsi" w:eastAsiaTheme="minorEastAsia" w:hAnsiTheme="minorHAnsi" w:cstheme="minorBidi"/>
            <w:sz w:val="22"/>
            <w:szCs w:val="22"/>
          </w:rPr>
          <w:tab/>
        </w:r>
        <w:r w:rsidRPr="00716ED0" w:rsidDel="00013929">
          <w:rPr>
            <w:bCs/>
          </w:rPr>
          <w:delText>Specimen</w:delText>
        </w:r>
        <w:r w:rsidDel="00013929">
          <w:tab/>
        </w:r>
      </w:del>
      <w:del w:id="735" w:author="Aziz Boxwala" w:date="2014-08-11T18:56:00Z">
        <w:r w:rsidDel="00F10EF4">
          <w:delText>106</w:delText>
        </w:r>
      </w:del>
    </w:p>
    <w:p w14:paraId="25D62C33" w14:textId="77777777" w:rsidR="00DC4595" w:rsidDel="00013929" w:rsidRDefault="00DC4595">
      <w:pPr>
        <w:pStyle w:val="TOC2"/>
        <w:tabs>
          <w:tab w:val="left" w:pos="1320"/>
        </w:tabs>
        <w:rPr>
          <w:del w:id="736" w:author="Aziz Boxwala" w:date="2014-08-15T16:15:00Z"/>
          <w:rFonts w:asciiTheme="minorHAnsi" w:eastAsiaTheme="minorEastAsia" w:hAnsiTheme="minorHAnsi" w:cstheme="minorBidi"/>
          <w:sz w:val="22"/>
          <w:szCs w:val="22"/>
        </w:rPr>
      </w:pPr>
      <w:del w:id="737" w:author="Aziz Boxwala" w:date="2014-08-15T16:15:00Z">
        <w:r w:rsidRPr="00716ED0" w:rsidDel="00013929">
          <w:rPr>
            <w:bCs/>
          </w:rPr>
          <w:delText>5.75</w:delText>
        </w:r>
        <w:r w:rsidDel="00013929">
          <w:rPr>
            <w:rFonts w:asciiTheme="minorHAnsi" w:eastAsiaTheme="minorEastAsia" w:hAnsiTheme="minorHAnsi" w:cstheme="minorBidi"/>
            <w:sz w:val="22"/>
            <w:szCs w:val="22"/>
          </w:rPr>
          <w:tab/>
        </w:r>
        <w:r w:rsidRPr="00716ED0" w:rsidDel="00013929">
          <w:rPr>
            <w:bCs/>
          </w:rPr>
          <w:delText>StatementAboutAction</w:delText>
        </w:r>
        <w:r w:rsidDel="00013929">
          <w:tab/>
        </w:r>
      </w:del>
      <w:del w:id="738" w:author="Aziz Boxwala" w:date="2014-08-11T18:56:00Z">
        <w:r w:rsidDel="00F10EF4">
          <w:delText>106</w:delText>
        </w:r>
      </w:del>
    </w:p>
    <w:p w14:paraId="246A7353" w14:textId="77777777" w:rsidR="00DC4595" w:rsidDel="00013929" w:rsidRDefault="00DC4595">
      <w:pPr>
        <w:pStyle w:val="TOC2"/>
        <w:tabs>
          <w:tab w:val="left" w:pos="1320"/>
        </w:tabs>
        <w:rPr>
          <w:del w:id="739" w:author="Aziz Boxwala" w:date="2014-08-15T16:15:00Z"/>
          <w:rFonts w:asciiTheme="minorHAnsi" w:eastAsiaTheme="minorEastAsia" w:hAnsiTheme="minorHAnsi" w:cstheme="minorBidi"/>
          <w:sz w:val="22"/>
          <w:szCs w:val="22"/>
        </w:rPr>
      </w:pPr>
      <w:del w:id="740" w:author="Aziz Boxwala" w:date="2014-08-15T16:15:00Z">
        <w:r w:rsidRPr="00716ED0" w:rsidDel="00013929">
          <w:rPr>
            <w:bCs/>
          </w:rPr>
          <w:delText>5.76</w:delText>
        </w:r>
        <w:r w:rsidDel="00013929">
          <w:rPr>
            <w:rFonts w:asciiTheme="minorHAnsi" w:eastAsiaTheme="minorEastAsia" w:hAnsiTheme="minorHAnsi" w:cstheme="minorBidi"/>
            <w:sz w:val="22"/>
            <w:szCs w:val="22"/>
          </w:rPr>
          <w:tab/>
        </w:r>
        <w:r w:rsidRPr="00716ED0" w:rsidDel="00013929">
          <w:rPr>
            <w:bCs/>
          </w:rPr>
          <w:delText>StatementAboutObservation</w:delText>
        </w:r>
        <w:r w:rsidDel="00013929">
          <w:tab/>
        </w:r>
      </w:del>
      <w:del w:id="741" w:author="Aziz Boxwala" w:date="2014-08-11T18:56:00Z">
        <w:r w:rsidDel="00F10EF4">
          <w:delText>108</w:delText>
        </w:r>
      </w:del>
    </w:p>
    <w:p w14:paraId="22D705FB" w14:textId="77777777" w:rsidR="00DC4595" w:rsidDel="00013929" w:rsidRDefault="00DC4595">
      <w:pPr>
        <w:pStyle w:val="TOC2"/>
        <w:tabs>
          <w:tab w:val="left" w:pos="1320"/>
        </w:tabs>
        <w:rPr>
          <w:del w:id="742" w:author="Aziz Boxwala" w:date="2014-08-15T16:15:00Z"/>
          <w:rFonts w:asciiTheme="minorHAnsi" w:eastAsiaTheme="minorEastAsia" w:hAnsiTheme="minorHAnsi" w:cstheme="minorBidi"/>
          <w:sz w:val="22"/>
          <w:szCs w:val="22"/>
        </w:rPr>
      </w:pPr>
      <w:del w:id="743" w:author="Aziz Boxwala" w:date="2014-08-15T16:15:00Z">
        <w:r w:rsidRPr="00716ED0" w:rsidDel="00013929">
          <w:rPr>
            <w:bCs/>
          </w:rPr>
          <w:delText>5.77</w:delText>
        </w:r>
        <w:r w:rsidDel="00013929">
          <w:rPr>
            <w:rFonts w:asciiTheme="minorHAnsi" w:eastAsiaTheme="minorEastAsia" w:hAnsiTheme="minorHAnsi" w:cstheme="minorBidi"/>
            <w:sz w:val="22"/>
            <w:szCs w:val="22"/>
          </w:rPr>
          <w:tab/>
        </w:r>
        <w:r w:rsidRPr="00716ED0" w:rsidDel="00013929">
          <w:rPr>
            <w:bCs/>
          </w:rPr>
          <w:delText>Vaccine</w:delText>
        </w:r>
        <w:r w:rsidDel="00013929">
          <w:tab/>
        </w:r>
      </w:del>
      <w:del w:id="744" w:author="Aziz Boxwala" w:date="2014-08-11T18:56:00Z">
        <w:r w:rsidDel="00F10EF4">
          <w:delText>109</w:delText>
        </w:r>
      </w:del>
    </w:p>
    <w:p w14:paraId="2E0D24F5" w14:textId="77777777" w:rsidR="00DC4595" w:rsidDel="00013929" w:rsidRDefault="00DC4595">
      <w:pPr>
        <w:pStyle w:val="TOC2"/>
        <w:tabs>
          <w:tab w:val="left" w:pos="1320"/>
        </w:tabs>
        <w:rPr>
          <w:del w:id="745" w:author="Aziz Boxwala" w:date="2014-08-15T16:15:00Z"/>
          <w:rFonts w:asciiTheme="minorHAnsi" w:eastAsiaTheme="minorEastAsia" w:hAnsiTheme="minorHAnsi" w:cstheme="minorBidi"/>
          <w:sz w:val="22"/>
          <w:szCs w:val="22"/>
        </w:rPr>
      </w:pPr>
      <w:del w:id="746" w:author="Aziz Boxwala" w:date="2014-08-15T16:15:00Z">
        <w:r w:rsidRPr="00716ED0" w:rsidDel="00013929">
          <w:rPr>
            <w:bCs/>
          </w:rPr>
          <w:delText>5.78</w:delText>
        </w:r>
        <w:r w:rsidDel="00013929">
          <w:rPr>
            <w:rFonts w:asciiTheme="minorHAnsi" w:eastAsiaTheme="minorEastAsia" w:hAnsiTheme="minorHAnsi" w:cstheme="minorBidi"/>
            <w:sz w:val="22"/>
            <w:szCs w:val="22"/>
          </w:rPr>
          <w:tab/>
        </w:r>
        <w:r w:rsidRPr="00716ED0" w:rsidDel="00013929">
          <w:rPr>
            <w:bCs/>
          </w:rPr>
          <w:delText>ActionDescriptor</w:delText>
        </w:r>
        <w:r w:rsidDel="00013929">
          <w:tab/>
        </w:r>
      </w:del>
      <w:del w:id="747" w:author="Aziz Boxwala" w:date="2014-08-11T18:56:00Z">
        <w:r w:rsidDel="00F10EF4">
          <w:delText>109</w:delText>
        </w:r>
      </w:del>
    </w:p>
    <w:p w14:paraId="494F9C60" w14:textId="77777777" w:rsidR="00DC4595" w:rsidDel="00013929" w:rsidRDefault="00DC4595">
      <w:pPr>
        <w:pStyle w:val="TOC2"/>
        <w:tabs>
          <w:tab w:val="left" w:pos="1320"/>
        </w:tabs>
        <w:rPr>
          <w:del w:id="748" w:author="Aziz Boxwala" w:date="2014-08-15T16:15:00Z"/>
          <w:rFonts w:asciiTheme="minorHAnsi" w:eastAsiaTheme="minorEastAsia" w:hAnsiTheme="minorHAnsi" w:cstheme="minorBidi"/>
          <w:sz w:val="22"/>
          <w:szCs w:val="22"/>
        </w:rPr>
      </w:pPr>
      <w:del w:id="749" w:author="Aziz Boxwala" w:date="2014-08-15T16:15:00Z">
        <w:r w:rsidRPr="00716ED0" w:rsidDel="00013929">
          <w:rPr>
            <w:bCs/>
          </w:rPr>
          <w:delText>5.79</w:delText>
        </w:r>
        <w:r w:rsidDel="00013929">
          <w:rPr>
            <w:rFonts w:asciiTheme="minorHAnsi" w:eastAsiaTheme="minorEastAsia" w:hAnsiTheme="minorHAnsi" w:cstheme="minorBidi"/>
            <w:sz w:val="22"/>
            <w:szCs w:val="22"/>
          </w:rPr>
          <w:tab/>
        </w:r>
        <w:r w:rsidRPr="00716ED0" w:rsidDel="00013929">
          <w:rPr>
            <w:bCs/>
          </w:rPr>
          <w:delText>ActionPhase</w:delText>
        </w:r>
        <w:r w:rsidDel="00013929">
          <w:tab/>
        </w:r>
      </w:del>
      <w:del w:id="750" w:author="Aziz Boxwala" w:date="2014-08-11T18:56:00Z">
        <w:r w:rsidDel="00F10EF4">
          <w:delText>111</w:delText>
        </w:r>
      </w:del>
    </w:p>
    <w:p w14:paraId="0E2EF2C2" w14:textId="77777777" w:rsidR="00DC4595" w:rsidDel="00013929" w:rsidRDefault="00DC4595">
      <w:pPr>
        <w:pStyle w:val="TOC2"/>
        <w:tabs>
          <w:tab w:val="left" w:pos="1320"/>
        </w:tabs>
        <w:rPr>
          <w:del w:id="751" w:author="Aziz Boxwala" w:date="2014-08-15T16:15:00Z"/>
          <w:rFonts w:asciiTheme="minorHAnsi" w:eastAsiaTheme="minorEastAsia" w:hAnsiTheme="minorHAnsi" w:cstheme="minorBidi"/>
          <w:sz w:val="22"/>
          <w:szCs w:val="22"/>
        </w:rPr>
      </w:pPr>
      <w:del w:id="752" w:author="Aziz Boxwala" w:date="2014-08-15T16:15:00Z">
        <w:r w:rsidRPr="00716ED0" w:rsidDel="00013929">
          <w:rPr>
            <w:bCs/>
          </w:rPr>
          <w:delText>5.80</w:delText>
        </w:r>
        <w:r w:rsidDel="00013929">
          <w:rPr>
            <w:rFonts w:asciiTheme="minorHAnsi" w:eastAsiaTheme="minorEastAsia" w:hAnsiTheme="minorHAnsi" w:cstheme="minorBidi"/>
            <w:sz w:val="22"/>
            <w:szCs w:val="22"/>
          </w:rPr>
          <w:tab/>
        </w:r>
        <w:r w:rsidRPr="00716ED0" w:rsidDel="00013929">
          <w:rPr>
            <w:bCs/>
          </w:rPr>
          <w:delText>ActionStatus</w:delText>
        </w:r>
        <w:r w:rsidDel="00013929">
          <w:tab/>
        </w:r>
      </w:del>
      <w:del w:id="753" w:author="Aziz Boxwala" w:date="2014-08-11T18:56:00Z">
        <w:r w:rsidDel="00F10EF4">
          <w:delText>112</w:delText>
        </w:r>
      </w:del>
    </w:p>
    <w:p w14:paraId="3A23B4D3" w14:textId="77777777" w:rsidR="00DC4595" w:rsidDel="00013929" w:rsidRDefault="00DC4595">
      <w:pPr>
        <w:pStyle w:val="TOC2"/>
        <w:tabs>
          <w:tab w:val="left" w:pos="1320"/>
        </w:tabs>
        <w:rPr>
          <w:del w:id="754" w:author="Aziz Boxwala" w:date="2014-08-15T16:15:00Z"/>
          <w:rFonts w:asciiTheme="minorHAnsi" w:eastAsiaTheme="minorEastAsia" w:hAnsiTheme="minorHAnsi" w:cstheme="minorBidi"/>
          <w:sz w:val="22"/>
          <w:szCs w:val="22"/>
        </w:rPr>
      </w:pPr>
      <w:del w:id="755" w:author="Aziz Boxwala" w:date="2014-08-15T16:15:00Z">
        <w:r w:rsidRPr="00716ED0" w:rsidDel="00013929">
          <w:rPr>
            <w:bCs/>
          </w:rPr>
          <w:delText>5.81</w:delText>
        </w:r>
        <w:r w:rsidDel="00013929">
          <w:rPr>
            <w:rFonts w:asciiTheme="minorHAnsi" w:eastAsiaTheme="minorEastAsia" w:hAnsiTheme="minorHAnsi" w:cstheme="minorBidi"/>
            <w:sz w:val="22"/>
            <w:szCs w:val="22"/>
          </w:rPr>
          <w:tab/>
        </w:r>
        <w:r w:rsidRPr="00716ED0" w:rsidDel="00013929">
          <w:rPr>
            <w:bCs/>
          </w:rPr>
          <w:delText>Activity</w:delText>
        </w:r>
        <w:r w:rsidDel="00013929">
          <w:tab/>
        </w:r>
      </w:del>
      <w:del w:id="756" w:author="Aziz Boxwala" w:date="2014-08-11T18:56:00Z">
        <w:r w:rsidDel="00F10EF4">
          <w:delText>113</w:delText>
        </w:r>
      </w:del>
    </w:p>
    <w:p w14:paraId="06DCCCE9" w14:textId="77777777" w:rsidR="00DC4595" w:rsidDel="00013929" w:rsidRDefault="00DC4595">
      <w:pPr>
        <w:pStyle w:val="TOC2"/>
        <w:tabs>
          <w:tab w:val="left" w:pos="1320"/>
        </w:tabs>
        <w:rPr>
          <w:del w:id="757" w:author="Aziz Boxwala" w:date="2014-08-15T16:15:00Z"/>
          <w:rFonts w:asciiTheme="minorHAnsi" w:eastAsiaTheme="minorEastAsia" w:hAnsiTheme="minorHAnsi" w:cstheme="minorBidi"/>
          <w:sz w:val="22"/>
          <w:szCs w:val="22"/>
        </w:rPr>
      </w:pPr>
      <w:del w:id="758" w:author="Aziz Boxwala" w:date="2014-08-15T16:15:00Z">
        <w:r w:rsidRPr="00716ED0" w:rsidDel="00013929">
          <w:rPr>
            <w:bCs/>
          </w:rPr>
          <w:delText>5.82</w:delText>
        </w:r>
        <w:r w:rsidDel="00013929">
          <w:rPr>
            <w:rFonts w:asciiTheme="minorHAnsi" w:eastAsiaTheme="minorEastAsia" w:hAnsiTheme="minorHAnsi" w:cstheme="minorBidi"/>
            <w:sz w:val="22"/>
            <w:szCs w:val="22"/>
          </w:rPr>
          <w:tab/>
        </w:r>
        <w:r w:rsidRPr="00716ED0" w:rsidDel="00013929">
          <w:rPr>
            <w:bCs/>
          </w:rPr>
          <w:delText>AllergyIntoleranceDescriptor</w:delText>
        </w:r>
        <w:r w:rsidDel="00013929">
          <w:tab/>
        </w:r>
      </w:del>
      <w:del w:id="759" w:author="Aziz Boxwala" w:date="2014-08-11T18:56:00Z">
        <w:r w:rsidDel="00F10EF4">
          <w:delText>114</w:delText>
        </w:r>
      </w:del>
    </w:p>
    <w:p w14:paraId="5FADBA58" w14:textId="77777777" w:rsidR="00DC4595" w:rsidDel="00013929" w:rsidRDefault="00DC4595">
      <w:pPr>
        <w:pStyle w:val="TOC2"/>
        <w:tabs>
          <w:tab w:val="left" w:pos="1320"/>
        </w:tabs>
        <w:rPr>
          <w:del w:id="760" w:author="Aziz Boxwala" w:date="2014-08-15T16:15:00Z"/>
          <w:rFonts w:asciiTheme="minorHAnsi" w:eastAsiaTheme="minorEastAsia" w:hAnsiTheme="minorHAnsi" w:cstheme="minorBidi"/>
          <w:sz w:val="22"/>
          <w:szCs w:val="22"/>
        </w:rPr>
      </w:pPr>
      <w:del w:id="761" w:author="Aziz Boxwala" w:date="2014-08-15T16:15:00Z">
        <w:r w:rsidRPr="00716ED0" w:rsidDel="00013929">
          <w:rPr>
            <w:bCs/>
          </w:rPr>
          <w:delText>5.83</w:delText>
        </w:r>
        <w:r w:rsidDel="00013929">
          <w:rPr>
            <w:rFonts w:asciiTheme="minorHAnsi" w:eastAsiaTheme="minorEastAsia" w:hAnsiTheme="minorHAnsi" w:cstheme="minorBidi"/>
            <w:sz w:val="22"/>
            <w:szCs w:val="22"/>
          </w:rPr>
          <w:tab/>
        </w:r>
        <w:r w:rsidRPr="00716ED0" w:rsidDel="00013929">
          <w:rPr>
            <w:bCs/>
          </w:rPr>
          <w:delText>CareExperienceDescriptor</w:delText>
        </w:r>
        <w:r w:rsidDel="00013929">
          <w:tab/>
        </w:r>
      </w:del>
      <w:del w:id="762" w:author="Aziz Boxwala" w:date="2014-08-11T18:56:00Z">
        <w:r w:rsidDel="00F10EF4">
          <w:delText>115</w:delText>
        </w:r>
      </w:del>
    </w:p>
    <w:p w14:paraId="26D2A88C" w14:textId="77777777" w:rsidR="00DC4595" w:rsidDel="00013929" w:rsidRDefault="00DC4595">
      <w:pPr>
        <w:pStyle w:val="TOC2"/>
        <w:tabs>
          <w:tab w:val="left" w:pos="1320"/>
        </w:tabs>
        <w:rPr>
          <w:del w:id="763" w:author="Aziz Boxwala" w:date="2014-08-15T16:15:00Z"/>
          <w:rFonts w:asciiTheme="minorHAnsi" w:eastAsiaTheme="minorEastAsia" w:hAnsiTheme="minorHAnsi" w:cstheme="minorBidi"/>
          <w:sz w:val="22"/>
          <w:szCs w:val="22"/>
        </w:rPr>
      </w:pPr>
      <w:del w:id="764" w:author="Aziz Boxwala" w:date="2014-08-15T16:15:00Z">
        <w:r w:rsidRPr="00716ED0" w:rsidDel="00013929">
          <w:rPr>
            <w:bCs/>
          </w:rPr>
          <w:delText>5.84</w:delText>
        </w:r>
        <w:r w:rsidDel="00013929">
          <w:rPr>
            <w:rFonts w:asciiTheme="minorHAnsi" w:eastAsiaTheme="minorEastAsia" w:hAnsiTheme="minorHAnsi" w:cstheme="minorBidi"/>
            <w:sz w:val="22"/>
            <w:szCs w:val="22"/>
          </w:rPr>
          <w:tab/>
        </w:r>
        <w:r w:rsidRPr="00716ED0" w:rsidDel="00013929">
          <w:rPr>
            <w:bCs/>
          </w:rPr>
          <w:delText>CareProgramParticipationDescriptor</w:delText>
        </w:r>
        <w:r w:rsidDel="00013929">
          <w:tab/>
        </w:r>
      </w:del>
      <w:del w:id="765" w:author="Aziz Boxwala" w:date="2014-08-11T18:56:00Z">
        <w:r w:rsidDel="00F10EF4">
          <w:delText>116</w:delText>
        </w:r>
      </w:del>
    </w:p>
    <w:p w14:paraId="7A98CFE2" w14:textId="77777777" w:rsidR="00DC4595" w:rsidDel="00013929" w:rsidRDefault="00DC4595">
      <w:pPr>
        <w:pStyle w:val="TOC2"/>
        <w:tabs>
          <w:tab w:val="left" w:pos="1320"/>
        </w:tabs>
        <w:rPr>
          <w:del w:id="766" w:author="Aziz Boxwala" w:date="2014-08-15T16:15:00Z"/>
          <w:rFonts w:asciiTheme="minorHAnsi" w:eastAsiaTheme="minorEastAsia" w:hAnsiTheme="minorHAnsi" w:cstheme="minorBidi"/>
          <w:sz w:val="22"/>
          <w:szCs w:val="22"/>
        </w:rPr>
      </w:pPr>
      <w:del w:id="767" w:author="Aziz Boxwala" w:date="2014-08-15T16:15:00Z">
        <w:r w:rsidRPr="00716ED0" w:rsidDel="00013929">
          <w:rPr>
            <w:bCs/>
          </w:rPr>
          <w:delText>5.85</w:delText>
        </w:r>
        <w:r w:rsidDel="00013929">
          <w:rPr>
            <w:rFonts w:asciiTheme="minorHAnsi" w:eastAsiaTheme="minorEastAsia" w:hAnsiTheme="minorHAnsi" w:cstheme="minorBidi"/>
            <w:sz w:val="22"/>
            <w:szCs w:val="22"/>
          </w:rPr>
          <w:tab/>
        </w:r>
        <w:r w:rsidRPr="00716ED0" w:rsidDel="00013929">
          <w:rPr>
            <w:bCs/>
          </w:rPr>
          <w:delText>CommunicationDescriptor</w:delText>
        </w:r>
        <w:r w:rsidDel="00013929">
          <w:tab/>
        </w:r>
      </w:del>
      <w:del w:id="768" w:author="Aziz Boxwala" w:date="2014-08-11T18:56:00Z">
        <w:r w:rsidDel="00F10EF4">
          <w:delText>118</w:delText>
        </w:r>
      </w:del>
    </w:p>
    <w:p w14:paraId="536C06D0" w14:textId="77777777" w:rsidR="00DC4595" w:rsidDel="00013929" w:rsidRDefault="00DC4595">
      <w:pPr>
        <w:pStyle w:val="TOC2"/>
        <w:tabs>
          <w:tab w:val="left" w:pos="1320"/>
        </w:tabs>
        <w:rPr>
          <w:del w:id="769" w:author="Aziz Boxwala" w:date="2014-08-15T16:15:00Z"/>
          <w:rFonts w:asciiTheme="minorHAnsi" w:eastAsiaTheme="minorEastAsia" w:hAnsiTheme="minorHAnsi" w:cstheme="minorBidi"/>
          <w:sz w:val="22"/>
          <w:szCs w:val="22"/>
        </w:rPr>
      </w:pPr>
      <w:del w:id="770" w:author="Aziz Boxwala" w:date="2014-08-15T16:15:00Z">
        <w:r w:rsidRPr="00716ED0" w:rsidDel="00013929">
          <w:rPr>
            <w:bCs/>
          </w:rPr>
          <w:delText>5.86</w:delText>
        </w:r>
        <w:r w:rsidDel="00013929">
          <w:rPr>
            <w:rFonts w:asciiTheme="minorHAnsi" w:eastAsiaTheme="minorEastAsia" w:hAnsiTheme="minorHAnsi" w:cstheme="minorBidi"/>
            <w:sz w:val="22"/>
            <w:szCs w:val="22"/>
          </w:rPr>
          <w:tab/>
        </w:r>
        <w:r w:rsidRPr="00716ED0" w:rsidDel="00013929">
          <w:rPr>
            <w:bCs/>
          </w:rPr>
          <w:delText>CompositeIntravenousMedicationAdministration</w:delText>
        </w:r>
        <w:r w:rsidDel="00013929">
          <w:tab/>
        </w:r>
      </w:del>
      <w:del w:id="771" w:author="Aziz Boxwala" w:date="2014-08-11T18:56:00Z">
        <w:r w:rsidDel="00F10EF4">
          <w:delText>119</w:delText>
        </w:r>
      </w:del>
    </w:p>
    <w:p w14:paraId="724E4130" w14:textId="77777777" w:rsidR="00DC4595" w:rsidDel="00013929" w:rsidRDefault="00DC4595">
      <w:pPr>
        <w:pStyle w:val="TOC2"/>
        <w:tabs>
          <w:tab w:val="left" w:pos="1320"/>
        </w:tabs>
        <w:rPr>
          <w:del w:id="772" w:author="Aziz Boxwala" w:date="2014-08-15T16:15:00Z"/>
          <w:rFonts w:asciiTheme="minorHAnsi" w:eastAsiaTheme="minorEastAsia" w:hAnsiTheme="minorHAnsi" w:cstheme="minorBidi"/>
          <w:sz w:val="22"/>
          <w:szCs w:val="22"/>
        </w:rPr>
      </w:pPr>
      <w:del w:id="773" w:author="Aziz Boxwala" w:date="2014-08-15T16:15:00Z">
        <w:r w:rsidRPr="00716ED0" w:rsidDel="00013929">
          <w:rPr>
            <w:bCs/>
          </w:rPr>
          <w:delText>5.87</w:delText>
        </w:r>
        <w:r w:rsidDel="00013929">
          <w:rPr>
            <w:rFonts w:asciiTheme="minorHAnsi" w:eastAsiaTheme="minorEastAsia" w:hAnsiTheme="minorHAnsi" w:cstheme="minorBidi"/>
            <w:sz w:val="22"/>
            <w:szCs w:val="22"/>
          </w:rPr>
          <w:tab/>
        </w:r>
        <w:r w:rsidRPr="00716ED0" w:rsidDel="00013929">
          <w:rPr>
            <w:bCs/>
          </w:rPr>
          <w:delText>ConditionDescriptor</w:delText>
        </w:r>
        <w:r w:rsidDel="00013929">
          <w:tab/>
        </w:r>
      </w:del>
      <w:del w:id="774" w:author="Aziz Boxwala" w:date="2014-08-11T18:56:00Z">
        <w:r w:rsidDel="00F10EF4">
          <w:delText>120</w:delText>
        </w:r>
      </w:del>
    </w:p>
    <w:p w14:paraId="3F27B04B" w14:textId="77777777" w:rsidR="00DC4595" w:rsidDel="00013929" w:rsidRDefault="00DC4595">
      <w:pPr>
        <w:pStyle w:val="TOC2"/>
        <w:tabs>
          <w:tab w:val="left" w:pos="1320"/>
        </w:tabs>
        <w:rPr>
          <w:del w:id="775" w:author="Aziz Boxwala" w:date="2014-08-15T16:15:00Z"/>
          <w:rFonts w:asciiTheme="minorHAnsi" w:eastAsiaTheme="minorEastAsia" w:hAnsiTheme="minorHAnsi" w:cstheme="minorBidi"/>
          <w:sz w:val="22"/>
          <w:szCs w:val="22"/>
        </w:rPr>
      </w:pPr>
      <w:del w:id="776" w:author="Aziz Boxwala" w:date="2014-08-15T16:15:00Z">
        <w:r w:rsidRPr="00716ED0" w:rsidDel="00013929">
          <w:rPr>
            <w:bCs/>
          </w:rPr>
          <w:delText>5.88</w:delText>
        </w:r>
        <w:r w:rsidDel="00013929">
          <w:rPr>
            <w:rFonts w:asciiTheme="minorHAnsi" w:eastAsiaTheme="minorEastAsia" w:hAnsiTheme="minorHAnsi" w:cstheme="minorBidi"/>
            <w:sz w:val="22"/>
            <w:szCs w:val="22"/>
          </w:rPr>
          <w:tab/>
        </w:r>
        <w:r w:rsidRPr="00716ED0" w:rsidDel="00013929">
          <w:rPr>
            <w:bCs/>
          </w:rPr>
          <w:delText>ConditionDetail</w:delText>
        </w:r>
        <w:r w:rsidDel="00013929">
          <w:tab/>
        </w:r>
      </w:del>
      <w:del w:id="777" w:author="Aziz Boxwala" w:date="2014-08-11T18:56:00Z">
        <w:r w:rsidDel="00F10EF4">
          <w:delText>121</w:delText>
        </w:r>
      </w:del>
    </w:p>
    <w:p w14:paraId="70A30FC6" w14:textId="77777777" w:rsidR="00DC4595" w:rsidDel="00013929" w:rsidRDefault="00DC4595">
      <w:pPr>
        <w:pStyle w:val="TOC2"/>
        <w:tabs>
          <w:tab w:val="left" w:pos="1320"/>
        </w:tabs>
        <w:rPr>
          <w:del w:id="778" w:author="Aziz Boxwala" w:date="2014-08-15T16:15:00Z"/>
          <w:rFonts w:asciiTheme="minorHAnsi" w:eastAsiaTheme="minorEastAsia" w:hAnsiTheme="minorHAnsi" w:cstheme="minorBidi"/>
          <w:sz w:val="22"/>
          <w:szCs w:val="22"/>
        </w:rPr>
      </w:pPr>
      <w:del w:id="779" w:author="Aziz Boxwala" w:date="2014-08-15T16:15:00Z">
        <w:r w:rsidRPr="00716ED0" w:rsidDel="00013929">
          <w:rPr>
            <w:bCs/>
          </w:rPr>
          <w:delText>5.89</w:delText>
        </w:r>
        <w:r w:rsidDel="00013929">
          <w:rPr>
            <w:rFonts w:asciiTheme="minorHAnsi" w:eastAsiaTheme="minorEastAsia" w:hAnsiTheme="minorHAnsi" w:cstheme="minorBidi"/>
            <w:sz w:val="22"/>
            <w:szCs w:val="22"/>
          </w:rPr>
          <w:tab/>
        </w:r>
        <w:r w:rsidRPr="00716ED0" w:rsidDel="00013929">
          <w:rPr>
            <w:bCs/>
          </w:rPr>
          <w:delText>ConditionLikelihoodDescriptor</w:delText>
        </w:r>
        <w:r w:rsidDel="00013929">
          <w:tab/>
        </w:r>
      </w:del>
      <w:del w:id="780" w:author="Aziz Boxwala" w:date="2014-08-11T18:56:00Z">
        <w:r w:rsidDel="00F10EF4">
          <w:delText>122</w:delText>
        </w:r>
      </w:del>
    </w:p>
    <w:p w14:paraId="3AA119AA" w14:textId="77777777" w:rsidR="00DC4595" w:rsidDel="00013929" w:rsidRDefault="00DC4595">
      <w:pPr>
        <w:pStyle w:val="TOC2"/>
        <w:tabs>
          <w:tab w:val="left" w:pos="1320"/>
        </w:tabs>
        <w:rPr>
          <w:del w:id="781" w:author="Aziz Boxwala" w:date="2014-08-15T16:15:00Z"/>
          <w:rFonts w:asciiTheme="minorHAnsi" w:eastAsiaTheme="minorEastAsia" w:hAnsiTheme="minorHAnsi" w:cstheme="minorBidi"/>
          <w:sz w:val="22"/>
          <w:szCs w:val="22"/>
        </w:rPr>
      </w:pPr>
      <w:del w:id="782" w:author="Aziz Boxwala" w:date="2014-08-15T16:15:00Z">
        <w:r w:rsidRPr="00716ED0" w:rsidDel="00013929">
          <w:rPr>
            <w:bCs/>
          </w:rPr>
          <w:delText>5.90</w:delText>
        </w:r>
        <w:r w:rsidDel="00013929">
          <w:rPr>
            <w:rFonts w:asciiTheme="minorHAnsi" w:eastAsiaTheme="minorEastAsia" w:hAnsiTheme="minorHAnsi" w:cstheme="minorBidi"/>
            <w:sz w:val="22"/>
            <w:szCs w:val="22"/>
          </w:rPr>
          <w:tab/>
        </w:r>
        <w:r w:rsidRPr="00716ED0" w:rsidDel="00013929">
          <w:rPr>
            <w:bCs/>
          </w:rPr>
          <w:delText>Constituent</w:delText>
        </w:r>
        <w:r w:rsidDel="00013929">
          <w:tab/>
        </w:r>
      </w:del>
      <w:del w:id="783" w:author="Aziz Boxwala" w:date="2014-08-11T18:56:00Z">
        <w:r w:rsidDel="00F10EF4">
          <w:delText>123</w:delText>
        </w:r>
      </w:del>
    </w:p>
    <w:p w14:paraId="5162569D" w14:textId="77777777" w:rsidR="00DC4595" w:rsidDel="00013929" w:rsidRDefault="00DC4595">
      <w:pPr>
        <w:pStyle w:val="TOC2"/>
        <w:tabs>
          <w:tab w:val="left" w:pos="1320"/>
        </w:tabs>
        <w:rPr>
          <w:del w:id="784" w:author="Aziz Boxwala" w:date="2014-08-15T16:15:00Z"/>
          <w:rFonts w:asciiTheme="minorHAnsi" w:eastAsiaTheme="minorEastAsia" w:hAnsiTheme="minorHAnsi" w:cstheme="minorBidi"/>
          <w:sz w:val="22"/>
          <w:szCs w:val="22"/>
        </w:rPr>
      </w:pPr>
      <w:del w:id="785" w:author="Aziz Boxwala" w:date="2014-08-15T16:15:00Z">
        <w:r w:rsidRPr="00716ED0" w:rsidDel="00013929">
          <w:rPr>
            <w:bCs/>
          </w:rPr>
          <w:delText>5.91</w:delText>
        </w:r>
        <w:r w:rsidDel="00013929">
          <w:rPr>
            <w:rFonts w:asciiTheme="minorHAnsi" w:eastAsiaTheme="minorEastAsia" w:hAnsiTheme="minorHAnsi" w:cstheme="minorBidi"/>
            <w:sz w:val="22"/>
            <w:szCs w:val="22"/>
          </w:rPr>
          <w:tab/>
        </w:r>
        <w:r w:rsidRPr="00716ED0" w:rsidDel="00013929">
          <w:rPr>
            <w:bCs/>
          </w:rPr>
          <w:delText>ContraindicationDescriptor</w:delText>
        </w:r>
        <w:r w:rsidDel="00013929">
          <w:tab/>
        </w:r>
      </w:del>
      <w:del w:id="786" w:author="Aziz Boxwala" w:date="2014-08-11T18:56:00Z">
        <w:r w:rsidDel="00F10EF4">
          <w:delText>124</w:delText>
        </w:r>
      </w:del>
    </w:p>
    <w:p w14:paraId="44A1A64B" w14:textId="77777777" w:rsidR="00DC4595" w:rsidDel="00013929" w:rsidRDefault="00DC4595">
      <w:pPr>
        <w:pStyle w:val="TOC2"/>
        <w:tabs>
          <w:tab w:val="left" w:pos="1320"/>
        </w:tabs>
        <w:rPr>
          <w:del w:id="787" w:author="Aziz Boxwala" w:date="2014-08-15T16:15:00Z"/>
          <w:rFonts w:asciiTheme="minorHAnsi" w:eastAsiaTheme="minorEastAsia" w:hAnsiTheme="minorHAnsi" w:cstheme="minorBidi"/>
          <w:sz w:val="22"/>
          <w:szCs w:val="22"/>
        </w:rPr>
      </w:pPr>
      <w:del w:id="788" w:author="Aziz Boxwala" w:date="2014-08-15T16:15:00Z">
        <w:r w:rsidRPr="00716ED0" w:rsidDel="00013929">
          <w:rPr>
            <w:bCs/>
          </w:rPr>
          <w:delText>5.92</w:delText>
        </w:r>
        <w:r w:rsidDel="00013929">
          <w:rPr>
            <w:rFonts w:asciiTheme="minorHAnsi" w:eastAsiaTheme="minorEastAsia" w:hAnsiTheme="minorHAnsi" w:cstheme="minorBidi"/>
            <w:sz w:val="22"/>
            <w:szCs w:val="22"/>
          </w:rPr>
          <w:tab/>
        </w:r>
        <w:r w:rsidRPr="00716ED0" w:rsidDel="00013929">
          <w:rPr>
            <w:bCs/>
          </w:rPr>
          <w:delText>DeviceApplicationDescriptor</w:delText>
        </w:r>
        <w:r w:rsidDel="00013929">
          <w:tab/>
        </w:r>
      </w:del>
      <w:del w:id="789" w:author="Aziz Boxwala" w:date="2014-08-11T18:56:00Z">
        <w:r w:rsidDel="00F10EF4">
          <w:delText>125</w:delText>
        </w:r>
      </w:del>
    </w:p>
    <w:p w14:paraId="08755C3F" w14:textId="77777777" w:rsidR="00DC4595" w:rsidDel="00013929" w:rsidRDefault="00DC4595">
      <w:pPr>
        <w:pStyle w:val="TOC2"/>
        <w:tabs>
          <w:tab w:val="left" w:pos="1320"/>
        </w:tabs>
        <w:rPr>
          <w:del w:id="790" w:author="Aziz Boxwala" w:date="2014-08-15T16:15:00Z"/>
          <w:rFonts w:asciiTheme="minorHAnsi" w:eastAsiaTheme="minorEastAsia" w:hAnsiTheme="minorHAnsi" w:cstheme="minorBidi"/>
          <w:sz w:val="22"/>
          <w:szCs w:val="22"/>
        </w:rPr>
      </w:pPr>
      <w:del w:id="791" w:author="Aziz Boxwala" w:date="2014-08-15T16:15:00Z">
        <w:r w:rsidRPr="00716ED0" w:rsidDel="00013929">
          <w:rPr>
            <w:bCs/>
          </w:rPr>
          <w:delText>5.93</w:delText>
        </w:r>
        <w:r w:rsidDel="00013929">
          <w:rPr>
            <w:rFonts w:asciiTheme="minorHAnsi" w:eastAsiaTheme="minorEastAsia" w:hAnsiTheme="minorHAnsi" w:cstheme="minorBidi"/>
            <w:sz w:val="22"/>
            <w:szCs w:val="22"/>
          </w:rPr>
          <w:tab/>
        </w:r>
        <w:r w:rsidRPr="00716ED0" w:rsidDel="00013929">
          <w:rPr>
            <w:bCs/>
          </w:rPr>
          <w:delText>Dispense</w:delText>
        </w:r>
        <w:r w:rsidDel="00013929">
          <w:tab/>
        </w:r>
      </w:del>
      <w:del w:id="792" w:author="Aziz Boxwala" w:date="2014-08-11T18:56:00Z">
        <w:r w:rsidDel="00F10EF4">
          <w:delText>126</w:delText>
        </w:r>
      </w:del>
    </w:p>
    <w:p w14:paraId="19609DED" w14:textId="77777777" w:rsidR="00DC4595" w:rsidDel="00013929" w:rsidRDefault="00DC4595">
      <w:pPr>
        <w:pStyle w:val="TOC2"/>
        <w:tabs>
          <w:tab w:val="left" w:pos="1320"/>
        </w:tabs>
        <w:rPr>
          <w:del w:id="793" w:author="Aziz Boxwala" w:date="2014-08-15T16:15:00Z"/>
          <w:rFonts w:asciiTheme="minorHAnsi" w:eastAsiaTheme="minorEastAsia" w:hAnsiTheme="minorHAnsi" w:cstheme="minorBidi"/>
          <w:sz w:val="22"/>
          <w:szCs w:val="22"/>
        </w:rPr>
      </w:pPr>
      <w:del w:id="794" w:author="Aziz Boxwala" w:date="2014-08-15T16:15:00Z">
        <w:r w:rsidRPr="00716ED0" w:rsidDel="00013929">
          <w:rPr>
            <w:bCs/>
          </w:rPr>
          <w:delText>5.94</w:delText>
        </w:r>
        <w:r w:rsidDel="00013929">
          <w:rPr>
            <w:rFonts w:asciiTheme="minorHAnsi" w:eastAsiaTheme="minorEastAsia" w:hAnsiTheme="minorHAnsi" w:cstheme="minorBidi"/>
            <w:sz w:val="22"/>
            <w:szCs w:val="22"/>
          </w:rPr>
          <w:tab/>
        </w:r>
        <w:r w:rsidRPr="00716ED0" w:rsidDel="00013929">
          <w:rPr>
            <w:bCs/>
          </w:rPr>
          <w:delText>Dosage</w:delText>
        </w:r>
        <w:r w:rsidDel="00013929">
          <w:tab/>
        </w:r>
      </w:del>
      <w:del w:id="795" w:author="Aziz Boxwala" w:date="2014-08-11T18:56:00Z">
        <w:r w:rsidDel="00F10EF4">
          <w:delText>127</w:delText>
        </w:r>
      </w:del>
    </w:p>
    <w:p w14:paraId="2A975A0D" w14:textId="77777777" w:rsidR="00DC4595" w:rsidDel="00013929" w:rsidRDefault="00DC4595">
      <w:pPr>
        <w:pStyle w:val="TOC2"/>
        <w:tabs>
          <w:tab w:val="left" w:pos="1320"/>
        </w:tabs>
        <w:rPr>
          <w:del w:id="796" w:author="Aziz Boxwala" w:date="2014-08-15T16:15:00Z"/>
          <w:rFonts w:asciiTheme="minorHAnsi" w:eastAsiaTheme="minorEastAsia" w:hAnsiTheme="minorHAnsi" w:cstheme="minorBidi"/>
          <w:sz w:val="22"/>
          <w:szCs w:val="22"/>
        </w:rPr>
      </w:pPr>
      <w:del w:id="797" w:author="Aziz Boxwala" w:date="2014-08-15T16:15:00Z">
        <w:r w:rsidRPr="00716ED0" w:rsidDel="00013929">
          <w:rPr>
            <w:bCs/>
          </w:rPr>
          <w:delText>5.95</w:delText>
        </w:r>
        <w:r w:rsidDel="00013929">
          <w:rPr>
            <w:rFonts w:asciiTheme="minorHAnsi" w:eastAsiaTheme="minorEastAsia" w:hAnsiTheme="minorHAnsi" w:cstheme="minorBidi"/>
            <w:sz w:val="22"/>
            <w:szCs w:val="22"/>
          </w:rPr>
          <w:tab/>
        </w:r>
        <w:r w:rsidRPr="00716ED0" w:rsidDel="00013929">
          <w:rPr>
            <w:bCs/>
          </w:rPr>
          <w:delText>EncounterDescriptor</w:delText>
        </w:r>
        <w:r w:rsidDel="00013929">
          <w:tab/>
        </w:r>
      </w:del>
      <w:del w:id="798" w:author="Aziz Boxwala" w:date="2014-08-11T18:56:00Z">
        <w:r w:rsidDel="00F10EF4">
          <w:delText>130</w:delText>
        </w:r>
      </w:del>
    </w:p>
    <w:p w14:paraId="0B666D1B" w14:textId="77777777" w:rsidR="00DC4595" w:rsidDel="00013929" w:rsidRDefault="00DC4595">
      <w:pPr>
        <w:pStyle w:val="TOC2"/>
        <w:tabs>
          <w:tab w:val="left" w:pos="1320"/>
        </w:tabs>
        <w:rPr>
          <w:del w:id="799" w:author="Aziz Boxwala" w:date="2014-08-15T16:15:00Z"/>
          <w:rFonts w:asciiTheme="minorHAnsi" w:eastAsiaTheme="minorEastAsia" w:hAnsiTheme="minorHAnsi" w:cstheme="minorBidi"/>
          <w:sz w:val="22"/>
          <w:szCs w:val="22"/>
        </w:rPr>
      </w:pPr>
      <w:del w:id="800" w:author="Aziz Boxwala" w:date="2014-08-15T16:15:00Z">
        <w:r w:rsidRPr="00716ED0" w:rsidDel="00013929">
          <w:rPr>
            <w:bCs/>
          </w:rPr>
          <w:delText>5.96</w:delText>
        </w:r>
        <w:r w:rsidDel="00013929">
          <w:rPr>
            <w:rFonts w:asciiTheme="minorHAnsi" w:eastAsiaTheme="minorEastAsia" w:hAnsiTheme="minorHAnsi" w:cstheme="minorBidi"/>
            <w:sz w:val="22"/>
            <w:szCs w:val="22"/>
          </w:rPr>
          <w:tab/>
        </w:r>
        <w:r w:rsidRPr="00716ED0" w:rsidDel="00013929">
          <w:rPr>
            <w:bCs/>
          </w:rPr>
          <w:delText>EnteralFormula</w:delText>
        </w:r>
        <w:r w:rsidDel="00013929">
          <w:tab/>
        </w:r>
      </w:del>
      <w:del w:id="801" w:author="Aziz Boxwala" w:date="2014-08-11T18:56:00Z">
        <w:r w:rsidDel="00F10EF4">
          <w:delText>132</w:delText>
        </w:r>
      </w:del>
    </w:p>
    <w:p w14:paraId="73746A1D" w14:textId="77777777" w:rsidR="00DC4595" w:rsidDel="00013929" w:rsidRDefault="00DC4595">
      <w:pPr>
        <w:pStyle w:val="TOC2"/>
        <w:tabs>
          <w:tab w:val="left" w:pos="1320"/>
        </w:tabs>
        <w:rPr>
          <w:del w:id="802" w:author="Aziz Boxwala" w:date="2014-08-15T16:15:00Z"/>
          <w:rFonts w:asciiTheme="minorHAnsi" w:eastAsiaTheme="minorEastAsia" w:hAnsiTheme="minorHAnsi" w:cstheme="minorBidi"/>
          <w:sz w:val="22"/>
          <w:szCs w:val="22"/>
        </w:rPr>
      </w:pPr>
      <w:del w:id="803" w:author="Aziz Boxwala" w:date="2014-08-15T16:15:00Z">
        <w:r w:rsidRPr="00716ED0" w:rsidDel="00013929">
          <w:rPr>
            <w:bCs/>
          </w:rPr>
          <w:delText>5.97</w:delText>
        </w:r>
        <w:r w:rsidDel="00013929">
          <w:rPr>
            <w:rFonts w:asciiTheme="minorHAnsi" w:eastAsiaTheme="minorEastAsia" w:hAnsiTheme="minorHAnsi" w:cstheme="minorBidi"/>
            <w:sz w:val="22"/>
            <w:szCs w:val="22"/>
          </w:rPr>
          <w:tab/>
        </w:r>
        <w:r w:rsidRPr="00716ED0" w:rsidDel="00013929">
          <w:rPr>
            <w:bCs/>
          </w:rPr>
          <w:delText>Entity</w:delText>
        </w:r>
        <w:r w:rsidDel="00013929">
          <w:tab/>
        </w:r>
      </w:del>
      <w:del w:id="804" w:author="Aziz Boxwala" w:date="2014-08-11T18:56:00Z">
        <w:r w:rsidDel="00F10EF4">
          <w:delText>133</w:delText>
        </w:r>
      </w:del>
    </w:p>
    <w:p w14:paraId="5417DB69" w14:textId="77777777" w:rsidR="00DC4595" w:rsidDel="00013929" w:rsidRDefault="00DC4595">
      <w:pPr>
        <w:pStyle w:val="TOC2"/>
        <w:tabs>
          <w:tab w:val="left" w:pos="1320"/>
        </w:tabs>
        <w:rPr>
          <w:del w:id="805" w:author="Aziz Boxwala" w:date="2014-08-15T16:15:00Z"/>
          <w:rFonts w:asciiTheme="minorHAnsi" w:eastAsiaTheme="minorEastAsia" w:hAnsiTheme="minorHAnsi" w:cstheme="minorBidi"/>
          <w:sz w:val="22"/>
          <w:szCs w:val="22"/>
        </w:rPr>
      </w:pPr>
      <w:del w:id="806" w:author="Aziz Boxwala" w:date="2014-08-15T16:15:00Z">
        <w:r w:rsidRPr="00716ED0" w:rsidDel="00013929">
          <w:rPr>
            <w:bCs/>
          </w:rPr>
          <w:delText>5.98</w:delText>
        </w:r>
        <w:r w:rsidDel="00013929">
          <w:rPr>
            <w:rFonts w:asciiTheme="minorHAnsi" w:eastAsiaTheme="minorEastAsia" w:hAnsiTheme="minorHAnsi" w:cstheme="minorBidi"/>
            <w:sz w:val="22"/>
            <w:szCs w:val="22"/>
          </w:rPr>
          <w:tab/>
        </w:r>
        <w:r w:rsidRPr="00716ED0" w:rsidDel="00013929">
          <w:rPr>
            <w:bCs/>
          </w:rPr>
          <w:delText>FamilyHistoryDescriptor</w:delText>
        </w:r>
        <w:r w:rsidDel="00013929">
          <w:tab/>
        </w:r>
      </w:del>
      <w:del w:id="807" w:author="Aziz Boxwala" w:date="2014-08-11T18:56:00Z">
        <w:r w:rsidDel="00F10EF4">
          <w:delText>134</w:delText>
        </w:r>
      </w:del>
    </w:p>
    <w:p w14:paraId="3249352B" w14:textId="77777777" w:rsidR="00DC4595" w:rsidDel="00013929" w:rsidRDefault="00DC4595">
      <w:pPr>
        <w:pStyle w:val="TOC2"/>
        <w:tabs>
          <w:tab w:val="left" w:pos="1320"/>
        </w:tabs>
        <w:rPr>
          <w:del w:id="808" w:author="Aziz Boxwala" w:date="2014-08-15T16:15:00Z"/>
          <w:rFonts w:asciiTheme="minorHAnsi" w:eastAsiaTheme="minorEastAsia" w:hAnsiTheme="minorHAnsi" w:cstheme="minorBidi"/>
          <w:sz w:val="22"/>
          <w:szCs w:val="22"/>
        </w:rPr>
      </w:pPr>
      <w:del w:id="809" w:author="Aziz Boxwala" w:date="2014-08-15T16:15:00Z">
        <w:r w:rsidRPr="00716ED0" w:rsidDel="00013929">
          <w:rPr>
            <w:bCs/>
          </w:rPr>
          <w:delText>5.99</w:delText>
        </w:r>
        <w:r w:rsidDel="00013929">
          <w:rPr>
            <w:rFonts w:asciiTheme="minorHAnsi" w:eastAsiaTheme="minorEastAsia" w:hAnsiTheme="minorHAnsi" w:cstheme="minorBidi"/>
            <w:sz w:val="22"/>
            <w:szCs w:val="22"/>
          </w:rPr>
          <w:tab/>
        </w:r>
        <w:r w:rsidRPr="00716ED0" w:rsidDel="00013929">
          <w:rPr>
            <w:bCs/>
          </w:rPr>
          <w:delText>GoalDescriptor</w:delText>
        </w:r>
        <w:r w:rsidDel="00013929">
          <w:tab/>
        </w:r>
      </w:del>
      <w:del w:id="810" w:author="Aziz Boxwala" w:date="2014-08-11T18:56:00Z">
        <w:r w:rsidDel="00F10EF4">
          <w:delText>135</w:delText>
        </w:r>
      </w:del>
    </w:p>
    <w:p w14:paraId="3D898D49" w14:textId="77777777" w:rsidR="00DC4595" w:rsidDel="00013929" w:rsidRDefault="00DC4595">
      <w:pPr>
        <w:pStyle w:val="TOC2"/>
        <w:tabs>
          <w:tab w:val="left" w:pos="1320"/>
        </w:tabs>
        <w:rPr>
          <w:del w:id="811" w:author="Aziz Boxwala" w:date="2014-08-15T16:15:00Z"/>
          <w:rFonts w:asciiTheme="minorHAnsi" w:eastAsiaTheme="minorEastAsia" w:hAnsiTheme="minorHAnsi" w:cstheme="minorBidi"/>
          <w:sz w:val="22"/>
          <w:szCs w:val="22"/>
        </w:rPr>
      </w:pPr>
      <w:del w:id="812" w:author="Aziz Boxwala" w:date="2014-08-15T16:15:00Z">
        <w:r w:rsidRPr="00716ED0" w:rsidDel="00013929">
          <w:rPr>
            <w:bCs/>
          </w:rPr>
          <w:delText>5.100</w:delText>
        </w:r>
        <w:r w:rsidDel="00013929">
          <w:rPr>
            <w:rFonts w:asciiTheme="minorHAnsi" w:eastAsiaTheme="minorEastAsia" w:hAnsiTheme="minorHAnsi" w:cstheme="minorBidi"/>
            <w:sz w:val="22"/>
            <w:szCs w:val="22"/>
          </w:rPr>
          <w:tab/>
        </w:r>
        <w:r w:rsidRPr="00716ED0" w:rsidDel="00013929">
          <w:rPr>
            <w:bCs/>
          </w:rPr>
          <w:delText>ImagingProcedure</w:delText>
        </w:r>
        <w:r w:rsidDel="00013929">
          <w:tab/>
        </w:r>
      </w:del>
      <w:del w:id="813" w:author="Aziz Boxwala" w:date="2014-08-11T18:56:00Z">
        <w:r w:rsidDel="00F10EF4">
          <w:delText>137</w:delText>
        </w:r>
      </w:del>
    </w:p>
    <w:p w14:paraId="60FDFB1D" w14:textId="77777777" w:rsidR="00DC4595" w:rsidDel="00013929" w:rsidRDefault="00DC4595">
      <w:pPr>
        <w:pStyle w:val="TOC2"/>
        <w:tabs>
          <w:tab w:val="left" w:pos="1320"/>
        </w:tabs>
        <w:rPr>
          <w:del w:id="814" w:author="Aziz Boxwala" w:date="2014-08-15T16:15:00Z"/>
          <w:rFonts w:asciiTheme="minorHAnsi" w:eastAsiaTheme="minorEastAsia" w:hAnsiTheme="minorHAnsi" w:cstheme="minorBidi"/>
          <w:sz w:val="22"/>
          <w:szCs w:val="22"/>
        </w:rPr>
      </w:pPr>
      <w:del w:id="815" w:author="Aziz Boxwala" w:date="2014-08-15T16:15:00Z">
        <w:r w:rsidRPr="00716ED0" w:rsidDel="00013929">
          <w:rPr>
            <w:bCs/>
          </w:rPr>
          <w:delText>5.101</w:delText>
        </w:r>
        <w:r w:rsidDel="00013929">
          <w:rPr>
            <w:rFonts w:asciiTheme="minorHAnsi" w:eastAsiaTheme="minorEastAsia" w:hAnsiTheme="minorHAnsi" w:cstheme="minorBidi"/>
            <w:sz w:val="22"/>
            <w:szCs w:val="22"/>
          </w:rPr>
          <w:tab/>
        </w:r>
        <w:r w:rsidRPr="00716ED0" w:rsidDel="00013929">
          <w:rPr>
            <w:bCs/>
          </w:rPr>
          <w:delText>ImmunizationDescriptor</w:delText>
        </w:r>
        <w:r w:rsidDel="00013929">
          <w:tab/>
        </w:r>
      </w:del>
      <w:del w:id="816" w:author="Aziz Boxwala" w:date="2014-08-11T18:56:00Z">
        <w:r w:rsidDel="00F10EF4">
          <w:delText>138</w:delText>
        </w:r>
      </w:del>
    </w:p>
    <w:p w14:paraId="0A978053" w14:textId="77777777" w:rsidR="00DC4595" w:rsidDel="00013929" w:rsidRDefault="00DC4595">
      <w:pPr>
        <w:pStyle w:val="TOC2"/>
        <w:tabs>
          <w:tab w:val="left" w:pos="1320"/>
        </w:tabs>
        <w:rPr>
          <w:del w:id="817" w:author="Aziz Boxwala" w:date="2014-08-15T16:15:00Z"/>
          <w:rFonts w:asciiTheme="minorHAnsi" w:eastAsiaTheme="minorEastAsia" w:hAnsiTheme="minorHAnsi" w:cstheme="minorBidi"/>
          <w:sz w:val="22"/>
          <w:szCs w:val="22"/>
        </w:rPr>
      </w:pPr>
      <w:del w:id="818" w:author="Aziz Boxwala" w:date="2014-08-15T16:15:00Z">
        <w:r w:rsidRPr="00716ED0" w:rsidDel="00013929">
          <w:rPr>
            <w:bCs/>
          </w:rPr>
          <w:delText>5.102</w:delText>
        </w:r>
        <w:r w:rsidDel="00013929">
          <w:rPr>
            <w:rFonts w:asciiTheme="minorHAnsi" w:eastAsiaTheme="minorEastAsia" w:hAnsiTheme="minorHAnsi" w:cstheme="minorBidi"/>
            <w:sz w:val="22"/>
            <w:szCs w:val="22"/>
          </w:rPr>
          <w:tab/>
        </w:r>
        <w:r w:rsidRPr="00716ED0" w:rsidDel="00013929">
          <w:rPr>
            <w:bCs/>
          </w:rPr>
          <w:delText>InferableDescriptor</w:delText>
        </w:r>
        <w:r w:rsidDel="00013929">
          <w:tab/>
        </w:r>
      </w:del>
      <w:del w:id="819" w:author="Aziz Boxwala" w:date="2014-08-11T18:56:00Z">
        <w:r w:rsidDel="00F10EF4">
          <w:delText>139</w:delText>
        </w:r>
      </w:del>
    </w:p>
    <w:p w14:paraId="71229C22" w14:textId="77777777" w:rsidR="00DC4595" w:rsidDel="00013929" w:rsidRDefault="00DC4595">
      <w:pPr>
        <w:pStyle w:val="TOC2"/>
        <w:tabs>
          <w:tab w:val="left" w:pos="1320"/>
        </w:tabs>
        <w:rPr>
          <w:del w:id="820" w:author="Aziz Boxwala" w:date="2014-08-15T16:15:00Z"/>
          <w:rFonts w:asciiTheme="minorHAnsi" w:eastAsiaTheme="minorEastAsia" w:hAnsiTheme="minorHAnsi" w:cstheme="minorBidi"/>
          <w:sz w:val="22"/>
          <w:szCs w:val="22"/>
        </w:rPr>
      </w:pPr>
      <w:del w:id="821" w:author="Aziz Boxwala" w:date="2014-08-15T16:15:00Z">
        <w:r w:rsidRPr="00716ED0" w:rsidDel="00013929">
          <w:rPr>
            <w:bCs/>
          </w:rPr>
          <w:delText>5.103</w:delText>
        </w:r>
        <w:r w:rsidDel="00013929">
          <w:rPr>
            <w:rFonts w:asciiTheme="minorHAnsi" w:eastAsiaTheme="minorEastAsia" w:hAnsiTheme="minorHAnsi" w:cstheme="minorBidi"/>
            <w:sz w:val="22"/>
            <w:szCs w:val="22"/>
          </w:rPr>
          <w:tab/>
        </w:r>
        <w:r w:rsidRPr="00716ED0" w:rsidDel="00013929">
          <w:rPr>
            <w:bCs/>
          </w:rPr>
          <w:delText>LaboratoryTestProcedure</w:delText>
        </w:r>
        <w:r w:rsidDel="00013929">
          <w:tab/>
        </w:r>
      </w:del>
      <w:del w:id="822" w:author="Aziz Boxwala" w:date="2014-08-11T18:56:00Z">
        <w:r w:rsidDel="00F10EF4">
          <w:delText>140</w:delText>
        </w:r>
      </w:del>
    </w:p>
    <w:p w14:paraId="57CCB617" w14:textId="77777777" w:rsidR="00DC4595" w:rsidDel="00013929" w:rsidRDefault="00DC4595">
      <w:pPr>
        <w:pStyle w:val="TOC2"/>
        <w:tabs>
          <w:tab w:val="left" w:pos="1320"/>
        </w:tabs>
        <w:rPr>
          <w:del w:id="823" w:author="Aziz Boxwala" w:date="2014-08-15T16:15:00Z"/>
          <w:rFonts w:asciiTheme="minorHAnsi" w:eastAsiaTheme="minorEastAsia" w:hAnsiTheme="minorHAnsi" w:cstheme="minorBidi"/>
          <w:sz w:val="22"/>
          <w:szCs w:val="22"/>
        </w:rPr>
      </w:pPr>
      <w:del w:id="824" w:author="Aziz Boxwala" w:date="2014-08-15T16:15:00Z">
        <w:r w:rsidRPr="00716ED0" w:rsidDel="00013929">
          <w:rPr>
            <w:bCs/>
          </w:rPr>
          <w:delText>5.104</w:delText>
        </w:r>
        <w:r w:rsidDel="00013929">
          <w:rPr>
            <w:rFonts w:asciiTheme="minorHAnsi" w:eastAsiaTheme="minorEastAsia" w:hAnsiTheme="minorHAnsi" w:cstheme="minorBidi"/>
            <w:sz w:val="22"/>
            <w:szCs w:val="22"/>
          </w:rPr>
          <w:tab/>
        </w:r>
        <w:r w:rsidRPr="00716ED0" w:rsidDel="00013929">
          <w:rPr>
            <w:bCs/>
          </w:rPr>
          <w:delText>MedicationAdministrationDescriptor</w:delText>
        </w:r>
        <w:r w:rsidDel="00013929">
          <w:tab/>
        </w:r>
      </w:del>
      <w:del w:id="825" w:author="Aziz Boxwala" w:date="2014-08-11T18:56:00Z">
        <w:r w:rsidDel="00F10EF4">
          <w:delText>141</w:delText>
        </w:r>
      </w:del>
    </w:p>
    <w:p w14:paraId="6372865E" w14:textId="77777777" w:rsidR="00DC4595" w:rsidDel="00013929" w:rsidRDefault="00DC4595">
      <w:pPr>
        <w:pStyle w:val="TOC2"/>
        <w:tabs>
          <w:tab w:val="left" w:pos="1320"/>
        </w:tabs>
        <w:rPr>
          <w:del w:id="826" w:author="Aziz Boxwala" w:date="2014-08-15T16:15:00Z"/>
          <w:rFonts w:asciiTheme="minorHAnsi" w:eastAsiaTheme="minorEastAsia" w:hAnsiTheme="minorHAnsi" w:cstheme="minorBidi"/>
          <w:sz w:val="22"/>
          <w:szCs w:val="22"/>
        </w:rPr>
      </w:pPr>
      <w:del w:id="827" w:author="Aziz Boxwala" w:date="2014-08-15T16:15:00Z">
        <w:r w:rsidRPr="00716ED0" w:rsidDel="00013929">
          <w:rPr>
            <w:bCs/>
          </w:rPr>
          <w:delText>5.105</w:delText>
        </w:r>
        <w:r w:rsidDel="00013929">
          <w:rPr>
            <w:rFonts w:asciiTheme="minorHAnsi" w:eastAsiaTheme="minorEastAsia" w:hAnsiTheme="minorHAnsi" w:cstheme="minorBidi"/>
            <w:sz w:val="22"/>
            <w:szCs w:val="22"/>
          </w:rPr>
          <w:tab/>
        </w:r>
        <w:r w:rsidRPr="00716ED0" w:rsidDel="00013929">
          <w:rPr>
            <w:bCs/>
          </w:rPr>
          <w:delText>MedicationParameters</w:delText>
        </w:r>
        <w:r w:rsidDel="00013929">
          <w:tab/>
        </w:r>
      </w:del>
      <w:del w:id="828" w:author="Aziz Boxwala" w:date="2014-08-11T18:56:00Z">
        <w:r w:rsidDel="00F10EF4">
          <w:delText>143</w:delText>
        </w:r>
      </w:del>
    </w:p>
    <w:p w14:paraId="3B99A136" w14:textId="77777777" w:rsidR="00DC4595" w:rsidDel="00013929" w:rsidRDefault="00DC4595">
      <w:pPr>
        <w:pStyle w:val="TOC2"/>
        <w:tabs>
          <w:tab w:val="left" w:pos="1320"/>
        </w:tabs>
        <w:rPr>
          <w:del w:id="829" w:author="Aziz Boxwala" w:date="2014-08-15T16:15:00Z"/>
          <w:rFonts w:asciiTheme="minorHAnsi" w:eastAsiaTheme="minorEastAsia" w:hAnsiTheme="minorHAnsi" w:cstheme="minorBidi"/>
          <w:sz w:val="22"/>
          <w:szCs w:val="22"/>
        </w:rPr>
      </w:pPr>
      <w:del w:id="830" w:author="Aziz Boxwala" w:date="2014-08-15T16:15:00Z">
        <w:r w:rsidRPr="00716ED0" w:rsidDel="00013929">
          <w:rPr>
            <w:bCs/>
          </w:rPr>
          <w:delText>5.106</w:delText>
        </w:r>
        <w:r w:rsidDel="00013929">
          <w:rPr>
            <w:rFonts w:asciiTheme="minorHAnsi" w:eastAsiaTheme="minorEastAsia" w:hAnsiTheme="minorHAnsi" w:cstheme="minorBidi"/>
            <w:sz w:val="22"/>
            <w:szCs w:val="22"/>
          </w:rPr>
          <w:tab/>
        </w:r>
        <w:r w:rsidRPr="00716ED0" w:rsidDel="00013929">
          <w:rPr>
            <w:bCs/>
          </w:rPr>
          <w:delText>MicrobiologySensitivityResult</w:delText>
        </w:r>
        <w:r w:rsidDel="00013929">
          <w:tab/>
        </w:r>
      </w:del>
      <w:del w:id="831" w:author="Aziz Boxwala" w:date="2014-08-11T18:56:00Z">
        <w:r w:rsidDel="00F10EF4">
          <w:delText>143</w:delText>
        </w:r>
      </w:del>
    </w:p>
    <w:p w14:paraId="0FCA5F06" w14:textId="77777777" w:rsidR="00DC4595" w:rsidDel="00013929" w:rsidRDefault="00DC4595">
      <w:pPr>
        <w:pStyle w:val="TOC2"/>
        <w:tabs>
          <w:tab w:val="left" w:pos="1320"/>
        </w:tabs>
        <w:rPr>
          <w:del w:id="832" w:author="Aziz Boxwala" w:date="2014-08-15T16:15:00Z"/>
          <w:rFonts w:asciiTheme="minorHAnsi" w:eastAsiaTheme="minorEastAsia" w:hAnsiTheme="minorHAnsi" w:cstheme="minorBidi"/>
          <w:sz w:val="22"/>
          <w:szCs w:val="22"/>
        </w:rPr>
      </w:pPr>
      <w:del w:id="833" w:author="Aziz Boxwala" w:date="2014-08-15T16:15:00Z">
        <w:r w:rsidRPr="00716ED0" w:rsidDel="00013929">
          <w:rPr>
            <w:bCs/>
          </w:rPr>
          <w:delText>5.107</w:delText>
        </w:r>
        <w:r w:rsidDel="00013929">
          <w:rPr>
            <w:rFonts w:asciiTheme="minorHAnsi" w:eastAsiaTheme="minorEastAsia" w:hAnsiTheme="minorHAnsi" w:cstheme="minorBidi"/>
            <w:sz w:val="22"/>
            <w:szCs w:val="22"/>
          </w:rPr>
          <w:tab/>
        </w:r>
        <w:r w:rsidRPr="00716ED0" w:rsidDel="00013929">
          <w:rPr>
            <w:bCs/>
          </w:rPr>
          <w:delText>NutrientModification</w:delText>
        </w:r>
        <w:r w:rsidDel="00013929">
          <w:tab/>
        </w:r>
      </w:del>
      <w:del w:id="834" w:author="Aziz Boxwala" w:date="2014-08-11T18:56:00Z">
        <w:r w:rsidDel="00F10EF4">
          <w:delText>144</w:delText>
        </w:r>
      </w:del>
    </w:p>
    <w:p w14:paraId="61AC2AD1" w14:textId="77777777" w:rsidR="00DC4595" w:rsidDel="00013929" w:rsidRDefault="00DC4595">
      <w:pPr>
        <w:pStyle w:val="TOC2"/>
        <w:tabs>
          <w:tab w:val="left" w:pos="1320"/>
        </w:tabs>
        <w:rPr>
          <w:del w:id="835" w:author="Aziz Boxwala" w:date="2014-08-15T16:15:00Z"/>
          <w:rFonts w:asciiTheme="minorHAnsi" w:eastAsiaTheme="minorEastAsia" w:hAnsiTheme="minorHAnsi" w:cstheme="minorBidi"/>
          <w:sz w:val="22"/>
          <w:szCs w:val="22"/>
        </w:rPr>
      </w:pPr>
      <w:del w:id="836" w:author="Aziz Boxwala" w:date="2014-08-15T16:15:00Z">
        <w:r w:rsidRPr="00716ED0" w:rsidDel="00013929">
          <w:rPr>
            <w:bCs/>
          </w:rPr>
          <w:delText>5.108</w:delText>
        </w:r>
        <w:r w:rsidDel="00013929">
          <w:rPr>
            <w:rFonts w:asciiTheme="minorHAnsi" w:eastAsiaTheme="minorEastAsia" w:hAnsiTheme="minorHAnsi" w:cstheme="minorBidi"/>
            <w:sz w:val="22"/>
            <w:szCs w:val="22"/>
          </w:rPr>
          <w:tab/>
        </w:r>
        <w:r w:rsidRPr="00716ED0" w:rsidDel="00013929">
          <w:rPr>
            <w:bCs/>
          </w:rPr>
          <w:delText>NutritionDescriptor</w:delText>
        </w:r>
        <w:r w:rsidDel="00013929">
          <w:tab/>
        </w:r>
      </w:del>
      <w:del w:id="837" w:author="Aziz Boxwala" w:date="2014-08-11T18:56:00Z">
        <w:r w:rsidDel="00F10EF4">
          <w:delText>145</w:delText>
        </w:r>
      </w:del>
    </w:p>
    <w:p w14:paraId="24F37243" w14:textId="77777777" w:rsidR="00DC4595" w:rsidDel="00013929" w:rsidRDefault="00DC4595">
      <w:pPr>
        <w:pStyle w:val="TOC2"/>
        <w:tabs>
          <w:tab w:val="left" w:pos="1320"/>
        </w:tabs>
        <w:rPr>
          <w:del w:id="838" w:author="Aziz Boxwala" w:date="2014-08-15T16:15:00Z"/>
          <w:rFonts w:asciiTheme="minorHAnsi" w:eastAsiaTheme="minorEastAsia" w:hAnsiTheme="minorHAnsi" w:cstheme="minorBidi"/>
          <w:sz w:val="22"/>
          <w:szCs w:val="22"/>
        </w:rPr>
      </w:pPr>
      <w:del w:id="839" w:author="Aziz Boxwala" w:date="2014-08-15T16:15:00Z">
        <w:r w:rsidRPr="00716ED0" w:rsidDel="00013929">
          <w:rPr>
            <w:bCs/>
          </w:rPr>
          <w:delText>5.109</w:delText>
        </w:r>
        <w:r w:rsidDel="00013929">
          <w:rPr>
            <w:rFonts w:asciiTheme="minorHAnsi" w:eastAsiaTheme="minorEastAsia" w:hAnsiTheme="minorHAnsi" w:cstheme="minorBidi"/>
            <w:sz w:val="22"/>
            <w:szCs w:val="22"/>
          </w:rPr>
          <w:tab/>
        </w:r>
        <w:r w:rsidRPr="00716ED0" w:rsidDel="00013929">
          <w:rPr>
            <w:bCs/>
          </w:rPr>
          <w:delText>NutritionItem</w:delText>
        </w:r>
        <w:r w:rsidDel="00013929">
          <w:tab/>
        </w:r>
      </w:del>
      <w:del w:id="840" w:author="Aziz Boxwala" w:date="2014-08-11T18:56:00Z">
        <w:r w:rsidDel="00F10EF4">
          <w:delText>146</w:delText>
        </w:r>
      </w:del>
    </w:p>
    <w:p w14:paraId="2A73421E" w14:textId="77777777" w:rsidR="00DC4595" w:rsidDel="00013929" w:rsidRDefault="00DC4595">
      <w:pPr>
        <w:pStyle w:val="TOC2"/>
        <w:tabs>
          <w:tab w:val="left" w:pos="1320"/>
        </w:tabs>
        <w:rPr>
          <w:del w:id="841" w:author="Aziz Boxwala" w:date="2014-08-15T16:15:00Z"/>
          <w:rFonts w:asciiTheme="minorHAnsi" w:eastAsiaTheme="minorEastAsia" w:hAnsiTheme="minorHAnsi" w:cstheme="minorBidi"/>
          <w:sz w:val="22"/>
          <w:szCs w:val="22"/>
        </w:rPr>
      </w:pPr>
      <w:del w:id="842" w:author="Aziz Boxwala" w:date="2014-08-15T16:15:00Z">
        <w:r w:rsidRPr="00716ED0" w:rsidDel="00013929">
          <w:rPr>
            <w:bCs/>
          </w:rPr>
          <w:delText>5.110</w:delText>
        </w:r>
        <w:r w:rsidDel="00013929">
          <w:rPr>
            <w:rFonts w:asciiTheme="minorHAnsi" w:eastAsiaTheme="minorEastAsia" w:hAnsiTheme="minorHAnsi" w:cstheme="minorBidi"/>
            <w:sz w:val="22"/>
            <w:szCs w:val="22"/>
          </w:rPr>
          <w:tab/>
        </w:r>
        <w:r w:rsidRPr="00716ED0" w:rsidDel="00013929">
          <w:rPr>
            <w:bCs/>
          </w:rPr>
          <w:delText>NutritionalSupplement</w:delText>
        </w:r>
        <w:r w:rsidDel="00013929">
          <w:tab/>
        </w:r>
      </w:del>
      <w:del w:id="843" w:author="Aziz Boxwala" w:date="2014-08-11T18:56:00Z">
        <w:r w:rsidDel="00F10EF4">
          <w:delText>146</w:delText>
        </w:r>
      </w:del>
    </w:p>
    <w:p w14:paraId="22BC4135" w14:textId="77777777" w:rsidR="00DC4595" w:rsidDel="00013929" w:rsidRDefault="00DC4595">
      <w:pPr>
        <w:pStyle w:val="TOC2"/>
        <w:tabs>
          <w:tab w:val="left" w:pos="1320"/>
        </w:tabs>
        <w:rPr>
          <w:del w:id="844" w:author="Aziz Boxwala" w:date="2014-08-15T16:15:00Z"/>
          <w:rFonts w:asciiTheme="minorHAnsi" w:eastAsiaTheme="minorEastAsia" w:hAnsiTheme="minorHAnsi" w:cstheme="minorBidi"/>
          <w:sz w:val="22"/>
          <w:szCs w:val="22"/>
        </w:rPr>
      </w:pPr>
      <w:del w:id="845" w:author="Aziz Boxwala" w:date="2014-08-15T16:15:00Z">
        <w:r w:rsidRPr="00716ED0" w:rsidDel="00013929">
          <w:rPr>
            <w:bCs/>
          </w:rPr>
          <w:delText>5.111</w:delText>
        </w:r>
        <w:r w:rsidDel="00013929">
          <w:rPr>
            <w:rFonts w:asciiTheme="minorHAnsi" w:eastAsiaTheme="minorEastAsia" w:hAnsiTheme="minorHAnsi" w:cstheme="minorBidi"/>
            <w:sz w:val="22"/>
            <w:szCs w:val="22"/>
          </w:rPr>
          <w:tab/>
        </w:r>
        <w:r w:rsidRPr="00716ED0" w:rsidDel="00013929">
          <w:rPr>
            <w:bCs/>
          </w:rPr>
          <w:delText>ObservableDescriptor</w:delText>
        </w:r>
        <w:r w:rsidDel="00013929">
          <w:tab/>
        </w:r>
      </w:del>
      <w:del w:id="846" w:author="Aziz Boxwala" w:date="2014-08-11T18:56:00Z">
        <w:r w:rsidDel="00F10EF4">
          <w:delText>147</w:delText>
        </w:r>
      </w:del>
    </w:p>
    <w:p w14:paraId="2B1E4C99" w14:textId="77777777" w:rsidR="00DC4595" w:rsidDel="00013929" w:rsidRDefault="00DC4595">
      <w:pPr>
        <w:pStyle w:val="TOC2"/>
        <w:tabs>
          <w:tab w:val="left" w:pos="1320"/>
        </w:tabs>
        <w:rPr>
          <w:del w:id="847" w:author="Aziz Boxwala" w:date="2014-08-15T16:15:00Z"/>
          <w:rFonts w:asciiTheme="minorHAnsi" w:eastAsiaTheme="minorEastAsia" w:hAnsiTheme="minorHAnsi" w:cstheme="minorBidi"/>
          <w:sz w:val="22"/>
          <w:szCs w:val="22"/>
        </w:rPr>
      </w:pPr>
      <w:del w:id="848" w:author="Aziz Boxwala" w:date="2014-08-15T16:15:00Z">
        <w:r w:rsidRPr="00716ED0" w:rsidDel="00013929">
          <w:rPr>
            <w:bCs/>
          </w:rPr>
          <w:delText>5.112</w:delText>
        </w:r>
        <w:r w:rsidDel="00013929">
          <w:rPr>
            <w:rFonts w:asciiTheme="minorHAnsi" w:eastAsiaTheme="minorEastAsia" w:hAnsiTheme="minorHAnsi" w:cstheme="minorBidi"/>
            <w:sz w:val="22"/>
            <w:szCs w:val="22"/>
          </w:rPr>
          <w:tab/>
        </w:r>
        <w:r w:rsidRPr="00716ED0" w:rsidDel="00013929">
          <w:rPr>
            <w:bCs/>
          </w:rPr>
          <w:delText>ObservationResultDescriptor</w:delText>
        </w:r>
        <w:r w:rsidDel="00013929">
          <w:tab/>
        </w:r>
      </w:del>
      <w:del w:id="849" w:author="Aziz Boxwala" w:date="2014-08-11T18:56:00Z">
        <w:r w:rsidDel="00F10EF4">
          <w:delText>148</w:delText>
        </w:r>
      </w:del>
    </w:p>
    <w:p w14:paraId="446D41DA" w14:textId="77777777" w:rsidR="00DC4595" w:rsidDel="00013929" w:rsidRDefault="00DC4595">
      <w:pPr>
        <w:pStyle w:val="TOC2"/>
        <w:tabs>
          <w:tab w:val="left" w:pos="1320"/>
        </w:tabs>
        <w:rPr>
          <w:del w:id="850" w:author="Aziz Boxwala" w:date="2014-08-15T16:15:00Z"/>
          <w:rFonts w:asciiTheme="minorHAnsi" w:eastAsiaTheme="minorEastAsia" w:hAnsiTheme="minorHAnsi" w:cstheme="minorBidi"/>
          <w:sz w:val="22"/>
          <w:szCs w:val="22"/>
        </w:rPr>
      </w:pPr>
      <w:del w:id="851" w:author="Aziz Boxwala" w:date="2014-08-15T16:15:00Z">
        <w:r w:rsidRPr="00716ED0" w:rsidDel="00013929">
          <w:rPr>
            <w:bCs/>
          </w:rPr>
          <w:delText>5.113</w:delText>
        </w:r>
        <w:r w:rsidDel="00013929">
          <w:rPr>
            <w:rFonts w:asciiTheme="minorHAnsi" w:eastAsiaTheme="minorEastAsia" w:hAnsiTheme="minorHAnsi" w:cstheme="minorBidi"/>
            <w:sz w:val="22"/>
            <w:szCs w:val="22"/>
          </w:rPr>
          <w:tab/>
        </w:r>
        <w:r w:rsidRPr="00716ED0" w:rsidDel="00013929">
          <w:rPr>
            <w:bCs/>
          </w:rPr>
          <w:delText>OralDiet</w:delText>
        </w:r>
        <w:r w:rsidDel="00013929">
          <w:tab/>
        </w:r>
      </w:del>
      <w:del w:id="852" w:author="Aziz Boxwala" w:date="2014-08-11T18:56:00Z">
        <w:r w:rsidDel="00F10EF4">
          <w:delText>151</w:delText>
        </w:r>
      </w:del>
    </w:p>
    <w:p w14:paraId="2E8431D8" w14:textId="77777777" w:rsidR="00DC4595" w:rsidDel="00013929" w:rsidRDefault="00DC4595">
      <w:pPr>
        <w:pStyle w:val="TOC2"/>
        <w:tabs>
          <w:tab w:val="left" w:pos="1320"/>
        </w:tabs>
        <w:rPr>
          <w:del w:id="853" w:author="Aziz Boxwala" w:date="2014-08-15T16:15:00Z"/>
          <w:rFonts w:asciiTheme="minorHAnsi" w:eastAsiaTheme="minorEastAsia" w:hAnsiTheme="minorHAnsi" w:cstheme="minorBidi"/>
          <w:sz w:val="22"/>
          <w:szCs w:val="22"/>
        </w:rPr>
      </w:pPr>
      <w:del w:id="854" w:author="Aziz Boxwala" w:date="2014-08-15T16:15:00Z">
        <w:r w:rsidRPr="00716ED0" w:rsidDel="00013929">
          <w:rPr>
            <w:bCs/>
          </w:rPr>
          <w:delText>5.114</w:delText>
        </w:r>
        <w:r w:rsidDel="00013929">
          <w:rPr>
            <w:rFonts w:asciiTheme="minorHAnsi" w:eastAsiaTheme="minorEastAsia" w:hAnsiTheme="minorHAnsi" w:cstheme="minorBidi"/>
            <w:sz w:val="22"/>
            <w:szCs w:val="22"/>
          </w:rPr>
          <w:tab/>
        </w:r>
        <w:r w:rsidRPr="00716ED0" w:rsidDel="00013929">
          <w:rPr>
            <w:bCs/>
          </w:rPr>
          <w:delText>Order</w:delText>
        </w:r>
        <w:r w:rsidDel="00013929">
          <w:tab/>
        </w:r>
      </w:del>
      <w:del w:id="855" w:author="Aziz Boxwala" w:date="2014-08-11T18:56:00Z">
        <w:r w:rsidDel="00F10EF4">
          <w:delText>152</w:delText>
        </w:r>
      </w:del>
    </w:p>
    <w:p w14:paraId="207909A8" w14:textId="77777777" w:rsidR="00DC4595" w:rsidDel="00013929" w:rsidRDefault="00DC4595">
      <w:pPr>
        <w:pStyle w:val="TOC2"/>
        <w:tabs>
          <w:tab w:val="left" w:pos="1320"/>
        </w:tabs>
        <w:rPr>
          <w:del w:id="856" w:author="Aziz Boxwala" w:date="2014-08-15T16:15:00Z"/>
          <w:rFonts w:asciiTheme="minorHAnsi" w:eastAsiaTheme="minorEastAsia" w:hAnsiTheme="minorHAnsi" w:cstheme="minorBidi"/>
          <w:sz w:val="22"/>
          <w:szCs w:val="22"/>
        </w:rPr>
      </w:pPr>
      <w:del w:id="857" w:author="Aziz Boxwala" w:date="2014-08-15T16:15:00Z">
        <w:r w:rsidRPr="00716ED0" w:rsidDel="00013929">
          <w:rPr>
            <w:bCs/>
          </w:rPr>
          <w:delText>5.115</w:delText>
        </w:r>
        <w:r w:rsidDel="00013929">
          <w:rPr>
            <w:rFonts w:asciiTheme="minorHAnsi" w:eastAsiaTheme="minorEastAsia" w:hAnsiTheme="minorHAnsi" w:cstheme="minorBidi"/>
            <w:sz w:val="22"/>
            <w:szCs w:val="22"/>
          </w:rPr>
          <w:tab/>
        </w:r>
        <w:r w:rsidRPr="00716ED0" w:rsidDel="00013929">
          <w:rPr>
            <w:bCs/>
          </w:rPr>
          <w:delText>OrganismSensitivity</w:delText>
        </w:r>
        <w:r w:rsidDel="00013929">
          <w:tab/>
        </w:r>
      </w:del>
      <w:del w:id="858" w:author="Aziz Boxwala" w:date="2014-08-11T18:56:00Z">
        <w:r w:rsidDel="00F10EF4">
          <w:delText>154</w:delText>
        </w:r>
      </w:del>
    </w:p>
    <w:p w14:paraId="5E7431DE" w14:textId="77777777" w:rsidR="00DC4595" w:rsidDel="00013929" w:rsidRDefault="00DC4595">
      <w:pPr>
        <w:pStyle w:val="TOC2"/>
        <w:tabs>
          <w:tab w:val="left" w:pos="1320"/>
        </w:tabs>
        <w:rPr>
          <w:del w:id="859" w:author="Aziz Boxwala" w:date="2014-08-15T16:15:00Z"/>
          <w:rFonts w:asciiTheme="minorHAnsi" w:eastAsiaTheme="minorEastAsia" w:hAnsiTheme="minorHAnsi" w:cstheme="minorBidi"/>
          <w:sz w:val="22"/>
          <w:szCs w:val="22"/>
        </w:rPr>
      </w:pPr>
      <w:del w:id="860" w:author="Aziz Boxwala" w:date="2014-08-15T16:15:00Z">
        <w:r w:rsidRPr="00716ED0" w:rsidDel="00013929">
          <w:rPr>
            <w:bCs/>
          </w:rPr>
          <w:delText>5.116</w:delText>
        </w:r>
        <w:r w:rsidDel="00013929">
          <w:rPr>
            <w:rFonts w:asciiTheme="minorHAnsi" w:eastAsiaTheme="minorEastAsia" w:hAnsiTheme="minorHAnsi" w:cstheme="minorBidi"/>
            <w:sz w:val="22"/>
            <w:szCs w:val="22"/>
          </w:rPr>
          <w:tab/>
        </w:r>
        <w:r w:rsidRPr="00716ED0" w:rsidDel="00013929">
          <w:rPr>
            <w:bCs/>
          </w:rPr>
          <w:delText>PatientControlledAnalgesia</w:delText>
        </w:r>
        <w:r w:rsidDel="00013929">
          <w:tab/>
        </w:r>
      </w:del>
      <w:del w:id="861" w:author="Aziz Boxwala" w:date="2014-08-11T18:56:00Z">
        <w:r w:rsidDel="00F10EF4">
          <w:delText>155</w:delText>
        </w:r>
      </w:del>
    </w:p>
    <w:p w14:paraId="2AAA0890" w14:textId="77777777" w:rsidR="00DC4595" w:rsidDel="00013929" w:rsidRDefault="00DC4595">
      <w:pPr>
        <w:pStyle w:val="TOC2"/>
        <w:tabs>
          <w:tab w:val="left" w:pos="1320"/>
        </w:tabs>
        <w:rPr>
          <w:del w:id="862" w:author="Aziz Boxwala" w:date="2014-08-15T16:15:00Z"/>
          <w:rFonts w:asciiTheme="minorHAnsi" w:eastAsiaTheme="minorEastAsia" w:hAnsiTheme="minorHAnsi" w:cstheme="minorBidi"/>
          <w:sz w:val="22"/>
          <w:szCs w:val="22"/>
        </w:rPr>
      </w:pPr>
      <w:del w:id="863" w:author="Aziz Boxwala" w:date="2014-08-15T16:15:00Z">
        <w:r w:rsidRPr="00716ED0" w:rsidDel="00013929">
          <w:rPr>
            <w:bCs/>
          </w:rPr>
          <w:delText>5.117</w:delText>
        </w:r>
        <w:r w:rsidDel="00013929">
          <w:rPr>
            <w:rFonts w:asciiTheme="minorHAnsi" w:eastAsiaTheme="minorEastAsia" w:hAnsiTheme="minorHAnsi" w:cstheme="minorBidi"/>
            <w:sz w:val="22"/>
            <w:szCs w:val="22"/>
          </w:rPr>
          <w:tab/>
        </w:r>
        <w:r w:rsidRPr="00716ED0" w:rsidDel="00013929">
          <w:rPr>
            <w:bCs/>
          </w:rPr>
          <w:delText>Performance</w:delText>
        </w:r>
        <w:r w:rsidDel="00013929">
          <w:tab/>
        </w:r>
      </w:del>
      <w:del w:id="864" w:author="Aziz Boxwala" w:date="2014-08-11T18:56:00Z">
        <w:r w:rsidDel="00F10EF4">
          <w:delText>155</w:delText>
        </w:r>
      </w:del>
    </w:p>
    <w:p w14:paraId="581739E7" w14:textId="77777777" w:rsidR="00DC4595" w:rsidDel="00013929" w:rsidRDefault="00DC4595">
      <w:pPr>
        <w:pStyle w:val="TOC2"/>
        <w:tabs>
          <w:tab w:val="left" w:pos="1320"/>
        </w:tabs>
        <w:rPr>
          <w:del w:id="865" w:author="Aziz Boxwala" w:date="2014-08-15T16:15:00Z"/>
          <w:rFonts w:asciiTheme="minorHAnsi" w:eastAsiaTheme="minorEastAsia" w:hAnsiTheme="minorHAnsi" w:cstheme="minorBidi"/>
          <w:sz w:val="22"/>
          <w:szCs w:val="22"/>
        </w:rPr>
      </w:pPr>
      <w:del w:id="866" w:author="Aziz Boxwala" w:date="2014-08-15T16:15:00Z">
        <w:r w:rsidRPr="00716ED0" w:rsidDel="00013929">
          <w:rPr>
            <w:bCs/>
          </w:rPr>
          <w:delText>5.118</w:delText>
        </w:r>
        <w:r w:rsidDel="00013929">
          <w:rPr>
            <w:rFonts w:asciiTheme="minorHAnsi" w:eastAsiaTheme="minorEastAsia" w:hAnsiTheme="minorHAnsi" w:cstheme="minorBidi"/>
            <w:sz w:val="22"/>
            <w:szCs w:val="22"/>
          </w:rPr>
          <w:tab/>
        </w:r>
        <w:r w:rsidRPr="00716ED0" w:rsidDel="00013929">
          <w:rPr>
            <w:bCs/>
          </w:rPr>
          <w:delText>Plan</w:delText>
        </w:r>
        <w:r w:rsidDel="00013929">
          <w:tab/>
        </w:r>
      </w:del>
      <w:del w:id="867" w:author="Aziz Boxwala" w:date="2014-08-11T18:56:00Z">
        <w:r w:rsidDel="00F10EF4">
          <w:delText>157</w:delText>
        </w:r>
      </w:del>
    </w:p>
    <w:p w14:paraId="0E153899" w14:textId="77777777" w:rsidR="00DC4595" w:rsidDel="00013929" w:rsidRDefault="00DC4595">
      <w:pPr>
        <w:pStyle w:val="TOC2"/>
        <w:tabs>
          <w:tab w:val="left" w:pos="1320"/>
        </w:tabs>
        <w:rPr>
          <w:del w:id="868" w:author="Aziz Boxwala" w:date="2014-08-15T16:15:00Z"/>
          <w:rFonts w:asciiTheme="minorHAnsi" w:eastAsiaTheme="minorEastAsia" w:hAnsiTheme="minorHAnsi" w:cstheme="minorBidi"/>
          <w:sz w:val="22"/>
          <w:szCs w:val="22"/>
        </w:rPr>
      </w:pPr>
      <w:del w:id="869" w:author="Aziz Boxwala" w:date="2014-08-15T16:15:00Z">
        <w:r w:rsidRPr="00716ED0" w:rsidDel="00013929">
          <w:rPr>
            <w:bCs/>
          </w:rPr>
          <w:delText>5.119</w:delText>
        </w:r>
        <w:r w:rsidDel="00013929">
          <w:rPr>
            <w:rFonts w:asciiTheme="minorHAnsi" w:eastAsiaTheme="minorEastAsia" w:hAnsiTheme="minorHAnsi" w:cstheme="minorBidi"/>
            <w:sz w:val="22"/>
            <w:szCs w:val="22"/>
          </w:rPr>
          <w:tab/>
        </w:r>
        <w:r w:rsidRPr="00716ED0" w:rsidDel="00013929">
          <w:rPr>
            <w:bCs/>
          </w:rPr>
          <w:delText>ProcedureDescriptor</w:delText>
        </w:r>
        <w:r w:rsidDel="00013929">
          <w:tab/>
        </w:r>
      </w:del>
      <w:del w:id="870" w:author="Aziz Boxwala" w:date="2014-08-11T18:56:00Z">
        <w:r w:rsidDel="00F10EF4">
          <w:delText>158</w:delText>
        </w:r>
      </w:del>
    </w:p>
    <w:p w14:paraId="5F290BB7" w14:textId="77777777" w:rsidR="00DC4595" w:rsidDel="00013929" w:rsidRDefault="00DC4595">
      <w:pPr>
        <w:pStyle w:val="TOC2"/>
        <w:tabs>
          <w:tab w:val="left" w:pos="1320"/>
        </w:tabs>
        <w:rPr>
          <w:del w:id="871" w:author="Aziz Boxwala" w:date="2014-08-15T16:15:00Z"/>
          <w:rFonts w:asciiTheme="minorHAnsi" w:eastAsiaTheme="minorEastAsia" w:hAnsiTheme="minorHAnsi" w:cstheme="minorBidi"/>
          <w:sz w:val="22"/>
          <w:szCs w:val="22"/>
        </w:rPr>
      </w:pPr>
      <w:del w:id="872" w:author="Aziz Boxwala" w:date="2014-08-15T16:15:00Z">
        <w:r w:rsidRPr="00716ED0" w:rsidDel="00013929">
          <w:rPr>
            <w:bCs/>
          </w:rPr>
          <w:delText>5.120</w:delText>
        </w:r>
        <w:r w:rsidDel="00013929">
          <w:rPr>
            <w:rFonts w:asciiTheme="minorHAnsi" w:eastAsiaTheme="minorEastAsia" w:hAnsiTheme="minorHAnsi" w:cstheme="minorBidi"/>
            <w:sz w:val="22"/>
            <w:szCs w:val="22"/>
          </w:rPr>
          <w:tab/>
        </w:r>
        <w:r w:rsidRPr="00716ED0" w:rsidDel="00013929">
          <w:rPr>
            <w:bCs/>
          </w:rPr>
          <w:delText>ProcedureParameters</w:delText>
        </w:r>
        <w:r w:rsidDel="00013929">
          <w:tab/>
        </w:r>
      </w:del>
      <w:del w:id="873" w:author="Aziz Boxwala" w:date="2014-08-11T18:56:00Z">
        <w:r w:rsidDel="00F10EF4">
          <w:delText>160</w:delText>
        </w:r>
      </w:del>
    </w:p>
    <w:p w14:paraId="44B345EB" w14:textId="77777777" w:rsidR="00DC4595" w:rsidDel="00013929" w:rsidRDefault="00DC4595">
      <w:pPr>
        <w:pStyle w:val="TOC2"/>
        <w:tabs>
          <w:tab w:val="left" w:pos="1320"/>
        </w:tabs>
        <w:rPr>
          <w:del w:id="874" w:author="Aziz Boxwala" w:date="2014-08-15T16:15:00Z"/>
          <w:rFonts w:asciiTheme="minorHAnsi" w:eastAsiaTheme="minorEastAsia" w:hAnsiTheme="minorHAnsi" w:cstheme="minorBidi"/>
          <w:sz w:val="22"/>
          <w:szCs w:val="22"/>
        </w:rPr>
      </w:pPr>
      <w:del w:id="875" w:author="Aziz Boxwala" w:date="2014-08-15T16:15:00Z">
        <w:r w:rsidRPr="00716ED0" w:rsidDel="00013929">
          <w:rPr>
            <w:bCs/>
          </w:rPr>
          <w:delText>5.121</w:delText>
        </w:r>
        <w:r w:rsidDel="00013929">
          <w:rPr>
            <w:rFonts w:asciiTheme="minorHAnsi" w:eastAsiaTheme="minorEastAsia" w:hAnsiTheme="minorHAnsi" w:cstheme="minorBidi"/>
            <w:sz w:val="22"/>
            <w:szCs w:val="22"/>
          </w:rPr>
          <w:tab/>
        </w:r>
        <w:r w:rsidRPr="00716ED0" w:rsidDel="00013929">
          <w:rPr>
            <w:bCs/>
          </w:rPr>
          <w:delText>Proposal</w:delText>
        </w:r>
        <w:r w:rsidDel="00013929">
          <w:tab/>
        </w:r>
      </w:del>
      <w:del w:id="876" w:author="Aziz Boxwala" w:date="2014-08-11T18:56:00Z">
        <w:r w:rsidDel="00F10EF4">
          <w:delText>161</w:delText>
        </w:r>
      </w:del>
    </w:p>
    <w:p w14:paraId="2C8E2B6E" w14:textId="77777777" w:rsidR="00DC4595" w:rsidDel="00013929" w:rsidRDefault="00DC4595">
      <w:pPr>
        <w:pStyle w:val="TOC2"/>
        <w:tabs>
          <w:tab w:val="left" w:pos="1320"/>
        </w:tabs>
        <w:rPr>
          <w:del w:id="877" w:author="Aziz Boxwala" w:date="2014-08-15T16:15:00Z"/>
          <w:rFonts w:asciiTheme="minorHAnsi" w:eastAsiaTheme="minorEastAsia" w:hAnsiTheme="minorHAnsi" w:cstheme="minorBidi"/>
          <w:sz w:val="22"/>
          <w:szCs w:val="22"/>
        </w:rPr>
      </w:pPr>
      <w:del w:id="878" w:author="Aziz Boxwala" w:date="2014-08-15T16:15:00Z">
        <w:r w:rsidRPr="00716ED0" w:rsidDel="00013929">
          <w:rPr>
            <w:bCs/>
          </w:rPr>
          <w:delText>5.122</w:delText>
        </w:r>
        <w:r w:rsidDel="00013929">
          <w:rPr>
            <w:rFonts w:asciiTheme="minorHAnsi" w:eastAsiaTheme="minorEastAsia" w:hAnsiTheme="minorHAnsi" w:cstheme="minorBidi"/>
            <w:sz w:val="22"/>
            <w:szCs w:val="22"/>
          </w:rPr>
          <w:tab/>
        </w:r>
        <w:r w:rsidRPr="00716ED0" w:rsidDel="00013929">
          <w:rPr>
            <w:bCs/>
          </w:rPr>
          <w:delText>ProposalAgainst</w:delText>
        </w:r>
        <w:r w:rsidDel="00013929">
          <w:tab/>
        </w:r>
      </w:del>
      <w:del w:id="879" w:author="Aziz Boxwala" w:date="2014-08-11T18:56:00Z">
        <w:r w:rsidDel="00F10EF4">
          <w:delText>162</w:delText>
        </w:r>
      </w:del>
    </w:p>
    <w:p w14:paraId="6524D361" w14:textId="77777777" w:rsidR="00DC4595" w:rsidDel="00013929" w:rsidRDefault="00DC4595">
      <w:pPr>
        <w:pStyle w:val="TOC2"/>
        <w:tabs>
          <w:tab w:val="left" w:pos="1320"/>
        </w:tabs>
        <w:rPr>
          <w:del w:id="880" w:author="Aziz Boxwala" w:date="2014-08-15T16:15:00Z"/>
          <w:rFonts w:asciiTheme="minorHAnsi" w:eastAsiaTheme="minorEastAsia" w:hAnsiTheme="minorHAnsi" w:cstheme="minorBidi"/>
          <w:sz w:val="22"/>
          <w:szCs w:val="22"/>
        </w:rPr>
      </w:pPr>
      <w:del w:id="881" w:author="Aziz Boxwala" w:date="2014-08-15T16:15:00Z">
        <w:r w:rsidRPr="00716ED0" w:rsidDel="00013929">
          <w:rPr>
            <w:bCs/>
          </w:rPr>
          <w:delText>5.123</w:delText>
        </w:r>
        <w:r w:rsidDel="00013929">
          <w:rPr>
            <w:rFonts w:asciiTheme="minorHAnsi" w:eastAsiaTheme="minorEastAsia" w:hAnsiTheme="minorHAnsi" w:cstheme="minorBidi"/>
            <w:sz w:val="22"/>
            <w:szCs w:val="22"/>
          </w:rPr>
          <w:tab/>
        </w:r>
        <w:r w:rsidRPr="00716ED0" w:rsidDel="00013929">
          <w:rPr>
            <w:bCs/>
          </w:rPr>
          <w:delText>ProposalFor</w:delText>
        </w:r>
        <w:r w:rsidDel="00013929">
          <w:tab/>
        </w:r>
      </w:del>
      <w:del w:id="882" w:author="Aziz Boxwala" w:date="2014-08-11T18:56:00Z">
        <w:r w:rsidDel="00F10EF4">
          <w:delText>162</w:delText>
        </w:r>
      </w:del>
    </w:p>
    <w:p w14:paraId="50CE27D3" w14:textId="77777777" w:rsidR="00DC4595" w:rsidDel="00013929" w:rsidRDefault="00DC4595">
      <w:pPr>
        <w:pStyle w:val="TOC2"/>
        <w:tabs>
          <w:tab w:val="left" w:pos="1320"/>
        </w:tabs>
        <w:rPr>
          <w:del w:id="883" w:author="Aziz Boxwala" w:date="2014-08-15T16:15:00Z"/>
          <w:rFonts w:asciiTheme="minorHAnsi" w:eastAsiaTheme="minorEastAsia" w:hAnsiTheme="minorHAnsi" w:cstheme="minorBidi"/>
          <w:sz w:val="22"/>
          <w:szCs w:val="22"/>
        </w:rPr>
      </w:pPr>
      <w:del w:id="884" w:author="Aziz Boxwala" w:date="2014-08-15T16:15:00Z">
        <w:r w:rsidRPr="00716ED0" w:rsidDel="00013929">
          <w:rPr>
            <w:bCs/>
          </w:rPr>
          <w:delText>5.124</w:delText>
        </w:r>
        <w:r w:rsidDel="00013929">
          <w:rPr>
            <w:rFonts w:asciiTheme="minorHAnsi" w:eastAsiaTheme="minorEastAsia" w:hAnsiTheme="minorHAnsi" w:cstheme="minorBidi"/>
            <w:sz w:val="22"/>
            <w:szCs w:val="22"/>
          </w:rPr>
          <w:tab/>
        </w:r>
        <w:r w:rsidRPr="00716ED0" w:rsidDel="00013929">
          <w:rPr>
            <w:bCs/>
          </w:rPr>
          <w:delText>RespiratoryCareProcedure</w:delText>
        </w:r>
        <w:r w:rsidDel="00013929">
          <w:tab/>
        </w:r>
      </w:del>
      <w:del w:id="885" w:author="Aziz Boxwala" w:date="2014-08-11T18:56:00Z">
        <w:r w:rsidDel="00F10EF4">
          <w:delText>164</w:delText>
        </w:r>
      </w:del>
    </w:p>
    <w:p w14:paraId="0FDA9F99" w14:textId="77777777" w:rsidR="00DC4595" w:rsidDel="00013929" w:rsidRDefault="00DC4595">
      <w:pPr>
        <w:pStyle w:val="TOC2"/>
        <w:tabs>
          <w:tab w:val="left" w:pos="1320"/>
        </w:tabs>
        <w:rPr>
          <w:del w:id="886" w:author="Aziz Boxwala" w:date="2014-08-15T16:15:00Z"/>
          <w:rFonts w:asciiTheme="minorHAnsi" w:eastAsiaTheme="minorEastAsia" w:hAnsiTheme="minorHAnsi" w:cstheme="minorBidi"/>
          <w:sz w:val="22"/>
          <w:szCs w:val="22"/>
        </w:rPr>
      </w:pPr>
      <w:del w:id="887" w:author="Aziz Boxwala" w:date="2014-08-15T16:15:00Z">
        <w:r w:rsidRPr="00716ED0" w:rsidDel="00013929">
          <w:rPr>
            <w:bCs/>
          </w:rPr>
          <w:delText>5.125</w:delText>
        </w:r>
        <w:r w:rsidDel="00013929">
          <w:rPr>
            <w:rFonts w:asciiTheme="minorHAnsi" w:eastAsiaTheme="minorEastAsia" w:hAnsiTheme="minorHAnsi" w:cstheme="minorBidi"/>
            <w:sz w:val="22"/>
            <w:szCs w:val="22"/>
          </w:rPr>
          <w:tab/>
        </w:r>
        <w:r w:rsidRPr="00716ED0" w:rsidDel="00013929">
          <w:rPr>
            <w:bCs/>
          </w:rPr>
          <w:delText>ResultDetail</w:delText>
        </w:r>
        <w:r w:rsidDel="00013929">
          <w:tab/>
        </w:r>
      </w:del>
      <w:del w:id="888" w:author="Aziz Boxwala" w:date="2014-08-11T18:56:00Z">
        <w:r w:rsidDel="00F10EF4">
          <w:delText>167</w:delText>
        </w:r>
      </w:del>
    </w:p>
    <w:p w14:paraId="5129712B" w14:textId="77777777" w:rsidR="00DC4595" w:rsidDel="00013929" w:rsidRDefault="00DC4595">
      <w:pPr>
        <w:pStyle w:val="TOC2"/>
        <w:tabs>
          <w:tab w:val="left" w:pos="1320"/>
        </w:tabs>
        <w:rPr>
          <w:del w:id="889" w:author="Aziz Boxwala" w:date="2014-08-15T16:15:00Z"/>
          <w:rFonts w:asciiTheme="minorHAnsi" w:eastAsiaTheme="minorEastAsia" w:hAnsiTheme="minorHAnsi" w:cstheme="minorBidi"/>
          <w:sz w:val="22"/>
          <w:szCs w:val="22"/>
        </w:rPr>
      </w:pPr>
      <w:del w:id="890" w:author="Aziz Boxwala" w:date="2014-08-15T16:15:00Z">
        <w:r w:rsidRPr="00716ED0" w:rsidDel="00013929">
          <w:rPr>
            <w:bCs/>
          </w:rPr>
          <w:delText>5.126</w:delText>
        </w:r>
        <w:r w:rsidDel="00013929">
          <w:rPr>
            <w:rFonts w:asciiTheme="minorHAnsi" w:eastAsiaTheme="minorEastAsia" w:hAnsiTheme="minorHAnsi" w:cstheme="minorBidi"/>
            <w:sz w:val="22"/>
            <w:szCs w:val="22"/>
          </w:rPr>
          <w:tab/>
        </w:r>
        <w:r w:rsidRPr="00716ED0" w:rsidDel="00013929">
          <w:rPr>
            <w:bCs/>
          </w:rPr>
          <w:delText>ResultGroup</w:delText>
        </w:r>
        <w:r w:rsidDel="00013929">
          <w:tab/>
        </w:r>
      </w:del>
      <w:del w:id="891" w:author="Aziz Boxwala" w:date="2014-08-11T18:56:00Z">
        <w:r w:rsidDel="00F10EF4">
          <w:delText>168</w:delText>
        </w:r>
      </w:del>
    </w:p>
    <w:p w14:paraId="3DE76E7D" w14:textId="77777777" w:rsidR="00DC4595" w:rsidDel="00013929" w:rsidRDefault="00DC4595">
      <w:pPr>
        <w:pStyle w:val="TOC2"/>
        <w:tabs>
          <w:tab w:val="left" w:pos="1320"/>
        </w:tabs>
        <w:rPr>
          <w:del w:id="892" w:author="Aziz Boxwala" w:date="2014-08-15T16:15:00Z"/>
          <w:rFonts w:asciiTheme="minorHAnsi" w:eastAsiaTheme="minorEastAsia" w:hAnsiTheme="minorHAnsi" w:cstheme="minorBidi"/>
          <w:sz w:val="22"/>
          <w:szCs w:val="22"/>
        </w:rPr>
      </w:pPr>
      <w:del w:id="893" w:author="Aziz Boxwala" w:date="2014-08-15T16:15:00Z">
        <w:r w:rsidRPr="00716ED0" w:rsidDel="00013929">
          <w:rPr>
            <w:bCs/>
          </w:rPr>
          <w:delText>5.127</w:delText>
        </w:r>
        <w:r w:rsidDel="00013929">
          <w:rPr>
            <w:rFonts w:asciiTheme="minorHAnsi" w:eastAsiaTheme="minorEastAsia" w:hAnsiTheme="minorHAnsi" w:cstheme="minorBidi"/>
            <w:sz w:val="22"/>
            <w:szCs w:val="22"/>
          </w:rPr>
          <w:tab/>
        </w:r>
        <w:r w:rsidRPr="00716ED0" w:rsidDel="00013929">
          <w:rPr>
            <w:bCs/>
          </w:rPr>
          <w:delText>TextureModification</w:delText>
        </w:r>
        <w:r w:rsidDel="00013929">
          <w:tab/>
        </w:r>
      </w:del>
      <w:del w:id="894" w:author="Aziz Boxwala" w:date="2014-08-11T18:56:00Z">
        <w:r w:rsidDel="00F10EF4">
          <w:delText>168</w:delText>
        </w:r>
      </w:del>
    </w:p>
    <w:p w14:paraId="72869284" w14:textId="77777777" w:rsidR="00DC4595" w:rsidDel="00013929" w:rsidRDefault="00DC4595">
      <w:pPr>
        <w:pStyle w:val="TOC2"/>
        <w:tabs>
          <w:tab w:val="left" w:pos="1320"/>
        </w:tabs>
        <w:rPr>
          <w:del w:id="895" w:author="Aziz Boxwala" w:date="2014-08-15T16:15:00Z"/>
          <w:rFonts w:asciiTheme="minorHAnsi" w:eastAsiaTheme="minorEastAsia" w:hAnsiTheme="minorHAnsi" w:cstheme="minorBidi"/>
          <w:sz w:val="22"/>
          <w:szCs w:val="22"/>
        </w:rPr>
      </w:pPr>
      <w:del w:id="896" w:author="Aziz Boxwala" w:date="2014-08-15T16:15:00Z">
        <w:r w:rsidRPr="00716ED0" w:rsidDel="00013929">
          <w:rPr>
            <w:bCs/>
          </w:rPr>
          <w:delText>5.128</w:delText>
        </w:r>
        <w:r w:rsidDel="00013929">
          <w:rPr>
            <w:rFonts w:asciiTheme="minorHAnsi" w:eastAsiaTheme="minorEastAsia" w:hAnsiTheme="minorHAnsi" w:cstheme="minorBidi"/>
            <w:sz w:val="22"/>
            <w:szCs w:val="22"/>
          </w:rPr>
          <w:tab/>
        </w:r>
        <w:r w:rsidRPr="00716ED0" w:rsidDel="00013929">
          <w:rPr>
            <w:bCs/>
          </w:rPr>
          <w:delText>VaccinationProtocol</w:delText>
        </w:r>
        <w:r w:rsidDel="00013929">
          <w:tab/>
        </w:r>
      </w:del>
      <w:del w:id="897" w:author="Aziz Boxwala" w:date="2014-08-11T18:56:00Z">
        <w:r w:rsidDel="00F10EF4">
          <w:delText>169</w:delText>
        </w:r>
      </w:del>
    </w:p>
    <w:p w14:paraId="2FAFBB61" w14:textId="77777777" w:rsidR="00DC4595" w:rsidDel="00013929" w:rsidRDefault="00DC4595">
      <w:pPr>
        <w:pStyle w:val="TOC1"/>
        <w:rPr>
          <w:del w:id="898" w:author="Aziz Boxwala" w:date="2014-08-15T16:15:00Z"/>
          <w:rFonts w:asciiTheme="minorHAnsi" w:eastAsiaTheme="minorEastAsia" w:hAnsiTheme="minorHAnsi" w:cstheme="minorBidi"/>
          <w:caps w:val="0"/>
          <w:sz w:val="22"/>
          <w:szCs w:val="22"/>
        </w:rPr>
      </w:pPr>
      <w:del w:id="899" w:author="Aziz Boxwala" w:date="2014-08-15T16:15:00Z">
        <w:r w:rsidRPr="00716ED0" w:rsidDel="00013929">
          <w:delText>6</w:delText>
        </w:r>
        <w:r w:rsidDel="00013929">
          <w:rPr>
            <w:rFonts w:asciiTheme="minorHAnsi" w:eastAsiaTheme="minorEastAsia" w:hAnsiTheme="minorHAnsi" w:cstheme="minorBidi"/>
            <w:caps w:val="0"/>
            <w:sz w:val="22"/>
            <w:szCs w:val="22"/>
          </w:rPr>
          <w:tab/>
        </w:r>
        <w:r w:rsidRPr="00716ED0" w:rsidDel="00013929">
          <w:delText>Examples</w:delText>
        </w:r>
        <w:r w:rsidDel="00013929">
          <w:tab/>
        </w:r>
      </w:del>
      <w:del w:id="900" w:author="Aziz Boxwala" w:date="2014-08-11T18:56:00Z">
        <w:r w:rsidDel="00F10EF4">
          <w:delText>172</w:delText>
        </w:r>
      </w:del>
    </w:p>
    <w:p w14:paraId="03B44199" w14:textId="77777777" w:rsidR="00DC4595" w:rsidDel="00013929" w:rsidRDefault="00DC4595">
      <w:pPr>
        <w:pStyle w:val="TOC1"/>
        <w:rPr>
          <w:del w:id="901" w:author="Aziz Boxwala" w:date="2014-08-15T16:15:00Z"/>
          <w:rFonts w:asciiTheme="minorHAnsi" w:eastAsiaTheme="minorEastAsia" w:hAnsiTheme="minorHAnsi" w:cstheme="minorBidi"/>
          <w:caps w:val="0"/>
          <w:sz w:val="22"/>
          <w:szCs w:val="22"/>
        </w:rPr>
      </w:pPr>
      <w:del w:id="902" w:author="Aziz Boxwala" w:date="2014-08-15T16:15:00Z">
        <w:r w:rsidRPr="00716ED0" w:rsidDel="00013929">
          <w:delText>7</w:delText>
        </w:r>
        <w:r w:rsidDel="00013929">
          <w:rPr>
            <w:rFonts w:asciiTheme="minorHAnsi" w:eastAsiaTheme="minorEastAsia" w:hAnsiTheme="minorHAnsi" w:cstheme="minorBidi"/>
            <w:caps w:val="0"/>
            <w:sz w:val="22"/>
            <w:szCs w:val="22"/>
          </w:rPr>
          <w:tab/>
        </w:r>
        <w:r w:rsidRPr="00716ED0" w:rsidDel="00013929">
          <w:delText>Glossary of Terms</w:delText>
        </w:r>
        <w:r w:rsidDel="00013929">
          <w:tab/>
        </w:r>
      </w:del>
      <w:del w:id="903" w:author="Aziz Boxwala" w:date="2014-08-11T18:56:00Z">
        <w:r w:rsidDel="00F10EF4">
          <w:delText>183</w:delText>
        </w:r>
      </w:del>
    </w:p>
    <w:p w14:paraId="35453764" w14:textId="77777777" w:rsidR="00DC4595" w:rsidDel="00013929" w:rsidRDefault="00DC4595">
      <w:pPr>
        <w:pStyle w:val="TOC1"/>
        <w:rPr>
          <w:del w:id="904" w:author="Aziz Boxwala" w:date="2014-08-15T16:15:00Z"/>
          <w:rFonts w:asciiTheme="minorHAnsi" w:eastAsiaTheme="minorEastAsia" w:hAnsiTheme="minorHAnsi" w:cstheme="minorBidi"/>
          <w:caps w:val="0"/>
          <w:sz w:val="22"/>
          <w:szCs w:val="22"/>
        </w:rPr>
      </w:pPr>
      <w:del w:id="905" w:author="Aziz Boxwala" w:date="2014-08-15T16:15:00Z">
        <w:r w:rsidDel="00013929">
          <w:delText>8</w:delText>
        </w:r>
        <w:r w:rsidDel="00013929">
          <w:rPr>
            <w:rFonts w:asciiTheme="minorHAnsi" w:eastAsiaTheme="minorEastAsia" w:hAnsiTheme="minorHAnsi" w:cstheme="minorBidi"/>
            <w:caps w:val="0"/>
            <w:sz w:val="22"/>
            <w:szCs w:val="22"/>
          </w:rPr>
          <w:tab/>
        </w:r>
        <w:r w:rsidDel="00013929">
          <w:delText>References</w:delText>
        </w:r>
        <w:r w:rsidDel="00013929">
          <w:tab/>
        </w:r>
      </w:del>
      <w:del w:id="906" w:author="Aziz Boxwala" w:date="2014-08-11T18:56:00Z">
        <w:r w:rsidDel="00F10EF4">
          <w:delText>185</w:delText>
        </w:r>
      </w:del>
    </w:p>
    <w:p w14:paraId="7B32C2B9" w14:textId="51060D96" w:rsidR="0078666C" w:rsidRDefault="008355B3" w:rsidP="0078666C">
      <w:pPr>
        <w:pStyle w:val="BodyText"/>
      </w:pPr>
      <w:r>
        <w:rPr>
          <w:rFonts w:eastAsia="Times New Roman" w:cs="Arial"/>
          <w:caps/>
        </w:rPr>
        <w:fldChar w:fldCharType="end"/>
      </w:r>
    </w:p>
    <w:p w14:paraId="7B32C2BA" w14:textId="77777777" w:rsidR="0078666C" w:rsidRDefault="0078666C" w:rsidP="0078666C">
      <w:pPr>
        <w:pStyle w:val="TOCTitle"/>
        <w:pageBreakBefore/>
      </w:pPr>
      <w:r>
        <w:lastRenderedPageBreak/>
        <w:t>Figures</w:t>
      </w:r>
    </w:p>
    <w:p w14:paraId="318871D4" w14:textId="77777777" w:rsidR="00EB26E0" w:rsidRDefault="009E0B6D">
      <w:pPr>
        <w:pStyle w:val="TableofFigures"/>
        <w:rPr>
          <w:ins w:id="907" w:author="Aziz Boxwala" w:date="2014-08-22T20:21:00Z"/>
          <w:rFonts w:asciiTheme="minorHAnsi" w:eastAsiaTheme="minorEastAsia" w:hAnsiTheme="minorHAnsi" w:cstheme="minorBidi"/>
          <w:noProof/>
          <w:sz w:val="22"/>
          <w:szCs w:val="22"/>
        </w:rPr>
      </w:pPr>
      <w:r>
        <w:fldChar w:fldCharType="begin"/>
      </w:r>
      <w:r>
        <w:instrText xml:space="preserve"> TOC \c "Figure" </w:instrText>
      </w:r>
      <w:r>
        <w:fldChar w:fldCharType="separate"/>
      </w:r>
      <w:ins w:id="908" w:author="Aziz Boxwala" w:date="2014-08-22T20:21:00Z">
        <w:r w:rsidR="00EB26E0">
          <w:rPr>
            <w:noProof/>
          </w:rPr>
          <w:t>Figure 1. Excerpt from a CDS artifact mapping the term “Pregnancy” to an element in the HL7 Virtual Medical Record schema</w:t>
        </w:r>
        <w:r w:rsidR="00EB26E0">
          <w:rPr>
            <w:noProof/>
          </w:rPr>
          <w:tab/>
        </w:r>
        <w:r w:rsidR="00EB26E0">
          <w:rPr>
            <w:noProof/>
          </w:rPr>
          <w:fldChar w:fldCharType="begin"/>
        </w:r>
        <w:r w:rsidR="00EB26E0">
          <w:rPr>
            <w:noProof/>
          </w:rPr>
          <w:instrText xml:space="preserve"> PAGEREF _Toc396502601 \h </w:instrText>
        </w:r>
      </w:ins>
      <w:r w:rsidR="00EB26E0">
        <w:rPr>
          <w:noProof/>
        </w:rPr>
      </w:r>
      <w:r w:rsidR="00EB26E0">
        <w:rPr>
          <w:noProof/>
        </w:rPr>
        <w:fldChar w:fldCharType="separate"/>
      </w:r>
      <w:ins w:id="909" w:author="Aziz Boxwala" w:date="2014-08-22T20:21:00Z">
        <w:r w:rsidR="00EB26E0">
          <w:rPr>
            <w:noProof/>
          </w:rPr>
          <w:t>10</w:t>
        </w:r>
        <w:r w:rsidR="00EB26E0">
          <w:rPr>
            <w:noProof/>
          </w:rPr>
          <w:fldChar w:fldCharType="end"/>
        </w:r>
      </w:ins>
    </w:p>
    <w:p w14:paraId="5A839AFF" w14:textId="77777777" w:rsidR="00EB26E0" w:rsidRDefault="00EB26E0">
      <w:pPr>
        <w:pStyle w:val="TableofFigures"/>
        <w:rPr>
          <w:ins w:id="910" w:author="Aziz Boxwala" w:date="2014-08-22T20:21:00Z"/>
          <w:rFonts w:asciiTheme="minorHAnsi" w:eastAsiaTheme="minorEastAsia" w:hAnsiTheme="minorHAnsi" w:cstheme="minorBidi"/>
          <w:noProof/>
          <w:sz w:val="22"/>
          <w:szCs w:val="22"/>
        </w:rPr>
      </w:pPr>
      <w:ins w:id="911" w:author="Aziz Boxwala" w:date="2014-08-22T20:21:00Z">
        <w:r>
          <w:rPr>
            <w:noProof/>
          </w:rPr>
          <w:t>Figure 2. Excerpt from an eCQM artifact mapping the term “Pregnancy” to an element in the QualityData Model</w:t>
        </w:r>
        <w:r>
          <w:rPr>
            <w:noProof/>
          </w:rPr>
          <w:tab/>
        </w:r>
        <w:r>
          <w:rPr>
            <w:noProof/>
          </w:rPr>
          <w:fldChar w:fldCharType="begin"/>
        </w:r>
        <w:r>
          <w:rPr>
            <w:noProof/>
          </w:rPr>
          <w:instrText xml:space="preserve"> PAGEREF _Toc396502602 \h </w:instrText>
        </w:r>
      </w:ins>
      <w:r>
        <w:rPr>
          <w:noProof/>
        </w:rPr>
      </w:r>
      <w:r>
        <w:rPr>
          <w:noProof/>
        </w:rPr>
        <w:fldChar w:fldCharType="separate"/>
      </w:r>
      <w:ins w:id="912" w:author="Aziz Boxwala" w:date="2014-08-22T20:21:00Z">
        <w:r>
          <w:rPr>
            <w:noProof/>
          </w:rPr>
          <w:t>10</w:t>
        </w:r>
        <w:r>
          <w:rPr>
            <w:noProof/>
          </w:rPr>
          <w:fldChar w:fldCharType="end"/>
        </w:r>
      </w:ins>
    </w:p>
    <w:p w14:paraId="05DDFF55" w14:textId="77777777" w:rsidR="00EB26E0" w:rsidRDefault="00EB26E0">
      <w:pPr>
        <w:pStyle w:val="TableofFigures"/>
        <w:rPr>
          <w:ins w:id="913" w:author="Aziz Boxwala" w:date="2014-08-22T20:21:00Z"/>
          <w:rFonts w:asciiTheme="minorHAnsi" w:eastAsiaTheme="minorEastAsia" w:hAnsiTheme="minorHAnsi" w:cstheme="minorBidi"/>
          <w:noProof/>
          <w:sz w:val="22"/>
          <w:szCs w:val="22"/>
        </w:rPr>
      </w:pPr>
      <w:ins w:id="914" w:author="Aziz Boxwala" w:date="2014-08-22T20:21:00Z">
        <w:r>
          <w:rPr>
            <w:noProof/>
          </w:rPr>
          <w:t>Figure 3. Very high-level illustration of the structure of a Clinical Statement. The box on the left shows the design, the boxes in the middle and right illustrate examples respectively of a statement about a procedure that was performed and a statement about a condition that was observed.</w:t>
        </w:r>
        <w:r>
          <w:rPr>
            <w:noProof/>
          </w:rPr>
          <w:tab/>
        </w:r>
        <w:r>
          <w:rPr>
            <w:noProof/>
          </w:rPr>
          <w:fldChar w:fldCharType="begin"/>
        </w:r>
        <w:r>
          <w:rPr>
            <w:noProof/>
          </w:rPr>
          <w:instrText xml:space="preserve"> PAGEREF _Toc396502603 \h </w:instrText>
        </w:r>
      </w:ins>
      <w:r>
        <w:rPr>
          <w:noProof/>
        </w:rPr>
      </w:r>
      <w:r>
        <w:rPr>
          <w:noProof/>
        </w:rPr>
        <w:fldChar w:fldCharType="separate"/>
      </w:r>
      <w:ins w:id="915" w:author="Aziz Boxwala" w:date="2014-08-22T20:21:00Z">
        <w:r>
          <w:rPr>
            <w:noProof/>
          </w:rPr>
          <w:t>21</w:t>
        </w:r>
        <w:r>
          <w:rPr>
            <w:noProof/>
          </w:rPr>
          <w:fldChar w:fldCharType="end"/>
        </w:r>
      </w:ins>
    </w:p>
    <w:p w14:paraId="3099196D" w14:textId="77777777" w:rsidR="00EB26E0" w:rsidRDefault="00EB26E0">
      <w:pPr>
        <w:pStyle w:val="TableofFigures"/>
        <w:rPr>
          <w:ins w:id="916" w:author="Aziz Boxwala" w:date="2014-08-22T20:21:00Z"/>
          <w:rFonts w:asciiTheme="minorHAnsi" w:eastAsiaTheme="minorEastAsia" w:hAnsiTheme="minorHAnsi" w:cstheme="minorBidi"/>
          <w:noProof/>
          <w:sz w:val="22"/>
          <w:szCs w:val="22"/>
        </w:rPr>
      </w:pPr>
      <w:ins w:id="917" w:author="Aziz Boxwala" w:date="2014-08-22T20:21:00Z">
        <w:r>
          <w:rPr>
            <w:noProof/>
          </w:rPr>
          <w:t>Figure 4. The figure illustrates schematically the relationship amongst clinical statement, its topic, and its modality.</w:t>
        </w:r>
        <w:r>
          <w:rPr>
            <w:noProof/>
          </w:rPr>
          <w:tab/>
        </w:r>
        <w:r>
          <w:rPr>
            <w:noProof/>
          </w:rPr>
          <w:fldChar w:fldCharType="begin"/>
        </w:r>
        <w:r>
          <w:rPr>
            <w:noProof/>
          </w:rPr>
          <w:instrText xml:space="preserve"> PAGEREF _Toc396502604 \h </w:instrText>
        </w:r>
      </w:ins>
      <w:r>
        <w:rPr>
          <w:noProof/>
        </w:rPr>
      </w:r>
      <w:r>
        <w:rPr>
          <w:noProof/>
        </w:rPr>
        <w:fldChar w:fldCharType="separate"/>
      </w:r>
      <w:ins w:id="918" w:author="Aziz Boxwala" w:date="2014-08-22T20:21:00Z">
        <w:r>
          <w:rPr>
            <w:noProof/>
          </w:rPr>
          <w:t>22</w:t>
        </w:r>
        <w:r>
          <w:rPr>
            <w:noProof/>
          </w:rPr>
          <w:fldChar w:fldCharType="end"/>
        </w:r>
      </w:ins>
    </w:p>
    <w:p w14:paraId="7C713140" w14:textId="77777777" w:rsidR="00EB26E0" w:rsidRDefault="00EB26E0">
      <w:pPr>
        <w:pStyle w:val="TableofFigures"/>
        <w:rPr>
          <w:ins w:id="919" w:author="Aziz Boxwala" w:date="2014-08-22T20:21:00Z"/>
          <w:rFonts w:asciiTheme="minorHAnsi" w:eastAsiaTheme="minorEastAsia" w:hAnsiTheme="minorHAnsi" w:cstheme="minorBidi"/>
          <w:noProof/>
          <w:sz w:val="22"/>
          <w:szCs w:val="22"/>
        </w:rPr>
      </w:pPr>
      <w:ins w:id="920" w:author="Aziz Boxwala" w:date="2014-08-22T20:21:00Z">
        <w:r>
          <w:rPr>
            <w:noProof/>
          </w:rPr>
          <w:t>Figure 5. This diagram depicts the components that comprise a clinical statement about an observable. Only the elements shown in the lighter boxes with non-italic fonts can be used in actual clinical statements. The elements in boxes with italic fonts are abstract that define the hierarchical structure of the model. A partial list of the Observable classes are shown here.</w:t>
        </w:r>
        <w:r>
          <w:rPr>
            <w:noProof/>
          </w:rPr>
          <w:tab/>
        </w:r>
        <w:r>
          <w:rPr>
            <w:noProof/>
          </w:rPr>
          <w:fldChar w:fldCharType="begin"/>
        </w:r>
        <w:r>
          <w:rPr>
            <w:noProof/>
          </w:rPr>
          <w:instrText xml:space="preserve"> PAGEREF _Toc396502605 \h </w:instrText>
        </w:r>
      </w:ins>
      <w:r>
        <w:rPr>
          <w:noProof/>
        </w:rPr>
      </w:r>
      <w:r>
        <w:rPr>
          <w:noProof/>
        </w:rPr>
        <w:fldChar w:fldCharType="separate"/>
      </w:r>
      <w:ins w:id="921" w:author="Aziz Boxwala" w:date="2014-08-22T20:21:00Z">
        <w:r>
          <w:rPr>
            <w:noProof/>
          </w:rPr>
          <w:t>22</w:t>
        </w:r>
        <w:r>
          <w:rPr>
            <w:noProof/>
          </w:rPr>
          <w:fldChar w:fldCharType="end"/>
        </w:r>
      </w:ins>
    </w:p>
    <w:p w14:paraId="1D7B6F78" w14:textId="77777777" w:rsidR="00EB26E0" w:rsidRDefault="00EB26E0">
      <w:pPr>
        <w:pStyle w:val="TableofFigures"/>
        <w:rPr>
          <w:ins w:id="922" w:author="Aziz Boxwala" w:date="2014-08-22T20:21:00Z"/>
          <w:rFonts w:asciiTheme="minorHAnsi" w:eastAsiaTheme="minorEastAsia" w:hAnsiTheme="minorHAnsi" w:cstheme="minorBidi"/>
          <w:noProof/>
          <w:sz w:val="22"/>
          <w:szCs w:val="22"/>
        </w:rPr>
      </w:pPr>
      <w:ins w:id="923" w:author="Aziz Boxwala" w:date="2014-08-22T20:21:00Z">
        <w:r>
          <w:rPr>
            <w:noProof/>
          </w:rPr>
          <w:t>Figure 6. This diagram depicts the components that comprise a clinical statement about an act. Only the elements shown in the lighter boxes with non-italic fonts can be used in actual clinical statements. A partial list of the Act classes are shown here.</w:t>
        </w:r>
        <w:r>
          <w:rPr>
            <w:noProof/>
          </w:rPr>
          <w:tab/>
        </w:r>
        <w:r>
          <w:rPr>
            <w:noProof/>
          </w:rPr>
          <w:fldChar w:fldCharType="begin"/>
        </w:r>
        <w:r>
          <w:rPr>
            <w:noProof/>
          </w:rPr>
          <w:instrText xml:space="preserve"> PAGEREF _Toc396502606 \h </w:instrText>
        </w:r>
      </w:ins>
      <w:r>
        <w:rPr>
          <w:noProof/>
        </w:rPr>
      </w:r>
      <w:r>
        <w:rPr>
          <w:noProof/>
        </w:rPr>
        <w:fldChar w:fldCharType="separate"/>
      </w:r>
      <w:ins w:id="924" w:author="Aziz Boxwala" w:date="2014-08-22T20:21:00Z">
        <w:r>
          <w:rPr>
            <w:noProof/>
          </w:rPr>
          <w:t>23</w:t>
        </w:r>
        <w:r>
          <w:rPr>
            <w:noProof/>
          </w:rPr>
          <w:fldChar w:fldCharType="end"/>
        </w:r>
      </w:ins>
    </w:p>
    <w:p w14:paraId="6CD1C77A" w14:textId="77777777" w:rsidR="00DC4595" w:rsidDel="00013929" w:rsidRDefault="00DC4595">
      <w:pPr>
        <w:pStyle w:val="TableofFigures"/>
        <w:rPr>
          <w:del w:id="925" w:author="Aziz Boxwala" w:date="2014-08-15T16:15:00Z"/>
          <w:rFonts w:asciiTheme="minorHAnsi" w:eastAsiaTheme="minorEastAsia" w:hAnsiTheme="minorHAnsi" w:cstheme="minorBidi"/>
          <w:noProof/>
          <w:sz w:val="22"/>
          <w:szCs w:val="22"/>
        </w:rPr>
      </w:pPr>
      <w:del w:id="926" w:author="Aziz Boxwala" w:date="2014-08-15T16:15:00Z">
        <w:r w:rsidDel="00013929">
          <w:rPr>
            <w:noProof/>
          </w:rPr>
          <w:delText>Figure 1. Excerpt from a CDS artifact mapping the term “Pregnancy” to an element in the HL7 Virtual Medical Record schema</w:delText>
        </w:r>
        <w:r w:rsidDel="00013929">
          <w:rPr>
            <w:noProof/>
          </w:rPr>
          <w:tab/>
        </w:r>
        <w:r w:rsidR="00F10EF4" w:rsidDel="00013929">
          <w:rPr>
            <w:noProof/>
          </w:rPr>
          <w:delText>12</w:delText>
        </w:r>
      </w:del>
    </w:p>
    <w:p w14:paraId="46DE8FDA" w14:textId="77777777" w:rsidR="00DC4595" w:rsidDel="00013929" w:rsidRDefault="00DC4595">
      <w:pPr>
        <w:pStyle w:val="TableofFigures"/>
        <w:rPr>
          <w:del w:id="927" w:author="Aziz Boxwala" w:date="2014-08-15T16:15:00Z"/>
          <w:rFonts w:asciiTheme="minorHAnsi" w:eastAsiaTheme="minorEastAsia" w:hAnsiTheme="minorHAnsi" w:cstheme="minorBidi"/>
          <w:noProof/>
          <w:sz w:val="22"/>
          <w:szCs w:val="22"/>
        </w:rPr>
      </w:pPr>
      <w:del w:id="928" w:author="Aziz Boxwala" w:date="2014-08-15T16:15:00Z">
        <w:r w:rsidDel="00013929">
          <w:rPr>
            <w:noProof/>
          </w:rPr>
          <w:delText>Figure 2. Excerpt from an eCQM artifact mapping the term “Pregnancy” to an element in the QualityData Model</w:delText>
        </w:r>
        <w:r w:rsidDel="00013929">
          <w:rPr>
            <w:noProof/>
          </w:rPr>
          <w:tab/>
        </w:r>
        <w:r w:rsidR="00F10EF4" w:rsidDel="00013929">
          <w:rPr>
            <w:noProof/>
          </w:rPr>
          <w:delText>12</w:delText>
        </w:r>
      </w:del>
    </w:p>
    <w:p w14:paraId="7B32C312" w14:textId="22A39DD5" w:rsidR="0078666C" w:rsidRDefault="009E0B6D" w:rsidP="0078666C">
      <w:pPr>
        <w:pStyle w:val="BodyText"/>
      </w:pPr>
      <w:r>
        <w:rPr>
          <w:rFonts w:eastAsia="Times New Roman"/>
          <w:noProof w:val="0"/>
        </w:rPr>
        <w:fldChar w:fldCharType="end"/>
      </w:r>
    </w:p>
    <w:p w14:paraId="7B32C313" w14:textId="77777777" w:rsidR="0078666C" w:rsidRDefault="0078666C" w:rsidP="0078666C">
      <w:pPr>
        <w:pStyle w:val="TOCTitle"/>
      </w:pPr>
      <w:r>
        <w:t>Tables</w:t>
      </w:r>
    </w:p>
    <w:p w14:paraId="21321F82" w14:textId="77777777" w:rsidR="00EB26E0" w:rsidRDefault="009E0B6D">
      <w:pPr>
        <w:pStyle w:val="TableofFigures"/>
        <w:rPr>
          <w:ins w:id="929" w:author="Aziz Boxwala" w:date="2014-08-22T20:21:00Z"/>
          <w:rFonts w:asciiTheme="minorHAnsi" w:eastAsiaTheme="minorEastAsia" w:hAnsiTheme="minorHAnsi" w:cstheme="minorBidi"/>
          <w:noProof/>
          <w:sz w:val="22"/>
          <w:szCs w:val="22"/>
        </w:rPr>
      </w:pPr>
      <w:r>
        <w:fldChar w:fldCharType="begin"/>
      </w:r>
      <w:r>
        <w:instrText xml:space="preserve"> TOC \c "Table" </w:instrText>
      </w:r>
      <w:r>
        <w:fldChar w:fldCharType="separate"/>
      </w:r>
      <w:ins w:id="930" w:author="Aziz Boxwala" w:date="2014-08-22T20:21:00Z">
        <w:r w:rsidR="00EB26E0">
          <w:rPr>
            <w:noProof/>
          </w:rPr>
          <w:t>Table 1. Possible combinations of topic and modality for clinical statements about actions. The top row shows the modalities, the left column shows the different topics. cells show their possible combinations. A third dimension of this table, not shown here is the three subtypes of ClinicalStatement. Not all combinations of clinical statement subtypes, modality and topic will be realized for practical reasons as explained in the text. Due to layout constraints, the ProposalAgainst modality is not shown and the subtopics of MedicationTreatment and Procedure are not shown in this table.</w:t>
        </w:r>
        <w:r w:rsidR="00EB26E0">
          <w:rPr>
            <w:noProof/>
          </w:rPr>
          <w:tab/>
        </w:r>
        <w:r w:rsidR="00EB26E0">
          <w:rPr>
            <w:noProof/>
          </w:rPr>
          <w:fldChar w:fldCharType="begin"/>
        </w:r>
        <w:r w:rsidR="00EB26E0">
          <w:rPr>
            <w:noProof/>
          </w:rPr>
          <w:instrText xml:space="preserve"> PAGEREF _Toc396502607 \h </w:instrText>
        </w:r>
      </w:ins>
      <w:r w:rsidR="00EB26E0">
        <w:rPr>
          <w:noProof/>
        </w:rPr>
      </w:r>
      <w:r w:rsidR="00EB26E0">
        <w:rPr>
          <w:noProof/>
        </w:rPr>
        <w:fldChar w:fldCharType="separate"/>
      </w:r>
      <w:ins w:id="931" w:author="Aziz Boxwala" w:date="2014-08-22T20:21:00Z">
        <w:r w:rsidR="00EB26E0">
          <w:rPr>
            <w:noProof/>
          </w:rPr>
          <w:t>25</w:t>
        </w:r>
        <w:r w:rsidR="00EB26E0">
          <w:rPr>
            <w:noProof/>
          </w:rPr>
          <w:fldChar w:fldCharType="end"/>
        </w:r>
      </w:ins>
    </w:p>
    <w:p w14:paraId="1AEF76CD" w14:textId="77777777" w:rsidR="00EB26E0" w:rsidRDefault="00EB26E0">
      <w:pPr>
        <w:pStyle w:val="TableofFigures"/>
        <w:rPr>
          <w:ins w:id="932" w:author="Aziz Boxwala" w:date="2014-08-22T20:21:00Z"/>
          <w:rFonts w:asciiTheme="minorHAnsi" w:eastAsiaTheme="minorEastAsia" w:hAnsiTheme="minorHAnsi" w:cstheme="minorBidi"/>
          <w:noProof/>
          <w:sz w:val="22"/>
          <w:szCs w:val="22"/>
        </w:rPr>
      </w:pPr>
      <w:ins w:id="933" w:author="Aziz Boxwala" w:date="2014-08-22T20:21:00Z">
        <w:r>
          <w:rPr>
            <w:noProof/>
          </w:rPr>
          <w:t>Table 2. Datatypes in QIDAM</w:t>
        </w:r>
        <w:r>
          <w:rPr>
            <w:noProof/>
          </w:rPr>
          <w:tab/>
        </w:r>
        <w:r>
          <w:rPr>
            <w:noProof/>
          </w:rPr>
          <w:fldChar w:fldCharType="begin"/>
        </w:r>
        <w:r>
          <w:rPr>
            <w:noProof/>
          </w:rPr>
          <w:instrText xml:space="preserve"> PAGEREF _Toc396502608 \h </w:instrText>
        </w:r>
      </w:ins>
      <w:r>
        <w:rPr>
          <w:noProof/>
        </w:rPr>
      </w:r>
      <w:r>
        <w:rPr>
          <w:noProof/>
        </w:rPr>
        <w:fldChar w:fldCharType="separate"/>
      </w:r>
      <w:ins w:id="934" w:author="Aziz Boxwala" w:date="2014-08-22T20:21:00Z">
        <w:r>
          <w:rPr>
            <w:noProof/>
          </w:rPr>
          <w:t>29</w:t>
        </w:r>
        <w:r>
          <w:rPr>
            <w:noProof/>
          </w:rPr>
          <w:fldChar w:fldCharType="end"/>
        </w:r>
      </w:ins>
    </w:p>
    <w:p w14:paraId="6FAD4F44" w14:textId="77777777" w:rsidR="00EB26E0" w:rsidRDefault="00EB26E0">
      <w:pPr>
        <w:pStyle w:val="TableofFigures"/>
        <w:rPr>
          <w:ins w:id="935" w:author="Aziz Boxwala" w:date="2014-08-22T20:21:00Z"/>
          <w:rFonts w:asciiTheme="minorHAnsi" w:eastAsiaTheme="minorEastAsia" w:hAnsiTheme="minorHAnsi" w:cstheme="minorBidi"/>
          <w:noProof/>
          <w:sz w:val="22"/>
          <w:szCs w:val="22"/>
        </w:rPr>
      </w:pPr>
      <w:ins w:id="936" w:author="Aziz Boxwala" w:date="2014-08-22T20:21:00Z">
        <w:r>
          <w:rPr>
            <w:noProof/>
          </w:rPr>
          <w:t>Table 3. Example expressions written with QIDAM</w:t>
        </w:r>
        <w:r>
          <w:rPr>
            <w:noProof/>
          </w:rPr>
          <w:tab/>
        </w:r>
        <w:r>
          <w:rPr>
            <w:noProof/>
          </w:rPr>
          <w:fldChar w:fldCharType="begin"/>
        </w:r>
        <w:r>
          <w:rPr>
            <w:noProof/>
          </w:rPr>
          <w:instrText xml:space="preserve"> PAGEREF _Toc396502609 \h </w:instrText>
        </w:r>
      </w:ins>
      <w:r>
        <w:rPr>
          <w:noProof/>
        </w:rPr>
      </w:r>
      <w:r>
        <w:rPr>
          <w:noProof/>
        </w:rPr>
        <w:fldChar w:fldCharType="separate"/>
      </w:r>
      <w:ins w:id="937" w:author="Aziz Boxwala" w:date="2014-08-22T20:21:00Z">
        <w:r>
          <w:rPr>
            <w:noProof/>
          </w:rPr>
          <w:t>75</w:t>
        </w:r>
        <w:r>
          <w:rPr>
            <w:noProof/>
          </w:rPr>
          <w:fldChar w:fldCharType="end"/>
        </w:r>
      </w:ins>
    </w:p>
    <w:p w14:paraId="154D9569" w14:textId="77777777" w:rsidR="00DC4595" w:rsidDel="00013929" w:rsidRDefault="00DC4595">
      <w:pPr>
        <w:pStyle w:val="TableofFigures"/>
        <w:rPr>
          <w:del w:id="938" w:author="Aziz Boxwala" w:date="2014-08-15T16:15:00Z"/>
          <w:rFonts w:asciiTheme="minorHAnsi" w:eastAsiaTheme="minorEastAsia" w:hAnsiTheme="minorHAnsi" w:cstheme="minorBidi"/>
          <w:noProof/>
          <w:sz w:val="22"/>
          <w:szCs w:val="22"/>
        </w:rPr>
      </w:pPr>
      <w:del w:id="939" w:author="Aziz Boxwala" w:date="2014-08-15T16:15:00Z">
        <w:r w:rsidDel="00013929">
          <w:rPr>
            <w:noProof/>
          </w:rPr>
          <w:delText>Table 1. List of statements about actions. Descriptions of the types can be found in the model specification in Chapter 5.</w:delText>
        </w:r>
        <w:r w:rsidDel="00013929">
          <w:rPr>
            <w:noProof/>
          </w:rPr>
          <w:tab/>
        </w:r>
      </w:del>
      <w:del w:id="940" w:author="Aziz Boxwala" w:date="2014-08-11T18:56:00Z">
        <w:r w:rsidDel="00F10EF4">
          <w:rPr>
            <w:noProof/>
          </w:rPr>
          <w:delText>22</w:delText>
        </w:r>
      </w:del>
    </w:p>
    <w:p w14:paraId="5C698E72" w14:textId="77777777" w:rsidR="00DC4595" w:rsidDel="00013929" w:rsidRDefault="00DC4595">
      <w:pPr>
        <w:pStyle w:val="TableofFigures"/>
        <w:rPr>
          <w:del w:id="941" w:author="Aziz Boxwala" w:date="2014-08-15T16:15:00Z"/>
          <w:rFonts w:asciiTheme="minorHAnsi" w:eastAsiaTheme="minorEastAsia" w:hAnsiTheme="minorHAnsi" w:cstheme="minorBidi"/>
          <w:noProof/>
          <w:sz w:val="22"/>
          <w:szCs w:val="22"/>
        </w:rPr>
      </w:pPr>
      <w:del w:id="942" w:author="Aziz Boxwala" w:date="2014-08-15T16:15:00Z">
        <w:r w:rsidDel="00013929">
          <w:rPr>
            <w:noProof/>
          </w:rPr>
          <w:delText>Table 2. List of statements about observations. Descriptions of the types can be found in the model specification in Chapter 5.</w:delText>
        </w:r>
        <w:r w:rsidDel="00013929">
          <w:rPr>
            <w:noProof/>
          </w:rPr>
          <w:tab/>
        </w:r>
      </w:del>
      <w:del w:id="943" w:author="Aziz Boxwala" w:date="2014-08-11T18:56:00Z">
        <w:r w:rsidDel="00F10EF4">
          <w:rPr>
            <w:noProof/>
          </w:rPr>
          <w:delText>24</w:delText>
        </w:r>
      </w:del>
    </w:p>
    <w:p w14:paraId="588A992F" w14:textId="77777777" w:rsidR="00DC4595" w:rsidDel="00013929" w:rsidRDefault="00DC4595">
      <w:pPr>
        <w:pStyle w:val="TableofFigures"/>
        <w:rPr>
          <w:del w:id="944" w:author="Aziz Boxwala" w:date="2014-08-15T16:15:00Z"/>
          <w:rFonts w:asciiTheme="minorHAnsi" w:eastAsiaTheme="minorEastAsia" w:hAnsiTheme="minorHAnsi" w:cstheme="minorBidi"/>
          <w:noProof/>
          <w:sz w:val="22"/>
          <w:szCs w:val="22"/>
        </w:rPr>
      </w:pPr>
      <w:del w:id="945" w:author="Aziz Boxwala" w:date="2014-08-15T16:15:00Z">
        <w:r w:rsidDel="00013929">
          <w:rPr>
            <w:noProof/>
          </w:rPr>
          <w:delText>Table 3. Datatypes in QIDAM</w:delText>
        </w:r>
        <w:r w:rsidDel="00013929">
          <w:rPr>
            <w:noProof/>
          </w:rPr>
          <w:tab/>
        </w:r>
      </w:del>
      <w:del w:id="946" w:author="Aziz Boxwala" w:date="2014-08-11T18:56:00Z">
        <w:r w:rsidDel="00F10EF4">
          <w:rPr>
            <w:noProof/>
          </w:rPr>
          <w:delText>26</w:delText>
        </w:r>
      </w:del>
    </w:p>
    <w:p w14:paraId="58237DE2" w14:textId="77777777" w:rsidR="00DC4595" w:rsidDel="00013929" w:rsidRDefault="00DC4595">
      <w:pPr>
        <w:pStyle w:val="TableofFigures"/>
        <w:rPr>
          <w:del w:id="947" w:author="Aziz Boxwala" w:date="2014-08-15T16:15:00Z"/>
          <w:rFonts w:asciiTheme="minorHAnsi" w:eastAsiaTheme="minorEastAsia" w:hAnsiTheme="minorHAnsi" w:cstheme="minorBidi"/>
          <w:noProof/>
          <w:sz w:val="22"/>
          <w:szCs w:val="22"/>
        </w:rPr>
      </w:pPr>
      <w:del w:id="948" w:author="Aziz Boxwala" w:date="2014-08-15T16:15:00Z">
        <w:r w:rsidDel="00013929">
          <w:rPr>
            <w:noProof/>
          </w:rPr>
          <w:delText>Table 4. Example expressions written with QIDAM</w:delText>
        </w:r>
        <w:r w:rsidDel="00013929">
          <w:rPr>
            <w:noProof/>
          </w:rPr>
          <w:tab/>
        </w:r>
      </w:del>
      <w:del w:id="949" w:author="Aziz Boxwala" w:date="2014-08-11T18:56:00Z">
        <w:r w:rsidDel="00F10EF4">
          <w:rPr>
            <w:noProof/>
          </w:rPr>
          <w:delText>172</w:delText>
        </w:r>
      </w:del>
    </w:p>
    <w:p w14:paraId="7B32C453" w14:textId="0BF2AF12" w:rsidR="00451E6E" w:rsidRDefault="009E0B6D" w:rsidP="00E723F7">
      <w:pPr>
        <w:pStyle w:val="BodyText"/>
        <w:tabs>
          <w:tab w:val="right" w:leader="dot" w:pos="9360"/>
        </w:tabs>
      </w:pPr>
      <w:r>
        <w:rPr>
          <w:rFonts w:eastAsia="Times New Roman"/>
          <w:noProof w:val="0"/>
        </w:rPr>
        <w:fldChar w:fldCharType="end"/>
      </w:r>
    </w:p>
    <w:p w14:paraId="7B32C454" w14:textId="11F352AB" w:rsidR="00BA32C0" w:rsidRDefault="00BA32C0" w:rsidP="00FD7060">
      <w:pPr>
        <w:pStyle w:val="Heading1"/>
      </w:pPr>
      <w:bookmarkStart w:id="950" w:name="_Toc396502227"/>
      <w:r w:rsidRPr="00FD7060">
        <w:lastRenderedPageBreak/>
        <w:t>Introduction</w:t>
      </w:r>
      <w:bookmarkEnd w:id="950"/>
    </w:p>
    <w:p w14:paraId="3CD47B24" w14:textId="15EF729B" w:rsidR="00210E8F" w:rsidRDefault="00210E8F" w:rsidP="00210E8F">
      <w:r>
        <w:t>Electronic clinical quality measures (</w:t>
      </w:r>
      <w:proofErr w:type="spellStart"/>
      <w:r>
        <w:t>eCQMs</w:t>
      </w:r>
      <w:proofErr w:type="spellEnd"/>
      <w:r>
        <w:t xml:space="preserve">) and clinical decision support (CDS) artifacts are currently expressed using two different data models: </w:t>
      </w:r>
      <w:proofErr w:type="spellStart"/>
      <w:r>
        <w:t>eCQMs</w:t>
      </w:r>
      <w:proofErr w:type="spellEnd"/>
      <w:r>
        <w:t xml:space="preserve"> are expressed using the Quality Data Model (QDM)</w:t>
      </w:r>
      <w:r w:rsidR="00A06ED4">
        <w:t xml:space="preserve"> </w:t>
      </w:r>
      <w:sdt>
        <w:sdtPr>
          <w:id w:val="-1300292883"/>
          <w:citation/>
        </w:sdtPr>
        <w:sdtContent>
          <w:r w:rsidR="00A06ED4">
            <w:fldChar w:fldCharType="begin"/>
          </w:r>
          <w:ins w:id="951" w:author="Aziz Boxwala" w:date="2014-08-22T20:31:00Z">
            <w:r w:rsidR="00C51902">
              <w:instrText xml:space="preserve">CITATION Qua12 \l 1033 </w:instrText>
            </w:r>
          </w:ins>
          <w:del w:id="952" w:author="Aziz Boxwala" w:date="2014-08-22T20:31:00Z">
            <w:r w:rsidR="00A06ED4" w:rsidDel="00C51902">
              <w:delInstrText xml:space="preserve"> CITATION Qua12 \l 1033 </w:delInstrText>
            </w:r>
          </w:del>
          <w:r w:rsidR="00A06ED4">
            <w:fldChar w:fldCharType="separate"/>
          </w:r>
          <w:r w:rsidR="00C51902">
            <w:rPr>
              <w:noProof/>
            </w:rPr>
            <w:t>[1]</w:t>
          </w:r>
          <w:r w:rsidR="00A06ED4">
            <w:fldChar w:fldCharType="end"/>
          </w:r>
        </w:sdtContent>
      </w:sdt>
      <w:r w:rsidR="0039027F">
        <w:t>,</w:t>
      </w:r>
      <w:r>
        <w:t xml:space="preserve"> while CDS artifacts are expressed using th</w:t>
      </w:r>
      <w:r w:rsidR="00A06ED4">
        <w:t>e Virtual Medical Record (</w:t>
      </w:r>
      <w:proofErr w:type="spellStart"/>
      <w:r w:rsidR="00A06ED4">
        <w:t>vMR</w:t>
      </w:r>
      <w:proofErr w:type="spellEnd"/>
      <w:r w:rsidR="00A06ED4">
        <w:t xml:space="preserve">) </w:t>
      </w:r>
      <w:sdt>
        <w:sdtPr>
          <w:id w:val="-1472599231"/>
          <w:citation/>
        </w:sdtPr>
        <w:sdtContent>
          <w:r w:rsidR="00A06ED4">
            <w:fldChar w:fldCharType="begin"/>
          </w:r>
          <w:ins w:id="953" w:author="Aziz Boxwala" w:date="2014-08-22T20:33:00Z">
            <w:r w:rsidR="00C51902">
              <w:instrText xml:space="preserve">CITATION HL7133 \l 1033 </w:instrText>
            </w:r>
          </w:ins>
          <w:del w:id="954" w:author="Aziz Boxwala" w:date="2014-08-22T20:33:00Z">
            <w:r w:rsidR="00A06ED4" w:rsidDel="00C51902">
              <w:delInstrText xml:space="preserve"> CITATION HL7133 \l 1033 </w:delInstrText>
            </w:r>
          </w:del>
          <w:r w:rsidR="00A06ED4">
            <w:fldChar w:fldCharType="separate"/>
          </w:r>
          <w:r w:rsidR="00C51902">
            <w:rPr>
              <w:noProof/>
            </w:rPr>
            <w:t>[2]</w:t>
          </w:r>
          <w:r w:rsidR="00A06ED4">
            <w:fldChar w:fldCharType="end"/>
          </w:r>
        </w:sdtContent>
      </w:sdt>
      <w:r>
        <w:t>. This is unfortunate since clinical quality measurement and clinical quality improvement via clinical decision support are intimately related</w:t>
      </w:r>
      <w:r w:rsidR="00A067A8">
        <w:t xml:space="preserve">. While </w:t>
      </w:r>
      <w:proofErr w:type="spellStart"/>
      <w:r w:rsidR="00A067A8">
        <w:t>eCQMs</w:t>
      </w:r>
      <w:proofErr w:type="spellEnd"/>
      <w:r w:rsidR="00A067A8">
        <w:t xml:space="preserve"> measure the quality of care provided, CDS provides the interventions to improve the quality of care.</w:t>
      </w:r>
      <w:r>
        <w:t xml:space="preserve"> </w:t>
      </w:r>
      <w:r w:rsidR="00A067A8">
        <w:t xml:space="preserve">They </w:t>
      </w:r>
      <w:r>
        <w:t>share common requirements in identif</w:t>
      </w:r>
      <w:r w:rsidR="0039027F">
        <w:t>ying</w:t>
      </w:r>
      <w:r>
        <w:t xml:space="preserve"> patients to which a particular </w:t>
      </w:r>
      <w:proofErr w:type="spellStart"/>
      <w:r>
        <w:t>eCQM</w:t>
      </w:r>
      <w:proofErr w:type="spellEnd"/>
      <w:r>
        <w:t xml:space="preserve"> or CDS artifact applies.</w:t>
      </w:r>
    </w:p>
    <w:p w14:paraId="5DC4DBFA" w14:textId="2F9BFD76" w:rsidR="00210E8F" w:rsidRDefault="00210E8F" w:rsidP="00E6285A">
      <w:pPr>
        <w:spacing w:after="120"/>
        <w:contextualSpacing/>
      </w:pPr>
    </w:p>
    <w:p w14:paraId="6437E294"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color w:val="008080"/>
          <w:szCs w:val="20"/>
        </w:rPr>
        <w:t>&lt;</w:t>
      </w:r>
      <w:proofErr w:type="spellStart"/>
      <w:r>
        <w:rPr>
          <w:rFonts w:ascii="Consolas" w:hAnsi="Consolas" w:cs="Consolas"/>
          <w:color w:val="3F7F7F"/>
          <w:szCs w:val="20"/>
        </w:rPr>
        <w:t>def</w:t>
      </w:r>
      <w:proofErr w:type="spellEnd"/>
      <w:r>
        <w:rPr>
          <w:rFonts w:ascii="Consolas" w:hAnsi="Consolas" w:cs="Consolas"/>
          <w:szCs w:val="20"/>
        </w:rPr>
        <w:t xml:space="preserve"> </w:t>
      </w:r>
      <w:r>
        <w:rPr>
          <w:rFonts w:ascii="Consolas" w:hAnsi="Consolas" w:cs="Consolas"/>
          <w:color w:val="7F007F"/>
          <w:szCs w:val="20"/>
        </w:rPr>
        <w:t>name</w:t>
      </w:r>
      <w:r>
        <w:rPr>
          <w:rFonts w:ascii="Consolas" w:hAnsi="Consolas" w:cs="Consolas"/>
          <w:color w:val="000000"/>
          <w:szCs w:val="20"/>
        </w:rPr>
        <w:t>=</w:t>
      </w:r>
      <w:r>
        <w:rPr>
          <w:rFonts w:ascii="Consolas" w:hAnsi="Consolas" w:cs="Consolas"/>
          <w:i/>
          <w:iCs/>
          <w:color w:val="2A00FF"/>
          <w:szCs w:val="20"/>
        </w:rPr>
        <w:t>"Pregnancy"</w:t>
      </w:r>
      <w:r>
        <w:rPr>
          <w:rFonts w:ascii="Consolas" w:hAnsi="Consolas" w:cs="Consolas"/>
          <w:color w:val="008080"/>
          <w:szCs w:val="20"/>
        </w:rPr>
        <w:t>&gt;</w:t>
      </w:r>
    </w:p>
    <w:p w14:paraId="4EFC4306"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expression</w:t>
      </w:r>
      <w:r>
        <w:rPr>
          <w:rFonts w:ascii="Consolas" w:hAnsi="Consolas" w:cs="Consolas"/>
          <w:szCs w:val="20"/>
        </w:rPr>
        <w:t xml:space="preserve"> </w:t>
      </w:r>
      <w:proofErr w:type="spellStart"/>
      <w:r>
        <w:rPr>
          <w:rFonts w:ascii="Consolas" w:hAnsi="Consolas" w:cs="Consolas"/>
          <w:color w:val="7F007F"/>
          <w:szCs w:val="20"/>
        </w:rPr>
        <w:t>xsi</w:t>
      </w:r>
      <w:proofErr w:type="gramStart"/>
      <w:r>
        <w:rPr>
          <w:rFonts w:ascii="Consolas" w:hAnsi="Consolas" w:cs="Consolas"/>
          <w:color w:val="7F007F"/>
          <w:szCs w:val="20"/>
        </w:rPr>
        <w:t>:type</w:t>
      </w:r>
      <w:proofErr w:type="spellEnd"/>
      <w:proofErr w:type="gramEnd"/>
      <w:r>
        <w:rPr>
          <w:rFonts w:ascii="Consolas" w:hAnsi="Consolas" w:cs="Consolas"/>
          <w:color w:val="000000"/>
          <w:szCs w:val="20"/>
        </w:rPr>
        <w:t>=</w:t>
      </w:r>
      <w:r>
        <w:rPr>
          <w:rFonts w:ascii="Consolas" w:hAnsi="Consolas" w:cs="Consolas"/>
          <w:i/>
          <w:iCs/>
          <w:color w:val="2A00FF"/>
          <w:szCs w:val="20"/>
        </w:rPr>
        <w:t>"</w:t>
      </w:r>
      <w:proofErr w:type="spellStart"/>
      <w:r>
        <w:rPr>
          <w:rFonts w:ascii="Consolas" w:hAnsi="Consolas" w:cs="Consolas"/>
          <w:i/>
          <w:iCs/>
          <w:color w:val="2A00FF"/>
          <w:szCs w:val="20"/>
        </w:rPr>
        <w:t>ClinicalRequest</w:t>
      </w:r>
      <w:proofErr w:type="spellEnd"/>
      <w:r>
        <w:rPr>
          <w:rFonts w:ascii="Consolas" w:hAnsi="Consolas" w:cs="Consolas"/>
          <w:i/>
          <w:iCs/>
          <w:color w:val="2A00FF"/>
          <w:szCs w:val="20"/>
        </w:rPr>
        <w:t>"</w:t>
      </w:r>
      <w:r>
        <w:rPr>
          <w:rFonts w:ascii="Consolas" w:hAnsi="Consolas" w:cs="Consolas"/>
          <w:szCs w:val="20"/>
        </w:rPr>
        <w:t xml:space="preserve"> </w:t>
      </w:r>
      <w:r>
        <w:rPr>
          <w:rFonts w:ascii="Consolas" w:hAnsi="Consolas" w:cs="Consolas"/>
          <w:color w:val="7F007F"/>
          <w:szCs w:val="20"/>
        </w:rPr>
        <w:t>cardinality</w:t>
      </w:r>
      <w:r>
        <w:rPr>
          <w:rFonts w:ascii="Consolas" w:hAnsi="Consolas" w:cs="Consolas"/>
          <w:color w:val="000000"/>
          <w:szCs w:val="20"/>
        </w:rPr>
        <w:t>=</w:t>
      </w:r>
      <w:r>
        <w:rPr>
          <w:rFonts w:ascii="Consolas" w:hAnsi="Consolas" w:cs="Consolas"/>
          <w:i/>
          <w:iCs/>
          <w:color w:val="2A00FF"/>
          <w:szCs w:val="20"/>
        </w:rPr>
        <w:t>"Multiple"</w:t>
      </w:r>
    </w:p>
    <w:p w14:paraId="3EA40F4D"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szCs w:val="20"/>
        </w:rPr>
        <w:tab/>
      </w:r>
      <w:r>
        <w:rPr>
          <w:rFonts w:ascii="Consolas" w:hAnsi="Consolas" w:cs="Consolas"/>
          <w:szCs w:val="20"/>
        </w:rPr>
        <w:tab/>
      </w:r>
      <w:proofErr w:type="spellStart"/>
      <w:proofErr w:type="gramStart"/>
      <w:r>
        <w:rPr>
          <w:rFonts w:ascii="Consolas" w:hAnsi="Consolas" w:cs="Consolas"/>
          <w:color w:val="7F007F"/>
          <w:szCs w:val="20"/>
        </w:rPr>
        <w:t>dataType</w:t>
      </w:r>
      <w:proofErr w:type="spellEnd"/>
      <w:proofErr w:type="gramEnd"/>
      <w:r>
        <w:rPr>
          <w:rFonts w:ascii="Consolas" w:hAnsi="Consolas" w:cs="Consolas"/>
          <w:color w:val="000000"/>
          <w:szCs w:val="20"/>
        </w:rPr>
        <w:t>=</w:t>
      </w:r>
      <w:r>
        <w:rPr>
          <w:rFonts w:ascii="Consolas" w:hAnsi="Consolas" w:cs="Consolas"/>
          <w:i/>
          <w:iCs/>
          <w:color w:val="2A00FF"/>
          <w:szCs w:val="20"/>
        </w:rPr>
        <w:t>"</w:t>
      </w:r>
      <w:proofErr w:type="spellStart"/>
      <w:r>
        <w:rPr>
          <w:rFonts w:ascii="Consolas" w:hAnsi="Consolas" w:cs="Consolas"/>
          <w:i/>
          <w:iCs/>
          <w:color w:val="2A00FF"/>
          <w:szCs w:val="20"/>
        </w:rPr>
        <w:t>vmr:Problem</w:t>
      </w:r>
      <w:proofErr w:type="spellEnd"/>
      <w:r>
        <w:rPr>
          <w:rFonts w:ascii="Consolas" w:hAnsi="Consolas" w:cs="Consolas"/>
          <w:i/>
          <w:iCs/>
          <w:color w:val="2A00FF"/>
          <w:szCs w:val="20"/>
        </w:rPr>
        <w:t>"</w:t>
      </w:r>
      <w:r>
        <w:rPr>
          <w:rFonts w:ascii="Consolas" w:hAnsi="Consolas" w:cs="Consolas"/>
          <w:szCs w:val="20"/>
        </w:rPr>
        <w:t xml:space="preserve"> </w:t>
      </w:r>
      <w:proofErr w:type="spellStart"/>
      <w:r>
        <w:rPr>
          <w:rFonts w:ascii="Consolas" w:hAnsi="Consolas" w:cs="Consolas"/>
          <w:color w:val="7F007F"/>
          <w:szCs w:val="20"/>
        </w:rPr>
        <w:t>codeProperty</w:t>
      </w:r>
      <w:proofErr w:type="spellEnd"/>
      <w:r>
        <w:rPr>
          <w:rFonts w:ascii="Consolas" w:hAnsi="Consolas" w:cs="Consolas"/>
          <w:color w:val="000000"/>
          <w:szCs w:val="20"/>
        </w:rPr>
        <w:t>=</w:t>
      </w:r>
      <w:r>
        <w:rPr>
          <w:rFonts w:ascii="Consolas" w:hAnsi="Consolas" w:cs="Consolas"/>
          <w:i/>
          <w:iCs/>
          <w:color w:val="2A00FF"/>
          <w:szCs w:val="20"/>
        </w:rPr>
        <w:t>"</w:t>
      </w:r>
      <w:proofErr w:type="spellStart"/>
      <w:r>
        <w:rPr>
          <w:rFonts w:ascii="Consolas" w:hAnsi="Consolas" w:cs="Consolas"/>
          <w:i/>
          <w:iCs/>
          <w:color w:val="2A00FF"/>
          <w:szCs w:val="20"/>
        </w:rPr>
        <w:t>problemCode</w:t>
      </w:r>
      <w:proofErr w:type="spellEnd"/>
      <w:r>
        <w:rPr>
          <w:rFonts w:ascii="Consolas" w:hAnsi="Consolas" w:cs="Consolas"/>
          <w:i/>
          <w:iCs/>
          <w:color w:val="2A00FF"/>
          <w:szCs w:val="20"/>
        </w:rPr>
        <w:t>"</w:t>
      </w:r>
      <w:r>
        <w:rPr>
          <w:rFonts w:ascii="Consolas" w:hAnsi="Consolas" w:cs="Consolas"/>
          <w:szCs w:val="20"/>
        </w:rPr>
        <w:t xml:space="preserve">   </w:t>
      </w:r>
    </w:p>
    <w:p w14:paraId="36EBD9CF"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ind w:firstLine="720"/>
        <w:rPr>
          <w:rFonts w:ascii="Consolas" w:hAnsi="Consolas" w:cs="Consolas"/>
          <w:szCs w:val="20"/>
        </w:rPr>
      </w:pPr>
      <w:r>
        <w:rPr>
          <w:rFonts w:ascii="Consolas" w:hAnsi="Consolas" w:cs="Consolas"/>
          <w:color w:val="7F007F"/>
          <w:szCs w:val="20"/>
        </w:rPr>
        <w:t xml:space="preserve">       </w:t>
      </w:r>
      <w:proofErr w:type="spellStart"/>
      <w:proofErr w:type="gramStart"/>
      <w:r>
        <w:rPr>
          <w:rFonts w:ascii="Consolas" w:hAnsi="Consolas" w:cs="Consolas"/>
          <w:color w:val="7F007F"/>
          <w:szCs w:val="20"/>
        </w:rPr>
        <w:t>dateProperty</w:t>
      </w:r>
      <w:proofErr w:type="spellEnd"/>
      <w:proofErr w:type="gramEnd"/>
      <w:r>
        <w:rPr>
          <w:rFonts w:ascii="Consolas" w:hAnsi="Consolas" w:cs="Consolas"/>
          <w:color w:val="000000"/>
          <w:szCs w:val="20"/>
        </w:rPr>
        <w:t>=</w:t>
      </w:r>
      <w:r>
        <w:rPr>
          <w:rFonts w:ascii="Consolas" w:hAnsi="Consolas" w:cs="Consolas"/>
          <w:i/>
          <w:iCs/>
          <w:color w:val="2A00FF"/>
          <w:szCs w:val="20"/>
        </w:rPr>
        <w:t>"</w:t>
      </w:r>
      <w:proofErr w:type="spellStart"/>
      <w:r>
        <w:rPr>
          <w:rFonts w:ascii="Consolas" w:hAnsi="Consolas" w:cs="Consolas"/>
          <w:i/>
          <w:iCs/>
          <w:color w:val="2A00FF"/>
          <w:szCs w:val="20"/>
        </w:rPr>
        <w:t>problemEffectiveTime.low</w:t>
      </w:r>
      <w:proofErr w:type="spellEnd"/>
      <w:r>
        <w:rPr>
          <w:rFonts w:ascii="Consolas" w:hAnsi="Consolas" w:cs="Consolas"/>
          <w:i/>
          <w:iCs/>
          <w:color w:val="2A00FF"/>
          <w:szCs w:val="20"/>
        </w:rPr>
        <w:t>"</w:t>
      </w:r>
    </w:p>
    <w:p w14:paraId="110FB611"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szCs w:val="20"/>
        </w:rPr>
        <w:tab/>
      </w:r>
      <w:r>
        <w:rPr>
          <w:rFonts w:ascii="Consolas" w:hAnsi="Consolas" w:cs="Consolas"/>
          <w:szCs w:val="20"/>
        </w:rPr>
        <w:tab/>
        <w:t xml:space="preserve"> </w:t>
      </w:r>
      <w:proofErr w:type="spellStart"/>
      <w:proofErr w:type="gramStart"/>
      <w:r>
        <w:rPr>
          <w:rFonts w:ascii="Consolas" w:hAnsi="Consolas" w:cs="Consolas"/>
          <w:color w:val="7F007F"/>
          <w:szCs w:val="20"/>
        </w:rPr>
        <w:t>useValueSets</w:t>
      </w:r>
      <w:proofErr w:type="spellEnd"/>
      <w:proofErr w:type="gramEnd"/>
      <w:r>
        <w:rPr>
          <w:rFonts w:ascii="Consolas" w:hAnsi="Consolas" w:cs="Consolas"/>
          <w:color w:val="000000"/>
          <w:szCs w:val="20"/>
        </w:rPr>
        <w:t>=</w:t>
      </w:r>
      <w:r>
        <w:rPr>
          <w:rFonts w:ascii="Consolas" w:hAnsi="Consolas" w:cs="Consolas"/>
          <w:i/>
          <w:iCs/>
          <w:color w:val="2A00FF"/>
          <w:szCs w:val="20"/>
        </w:rPr>
        <w:t>"true"</w:t>
      </w:r>
      <w:r>
        <w:rPr>
          <w:rFonts w:ascii="Consolas" w:hAnsi="Consolas" w:cs="Consolas"/>
          <w:szCs w:val="20"/>
        </w:rPr>
        <w:t xml:space="preserve"> </w:t>
      </w:r>
      <w:proofErr w:type="spellStart"/>
      <w:r>
        <w:rPr>
          <w:rFonts w:ascii="Consolas" w:hAnsi="Consolas" w:cs="Consolas"/>
          <w:color w:val="7F007F"/>
          <w:szCs w:val="20"/>
        </w:rPr>
        <w:t>subjectProperty</w:t>
      </w:r>
      <w:proofErr w:type="spellEnd"/>
      <w:r>
        <w:rPr>
          <w:rFonts w:ascii="Consolas" w:hAnsi="Consolas" w:cs="Consolas"/>
          <w:color w:val="000000"/>
          <w:szCs w:val="20"/>
        </w:rPr>
        <w:t>=</w:t>
      </w:r>
      <w:r>
        <w:rPr>
          <w:rFonts w:ascii="Consolas" w:hAnsi="Consolas" w:cs="Consolas"/>
          <w:i/>
          <w:iCs/>
          <w:color w:val="2A00FF"/>
          <w:szCs w:val="20"/>
        </w:rPr>
        <w:t>"</w:t>
      </w:r>
      <w:proofErr w:type="spellStart"/>
      <w:r>
        <w:rPr>
          <w:rFonts w:ascii="Consolas" w:hAnsi="Consolas" w:cs="Consolas"/>
          <w:i/>
          <w:iCs/>
          <w:color w:val="2A00FF"/>
          <w:szCs w:val="20"/>
        </w:rPr>
        <w:t>evaluatedPersonId</w:t>
      </w:r>
      <w:proofErr w:type="spellEnd"/>
      <w:r>
        <w:rPr>
          <w:rFonts w:ascii="Consolas" w:hAnsi="Consolas" w:cs="Consolas"/>
          <w:i/>
          <w:iCs/>
          <w:color w:val="2A00FF"/>
          <w:szCs w:val="20"/>
        </w:rPr>
        <w:t>"</w:t>
      </w:r>
      <w:r>
        <w:rPr>
          <w:rFonts w:ascii="Consolas" w:hAnsi="Consolas" w:cs="Consolas"/>
          <w:color w:val="008080"/>
          <w:szCs w:val="20"/>
        </w:rPr>
        <w:t>&gt;</w:t>
      </w:r>
    </w:p>
    <w:p w14:paraId="22C851D1"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codes</w:t>
      </w:r>
      <w:r>
        <w:rPr>
          <w:rFonts w:ascii="Consolas" w:hAnsi="Consolas" w:cs="Consolas"/>
          <w:szCs w:val="20"/>
        </w:rPr>
        <w:t xml:space="preserve"> </w:t>
      </w:r>
      <w:proofErr w:type="spellStart"/>
      <w:r>
        <w:rPr>
          <w:rFonts w:ascii="Consolas" w:hAnsi="Consolas" w:cs="Consolas"/>
          <w:color w:val="7F007F"/>
          <w:szCs w:val="20"/>
        </w:rPr>
        <w:t>xsi</w:t>
      </w:r>
      <w:proofErr w:type="gramStart"/>
      <w:r>
        <w:rPr>
          <w:rFonts w:ascii="Consolas" w:hAnsi="Consolas" w:cs="Consolas"/>
          <w:color w:val="7F007F"/>
          <w:szCs w:val="20"/>
        </w:rPr>
        <w:t>:type</w:t>
      </w:r>
      <w:proofErr w:type="spellEnd"/>
      <w:proofErr w:type="gramEnd"/>
      <w:r>
        <w:rPr>
          <w:rFonts w:ascii="Consolas" w:hAnsi="Consolas" w:cs="Consolas"/>
          <w:color w:val="000000"/>
          <w:szCs w:val="20"/>
        </w:rPr>
        <w:t>=</w:t>
      </w:r>
      <w:r>
        <w:rPr>
          <w:rFonts w:ascii="Consolas" w:hAnsi="Consolas" w:cs="Consolas"/>
          <w:i/>
          <w:iCs/>
          <w:color w:val="2A00FF"/>
          <w:szCs w:val="20"/>
        </w:rPr>
        <w:t>"</w:t>
      </w:r>
      <w:proofErr w:type="spellStart"/>
      <w:r>
        <w:rPr>
          <w:rFonts w:ascii="Consolas" w:hAnsi="Consolas" w:cs="Consolas"/>
          <w:i/>
          <w:iCs/>
          <w:color w:val="2A00FF"/>
          <w:szCs w:val="20"/>
        </w:rPr>
        <w:t>ValueSet</w:t>
      </w:r>
      <w:proofErr w:type="spellEnd"/>
      <w:r>
        <w:rPr>
          <w:rFonts w:ascii="Consolas" w:hAnsi="Consolas" w:cs="Consolas"/>
          <w:i/>
          <w:iCs/>
          <w:color w:val="2A00FF"/>
          <w:szCs w:val="20"/>
        </w:rPr>
        <w:t>"</w:t>
      </w:r>
      <w:r>
        <w:rPr>
          <w:rFonts w:ascii="Consolas" w:hAnsi="Consolas" w:cs="Consolas"/>
          <w:szCs w:val="20"/>
        </w:rPr>
        <w:t xml:space="preserve"> </w:t>
      </w:r>
      <w:r>
        <w:rPr>
          <w:rFonts w:ascii="Consolas" w:hAnsi="Consolas" w:cs="Consolas"/>
          <w:color w:val="7F007F"/>
          <w:szCs w:val="20"/>
        </w:rPr>
        <w:t>id</w:t>
      </w:r>
      <w:r>
        <w:rPr>
          <w:rFonts w:ascii="Consolas" w:hAnsi="Consolas" w:cs="Consolas"/>
          <w:color w:val="000000"/>
          <w:szCs w:val="20"/>
        </w:rPr>
        <w:t>=</w:t>
      </w:r>
      <w:r>
        <w:rPr>
          <w:rFonts w:ascii="Consolas" w:hAnsi="Consolas" w:cs="Consolas"/>
          <w:i/>
          <w:iCs/>
          <w:color w:val="2A00FF"/>
          <w:szCs w:val="20"/>
        </w:rPr>
        <w:t>"2.16.840.1.113883.3.600.1622"</w:t>
      </w:r>
    </w:p>
    <w:p w14:paraId="79F775C5"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szCs w:val="20"/>
        </w:rPr>
        <w:tab/>
      </w:r>
      <w:r>
        <w:rPr>
          <w:rFonts w:ascii="Consolas" w:hAnsi="Consolas" w:cs="Consolas"/>
          <w:szCs w:val="20"/>
        </w:rPr>
        <w:tab/>
      </w:r>
      <w:r>
        <w:rPr>
          <w:rFonts w:ascii="Consolas" w:hAnsi="Consolas" w:cs="Consolas"/>
          <w:szCs w:val="20"/>
        </w:rPr>
        <w:tab/>
      </w:r>
      <w:proofErr w:type="gramStart"/>
      <w:r>
        <w:rPr>
          <w:rFonts w:ascii="Consolas" w:hAnsi="Consolas" w:cs="Consolas"/>
          <w:color w:val="7F007F"/>
          <w:szCs w:val="20"/>
        </w:rPr>
        <w:t>authority</w:t>
      </w:r>
      <w:proofErr w:type="gramEnd"/>
      <w:r>
        <w:rPr>
          <w:rFonts w:ascii="Consolas" w:hAnsi="Consolas" w:cs="Consolas"/>
          <w:color w:val="000000"/>
          <w:szCs w:val="20"/>
        </w:rPr>
        <w:t>=</w:t>
      </w:r>
      <w:r>
        <w:rPr>
          <w:rFonts w:ascii="Consolas" w:hAnsi="Consolas" w:cs="Consolas"/>
          <w:i/>
          <w:iCs/>
          <w:color w:val="2A00FF"/>
          <w:szCs w:val="20"/>
        </w:rPr>
        <w:t>"Quality Insights of Pennsylvania"</w:t>
      </w:r>
      <w:r>
        <w:rPr>
          <w:rFonts w:ascii="Consolas" w:hAnsi="Consolas" w:cs="Consolas"/>
          <w:szCs w:val="20"/>
        </w:rPr>
        <w:t xml:space="preserve"> </w:t>
      </w:r>
    </w:p>
    <w:p w14:paraId="256E0546"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szCs w:val="20"/>
        </w:rPr>
        <w:t xml:space="preserve">               </w:t>
      </w:r>
      <w:r>
        <w:rPr>
          <w:rFonts w:ascii="Consolas" w:hAnsi="Consolas" w:cs="Consolas"/>
          <w:szCs w:val="20"/>
        </w:rPr>
        <w:tab/>
      </w:r>
      <w:proofErr w:type="gramStart"/>
      <w:r>
        <w:rPr>
          <w:rFonts w:ascii="Consolas" w:hAnsi="Consolas" w:cs="Consolas"/>
          <w:color w:val="7F007F"/>
          <w:szCs w:val="20"/>
        </w:rPr>
        <w:t>version</w:t>
      </w:r>
      <w:proofErr w:type="gramEnd"/>
      <w:r>
        <w:rPr>
          <w:rFonts w:ascii="Consolas" w:hAnsi="Consolas" w:cs="Consolas"/>
          <w:color w:val="000000"/>
          <w:szCs w:val="20"/>
        </w:rPr>
        <w:t>=</w:t>
      </w:r>
      <w:r>
        <w:rPr>
          <w:rFonts w:ascii="Consolas" w:hAnsi="Consolas" w:cs="Consolas"/>
          <w:i/>
          <w:iCs/>
          <w:color w:val="2A00FF"/>
          <w:szCs w:val="20"/>
        </w:rPr>
        <w:t>"20130614"</w:t>
      </w:r>
      <w:r>
        <w:rPr>
          <w:rFonts w:ascii="Consolas" w:hAnsi="Consolas" w:cs="Consolas"/>
          <w:szCs w:val="20"/>
        </w:rPr>
        <w:t xml:space="preserve"> </w:t>
      </w:r>
      <w:r>
        <w:rPr>
          <w:rFonts w:ascii="Consolas" w:hAnsi="Consolas" w:cs="Consolas"/>
          <w:color w:val="008080"/>
          <w:szCs w:val="20"/>
        </w:rPr>
        <w:t>/&gt;</w:t>
      </w:r>
    </w:p>
    <w:p w14:paraId="08CD07E7" w14:textId="00861532"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expression</w:t>
      </w:r>
      <w:r>
        <w:rPr>
          <w:rFonts w:ascii="Consolas" w:hAnsi="Consolas" w:cs="Consolas"/>
          <w:color w:val="008080"/>
          <w:szCs w:val="20"/>
        </w:rPr>
        <w:t>&gt;</w:t>
      </w:r>
    </w:p>
    <w:p w14:paraId="3CB4E89C" w14:textId="43B5E4A3" w:rsidR="00210E8F" w:rsidRPr="003033CA" w:rsidRDefault="00210E8F" w:rsidP="00210E8F">
      <w:pPr>
        <w:keepNext/>
        <w:pBdr>
          <w:top w:val="single" w:sz="4" w:space="1" w:color="auto"/>
          <w:left w:val="single" w:sz="4" w:space="4" w:color="auto"/>
          <w:bottom w:val="single" w:sz="4" w:space="1" w:color="auto"/>
          <w:right w:val="single" w:sz="4" w:space="4" w:color="auto"/>
        </w:pBdr>
      </w:pPr>
      <w:r>
        <w:rPr>
          <w:rFonts w:ascii="Consolas" w:hAnsi="Consolas" w:cs="Consolas"/>
          <w:color w:val="008080"/>
          <w:szCs w:val="20"/>
        </w:rPr>
        <w:t>&lt;/</w:t>
      </w:r>
      <w:proofErr w:type="spellStart"/>
      <w:r>
        <w:rPr>
          <w:rFonts w:ascii="Consolas" w:hAnsi="Consolas" w:cs="Consolas"/>
          <w:color w:val="3F7F7F"/>
          <w:szCs w:val="20"/>
        </w:rPr>
        <w:t>def</w:t>
      </w:r>
      <w:proofErr w:type="spellEnd"/>
      <w:r>
        <w:rPr>
          <w:rFonts w:ascii="Consolas" w:hAnsi="Consolas" w:cs="Consolas"/>
          <w:color w:val="008080"/>
          <w:szCs w:val="20"/>
        </w:rPr>
        <w:t>&gt;</w:t>
      </w:r>
    </w:p>
    <w:p w14:paraId="79F2FE78" w14:textId="137457DE" w:rsidR="00210E8F" w:rsidRDefault="00210E8F" w:rsidP="00210E8F">
      <w:pPr>
        <w:pStyle w:val="Caption"/>
        <w:jc w:val="left"/>
      </w:pPr>
      <w:bookmarkStart w:id="955" w:name="_Toc396502601"/>
      <w:r>
        <w:t xml:space="preserve">Figure </w:t>
      </w:r>
      <w:fldSimple w:instr=" SEQ Figure \* ARABIC ">
        <w:r w:rsidR="00EB26E0">
          <w:rPr>
            <w:noProof/>
          </w:rPr>
          <w:t>1</w:t>
        </w:r>
      </w:fldSimple>
      <w:r>
        <w:t>. Excerpt</w:t>
      </w:r>
      <w:r w:rsidR="00D30A25">
        <w:t xml:space="preserve"> from a CDS artifact</w:t>
      </w:r>
      <w:r w:rsidR="002E4C52">
        <w:t xml:space="preserve"> mapping the term </w:t>
      </w:r>
      <w:r w:rsidR="00484DC8">
        <w:t>“</w:t>
      </w:r>
      <w:r w:rsidR="002E4C52">
        <w:t>Pregnancy</w:t>
      </w:r>
      <w:r w:rsidR="00484DC8">
        <w:t>”</w:t>
      </w:r>
      <w:r w:rsidR="002E4C52">
        <w:t xml:space="preserve"> to an element in the HL7 Virtual Medical Record schema</w:t>
      </w:r>
      <w:bookmarkEnd w:id="955"/>
      <w:r w:rsidR="00D30A25">
        <w:t xml:space="preserve"> </w:t>
      </w:r>
    </w:p>
    <w:p w14:paraId="034C6B4A" w14:textId="4B5EF768" w:rsidR="00210E8F" w:rsidRDefault="00210E8F" w:rsidP="00210E8F">
      <w:r>
        <w:rPr>
          <w:noProof/>
        </w:rPr>
        <mc:AlternateContent>
          <mc:Choice Requires="wps">
            <w:drawing>
              <wp:anchor distT="0" distB="0" distL="114300" distR="114300" simplePos="0" relativeHeight="251615232" behindDoc="0" locked="0" layoutInCell="1" allowOverlap="1" wp14:anchorId="2194BEDE" wp14:editId="41112891">
                <wp:simplePos x="0" y="0"/>
                <wp:positionH relativeFrom="column">
                  <wp:posOffset>19050</wp:posOffset>
                </wp:positionH>
                <wp:positionV relativeFrom="paragraph">
                  <wp:posOffset>2041525</wp:posOffset>
                </wp:positionV>
                <wp:extent cx="548640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a:effectLst/>
                      </wps:spPr>
                      <wps:txbx>
                        <w:txbxContent>
                          <w:p w14:paraId="5A90FBED" w14:textId="02E9BDA4" w:rsidR="00EA2BB5" w:rsidRPr="00F64E8D" w:rsidRDefault="00EA2BB5" w:rsidP="00210E8F">
                            <w:pPr>
                              <w:pStyle w:val="Caption"/>
                              <w:rPr>
                                <w:rFonts w:eastAsia="Times New Roman"/>
                                <w:sz w:val="20"/>
                                <w:szCs w:val="24"/>
                              </w:rPr>
                            </w:pPr>
                            <w:bookmarkStart w:id="956" w:name="_Toc396502602"/>
                            <w:r>
                              <w:t xml:space="preserve">Figure </w:t>
                            </w:r>
                            <w:fldSimple w:instr=" SEQ Figure \* ARABIC ">
                              <w:r>
                                <w:t>2</w:t>
                              </w:r>
                            </w:fldSimple>
                            <w:r>
                              <w:t xml:space="preserve">. Excerpt from an </w:t>
                            </w:r>
                            <w:proofErr w:type="spellStart"/>
                            <w:r>
                              <w:t>eCQM</w:t>
                            </w:r>
                            <w:proofErr w:type="spellEnd"/>
                            <w:r>
                              <w:t xml:space="preserve"> artifact mapping the term “Pregnancy” to an element in the </w:t>
                            </w:r>
                            <w:proofErr w:type="spellStart"/>
                            <w:r>
                              <w:t>QualityData</w:t>
                            </w:r>
                            <w:proofErr w:type="spellEnd"/>
                            <w:r>
                              <w:t xml:space="preserve"> Model</w:t>
                            </w:r>
                            <w:bookmarkEnd w:id="9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94BEDE" id="_x0000_t202" coordsize="21600,21600" o:spt="202" path="m,l,21600r21600,l21600,xe">
                <v:stroke joinstyle="miter"/>
                <v:path gradientshapeok="t" o:connecttype="rect"/>
              </v:shapetype>
              <v:shape id="Text Box 5" o:spid="_x0000_s1026" type="#_x0000_t202" style="position:absolute;margin-left:1.5pt;margin-top:160.75pt;width:6in;height:.05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" stroked="f">
                <v:textbox style="mso-fit-shape-to-text:t" inset="0,0,0,0">
                  <w:txbxContent>
                    <w:p w14:paraId="5A90FBED" w14:textId="02E9BDA4" w:rsidR="00EA2BB5" w:rsidRPr="00F64E8D" w:rsidRDefault="00EA2BB5" w:rsidP="00210E8F">
                      <w:pPr>
                        <w:pStyle w:val="Caption"/>
                        <w:rPr>
                          <w:rFonts w:eastAsia="Times New Roman"/>
                          <w:sz w:val="20"/>
                          <w:szCs w:val="24"/>
                        </w:rPr>
                      </w:pPr>
                      <w:bookmarkStart w:id="957" w:name="_Toc396502602"/>
                      <w:r>
                        <w:t xml:space="preserve">Figure </w:t>
                      </w:r>
                      <w:fldSimple w:instr=" SEQ Figure \* ARABIC ">
                        <w:r>
                          <w:t>2</w:t>
                        </w:r>
                      </w:fldSimple>
                      <w:r>
                        <w:t xml:space="preserve">. Excerpt from an </w:t>
                      </w:r>
                      <w:proofErr w:type="spellStart"/>
                      <w:r>
                        <w:t>eCQM</w:t>
                      </w:r>
                      <w:proofErr w:type="spellEnd"/>
                      <w:r>
                        <w:t xml:space="preserve"> artifact mapping the term “Pregnancy” to an element in the </w:t>
                      </w:r>
                      <w:proofErr w:type="spellStart"/>
                      <w:r>
                        <w:t>QualityData</w:t>
                      </w:r>
                      <w:proofErr w:type="spellEnd"/>
                      <w:r>
                        <w:t xml:space="preserve"> Model</w:t>
                      </w:r>
                      <w:bookmarkEnd w:id="957"/>
                    </w:p>
                  </w:txbxContent>
                </v:textbox>
                <w10:wrap type="topAndBottom"/>
              </v:shape>
            </w:pict>
          </mc:Fallback>
        </mc:AlternateContent>
      </w:r>
      <w:r w:rsidRPr="005D7E3F">
        <w:rPr>
          <w:noProof/>
        </w:rPr>
        <w:drawing>
          <wp:anchor distT="0" distB="0" distL="114300" distR="114300" simplePos="0" relativeHeight="251613184" behindDoc="0" locked="0" layoutInCell="1" allowOverlap="1" wp14:anchorId="11D502C8" wp14:editId="192423C2">
            <wp:simplePos x="0" y="0"/>
            <wp:positionH relativeFrom="margin">
              <wp:align>left</wp:align>
            </wp:positionH>
            <wp:positionV relativeFrom="paragraph">
              <wp:posOffset>807085</wp:posOffset>
            </wp:positionV>
            <wp:extent cx="5486400" cy="1177290"/>
            <wp:effectExtent l="19050" t="19050" r="19050" b="2286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MS64.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117729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484DC8">
        <w:rPr>
          <w:noProof/>
        </w:rPr>
        <w:t>Figure 1</w:t>
      </w:r>
      <w:r>
        <w:t xml:space="preserve"> shows an excerpt from a CDS artifact in the HL7 Knowledge Artifact Schema. The excerpt illustrates the mapping of the </w:t>
      </w:r>
      <w:r w:rsidR="00484DC8">
        <w:t>term “</w:t>
      </w:r>
      <w:r>
        <w:t>Pregnancy</w:t>
      </w:r>
      <w:r w:rsidR="00484DC8">
        <w:t>”</w:t>
      </w:r>
      <w:r>
        <w:t xml:space="preserve"> to problems </w:t>
      </w:r>
      <w:del w:id="958" w:author="Aziz Boxwala" w:date="2014-08-08T19:11:00Z">
        <w:r w:rsidDel="00B9204B">
          <w:delText xml:space="preserve">with </w:delText>
        </w:r>
      </w:del>
      <w:ins w:id="959" w:author="Aziz Boxwala" w:date="2014-08-08T19:11:00Z">
        <w:r w:rsidR="00B9204B">
          <w:t xml:space="preserve">having </w:t>
        </w:r>
      </w:ins>
      <w:r>
        <w:t xml:space="preserve">the codes </w:t>
      </w:r>
      <w:ins w:id="960" w:author="Aziz Boxwala" w:date="2014-08-08T19:11:00Z">
        <w:r w:rsidR="00B9204B">
          <w:t xml:space="preserve">from controlled terminologies </w:t>
        </w:r>
      </w:ins>
      <w:r>
        <w:t xml:space="preserve">specified in the value set. This example uses the Problem class from the </w:t>
      </w:r>
      <w:proofErr w:type="spellStart"/>
      <w:r>
        <w:t>vMR</w:t>
      </w:r>
      <w:proofErr w:type="spellEnd"/>
      <w:r>
        <w:t xml:space="preserve"> to define the data specification.</w:t>
      </w:r>
    </w:p>
    <w:p w14:paraId="4EBA82A0" w14:textId="27E96F39" w:rsidR="00210E8F" w:rsidRDefault="00210E8F" w:rsidP="00210E8F"/>
    <w:p w14:paraId="6432184D" w14:textId="13E2E67A" w:rsidR="00210E8F" w:rsidRDefault="00484DC8" w:rsidP="00210E8F">
      <w:r>
        <w:t>Figure 2</w:t>
      </w:r>
      <w:r w:rsidR="00210E8F">
        <w:t xml:space="preserve"> shows an excerpt from an </w:t>
      </w:r>
      <w:proofErr w:type="spellStart"/>
      <w:r w:rsidR="00210E8F">
        <w:t>eCQM</w:t>
      </w:r>
      <w:proofErr w:type="spellEnd"/>
      <w:r w:rsidR="00210E8F">
        <w:t xml:space="preserve"> that maps the term “Diagnosis, Active: Preg</w:t>
      </w:r>
      <w:r w:rsidR="00E723F7">
        <w:t>n</w:t>
      </w:r>
      <w:r w:rsidR="00210E8F">
        <w:t>ancy” to a QDM class of Diagnosis with the specified value set.</w:t>
      </w:r>
    </w:p>
    <w:p w14:paraId="7B32C455" w14:textId="77777777" w:rsidR="00BA32C0" w:rsidRDefault="00BA32C0" w:rsidP="0052171B">
      <w:pPr>
        <w:pStyle w:val="Heading2"/>
      </w:pPr>
      <w:bookmarkStart w:id="961" w:name="_Toc396502228"/>
      <w:r>
        <w:t>P</w:t>
      </w:r>
      <w:bookmarkStart w:id="962" w:name="IG_Purpose"/>
      <w:bookmarkEnd w:id="962"/>
      <w:r>
        <w:t>urpose</w:t>
      </w:r>
      <w:bookmarkEnd w:id="961"/>
    </w:p>
    <w:p w14:paraId="7B32C457" w14:textId="473FF36B" w:rsidR="00BA32C0" w:rsidRDefault="00B0196B" w:rsidP="00DD6EC8">
      <w:pPr>
        <w:pStyle w:val="BodyText"/>
      </w:pPr>
      <w:r>
        <w:t>Th</w:t>
      </w:r>
      <w:ins w:id="963" w:author="Aziz Boxwala" w:date="2014-08-20T17:18:00Z">
        <w:r w:rsidR="004814CA">
          <w:t>is specification, th</w:t>
        </w:r>
      </w:ins>
      <w:r>
        <w:t xml:space="preserve">e </w:t>
      </w:r>
      <w:r w:rsidR="00E6285A">
        <w:t>Health Quality Improvement Domain Analysis Model (QIDAM</w:t>
      </w:r>
      <w:ins w:id="964" w:author="Aziz Boxwala" w:date="2014-08-07T19:47:00Z">
        <w:r w:rsidR="00AE3867">
          <w:t>)</w:t>
        </w:r>
      </w:ins>
      <w:ins w:id="965" w:author="Aziz Boxwala" w:date="2014-08-20T17:18:00Z">
        <w:r w:rsidR="004814CA">
          <w:t>,</w:t>
        </w:r>
      </w:ins>
      <w:ins w:id="966" w:author="Aziz Boxwala" w:date="2014-08-07T19:47:00Z">
        <w:r w:rsidR="00AE3867">
          <w:t xml:space="preserve"> </w:t>
        </w:r>
      </w:ins>
      <w:r w:rsidR="001721BC">
        <w:t>is</w:t>
      </w:r>
      <w:r>
        <w:t xml:space="preserve"> a conceptual</w:t>
      </w:r>
      <w:r w:rsidR="00086830">
        <w:t xml:space="preserve"> data model </w:t>
      </w:r>
      <w:ins w:id="967" w:author="Aziz Boxwala" w:date="2014-08-20T17:19:00Z">
        <w:r w:rsidR="00E349A8">
          <w:t xml:space="preserve">that can be used as the basis for a logical data model </w:t>
        </w:r>
      </w:ins>
      <w:r w:rsidR="00086830">
        <w:t xml:space="preserve">for the health </w:t>
      </w:r>
      <w:r w:rsidR="00086830">
        <w:lastRenderedPageBreak/>
        <w:t xml:space="preserve">quality improvement domain.  </w:t>
      </w:r>
      <w:del w:id="968" w:author="Aziz Boxwala" w:date="2014-08-20T17:20:00Z">
        <w:r w:rsidR="00086830" w:rsidDel="00E349A8">
          <w:delText xml:space="preserve">This model can be used within </w:delText>
        </w:r>
        <w:r w:rsidDel="00E349A8">
          <w:delText>data mapping expressions, such as those illustrated above, consistently ac</w:delText>
        </w:r>
        <w:r w:rsidR="00086830" w:rsidDel="00E349A8">
          <w:delText xml:space="preserve">ross eCQMs and CDS artifacts. </w:delText>
        </w:r>
      </w:del>
      <w:r w:rsidR="00086830">
        <w:t>The QIDAM identifies</w:t>
      </w:r>
      <w:r>
        <w:t xml:space="preserve"> the</w:t>
      </w:r>
      <w:r w:rsidR="00086830">
        <w:t xml:space="preserve"> requirements for the logical model, and in particular, the</w:t>
      </w:r>
      <w:r>
        <w:t xml:space="preserve"> types of elements needed in the model. </w:t>
      </w:r>
      <w:r w:rsidR="00000066">
        <w:t>More broadly</w:t>
      </w:r>
      <w:r>
        <w:t xml:space="preserve">, the primary </w:t>
      </w:r>
      <w:r w:rsidR="00000066">
        <w:t xml:space="preserve">purpose of </w:t>
      </w:r>
      <w:ins w:id="969" w:author="Aziz Boxwala" w:date="2014-08-20T17:15:00Z">
        <w:r w:rsidR="004877B9">
          <w:t xml:space="preserve">the logical model derived from </w:t>
        </w:r>
      </w:ins>
      <w:r w:rsidR="00000066">
        <w:t>the QIDAM is to serve as a model of clinical data within data mapping expression</w:t>
      </w:r>
      <w:r w:rsidR="00C76A76">
        <w:t>s</w:t>
      </w:r>
      <w:ins w:id="970" w:author="Aziz Boxwala" w:date="2014-08-20T17:21:00Z">
        <w:r w:rsidR="00E349A8">
          <w:t xml:space="preserve"> (such as those illustrated in the previous section)</w:t>
        </w:r>
      </w:ins>
      <w:r w:rsidR="00C76A76">
        <w:t>, logical criteria, population criteria, formulae, and other expressions in health quality improvement artifacts.</w:t>
      </w:r>
      <w:ins w:id="971" w:author="Aziz Boxwala" w:date="2014-08-20T17:20:00Z">
        <w:r w:rsidR="00E349A8" w:rsidRPr="00E349A8">
          <w:t xml:space="preserve"> </w:t>
        </w:r>
        <w:r w:rsidR="00E349A8">
          <w:t>The QIDAM thu</w:t>
        </w:r>
      </w:ins>
      <w:ins w:id="972" w:author="Aziz Boxwala" w:date="2014-08-20T17:23:00Z">
        <w:r w:rsidR="00E349A8">
          <w:t>s provides the foundation for consistency in format</w:t>
        </w:r>
      </w:ins>
      <w:ins w:id="973" w:author="Aziz Boxwala" w:date="2014-08-20T17:20:00Z">
        <w:r w:rsidR="00E349A8">
          <w:t xml:space="preserve"> across eCQMs and CDS artifacts.</w:t>
        </w:r>
      </w:ins>
    </w:p>
    <w:p w14:paraId="239010A6" w14:textId="7FBC512F" w:rsidR="00C76A76" w:rsidRPr="00C76A76" w:rsidRDefault="00C76A76" w:rsidP="00DD6EC8">
      <w:pPr>
        <w:pStyle w:val="BodyText"/>
      </w:pPr>
      <w:r>
        <w:t>The</w:t>
      </w:r>
      <w:r w:rsidR="00E6285A" w:rsidRPr="00E6285A">
        <w:t xml:space="preserve"> </w:t>
      </w:r>
      <w:r w:rsidR="00E6285A">
        <w:t>QIDAM</w:t>
      </w:r>
      <w:r>
        <w:t xml:space="preserve"> harmonizes </w:t>
      </w:r>
      <w:ins w:id="974" w:author="Aziz Boxwala" w:date="2014-08-20T17:17:00Z">
        <w:r w:rsidR="004877B9">
          <w:t xml:space="preserve">the elements from the </w:t>
        </w:r>
      </w:ins>
      <w:r>
        <w:t>existing eCQM and CDS data models into a single</w:t>
      </w:r>
      <w:r w:rsidR="00484DC8">
        <w:t>,</w:t>
      </w:r>
      <w:r>
        <w:t xml:space="preserve"> unified conceptual model. </w:t>
      </w:r>
      <w:r w:rsidR="00442AC5">
        <w:t>This model</w:t>
      </w:r>
      <w:r>
        <w:t xml:space="preserve"> can be mapped onto existing logical models while defining the structure and domain concepts required by eCQMs and CDS artifacts.</w:t>
      </w:r>
    </w:p>
    <w:p w14:paraId="7B32C458" w14:textId="35727F8B" w:rsidR="00BA32C0" w:rsidRDefault="00BA32C0" w:rsidP="0052171B">
      <w:pPr>
        <w:pStyle w:val="Heading2"/>
      </w:pPr>
      <w:bookmarkStart w:id="975" w:name="_Toc396502229"/>
      <w:r>
        <w:t>A</w:t>
      </w:r>
      <w:bookmarkStart w:id="976" w:name="IG_Audience"/>
      <w:bookmarkEnd w:id="976"/>
      <w:r>
        <w:t>udience</w:t>
      </w:r>
      <w:bookmarkEnd w:id="975"/>
    </w:p>
    <w:p w14:paraId="7B32C45A" w14:textId="72B643F7" w:rsidR="00BA32C0" w:rsidRPr="00E94941" w:rsidRDefault="00BA32C0" w:rsidP="00DD6EC8">
      <w:pPr>
        <w:pStyle w:val="BodyText"/>
        <w:rPr>
          <w:szCs w:val="20"/>
        </w:rPr>
      </w:pPr>
      <w:r w:rsidRPr="00E94941">
        <w:rPr>
          <w:szCs w:val="20"/>
        </w:rPr>
        <w:t xml:space="preserve">The audience for this document </w:t>
      </w:r>
      <w:del w:id="977" w:author="Aziz Boxwala" w:date="2014-08-20T17:14:00Z">
        <w:r w:rsidR="00743818" w:rsidDel="00B61034">
          <w:rPr>
            <w:szCs w:val="20"/>
          </w:rPr>
          <w:delText xml:space="preserve">includes </w:delText>
        </w:r>
      </w:del>
      <w:ins w:id="978" w:author="Aziz Boxwala" w:date="2014-08-20T17:14:00Z">
        <w:r w:rsidR="00B61034">
          <w:rPr>
            <w:szCs w:val="20"/>
          </w:rPr>
          <w:t xml:space="preserve">are </w:t>
        </w:r>
      </w:ins>
      <w:r w:rsidR="00743818">
        <w:rPr>
          <w:szCs w:val="20"/>
        </w:rPr>
        <w:t>knowledge workers in the health quality domains of measurement, management, and reporting</w:t>
      </w:r>
      <w:r w:rsidR="00484DC8">
        <w:rPr>
          <w:szCs w:val="20"/>
        </w:rPr>
        <w:t xml:space="preserve"> </w:t>
      </w:r>
      <w:del w:id="979" w:author="Aziz Boxwala" w:date="2014-08-20T17:14:00Z">
        <w:r w:rsidR="00484DC8" w:rsidDel="00B61034">
          <w:rPr>
            <w:szCs w:val="20"/>
          </w:rPr>
          <w:delText>as well as</w:delText>
        </w:r>
      </w:del>
      <w:ins w:id="980" w:author="Aziz Boxwala" w:date="2014-08-20T17:14:00Z">
        <w:r w:rsidR="00B61034">
          <w:rPr>
            <w:szCs w:val="20"/>
          </w:rPr>
          <w:t>and include</w:t>
        </w:r>
      </w:ins>
      <w:r w:rsidR="00484DC8">
        <w:rPr>
          <w:szCs w:val="20"/>
        </w:rPr>
        <w:t xml:space="preserve"> a</w:t>
      </w:r>
      <w:r w:rsidR="00743818">
        <w:rPr>
          <w:szCs w:val="20"/>
        </w:rPr>
        <w:t xml:space="preserve">rtifact authors and implementers, standards analysts and developers, tooling developers, </w:t>
      </w:r>
      <w:r w:rsidR="00484DC8">
        <w:rPr>
          <w:szCs w:val="20"/>
        </w:rPr>
        <w:t>and</w:t>
      </w:r>
      <w:r w:rsidR="00743818">
        <w:rPr>
          <w:szCs w:val="20"/>
        </w:rPr>
        <w:t xml:space="preserve"> systems integrators.</w:t>
      </w:r>
      <w:r w:rsidR="00DD3264">
        <w:rPr>
          <w:szCs w:val="20"/>
        </w:rPr>
        <w:t xml:space="preserve"> </w:t>
      </w:r>
      <w:r w:rsidR="006C5CEA">
        <w:rPr>
          <w:szCs w:val="20"/>
        </w:rPr>
        <w:t>Readers must be familiar with object-oriented design principles and understand class diagram</w:t>
      </w:r>
      <w:r w:rsidR="00484DC8">
        <w:rPr>
          <w:szCs w:val="20"/>
        </w:rPr>
        <w:t>s</w:t>
      </w:r>
      <w:r w:rsidR="006C5CEA">
        <w:rPr>
          <w:szCs w:val="20"/>
        </w:rPr>
        <w:t xml:space="preserve"> in the Unified Modeling Language</w:t>
      </w:r>
      <w:r w:rsidR="00484DC8">
        <w:rPr>
          <w:szCs w:val="20"/>
        </w:rPr>
        <w:t xml:space="preserve"> (UML)</w:t>
      </w:r>
      <w:r w:rsidR="006C5CEA">
        <w:rPr>
          <w:szCs w:val="20"/>
        </w:rPr>
        <w:t>.</w:t>
      </w:r>
      <w:ins w:id="981" w:author="Aziz Boxwala" w:date="2014-08-20T17:14:00Z">
        <w:r w:rsidR="00B61034" w:rsidRPr="00B61034">
          <w:rPr>
            <w:szCs w:val="20"/>
          </w:rPr>
          <w:t xml:space="preserve"> </w:t>
        </w:r>
        <w:r w:rsidR="00B61034">
          <w:rPr>
            <w:szCs w:val="20"/>
          </w:rPr>
          <w:t>References to materials providing an introduction to UML class diagrams are provided in the section containing the class diagrams.</w:t>
        </w:r>
      </w:ins>
    </w:p>
    <w:p w14:paraId="7EAD69EA" w14:textId="723EE177" w:rsidR="002F351D" w:rsidRDefault="002F351D" w:rsidP="00DC1D47">
      <w:pPr>
        <w:pStyle w:val="Heading2"/>
        <w:rPr>
          <w:lang w:val="en-US"/>
        </w:rPr>
      </w:pPr>
      <w:bookmarkStart w:id="982" w:name="_Toc396502230"/>
      <w:r>
        <w:rPr>
          <w:lang w:val="en-US"/>
        </w:rPr>
        <w:t>Background</w:t>
      </w:r>
      <w:bookmarkEnd w:id="982"/>
    </w:p>
    <w:p w14:paraId="31780496" w14:textId="0B7E39EF" w:rsidR="00E6285A" w:rsidRDefault="00E6285A" w:rsidP="00E6285A">
      <w:r>
        <w:t xml:space="preserve">Certification of electronic health record (EHR) systems to Meaningful Use Stage 2 (MU2) standards requires implementation of CDS artifacts that support improvement of approved </w:t>
      </w:r>
      <w:proofErr w:type="spellStart"/>
      <w:r>
        <w:t>eCQM</w:t>
      </w:r>
      <w:ins w:id="983" w:author="Aziz Boxwala" w:date="2014-08-08T18:42:00Z">
        <w:r w:rsidR="00CB220A">
          <w:t>s</w:t>
        </w:r>
      </w:ins>
      <w:proofErr w:type="spellEnd"/>
      <w:del w:id="984" w:author="Aziz Boxwala" w:date="2014-08-08T18:42:00Z">
        <w:r w:rsidDel="00CB220A">
          <w:delText xml:space="preserve"> results</w:delText>
        </w:r>
      </w:del>
      <w:r>
        <w:t xml:space="preserve">. The use of different data models for </w:t>
      </w:r>
      <w:proofErr w:type="spellStart"/>
      <w:r>
        <w:t>eCQM</w:t>
      </w:r>
      <w:proofErr w:type="spellEnd"/>
      <w:r>
        <w:t xml:space="preserve"> and CDS artifacts:</w:t>
      </w:r>
    </w:p>
    <w:p w14:paraId="6454B752" w14:textId="77777777" w:rsidR="00E6285A" w:rsidRDefault="00E6285A" w:rsidP="00363B1C">
      <w:pPr>
        <w:pStyle w:val="ListParagraph"/>
        <w:numPr>
          <w:ilvl w:val="0"/>
          <w:numId w:val="7"/>
        </w:numPr>
        <w:spacing w:after="120"/>
        <w:contextualSpacing/>
      </w:pPr>
      <w:r>
        <w:t xml:space="preserve">Prevents sharing of patient data requirement specifications between </w:t>
      </w:r>
      <w:proofErr w:type="spellStart"/>
      <w:r>
        <w:t>eCQMs</w:t>
      </w:r>
      <w:proofErr w:type="spellEnd"/>
      <w:r>
        <w:t xml:space="preserve"> and CDS artifacts</w:t>
      </w:r>
    </w:p>
    <w:p w14:paraId="2109B3E9" w14:textId="77777777" w:rsidR="00E6285A" w:rsidRDefault="00E6285A" w:rsidP="00363B1C">
      <w:pPr>
        <w:pStyle w:val="ListParagraph"/>
        <w:numPr>
          <w:ilvl w:val="0"/>
          <w:numId w:val="7"/>
        </w:numPr>
        <w:spacing w:after="120"/>
        <w:contextualSpacing/>
      </w:pPr>
      <w:r>
        <w:t>Requires EHR vendors to implement two different mappings from their source data</w:t>
      </w:r>
    </w:p>
    <w:p w14:paraId="4200BDA4" w14:textId="0C47B36F" w:rsidR="00E6285A" w:rsidRDefault="00E6285A" w:rsidP="00363B1C">
      <w:pPr>
        <w:pStyle w:val="BodyText"/>
        <w:numPr>
          <w:ilvl w:val="0"/>
          <w:numId w:val="7"/>
        </w:numPr>
        <w:rPr>
          <w:lang w:eastAsia="x-none"/>
        </w:rPr>
      </w:pPr>
      <w:r>
        <w:t>Prevents development of shared modules that can be used for eCQM calculation and CDS artifact evaluation</w:t>
      </w:r>
    </w:p>
    <w:p w14:paraId="0F1083F0" w14:textId="36F6CC1D" w:rsidR="00E6285A" w:rsidRDefault="0041353C" w:rsidP="00442AC5">
      <w:pPr>
        <w:pStyle w:val="BodyText"/>
        <w:rPr>
          <w:lang w:eastAsia="x-none"/>
        </w:rPr>
      </w:pPr>
      <w:ins w:id="985" w:author="Aziz Boxwala" w:date="2014-08-08T17:58:00Z">
        <w:r>
          <w:rPr>
            <w:lang w:eastAsia="x-none"/>
          </w:rPr>
          <w:t xml:space="preserve">Many of </w:t>
        </w:r>
      </w:ins>
      <w:del w:id="986" w:author="Aziz Boxwala" w:date="2014-08-08T17:57:00Z">
        <w:r w:rsidR="00442AC5" w:rsidDel="0041353C">
          <w:rPr>
            <w:lang w:eastAsia="x-none"/>
          </w:rPr>
          <w:delText>As mentioned earlier</w:delText>
        </w:r>
      </w:del>
      <w:ins w:id="987" w:author="Aziz Boxwala" w:date="2014-08-08T17:58:00Z">
        <w:r>
          <w:rPr>
            <w:lang w:eastAsia="x-none"/>
          </w:rPr>
          <w:t>t</w:t>
        </w:r>
      </w:ins>
      <w:ins w:id="988" w:author="Aziz Boxwala" w:date="2014-08-08T17:57:00Z">
        <w:r>
          <w:rPr>
            <w:lang w:eastAsia="x-none"/>
          </w:rPr>
          <w:t xml:space="preserve">he current CDS standards in HL7 </w:t>
        </w:r>
      </w:ins>
      <w:del w:id="989" w:author="Aziz Boxwala" w:date="2014-08-08T17:57:00Z">
        <w:r w:rsidR="00442AC5" w:rsidDel="0041353C">
          <w:rPr>
            <w:lang w:eastAsia="x-none"/>
          </w:rPr>
          <w:delText xml:space="preserve">, CDS artifacts </w:delText>
        </w:r>
      </w:del>
      <w:r w:rsidR="00442AC5">
        <w:rPr>
          <w:lang w:eastAsia="x-none"/>
        </w:rPr>
        <w:t xml:space="preserve">use the </w:t>
      </w:r>
      <w:r w:rsidR="00484DC8">
        <w:rPr>
          <w:lang w:eastAsia="x-none"/>
        </w:rPr>
        <w:t>Virtual Medical Record (</w:t>
      </w:r>
      <w:r w:rsidR="00CF6E2D">
        <w:rPr>
          <w:lang w:eastAsia="x-none"/>
        </w:rPr>
        <w:t>vMR</w:t>
      </w:r>
      <w:r w:rsidR="00484DC8">
        <w:rPr>
          <w:lang w:eastAsia="x-none"/>
        </w:rPr>
        <w:t>)</w:t>
      </w:r>
      <w:r w:rsidR="00442AC5">
        <w:rPr>
          <w:lang w:eastAsia="x-none"/>
        </w:rPr>
        <w:t xml:space="preserve"> as the </w:t>
      </w:r>
      <w:ins w:id="990" w:author="Aziz Boxwala" w:date="2014-08-08T17:59:00Z">
        <w:r>
          <w:rPr>
            <w:lang w:eastAsia="x-none"/>
          </w:rPr>
          <w:t xml:space="preserve">clinical </w:t>
        </w:r>
      </w:ins>
      <w:r w:rsidR="00442AC5">
        <w:rPr>
          <w:lang w:eastAsia="x-none"/>
        </w:rPr>
        <w:t>data model</w:t>
      </w:r>
      <w:r w:rsidR="00484DC8">
        <w:rPr>
          <w:lang w:eastAsia="x-none"/>
        </w:rPr>
        <w:t>,</w:t>
      </w:r>
      <w:r w:rsidR="00442AC5">
        <w:rPr>
          <w:lang w:eastAsia="x-none"/>
        </w:rPr>
        <w:t xml:space="preserve"> </w:t>
      </w:r>
      <w:del w:id="991" w:author="Aziz Boxwala" w:date="2014-08-08T17:59:00Z">
        <w:r w:rsidR="00442AC5" w:rsidDel="0041353C">
          <w:rPr>
            <w:lang w:eastAsia="x-none"/>
          </w:rPr>
          <w:delText xml:space="preserve">and </w:delText>
        </w:r>
      </w:del>
      <w:ins w:id="992" w:author="Aziz Boxwala" w:date="2014-08-08T17:59:00Z">
        <w:r>
          <w:rPr>
            <w:lang w:eastAsia="x-none"/>
          </w:rPr>
          <w:t xml:space="preserve">while </w:t>
        </w:r>
      </w:ins>
      <w:r w:rsidR="00442AC5">
        <w:rPr>
          <w:lang w:eastAsia="x-none"/>
        </w:rPr>
        <w:t>eCQM</w:t>
      </w:r>
      <w:ins w:id="993" w:author="Aziz Boxwala" w:date="2014-08-08T17:59:00Z">
        <w:r>
          <w:rPr>
            <w:lang w:eastAsia="x-none"/>
          </w:rPr>
          <w:t xml:space="preserve"> standards</w:t>
        </w:r>
      </w:ins>
      <w:del w:id="994" w:author="Aziz Boxwala" w:date="2014-08-08T17:59:00Z">
        <w:r w:rsidR="00442AC5" w:rsidDel="0041353C">
          <w:rPr>
            <w:lang w:eastAsia="x-none"/>
          </w:rPr>
          <w:delText>s</w:delText>
        </w:r>
      </w:del>
      <w:r w:rsidR="00442AC5">
        <w:rPr>
          <w:lang w:eastAsia="x-none"/>
        </w:rPr>
        <w:t xml:space="preserve"> </w:t>
      </w:r>
      <w:r w:rsidR="00484DC8">
        <w:rPr>
          <w:lang w:eastAsia="x-none"/>
        </w:rPr>
        <w:t xml:space="preserve">currently </w:t>
      </w:r>
      <w:r w:rsidR="00442AC5">
        <w:rPr>
          <w:lang w:eastAsia="x-none"/>
        </w:rPr>
        <w:t xml:space="preserve">use QDM as their </w:t>
      </w:r>
      <w:ins w:id="995" w:author="Aziz Boxwala" w:date="2014-08-08T17:59:00Z">
        <w:r>
          <w:rPr>
            <w:lang w:eastAsia="x-none"/>
          </w:rPr>
          <w:t xml:space="preserve">clinical data </w:t>
        </w:r>
      </w:ins>
      <w:del w:id="996" w:author="Aziz Boxwala" w:date="2014-08-08T17:58:00Z">
        <w:r w:rsidR="00442AC5" w:rsidDel="0041353C">
          <w:rPr>
            <w:lang w:eastAsia="x-none"/>
          </w:rPr>
          <w:delText xml:space="preserve">fact </w:delText>
        </w:r>
      </w:del>
      <w:r w:rsidR="00442AC5">
        <w:rPr>
          <w:lang w:eastAsia="x-none"/>
        </w:rPr>
        <w:t>model.</w:t>
      </w:r>
    </w:p>
    <w:p w14:paraId="5389933A" w14:textId="366AF140" w:rsidR="00442AC5" w:rsidRDefault="00442AC5" w:rsidP="00442AC5">
      <w:pPr>
        <w:pStyle w:val="BodyText"/>
        <w:rPr>
          <w:lang w:eastAsia="x-none"/>
        </w:rPr>
      </w:pPr>
      <w:r>
        <w:rPr>
          <w:lang w:eastAsia="x-none"/>
        </w:rPr>
        <w:t xml:space="preserve">The </w:t>
      </w:r>
      <w:r w:rsidR="00CF6E2D">
        <w:rPr>
          <w:lang w:eastAsia="x-none"/>
        </w:rPr>
        <w:t>vMR</w:t>
      </w:r>
      <w:r>
        <w:rPr>
          <w:lang w:eastAsia="x-none"/>
        </w:rPr>
        <w:t xml:space="preserve"> </w:t>
      </w:r>
      <w:del w:id="997" w:author="Aziz Boxwala" w:date="2014-08-07T20:12:00Z">
        <w:r w:rsidDel="004F3755">
          <w:rPr>
            <w:lang w:eastAsia="x-none"/>
          </w:rPr>
          <w:delText xml:space="preserve">logical model </w:delText>
        </w:r>
      </w:del>
      <w:r>
        <w:rPr>
          <w:lang w:eastAsia="x-none"/>
        </w:rPr>
        <w:t xml:space="preserve">is an HL7 </w:t>
      </w:r>
      <w:r w:rsidR="0062085D">
        <w:rPr>
          <w:lang w:eastAsia="x-none"/>
        </w:rPr>
        <w:t>logical</w:t>
      </w:r>
      <w:r>
        <w:rPr>
          <w:lang w:eastAsia="x-none"/>
        </w:rPr>
        <w:t xml:space="preserve"> model</w:t>
      </w:r>
      <w:r w:rsidR="00484DC8">
        <w:rPr>
          <w:lang w:eastAsia="x-none"/>
        </w:rPr>
        <w:t xml:space="preserve">; </w:t>
      </w:r>
      <w:del w:id="998" w:author="Aziz Boxwala" w:date="2014-08-07T20:13:00Z">
        <w:r w:rsidR="00484DC8" w:rsidDel="004F3755">
          <w:rPr>
            <w:lang w:eastAsia="x-none"/>
          </w:rPr>
          <w:delText>HL7 is</w:delText>
        </w:r>
        <w:r w:rsidDel="004F3755">
          <w:rPr>
            <w:lang w:eastAsia="x-none"/>
          </w:rPr>
          <w:delText xml:space="preserve"> currently in the process of publishing </w:delText>
        </w:r>
      </w:del>
      <w:r>
        <w:rPr>
          <w:lang w:eastAsia="x-none"/>
        </w:rPr>
        <w:t>release 2</w:t>
      </w:r>
      <w:ins w:id="999" w:author="Aziz Boxwala" w:date="2014-08-07T20:14:00Z">
        <w:r w:rsidR="004F3755">
          <w:rPr>
            <w:lang w:eastAsia="x-none"/>
          </w:rPr>
          <w:t xml:space="preserve"> was published in early 2014</w:t>
        </w:r>
      </w:ins>
      <w:r>
        <w:rPr>
          <w:lang w:eastAsia="x-none"/>
        </w:rPr>
        <w:t>.  The logical model is defined in terms of UML class diagrams. The model draws concepts from the HL7 Clinical Statements model and uses a simplification of the HL7 version 3 datatypes release 2. Similar t</w:t>
      </w:r>
      <w:r w:rsidR="007A1228">
        <w:rPr>
          <w:lang w:eastAsia="x-none"/>
        </w:rPr>
        <w:t xml:space="preserve">o the latter model, at the core of the </w:t>
      </w:r>
      <w:r w:rsidR="00CF6E2D">
        <w:rPr>
          <w:lang w:eastAsia="x-none"/>
        </w:rPr>
        <w:t>vMR</w:t>
      </w:r>
      <w:r w:rsidR="007A1228">
        <w:rPr>
          <w:lang w:eastAsia="x-none"/>
        </w:rPr>
        <w:t xml:space="preserve"> is a class known as ClinicalStatement. Concrete classes such as ProcedureEvent are derived from this abstract class. </w:t>
      </w:r>
      <w:r w:rsidR="0009299D">
        <w:rPr>
          <w:lang w:eastAsia="x-none"/>
        </w:rPr>
        <w:t>vMR</w:t>
      </w:r>
      <w:r w:rsidR="00504B34" w:rsidRPr="00504B34">
        <w:rPr>
          <w:lang w:eastAsia="x-none"/>
        </w:rPr>
        <w:t xml:space="preserve"> also includes classes</w:t>
      </w:r>
      <w:r w:rsidR="0062085D">
        <w:rPr>
          <w:lang w:eastAsia="x-none"/>
        </w:rPr>
        <w:t xml:space="preserve"> that</w:t>
      </w:r>
      <w:r w:rsidR="00504B34" w:rsidRPr="00504B34">
        <w:rPr>
          <w:lang w:eastAsia="x-none"/>
        </w:rPr>
        <w:t xml:space="preserve"> model</w:t>
      </w:r>
      <w:del w:id="1000" w:author="Aziz Boxwala" w:date="2014-08-07T19:48:00Z">
        <w:r w:rsidR="00504B34" w:rsidRPr="00504B34" w:rsidDel="00AE3867">
          <w:rPr>
            <w:lang w:eastAsia="x-none"/>
          </w:rPr>
          <w:delText>i</w:delText>
        </w:r>
      </w:del>
      <w:r w:rsidR="00504B34" w:rsidRPr="00504B34">
        <w:rPr>
          <w:lang w:eastAsia="x-none"/>
        </w:rPr>
        <w:t xml:space="preserve"> proposals for actions. These “proposal” classes support the output from CDS systems such as recommendations from a rule, or items in an order set.</w:t>
      </w:r>
    </w:p>
    <w:p w14:paraId="6E0CBF10" w14:textId="0A6CBC95" w:rsidR="007A1228" w:rsidRDefault="00052C78" w:rsidP="00442AC5">
      <w:pPr>
        <w:pStyle w:val="BodyText"/>
        <w:rPr>
          <w:lang w:eastAsia="x-none"/>
        </w:rPr>
      </w:pPr>
      <w:r>
        <w:rPr>
          <w:lang w:eastAsia="x-none"/>
        </w:rPr>
        <w:t>QDM defines the model in terms of components and specifies how the components can be assembled into a data mapping expression. The components include</w:t>
      </w:r>
      <w:r w:rsidR="00484DC8">
        <w:rPr>
          <w:lang w:eastAsia="x-none"/>
        </w:rPr>
        <w:t>:</w:t>
      </w:r>
    </w:p>
    <w:p w14:paraId="2ED921EF" w14:textId="58ADA9C1" w:rsidR="00052C78" w:rsidRDefault="00052C78" w:rsidP="00363B1C">
      <w:pPr>
        <w:pStyle w:val="BodyText"/>
        <w:numPr>
          <w:ilvl w:val="0"/>
          <w:numId w:val="8"/>
        </w:numPr>
        <w:rPr>
          <w:lang w:eastAsia="x-none"/>
        </w:rPr>
      </w:pPr>
      <w:r>
        <w:rPr>
          <w:lang w:eastAsia="x-none"/>
        </w:rPr>
        <w:t>Category</w:t>
      </w:r>
      <w:r w:rsidR="00484DC8">
        <w:rPr>
          <w:lang w:eastAsia="x-none"/>
        </w:rPr>
        <w:t xml:space="preserve"> (</w:t>
      </w:r>
      <w:r>
        <w:rPr>
          <w:lang w:eastAsia="x-none"/>
        </w:rPr>
        <w:t>e.g., Procedure, Medication, Communication</w:t>
      </w:r>
      <w:r w:rsidR="00484DC8">
        <w:rPr>
          <w:lang w:eastAsia="x-none"/>
        </w:rPr>
        <w:t>)</w:t>
      </w:r>
    </w:p>
    <w:p w14:paraId="65A68771" w14:textId="19563957" w:rsidR="00052C78" w:rsidRDefault="00052C78" w:rsidP="00363B1C">
      <w:pPr>
        <w:pStyle w:val="BodyText"/>
        <w:numPr>
          <w:ilvl w:val="0"/>
          <w:numId w:val="8"/>
        </w:numPr>
        <w:rPr>
          <w:lang w:eastAsia="x-none"/>
        </w:rPr>
      </w:pPr>
      <w:r>
        <w:rPr>
          <w:lang w:eastAsia="x-none"/>
        </w:rPr>
        <w:t xml:space="preserve">State </w:t>
      </w:r>
      <w:r w:rsidR="00484DC8">
        <w:rPr>
          <w:lang w:eastAsia="x-none"/>
        </w:rPr>
        <w:t>(</w:t>
      </w:r>
      <w:r>
        <w:rPr>
          <w:lang w:eastAsia="x-none"/>
        </w:rPr>
        <w:t>e.g., Active, Administered</w:t>
      </w:r>
      <w:r w:rsidR="00484DC8">
        <w:rPr>
          <w:lang w:eastAsia="x-none"/>
        </w:rPr>
        <w:t>)</w:t>
      </w:r>
    </w:p>
    <w:p w14:paraId="5F239512" w14:textId="1BE28B7C" w:rsidR="00052C78" w:rsidRDefault="00052C78" w:rsidP="00363B1C">
      <w:pPr>
        <w:pStyle w:val="BodyText"/>
        <w:numPr>
          <w:ilvl w:val="0"/>
          <w:numId w:val="8"/>
        </w:numPr>
        <w:rPr>
          <w:lang w:eastAsia="x-none"/>
        </w:rPr>
      </w:pPr>
      <w:r>
        <w:rPr>
          <w:lang w:eastAsia="x-none"/>
        </w:rPr>
        <w:t xml:space="preserve">Attribute </w:t>
      </w:r>
      <w:r w:rsidR="00484DC8">
        <w:rPr>
          <w:lang w:eastAsia="x-none"/>
        </w:rPr>
        <w:t>(</w:t>
      </w:r>
      <w:r>
        <w:rPr>
          <w:lang w:eastAsia="x-none"/>
        </w:rPr>
        <w:t>e.g., Dosage, Frequency, Admission Date Time</w:t>
      </w:r>
      <w:r w:rsidR="00484DC8">
        <w:rPr>
          <w:lang w:eastAsia="x-none"/>
        </w:rPr>
        <w:t>)</w:t>
      </w:r>
    </w:p>
    <w:p w14:paraId="63E9F7D8" w14:textId="5D0DD575" w:rsidR="00052C78" w:rsidRDefault="00052C78" w:rsidP="00363B1C">
      <w:pPr>
        <w:pStyle w:val="BodyText"/>
        <w:numPr>
          <w:ilvl w:val="0"/>
          <w:numId w:val="8"/>
        </w:numPr>
        <w:rPr>
          <w:lang w:eastAsia="x-none"/>
        </w:rPr>
      </w:pPr>
      <w:r>
        <w:rPr>
          <w:lang w:eastAsia="x-none"/>
        </w:rPr>
        <w:lastRenderedPageBreak/>
        <w:t xml:space="preserve">Timing Operators </w:t>
      </w:r>
      <w:r w:rsidR="00484DC8">
        <w:rPr>
          <w:lang w:eastAsia="x-none"/>
        </w:rPr>
        <w:t>(</w:t>
      </w:r>
      <w:r>
        <w:rPr>
          <w:lang w:eastAsia="x-none"/>
        </w:rPr>
        <w:t>e.g., Starts Before or During</w:t>
      </w:r>
      <w:r w:rsidR="00484DC8">
        <w:rPr>
          <w:lang w:eastAsia="x-none"/>
        </w:rPr>
        <w:t>)</w:t>
      </w:r>
    </w:p>
    <w:p w14:paraId="5DC53995" w14:textId="2DE23F05" w:rsidR="002F351D" w:rsidRPr="002F351D" w:rsidRDefault="00C1341F" w:rsidP="00DD6EC8">
      <w:pPr>
        <w:pStyle w:val="BodyText"/>
        <w:rPr>
          <w:lang w:eastAsia="x-none"/>
        </w:rPr>
      </w:pPr>
      <w:r>
        <w:rPr>
          <w:lang w:eastAsia="x-none"/>
        </w:rPr>
        <w:t>Thus, while the two models have significant overlap in the concepts they aim to represent, they take very different approaches. The QIDAM unifies the modeling approach and the concepts represented in these models, as described later.</w:t>
      </w:r>
    </w:p>
    <w:p w14:paraId="7B32C45B" w14:textId="77777777" w:rsidR="00BA32C0" w:rsidRDefault="00BA32C0" w:rsidP="00DC1D47">
      <w:pPr>
        <w:pStyle w:val="Heading2"/>
      </w:pPr>
      <w:bookmarkStart w:id="1001" w:name="_Toc396502231"/>
      <w:r>
        <w:t>A</w:t>
      </w:r>
      <w:bookmarkStart w:id="1002" w:name="IG_Approach"/>
      <w:bookmarkEnd w:id="1002"/>
      <w:r>
        <w:t>pproach</w:t>
      </w:r>
      <w:bookmarkEnd w:id="1001"/>
    </w:p>
    <w:p w14:paraId="6A59DE4C" w14:textId="7DFEE45A" w:rsidR="004F52D6" w:rsidRDefault="007A6CBA" w:rsidP="006D033A">
      <w:pPr>
        <w:pStyle w:val="BodyText"/>
      </w:pPr>
      <w:ins w:id="1003" w:author="Aziz Boxwala" w:date="2014-08-20T17:42:00Z">
        <w:r>
          <w:t xml:space="preserve">The </w:t>
        </w:r>
      </w:ins>
      <w:r w:rsidR="006D033A">
        <w:t>QIDAM is a co</w:t>
      </w:r>
      <w:bookmarkStart w:id="1004" w:name="_GoBack"/>
      <w:bookmarkEnd w:id="1004"/>
      <w:r w:rsidR="006D033A">
        <w:t xml:space="preserve">nceptual model that identifies the data needs of </w:t>
      </w:r>
      <w:r w:rsidR="00E443B8">
        <w:t>the health quality improvement</w:t>
      </w:r>
      <w:r w:rsidR="006D033A">
        <w:t xml:space="preserve"> application</w:t>
      </w:r>
      <w:r w:rsidR="00E443B8">
        <w:t>s</w:t>
      </w:r>
      <w:r w:rsidR="006D033A">
        <w:t xml:space="preserve">. </w:t>
      </w:r>
      <w:del w:id="1005" w:author="Aziz Boxwala" w:date="2014-08-20T20:40:00Z">
        <w:r w:rsidR="006D033A" w:rsidDel="00C70ADB">
          <w:delText>Since a</w:delText>
        </w:r>
      </w:del>
      <w:ins w:id="1006" w:author="Aziz Boxwala" w:date="2014-08-20T20:40:00Z">
        <w:r w:rsidR="00C70ADB">
          <w:t>A</w:t>
        </w:r>
      </w:ins>
      <w:r w:rsidR="006D033A">
        <w:t xml:space="preserve"> conceptual model for this domain does not exist, </w:t>
      </w:r>
      <w:del w:id="1007" w:author="Aziz Boxwala" w:date="2014-08-20T20:40:00Z">
        <w:r w:rsidR="006D033A" w:rsidDel="00C70ADB">
          <w:delText xml:space="preserve">we have created </w:delText>
        </w:r>
      </w:del>
      <w:ins w:id="1008" w:author="Aziz Boxwala" w:date="2014-08-20T20:40:00Z">
        <w:r w:rsidR="00C70ADB">
          <w:t xml:space="preserve">hence the need for </w:t>
        </w:r>
      </w:ins>
      <w:r w:rsidR="006D033A">
        <w:t>a new model. This new model harmonizes the functional capabilities of vMR and QDM</w:t>
      </w:r>
      <w:r w:rsidR="008721A4">
        <w:t xml:space="preserve"> (and the QDM-based</w:t>
      </w:r>
      <w:ins w:id="1009" w:author="Aziz Boxwala" w:date="2014-08-20T17:43:00Z">
        <w:r>
          <w:t xml:space="preserve"> Health Quality Measures Framework</w:t>
        </w:r>
      </w:ins>
      <w:r w:rsidR="008721A4">
        <w:t xml:space="preserve"> </w:t>
      </w:r>
      <w:ins w:id="1010" w:author="Aziz Boxwala" w:date="2014-08-20T17:43:00Z">
        <w:r>
          <w:t>(</w:t>
        </w:r>
      </w:ins>
      <w:r w:rsidR="008721A4">
        <w:t>HQMF</w:t>
      </w:r>
      <w:ins w:id="1011" w:author="Aziz Boxwala" w:date="2014-08-20T17:43:00Z">
        <w:r>
          <w:t>)</w:t>
        </w:r>
      </w:ins>
      <w:r w:rsidR="008721A4">
        <w:t xml:space="preserve"> Implementation Guide</w:t>
      </w:r>
      <w:r w:rsidR="001661E8">
        <w:t xml:space="preserve"> </w:t>
      </w:r>
      <w:sdt>
        <w:sdtPr>
          <w:id w:val="-353727759"/>
          <w:citation/>
        </w:sdtPr>
        <w:sdtContent>
          <w:r w:rsidR="001661E8">
            <w:fldChar w:fldCharType="begin"/>
          </w:r>
          <w:r w:rsidR="001661E8">
            <w:instrText xml:space="preserve"> CITATION HL7135 \l 1033 </w:instrText>
          </w:r>
          <w:r w:rsidR="001661E8">
            <w:fldChar w:fldCharType="separate"/>
          </w:r>
          <w:ins w:id="1012" w:author="Aziz Boxwala" w:date="2014-08-22T20:21:00Z">
            <w:r w:rsidR="00EB26E0" w:rsidRPr="00EB26E0">
              <w:rPr>
                <w:rPrChange w:id="1013" w:author="Aziz Boxwala" w:date="2014-08-22T20:21:00Z">
                  <w:rPr>
                    <w:rFonts w:eastAsia="Times New Roman"/>
                  </w:rPr>
                </w:rPrChange>
              </w:rPr>
              <w:t>[3]</w:t>
            </w:r>
          </w:ins>
          <w:del w:id="1014" w:author="Aziz Boxwala" w:date="2014-08-11T18:56:00Z">
            <w:r w:rsidR="00DC4595" w:rsidRPr="008E5DB7" w:rsidDel="00F10EF4">
              <w:delText>[5]</w:delText>
            </w:r>
          </w:del>
          <w:r w:rsidR="001661E8">
            <w:fldChar w:fldCharType="end"/>
          </w:r>
        </w:sdtContent>
      </w:sdt>
      <w:r w:rsidR="008721A4">
        <w:t>)</w:t>
      </w:r>
      <w:r w:rsidR="006D033A">
        <w:t xml:space="preserve">. </w:t>
      </w:r>
      <w:del w:id="1015" w:author="Aziz Boxwala" w:date="2014-08-20T20:38:00Z">
        <w:r w:rsidR="002A48F6" w:rsidDel="00FF1AA3">
          <w:delText xml:space="preserve">The QIDAM does not require direct mapping from these or other physical or logical models since it is not an implementable artifact. However, </w:delText>
        </w:r>
      </w:del>
      <w:del w:id="1016" w:author="Aziz Boxwala" w:date="2014-08-08T18:45:00Z">
        <w:r w:rsidR="002A48F6" w:rsidDel="00E36BB4">
          <w:delText>it</w:delText>
        </w:r>
      </w:del>
      <w:del w:id="1017" w:author="Aziz Boxwala" w:date="2014-08-20T20:38:00Z">
        <w:r w:rsidR="002A48F6" w:rsidDel="00FF1AA3">
          <w:delText xml:space="preserve"> may be used to determine whether a given logical or physical model can represent all of the data and concepts required for health quality improvement. This will be done via mappings from QIDAM to the logical or physical model of interest.</w:delText>
        </w:r>
        <w:r w:rsidR="002A48F6" w:rsidRPr="002A48F6" w:rsidDel="00FF1AA3">
          <w:delText xml:space="preserve"> </w:delText>
        </w:r>
        <w:r w:rsidR="002A48F6" w:rsidDel="00FF1AA3">
          <w:delText xml:space="preserve">We expect that a logical or physical model manifestation of QIDAM will be based on an appropriate existing information model so as to support interoperability with other application </w:delText>
        </w:r>
        <w:r w:rsidR="00BB4163" w:rsidDel="00FF1AA3">
          <w:delText>domains</w:delText>
        </w:r>
        <w:r w:rsidR="002A48F6" w:rsidDel="00FF1AA3">
          <w:delText>.</w:delText>
        </w:r>
      </w:del>
    </w:p>
    <w:p w14:paraId="40670384" w14:textId="2EACA2D8" w:rsidR="00477347" w:rsidRDefault="00913D95" w:rsidP="00DD6EC8">
      <w:pPr>
        <w:pStyle w:val="BodyText"/>
      </w:pPr>
      <w:r>
        <w:t>As sources of input to the model, document templates used for healthcare quality application</w:t>
      </w:r>
      <w:r w:rsidR="004D7016">
        <w:t xml:space="preserve">s were </w:t>
      </w:r>
      <w:del w:id="1018" w:author="Aziz Boxwala" w:date="2014-08-08T18:48:00Z">
        <w:r w:rsidR="00032A37" w:rsidDel="007475AC">
          <w:delText xml:space="preserve"> </w:delText>
        </w:r>
      </w:del>
      <w:r w:rsidR="004D7016">
        <w:t>also reviewed</w:t>
      </w:r>
      <w:r>
        <w:t xml:space="preserve">. Specifically, </w:t>
      </w:r>
      <w:r w:rsidR="00477347">
        <w:t xml:space="preserve">templates </w:t>
      </w:r>
      <w:r w:rsidR="004D7016">
        <w:t>contained</w:t>
      </w:r>
      <w:r w:rsidR="00477347">
        <w:t xml:space="preserve"> in</w:t>
      </w:r>
      <w:r w:rsidR="00EB52C2">
        <w:t xml:space="preserve"> the following specifications </w:t>
      </w:r>
      <w:r w:rsidR="004D7016">
        <w:t xml:space="preserve">were used </w:t>
      </w:r>
      <w:r w:rsidR="00EB52C2">
        <w:t>to inform QIDAM on the concepts to be modeled and their structure</w:t>
      </w:r>
      <w:r w:rsidR="00534F33">
        <w:t>:</w:t>
      </w:r>
    </w:p>
    <w:p w14:paraId="0605E26D" w14:textId="7528446D" w:rsidR="00913D95" w:rsidRDefault="00913D95" w:rsidP="00363B1C">
      <w:pPr>
        <w:pStyle w:val="BodyText"/>
        <w:numPr>
          <w:ilvl w:val="0"/>
          <w:numId w:val="10"/>
        </w:numPr>
      </w:pPr>
      <w:r>
        <w:t xml:space="preserve">Quality Reporting Document Architecture </w:t>
      </w:r>
      <w:r w:rsidR="004474A8">
        <w:t xml:space="preserve">(QRDA) </w:t>
      </w:r>
      <w:r w:rsidR="00763425">
        <w:t xml:space="preserve">Category </w:t>
      </w:r>
      <w:r>
        <w:t>1 Templates</w:t>
      </w:r>
      <w:r w:rsidR="00462517">
        <w:t xml:space="preserve"> </w:t>
      </w:r>
      <w:r w:rsidR="008139CA">
        <w:t xml:space="preserve"> </w:t>
      </w:r>
      <w:sdt>
        <w:sdtPr>
          <w:id w:val="-1765983284"/>
          <w:citation/>
        </w:sdtPr>
        <w:sdtContent>
          <w:r w:rsidR="008139CA">
            <w:fldChar w:fldCharType="begin"/>
          </w:r>
          <w:r w:rsidR="008139CA">
            <w:instrText xml:space="preserve"> CITATION HL7121 \l 1033 </w:instrText>
          </w:r>
          <w:r w:rsidR="008139CA">
            <w:fldChar w:fldCharType="separate"/>
          </w:r>
          <w:ins w:id="1019" w:author="Aziz Boxwala" w:date="2014-08-22T20:21:00Z">
            <w:r w:rsidR="00EB26E0" w:rsidRPr="00EB26E0">
              <w:rPr>
                <w:rPrChange w:id="1020" w:author="Aziz Boxwala" w:date="2014-08-22T20:21:00Z">
                  <w:rPr>
                    <w:rFonts w:eastAsia="Times New Roman"/>
                  </w:rPr>
                </w:rPrChange>
              </w:rPr>
              <w:t>[4]</w:t>
            </w:r>
          </w:ins>
          <w:del w:id="1021" w:author="Aziz Boxwala" w:date="2014-08-11T18:56:00Z">
            <w:r w:rsidR="00DC4595" w:rsidRPr="008E5DB7" w:rsidDel="00F10EF4">
              <w:delText>[6]</w:delText>
            </w:r>
          </w:del>
          <w:r w:rsidR="008139CA">
            <w:fldChar w:fldCharType="end"/>
          </w:r>
        </w:sdtContent>
      </w:sdt>
    </w:p>
    <w:p w14:paraId="2224D4E8" w14:textId="6687B53B" w:rsidR="00477347" w:rsidRDefault="00CF6E2D" w:rsidP="00363B1C">
      <w:pPr>
        <w:pStyle w:val="BodyText"/>
        <w:numPr>
          <w:ilvl w:val="0"/>
          <w:numId w:val="10"/>
        </w:numPr>
      </w:pPr>
      <w:r>
        <w:t>vMR</w:t>
      </w:r>
      <w:r w:rsidR="00477347">
        <w:t xml:space="preserve"> Templates</w:t>
      </w:r>
      <w:r w:rsidR="00462517">
        <w:t xml:space="preserve"> </w:t>
      </w:r>
      <w:sdt>
        <w:sdtPr>
          <w:id w:val="-713890159"/>
          <w:citation/>
        </w:sdtPr>
        <w:sdtContent>
          <w:r w:rsidR="00462517">
            <w:fldChar w:fldCharType="begin"/>
          </w:r>
          <w:ins w:id="1022" w:author="Aziz Boxwala" w:date="2014-08-22T20:33:00Z">
            <w:r w:rsidR="00C51902">
              <w:instrText xml:space="preserve">CITATION HL713 \l 1033 </w:instrText>
            </w:r>
          </w:ins>
          <w:del w:id="1023" w:author="Aziz Boxwala" w:date="2014-08-22T20:33:00Z">
            <w:r w:rsidR="009514EF" w:rsidDel="00C51902">
              <w:delInstrText xml:space="preserve">CITATION HL713 \l 1033 </w:delInstrText>
            </w:r>
          </w:del>
          <w:r w:rsidR="00462517">
            <w:fldChar w:fldCharType="separate"/>
          </w:r>
          <w:ins w:id="1024" w:author="Aziz Boxwala" w:date="2014-08-22T20:33:00Z">
            <w:r w:rsidR="00C51902" w:rsidRPr="00C51902">
              <w:rPr>
                <w:rPrChange w:id="1025" w:author="Aziz Boxwala" w:date="2014-08-22T20:33:00Z">
                  <w:rPr>
                    <w:rFonts w:eastAsia="Times New Roman"/>
                  </w:rPr>
                </w:rPrChange>
              </w:rPr>
              <w:t>[5]</w:t>
            </w:r>
          </w:ins>
          <w:del w:id="1026" w:author="Aziz Boxwala" w:date="2014-08-11T18:56:00Z">
            <w:r w:rsidR="00DC4595" w:rsidRPr="008E5DB7" w:rsidDel="00F10EF4">
              <w:delText>[7]</w:delText>
            </w:r>
          </w:del>
          <w:r w:rsidR="00462517">
            <w:fldChar w:fldCharType="end"/>
          </w:r>
        </w:sdtContent>
      </w:sdt>
    </w:p>
    <w:p w14:paraId="0B630123" w14:textId="057A6672" w:rsidR="003321E9" w:rsidRDefault="00477347" w:rsidP="00363B1C">
      <w:pPr>
        <w:pStyle w:val="BodyText"/>
        <w:numPr>
          <w:ilvl w:val="0"/>
          <w:numId w:val="10"/>
        </w:numPr>
      </w:pPr>
      <w:r>
        <w:t>Consolidated Clinical Document Architecture</w:t>
      </w:r>
      <w:r w:rsidR="004474A8">
        <w:t xml:space="preserve"> (CCDA)</w:t>
      </w:r>
      <w:r>
        <w:t xml:space="preserve"> Templates</w:t>
      </w:r>
      <w:r w:rsidR="00462517">
        <w:t xml:space="preserve"> </w:t>
      </w:r>
      <w:sdt>
        <w:sdtPr>
          <w:id w:val="742685099"/>
          <w:citation/>
        </w:sdtPr>
        <w:sdtContent>
          <w:r w:rsidR="00462517">
            <w:fldChar w:fldCharType="begin"/>
          </w:r>
          <w:r w:rsidR="00462517">
            <w:instrText xml:space="preserve"> CITATION HL712 \l 1033 </w:instrText>
          </w:r>
          <w:r w:rsidR="00462517">
            <w:fldChar w:fldCharType="separate"/>
          </w:r>
          <w:ins w:id="1027" w:author="Aziz Boxwala" w:date="2014-08-22T20:21:00Z">
            <w:r w:rsidR="00EB26E0" w:rsidRPr="00EB26E0">
              <w:rPr>
                <w:rPrChange w:id="1028" w:author="Aziz Boxwala" w:date="2014-08-22T20:21:00Z">
                  <w:rPr>
                    <w:rFonts w:eastAsia="Times New Roman"/>
                  </w:rPr>
                </w:rPrChange>
              </w:rPr>
              <w:t>[6]</w:t>
            </w:r>
          </w:ins>
          <w:del w:id="1029" w:author="Aziz Boxwala" w:date="2014-08-11T18:56:00Z">
            <w:r w:rsidR="00DC4595" w:rsidRPr="008E5DB7" w:rsidDel="00F10EF4">
              <w:delText>[8]</w:delText>
            </w:r>
          </w:del>
          <w:r w:rsidR="00462517">
            <w:fldChar w:fldCharType="end"/>
          </w:r>
        </w:sdtContent>
      </w:sdt>
    </w:p>
    <w:p w14:paraId="678E5B76" w14:textId="748BF09F" w:rsidR="006D033A" w:rsidRDefault="006D033A" w:rsidP="006D033A">
      <w:pPr>
        <w:pStyle w:val="BodyText"/>
      </w:pPr>
      <w:r>
        <w:t xml:space="preserve">Furthermore, the model </w:t>
      </w:r>
      <w:r w:rsidR="008721A4">
        <w:t xml:space="preserve">was informed by and </w:t>
      </w:r>
      <w:r>
        <w:t xml:space="preserve">reuses elements from the other </w:t>
      </w:r>
      <w:del w:id="1030" w:author="Aziz Boxwala" w:date="2014-08-08T18:49:00Z">
        <w:r w:rsidDel="00AC651F">
          <w:delText>logical models</w:delText>
        </w:r>
      </w:del>
      <w:ins w:id="1031" w:author="Aziz Boxwala" w:date="2014-08-08T18:49:00Z">
        <w:r w:rsidR="00AC651F">
          <w:t>specifications</w:t>
        </w:r>
      </w:ins>
      <w:r>
        <w:t xml:space="preserve"> when appropriate, including</w:t>
      </w:r>
    </w:p>
    <w:p w14:paraId="5B57AD6F" w14:textId="77777777" w:rsidR="006D033A" w:rsidRDefault="006D033A" w:rsidP="006D033A">
      <w:pPr>
        <w:pStyle w:val="BodyText"/>
        <w:numPr>
          <w:ilvl w:val="0"/>
          <w:numId w:val="33"/>
        </w:numPr>
      </w:pPr>
      <w:r>
        <w:t xml:space="preserve">HL7 Fast Healthcare Interoperability Resources (FHIR) Specification </w:t>
      </w:r>
      <w:sdt>
        <w:sdtPr>
          <w:id w:val="1012718214"/>
          <w:citation/>
        </w:sdtPr>
        <w:sdtContent>
          <w:r>
            <w:fldChar w:fldCharType="begin"/>
          </w:r>
          <w:r>
            <w:instrText xml:space="preserve"> CITATION FHI13 \l 1033 </w:instrText>
          </w:r>
          <w:r>
            <w:fldChar w:fldCharType="separate"/>
          </w:r>
          <w:ins w:id="1032" w:author="Aziz Boxwala" w:date="2014-08-22T20:21:00Z">
            <w:r w:rsidR="00EB26E0" w:rsidRPr="00EB26E0">
              <w:rPr>
                <w:rPrChange w:id="1033" w:author="Aziz Boxwala" w:date="2014-08-22T20:21:00Z">
                  <w:rPr>
                    <w:rFonts w:eastAsia="Times New Roman"/>
                  </w:rPr>
                </w:rPrChange>
              </w:rPr>
              <w:t>[7]</w:t>
            </w:r>
          </w:ins>
          <w:del w:id="1034" w:author="Aziz Boxwala" w:date="2014-08-11T18:56:00Z">
            <w:r w:rsidR="00DC4595" w:rsidRPr="008E5DB7" w:rsidDel="00F10EF4">
              <w:delText>[3]</w:delText>
            </w:r>
          </w:del>
          <w:r>
            <w:fldChar w:fldCharType="end"/>
          </w:r>
        </w:sdtContent>
      </w:sdt>
    </w:p>
    <w:p w14:paraId="3FD334E4" w14:textId="62A63FAF" w:rsidR="006D033A" w:rsidRDefault="006D033A" w:rsidP="008E5DB7">
      <w:pPr>
        <w:pStyle w:val="BodyText"/>
        <w:numPr>
          <w:ilvl w:val="0"/>
          <w:numId w:val="33"/>
        </w:numPr>
      </w:pPr>
      <w:r>
        <w:t xml:space="preserve">Federal Health Information Model (FHIM) Specification </w:t>
      </w:r>
      <w:sdt>
        <w:sdtPr>
          <w:id w:val="863334117"/>
          <w:citation/>
        </w:sdtPr>
        <w:sdtContent>
          <w:r>
            <w:fldChar w:fldCharType="begin"/>
          </w:r>
          <w:r>
            <w:instrText xml:space="preserve"> CITATION The13 \l 1033 </w:instrText>
          </w:r>
          <w:r>
            <w:fldChar w:fldCharType="separate"/>
          </w:r>
          <w:ins w:id="1035" w:author="Aziz Boxwala" w:date="2014-08-22T20:21:00Z">
            <w:r w:rsidR="00EB26E0" w:rsidRPr="00EB26E0">
              <w:rPr>
                <w:rPrChange w:id="1036" w:author="Aziz Boxwala" w:date="2014-08-22T20:21:00Z">
                  <w:rPr>
                    <w:rFonts w:eastAsia="Times New Roman"/>
                  </w:rPr>
                </w:rPrChange>
              </w:rPr>
              <w:t>[8]</w:t>
            </w:r>
          </w:ins>
          <w:del w:id="1037" w:author="Aziz Boxwala" w:date="2014-08-11T18:56:00Z">
            <w:r w:rsidR="00DC4595" w:rsidRPr="008E5DB7" w:rsidDel="00F10EF4">
              <w:delText>[4]</w:delText>
            </w:r>
          </w:del>
          <w:r>
            <w:fldChar w:fldCharType="end"/>
          </w:r>
        </w:sdtContent>
      </w:sdt>
    </w:p>
    <w:p w14:paraId="33FC621B" w14:textId="28862D0A" w:rsidR="008B420E" w:rsidRPr="00CB40FE" w:rsidDel="00C70ADB" w:rsidRDefault="008B420E" w:rsidP="008B420E">
      <w:pPr>
        <w:pStyle w:val="BodyText"/>
        <w:rPr>
          <w:del w:id="1038" w:author="Aziz Boxwala" w:date="2014-08-20T20:41:00Z"/>
        </w:rPr>
      </w:pPr>
      <w:r>
        <w:t>The supplemental worksheet (QDM-vMR-cross-map.xlsx) maps</w:t>
      </w:r>
      <w:r w:rsidR="00AB3293">
        <w:t xml:space="preserve"> amongst</w:t>
      </w:r>
      <w:r>
        <w:t xml:space="preserve"> </w:t>
      </w:r>
      <w:r w:rsidR="008721A4">
        <w:t>QIDAM</w:t>
      </w:r>
      <w:r w:rsidR="00AB3293">
        <w:t>,</w:t>
      </w:r>
      <w:r w:rsidR="008721A4">
        <w:t xml:space="preserve"> QDM </w:t>
      </w:r>
      <w:sdt>
        <w:sdtPr>
          <w:id w:val="58449196"/>
          <w:citation/>
        </w:sdtPr>
        <w:sdtContent>
          <w:r w:rsidR="00462517">
            <w:fldChar w:fldCharType="begin"/>
          </w:r>
          <w:ins w:id="1039" w:author="Aziz Boxwala" w:date="2014-08-22T20:31:00Z">
            <w:r w:rsidR="00C51902">
              <w:instrText xml:space="preserve">CITATION Qua12 \l 1033 </w:instrText>
            </w:r>
          </w:ins>
          <w:del w:id="1040" w:author="Aziz Boxwala" w:date="2014-08-22T20:31:00Z">
            <w:r w:rsidR="00462517" w:rsidDel="00C51902">
              <w:delInstrText xml:space="preserve"> CITATION Qua12 \l 1033 </w:delInstrText>
            </w:r>
          </w:del>
          <w:r w:rsidR="00462517">
            <w:fldChar w:fldCharType="separate"/>
          </w:r>
          <w:ins w:id="1041" w:author="Aziz Boxwala" w:date="2014-08-22T20:31:00Z">
            <w:r w:rsidR="00C51902" w:rsidRPr="00C51902">
              <w:rPr>
                <w:rPrChange w:id="1042" w:author="Aziz Boxwala" w:date="2014-08-22T20:31:00Z">
                  <w:rPr>
                    <w:rFonts w:eastAsia="Times New Roman"/>
                  </w:rPr>
                </w:rPrChange>
              </w:rPr>
              <w:t>[1]</w:t>
            </w:r>
          </w:ins>
          <w:del w:id="1043" w:author="Aziz Boxwala" w:date="2014-08-11T18:56:00Z">
            <w:r w:rsidR="00DC4595" w:rsidRPr="008E5DB7" w:rsidDel="00F10EF4">
              <w:delText>[1]</w:delText>
            </w:r>
          </w:del>
          <w:r w:rsidR="00462517">
            <w:fldChar w:fldCharType="end"/>
          </w:r>
        </w:sdtContent>
      </w:sdt>
      <w:r w:rsidR="00AB3293">
        <w:t>,</w:t>
      </w:r>
      <w:r w:rsidR="00462517">
        <w:t xml:space="preserve"> </w:t>
      </w:r>
      <w:r w:rsidR="008721A4">
        <w:t xml:space="preserve">and </w:t>
      </w:r>
      <w:del w:id="1044" w:author="Aziz Boxwala" w:date="2014-08-08T18:47:00Z">
        <w:r w:rsidR="008721A4" w:rsidDel="00E36BB4">
          <w:delText>V</w:delText>
        </w:r>
      </w:del>
      <w:ins w:id="1045" w:author="Aziz Boxwala" w:date="2014-08-08T18:47:00Z">
        <w:r w:rsidR="00E36BB4">
          <w:t>v</w:t>
        </w:r>
      </w:ins>
      <w:r w:rsidR="008721A4">
        <w:t>MR</w:t>
      </w:r>
      <w:ins w:id="1046" w:author="Aziz Boxwala" w:date="2014-08-22T20:36:00Z">
        <w:r w:rsidR="00EA2BB5">
          <w:t xml:space="preserve"> </w:t>
        </w:r>
      </w:ins>
      <w:customXmlInsRangeStart w:id="1047" w:author="Aziz Boxwala" w:date="2014-08-22T20:36:00Z"/>
      <w:sdt>
        <w:sdtPr>
          <w:id w:val="1116947930"/>
          <w:citation/>
        </w:sdtPr>
        <w:sdtContent>
          <w:customXmlInsRangeEnd w:id="1047"/>
          <w:ins w:id="1048" w:author="Aziz Boxwala" w:date="2014-08-22T20:36:00Z">
            <w:r w:rsidR="00EA2BB5">
              <w:fldChar w:fldCharType="begin"/>
            </w:r>
            <w:r w:rsidR="00EA2BB5">
              <w:instrText xml:space="preserve"> CITATION HL7133 \l 1033 </w:instrText>
            </w:r>
          </w:ins>
          <w:r w:rsidR="00EA2BB5">
            <w:fldChar w:fldCharType="separate"/>
          </w:r>
          <w:ins w:id="1049" w:author="Aziz Boxwala" w:date="2014-08-22T20:36:00Z">
            <w:r w:rsidR="00EA2BB5" w:rsidRPr="00EA2BB5">
              <w:rPr>
                <w:rPrChange w:id="1050" w:author="Aziz Boxwala" w:date="2014-08-22T20:36:00Z">
                  <w:rPr>
                    <w:rFonts w:eastAsia="Times New Roman"/>
                  </w:rPr>
                </w:rPrChange>
              </w:rPr>
              <w:t>[2]</w:t>
            </w:r>
            <w:r w:rsidR="00EA2BB5">
              <w:fldChar w:fldCharType="end"/>
            </w:r>
          </w:ins>
          <w:customXmlInsRangeStart w:id="1051" w:author="Aziz Boxwala" w:date="2014-08-22T20:36:00Z"/>
        </w:sdtContent>
      </w:sdt>
      <w:customXmlInsRangeEnd w:id="1051"/>
      <w:del w:id="1052" w:author="Aziz Boxwala" w:date="2014-08-22T20:36:00Z">
        <w:r w:rsidR="00AB3293" w:rsidDel="00EA2BB5">
          <w:delText xml:space="preserve"> </w:delText>
        </w:r>
      </w:del>
      <w:customXmlDelRangeStart w:id="1053" w:author="Aziz Boxwala" w:date="2014-08-22T20:36:00Z"/>
      <w:sdt>
        <w:sdtPr>
          <w:id w:val="744000982"/>
          <w:citation/>
        </w:sdtPr>
        <w:sdtContent>
          <w:customXmlDelRangeEnd w:id="1053"/>
          <w:del w:id="1054" w:author="Aziz Boxwala" w:date="2014-08-22T20:36:00Z">
            <w:r w:rsidR="00AB3293" w:rsidDel="00EA2BB5">
              <w:fldChar w:fldCharType="begin"/>
            </w:r>
          </w:del>
          <w:del w:id="1055" w:author="Aziz Boxwala" w:date="2014-08-22T20:33:00Z">
            <w:r w:rsidR="00AB3293" w:rsidDel="00C51902">
              <w:delInstrText xml:space="preserve"> CITATION HL7133 \l 1033 </w:delInstrText>
            </w:r>
          </w:del>
          <w:del w:id="1056" w:author="Aziz Boxwala" w:date="2014-08-22T20:36:00Z">
            <w:r w:rsidR="00AB3293" w:rsidDel="00EA2BB5">
              <w:fldChar w:fldCharType="separate"/>
            </w:r>
          </w:del>
          <w:del w:id="1057" w:author="Aziz Boxwala" w:date="2014-08-11T18:56:00Z">
            <w:r w:rsidR="00DC4595" w:rsidRPr="008E5DB7" w:rsidDel="00F10EF4">
              <w:delText>[2]</w:delText>
            </w:r>
          </w:del>
          <w:del w:id="1058" w:author="Aziz Boxwala" w:date="2014-08-22T20:36:00Z">
            <w:r w:rsidR="00AB3293" w:rsidDel="00EA2BB5">
              <w:fldChar w:fldCharType="end"/>
            </w:r>
          </w:del>
          <w:customXmlDelRangeStart w:id="1059" w:author="Aziz Boxwala" w:date="2014-08-22T20:36:00Z"/>
        </w:sdtContent>
      </w:sdt>
      <w:customXmlDelRangeEnd w:id="1059"/>
      <w:r w:rsidR="00AB3293">
        <w:t xml:space="preserve"> classes</w:t>
      </w:r>
      <w:del w:id="1060" w:author="Aziz Boxwala" w:date="2014-08-22T20:35:00Z">
        <w:r w:rsidDel="00C51902">
          <w:delText xml:space="preserve">. </w:delText>
        </w:r>
        <w:r w:rsidRPr="00CB40FE" w:rsidDel="00C51902">
          <w:delText>The original mapping was against the Virtual Medical Record (</w:delText>
        </w:r>
        <w:r w:rsidR="00CF6E2D" w:rsidRPr="00CB40FE" w:rsidDel="00C51902">
          <w:delText>vMR</w:delText>
        </w:r>
        <w:r w:rsidRPr="00CB40FE" w:rsidDel="00C51902">
          <w:delText>)</w:delText>
        </w:r>
        <w:r w:rsidR="00462517" w:rsidRPr="00CB40FE" w:rsidDel="00C51902">
          <w:delText xml:space="preserve"> for Clinical Decision Support </w:delText>
        </w:r>
      </w:del>
      <w:customXmlDelRangeStart w:id="1061" w:author="Aziz Boxwala" w:date="2014-08-22T20:35:00Z"/>
      <w:sdt>
        <w:sdtPr>
          <w:id w:val="-2120667064"/>
          <w:citation/>
        </w:sdtPr>
        <w:sdtContent>
          <w:customXmlDelRangeEnd w:id="1061"/>
          <w:del w:id="1062" w:author="Aziz Boxwala" w:date="2014-08-22T20:35:00Z">
            <w:r w:rsidR="00462517" w:rsidRPr="00EC695A" w:rsidDel="00C51902">
              <w:fldChar w:fldCharType="begin"/>
            </w:r>
          </w:del>
          <w:del w:id="1063" w:author="Aziz Boxwala" w:date="2014-08-22T20:33:00Z">
            <w:r w:rsidR="00462517" w:rsidRPr="00CB40FE" w:rsidDel="00C51902">
              <w:delInstrText xml:space="preserve"> CITATION HL7133 \l 1033 </w:delInstrText>
            </w:r>
          </w:del>
          <w:del w:id="1064" w:author="Aziz Boxwala" w:date="2014-08-22T20:35:00Z">
            <w:r w:rsidR="00462517" w:rsidRPr="00EC695A" w:rsidDel="00C51902">
              <w:fldChar w:fldCharType="separate"/>
            </w:r>
          </w:del>
          <w:del w:id="1065" w:author="Aziz Boxwala" w:date="2014-08-11T18:56:00Z">
            <w:r w:rsidR="00DC4595" w:rsidRPr="008E5DB7" w:rsidDel="00F10EF4">
              <w:delText>[2]</w:delText>
            </w:r>
          </w:del>
          <w:del w:id="1066" w:author="Aziz Boxwala" w:date="2014-08-22T20:35:00Z">
            <w:r w:rsidR="00462517" w:rsidRPr="00EC695A" w:rsidDel="00C51902">
              <w:fldChar w:fldCharType="end"/>
            </w:r>
          </w:del>
          <w:customXmlDelRangeStart w:id="1067" w:author="Aziz Boxwala" w:date="2014-08-22T20:35:00Z"/>
        </w:sdtContent>
      </w:sdt>
      <w:customXmlDelRangeEnd w:id="1067"/>
      <w:del w:id="1068" w:author="Aziz Boxwala" w:date="2014-08-22T20:35:00Z">
        <w:r w:rsidR="00534F33" w:rsidRPr="00CB40FE" w:rsidDel="00C51902">
          <w:delText>;</w:delText>
        </w:r>
        <w:r w:rsidRPr="00CB40FE" w:rsidDel="00C51902">
          <w:delText xml:space="preserve"> </w:delText>
        </w:r>
        <w:commentRangeStart w:id="1069"/>
        <w:r w:rsidRPr="00CB40FE" w:rsidDel="00C51902">
          <w:delText xml:space="preserve">changes in the current </w:delText>
        </w:r>
      </w:del>
      <w:del w:id="1070" w:author="Aziz Boxwala" w:date="2014-08-07T20:14:00Z">
        <w:r w:rsidRPr="00CB40FE" w:rsidDel="000302DC">
          <w:delText xml:space="preserve">balloted </w:delText>
        </w:r>
      </w:del>
      <w:del w:id="1071" w:author="Aziz Boxwala" w:date="2014-08-22T20:35:00Z">
        <w:r w:rsidRPr="00CB40FE" w:rsidDel="00C51902">
          <w:delText xml:space="preserve">version of </w:delText>
        </w:r>
        <w:r w:rsidR="00CF6E2D" w:rsidRPr="00CB40FE" w:rsidDel="00C51902">
          <w:delText>vMR</w:delText>
        </w:r>
        <w:r w:rsidRPr="00CB40FE" w:rsidDel="00C51902">
          <w:delText xml:space="preserve"> Release 2 (May 2013) have been annotated in the comments column of the worksheet as appropriate</w:delText>
        </w:r>
        <w:commentRangeEnd w:id="1069"/>
        <w:r w:rsidR="000302DC" w:rsidDel="00C51902">
          <w:rPr>
            <w:rStyle w:val="CommentReference"/>
            <w:rFonts w:eastAsia="Times New Roman"/>
            <w:noProof w:val="0"/>
          </w:rPr>
          <w:commentReference w:id="1069"/>
        </w:r>
      </w:del>
      <w:r w:rsidRPr="00CB40FE">
        <w:t xml:space="preserve">. </w:t>
      </w:r>
    </w:p>
    <w:p w14:paraId="2C70A737" w14:textId="68AC3BBA" w:rsidR="008B420E" w:rsidRPr="00CB40FE" w:rsidDel="00C70ADB" w:rsidRDefault="001F6FC3" w:rsidP="008B420E">
      <w:pPr>
        <w:pStyle w:val="BodyText"/>
        <w:rPr>
          <w:del w:id="1072" w:author="Aziz Boxwala" w:date="2014-08-20T20:42:00Z"/>
        </w:rPr>
      </w:pPr>
      <w:r w:rsidRPr="00CB40FE">
        <w:t xml:space="preserve">The summary worksheet shows the mappings of the </w:t>
      </w:r>
      <w:r w:rsidR="00AB3293" w:rsidRPr="008E5DB7">
        <w:t>Q</w:t>
      </w:r>
      <w:r w:rsidRPr="00CB40FE">
        <w:t xml:space="preserve">DM data types </w:t>
      </w:r>
      <w:r w:rsidR="00EF6984" w:rsidRPr="008E5DB7">
        <w:t>(with</w:t>
      </w:r>
      <w:r w:rsidRPr="00CB40FE">
        <w:t xml:space="preserve"> QRDA-I templates</w:t>
      </w:r>
      <w:del w:id="1073" w:author="Aziz Boxwala" w:date="2014-08-22T20:38:00Z">
        <w:r w:rsidR="00EF6984" w:rsidRPr="008E5DB7" w:rsidDel="009C0485">
          <w:delText>)</w:delText>
        </w:r>
      </w:del>
      <w:customXmlInsRangeStart w:id="1074" w:author="Aziz Boxwala" w:date="2014-08-22T20:38:00Z"/>
      <w:sdt>
        <w:sdtPr>
          <w:id w:val="-500196057"/>
          <w:citation/>
        </w:sdtPr>
        <w:sdtContent>
          <w:customXmlInsRangeEnd w:id="1074"/>
          <w:ins w:id="1075" w:author="Aziz Boxwala" w:date="2014-08-22T20:38:00Z">
            <w:r w:rsidR="009C0485">
              <w:fldChar w:fldCharType="begin"/>
            </w:r>
            <w:r w:rsidR="009C0485">
              <w:instrText xml:space="preserve"> CITATION HL7135 \l 1033 </w:instrText>
            </w:r>
          </w:ins>
          <w:r w:rsidR="009C0485">
            <w:fldChar w:fldCharType="separate"/>
          </w:r>
          <w:ins w:id="1076" w:author="Aziz Boxwala" w:date="2014-08-22T20:38:00Z">
            <w:r w:rsidR="009C0485">
              <w:t xml:space="preserve"> </w:t>
            </w:r>
            <w:r w:rsidR="009C0485" w:rsidRPr="009C0485">
              <w:rPr>
                <w:rPrChange w:id="1077" w:author="Aziz Boxwala" w:date="2014-08-22T20:38:00Z">
                  <w:rPr>
                    <w:rFonts w:eastAsia="Times New Roman"/>
                  </w:rPr>
                </w:rPrChange>
              </w:rPr>
              <w:t>[3]</w:t>
            </w:r>
            <w:r w:rsidR="009C0485">
              <w:fldChar w:fldCharType="end"/>
            </w:r>
          </w:ins>
          <w:customXmlInsRangeStart w:id="1078" w:author="Aziz Boxwala" w:date="2014-08-22T20:38:00Z"/>
        </w:sdtContent>
      </w:sdt>
      <w:customXmlInsRangeEnd w:id="1078"/>
      <w:ins w:id="1079" w:author="Aziz Boxwala" w:date="2014-08-22T20:38:00Z">
        <w:r w:rsidR="009C0485">
          <w:t>)</w:t>
        </w:r>
      </w:ins>
      <w:del w:id="1080" w:author="Aziz Boxwala" w:date="2014-08-22T20:38:00Z">
        <w:r w:rsidRPr="00CB40FE" w:rsidDel="009C0485">
          <w:delText xml:space="preserve"> (July 2012)</w:delText>
        </w:r>
      </w:del>
      <w:r w:rsidRPr="00CB40FE">
        <w:t xml:space="preserve"> and </w:t>
      </w:r>
      <w:r w:rsidR="00EF6984" w:rsidRPr="008E5DB7">
        <w:t xml:space="preserve">QIDAM and </w:t>
      </w:r>
      <w:r w:rsidRPr="00CB40FE">
        <w:t>vMR classes, with each top-level QDM category (e.g., Medication) followed by a specific state (e.g., Medication, Administe</w:t>
      </w:r>
      <w:r w:rsidR="00785E15" w:rsidRPr="008E5DB7">
        <w:t>red</w:t>
      </w:r>
      <w:r w:rsidRPr="00CB40FE">
        <w:t>, which is mapped to the SubstanceAdministrationEvent vMR class</w:t>
      </w:r>
      <w:r w:rsidR="00785E15" w:rsidRPr="008E5DB7">
        <w:t>)</w:t>
      </w:r>
      <w:r w:rsidRPr="00CB40FE">
        <w:t>.</w:t>
      </w:r>
      <w:r w:rsidR="008B420E" w:rsidRPr="00CB40FE">
        <w:t xml:space="preserve"> </w:t>
      </w:r>
    </w:p>
    <w:p w14:paraId="7A05815E" w14:textId="53B96D81" w:rsidR="008B420E" w:rsidRDefault="008B420E" w:rsidP="008B420E">
      <w:pPr>
        <w:pStyle w:val="BodyText"/>
        <w:rPr>
          <w:ins w:id="1081" w:author="Aziz Boxwala" w:date="2014-08-20T20:42:00Z"/>
        </w:rPr>
      </w:pPr>
      <w:r w:rsidRPr="00CB40FE">
        <w:t>The other tabs in the worksheet are associated with the appropriate QDM category (e.g.</w:t>
      </w:r>
      <w:r w:rsidR="00534F33" w:rsidRPr="00CB40FE">
        <w:t>,</w:t>
      </w:r>
      <w:r w:rsidRPr="00CB40FE">
        <w:t xml:space="preserve"> Diagnosis, Encounter, Intervention, etc.) in which each category lists the QDM attributes which are mapped to the equivalent </w:t>
      </w:r>
      <w:r w:rsidR="00CF6E2D" w:rsidRPr="00CB40FE">
        <w:t>vMR</w:t>
      </w:r>
      <w:r w:rsidRPr="00CB40FE">
        <w:t xml:space="preserve">  classes and </w:t>
      </w:r>
      <w:del w:id="1082" w:author="Aziz Boxwala" w:date="2014-08-08T18:50:00Z">
        <w:r w:rsidRPr="00CB40FE" w:rsidDel="005E5DA9">
          <w:delText>properties</w:delText>
        </w:r>
      </w:del>
      <w:ins w:id="1083" w:author="Aziz Boxwala" w:date="2014-08-08T18:50:00Z">
        <w:r w:rsidR="005E5DA9">
          <w:t>attributes</w:t>
        </w:r>
      </w:ins>
      <w:r w:rsidRPr="00CB40FE">
        <w:t xml:space="preserve">. </w:t>
      </w:r>
      <w:r w:rsidR="00534F33" w:rsidRPr="00CB40FE">
        <w:t>T</w:t>
      </w:r>
      <w:r w:rsidRPr="00CB40FE">
        <w:t>he Additional Notes column</w:t>
      </w:r>
      <w:r w:rsidR="00534F33" w:rsidRPr="00CB40FE">
        <w:t xml:space="preserve"> </w:t>
      </w:r>
      <w:del w:id="1084" w:author="Aziz Boxwala" w:date="2014-08-20T20:42:00Z">
        <w:r w:rsidR="00534F33" w:rsidRPr="00CB40FE" w:rsidDel="00C70ADB">
          <w:delText xml:space="preserve">notes </w:delText>
        </w:r>
      </w:del>
      <w:ins w:id="1085" w:author="Aziz Boxwala" w:date="2014-08-20T20:42:00Z">
        <w:r w:rsidR="00C70ADB">
          <w:t>describes</w:t>
        </w:r>
        <w:r w:rsidR="00C70ADB" w:rsidRPr="00CB40FE">
          <w:t xml:space="preserve"> </w:t>
        </w:r>
      </w:ins>
      <w:r w:rsidR="00534F33" w:rsidRPr="00CB40FE">
        <w:t>exceptions or limitations</w:t>
      </w:r>
      <w:r w:rsidR="00144CC1" w:rsidRPr="00CB40FE">
        <w:t>.</w:t>
      </w:r>
    </w:p>
    <w:p w14:paraId="135A9AFC" w14:textId="73828D25" w:rsidR="00C70ADB" w:rsidRDefault="00C70ADB" w:rsidP="008B420E">
      <w:pPr>
        <w:pStyle w:val="BodyText"/>
      </w:pPr>
      <w:ins w:id="1086" w:author="Aziz Boxwala" w:date="2014-08-20T20:44:00Z">
        <w:r>
          <w:t xml:space="preserve">The purpose of these mappings in the supplemental worksheet is to assess the coverage of concepts from QDM and vMR in QIDAM. </w:t>
        </w:r>
      </w:ins>
      <w:ins w:id="1087" w:author="Aziz Boxwala" w:date="2014-08-20T20:42:00Z">
        <w:r>
          <w:t>The</w:t>
        </w:r>
      </w:ins>
      <w:ins w:id="1088" w:author="Aziz Boxwala" w:date="2014-08-20T20:44:00Z">
        <w:r>
          <w:t xml:space="preserve"> mappings</w:t>
        </w:r>
      </w:ins>
      <w:ins w:id="1089" w:author="Aziz Boxwala" w:date="2014-08-20T20:42:00Z">
        <w:r>
          <w:t xml:space="preserve"> </w:t>
        </w:r>
      </w:ins>
      <w:ins w:id="1090" w:author="Aziz Boxwala" w:date="2014-08-20T20:44:00Z">
        <w:r>
          <w:t>are</w:t>
        </w:r>
      </w:ins>
      <w:ins w:id="1091" w:author="Aziz Boxwala" w:date="2014-08-20T20:43:00Z">
        <w:r>
          <w:t xml:space="preserve"> not intended to </w:t>
        </w:r>
      </w:ins>
      <w:ins w:id="1092" w:author="Aziz Boxwala" w:date="2014-08-20T20:44:00Z">
        <w:r>
          <w:t xml:space="preserve">be specifications for </w:t>
        </w:r>
      </w:ins>
      <w:ins w:id="1093" w:author="Aziz Boxwala" w:date="2014-08-20T20:43:00Z">
        <w:r>
          <w:t xml:space="preserve">computational transformations across these models. </w:t>
        </w:r>
      </w:ins>
      <w:ins w:id="1094" w:author="Aziz Boxwala" w:date="2014-08-21T09:24:00Z">
        <w:r w:rsidR="00E51185">
          <w:t>D</w:t>
        </w:r>
      </w:ins>
      <w:ins w:id="1095" w:author="Aziz Boxwala" w:date="2014-08-20T20:42:00Z">
        <w:r>
          <w:t>ata represented in other models will not need to be transformed to QIDAM</w:t>
        </w:r>
      </w:ins>
      <w:ins w:id="1096" w:author="Aziz Boxwala" w:date="2014-08-20T20:45:00Z">
        <w:r>
          <w:t>,</w:t>
        </w:r>
      </w:ins>
      <w:ins w:id="1097" w:author="Aziz Boxwala" w:date="2014-08-20T20:42:00Z">
        <w:r>
          <w:t xml:space="preserve"> since QIDAM is conceptual. However, mapping to QIDAM may be used to determine whether a given logical or physical model can represent the data and concepts required for health quality improvement</w:t>
        </w:r>
      </w:ins>
      <w:ins w:id="1098" w:author="Aziz Boxwala" w:date="2014-08-21T09:25:00Z">
        <w:r w:rsidR="00E51185">
          <w:t>, as we have done with QDM and VMR mappings</w:t>
        </w:r>
      </w:ins>
      <w:ins w:id="1099" w:author="Aziz Boxwala" w:date="2014-08-20T20:42:00Z">
        <w:r>
          <w:t>.</w:t>
        </w:r>
      </w:ins>
    </w:p>
    <w:p w14:paraId="3F1D41DA" w14:textId="3436432C" w:rsidR="00FA5CC8" w:rsidRDefault="00FA5CC8" w:rsidP="00FA5CC8">
      <w:pPr>
        <w:pStyle w:val="Heading2nospace"/>
      </w:pPr>
      <w:bookmarkStart w:id="1100" w:name="_Toc396502232"/>
      <w:r>
        <w:t>Scope</w:t>
      </w:r>
      <w:bookmarkEnd w:id="1100"/>
    </w:p>
    <w:p w14:paraId="792CE914" w14:textId="112072C3" w:rsidR="00EF01A7" w:rsidRDefault="00EF01A7" w:rsidP="009F4841">
      <w:pPr>
        <w:pStyle w:val="BodyText"/>
        <w:rPr>
          <w:lang w:eastAsia="x-none"/>
        </w:rPr>
      </w:pPr>
      <w:r>
        <w:rPr>
          <w:lang w:eastAsia="x-none"/>
        </w:rPr>
        <w:t>The primary scope of this model is limited to the</w:t>
      </w:r>
      <w:ins w:id="1101" w:author="Aziz Boxwala" w:date="2014-08-08T17:42:00Z">
        <w:r w:rsidR="00956EE0">
          <w:rPr>
            <w:lang w:eastAsia="x-none"/>
          </w:rPr>
          <w:t xml:space="preserve"> </w:t>
        </w:r>
      </w:ins>
      <w:ins w:id="1102" w:author="Aziz Boxwala" w:date="2014-08-08T19:22:00Z">
        <w:r w:rsidR="004A25F1">
          <w:rPr>
            <w:lang w:eastAsia="x-none"/>
          </w:rPr>
          <w:t>clinical</w:t>
        </w:r>
      </w:ins>
      <w:r>
        <w:rPr>
          <w:lang w:eastAsia="x-none"/>
        </w:rPr>
        <w:t xml:space="preserve"> data elements </w:t>
      </w:r>
      <w:ins w:id="1103" w:author="Aziz Boxwala" w:date="2014-08-21T09:26:00Z">
        <w:r w:rsidR="003B56F4">
          <w:rPr>
            <w:lang w:eastAsia="x-none"/>
          </w:rPr>
          <w:t xml:space="preserve">that </w:t>
        </w:r>
      </w:ins>
      <w:r>
        <w:rPr>
          <w:lang w:eastAsia="x-none"/>
        </w:rPr>
        <w:t>need</w:t>
      </w:r>
      <w:del w:id="1104" w:author="Aziz Boxwala" w:date="2014-08-21T09:26:00Z">
        <w:r w:rsidDel="003B56F4">
          <w:rPr>
            <w:lang w:eastAsia="x-none"/>
          </w:rPr>
          <w:delText>ed</w:delText>
        </w:r>
      </w:del>
      <w:r>
        <w:rPr>
          <w:lang w:eastAsia="x-none"/>
        </w:rPr>
        <w:t xml:space="preserve"> to be represented in </w:t>
      </w:r>
      <w:r w:rsidR="009E7B5E">
        <w:rPr>
          <w:lang w:eastAsia="x-none"/>
        </w:rPr>
        <w:t xml:space="preserve">US Realm </w:t>
      </w:r>
      <w:r>
        <w:rPr>
          <w:lang w:eastAsia="x-none"/>
        </w:rPr>
        <w:t xml:space="preserve">eCQMs and CDS artifacts. </w:t>
      </w:r>
      <w:r w:rsidR="00534F33">
        <w:rPr>
          <w:lang w:eastAsia="x-none"/>
        </w:rPr>
        <w:t xml:space="preserve">The </w:t>
      </w:r>
      <w:r>
        <w:rPr>
          <w:lang w:eastAsia="x-none"/>
        </w:rPr>
        <w:t>working definition of the scope is the union of the existing</w:t>
      </w:r>
      <w:ins w:id="1105" w:author="Aziz Boxwala" w:date="2014-08-07T20:18:00Z">
        <w:r w:rsidR="004A25F1">
          <w:rPr>
            <w:lang w:eastAsia="x-none"/>
          </w:rPr>
          <w:t xml:space="preserve"> clinical</w:t>
        </w:r>
      </w:ins>
      <w:r>
        <w:rPr>
          <w:lang w:eastAsia="x-none"/>
        </w:rPr>
        <w:t xml:space="preserve"> </w:t>
      </w:r>
      <w:r w:rsidR="00CE76FF">
        <w:rPr>
          <w:lang w:eastAsia="x-none"/>
        </w:rPr>
        <w:t xml:space="preserve">concepts represented in QDM </w:t>
      </w:r>
      <w:sdt>
        <w:sdtPr>
          <w:rPr>
            <w:lang w:eastAsia="x-none"/>
          </w:rPr>
          <w:id w:val="123663809"/>
          <w:citation/>
        </w:sdtPr>
        <w:sdtContent>
          <w:r w:rsidR="00CE76FF">
            <w:rPr>
              <w:lang w:eastAsia="x-none"/>
            </w:rPr>
            <w:fldChar w:fldCharType="begin"/>
          </w:r>
          <w:ins w:id="1106" w:author="Aziz Boxwala" w:date="2014-08-22T20:31:00Z">
            <w:r w:rsidR="00C51902">
              <w:rPr>
                <w:lang w:eastAsia="x-none"/>
              </w:rPr>
              <w:instrText xml:space="preserve">CITATION Qua12 \l 1033 </w:instrText>
            </w:r>
          </w:ins>
          <w:del w:id="1107" w:author="Aziz Boxwala" w:date="2014-08-22T20:31:00Z">
            <w:r w:rsidR="00CE76FF" w:rsidDel="00C51902">
              <w:rPr>
                <w:lang w:eastAsia="x-none"/>
              </w:rPr>
              <w:delInstrText xml:space="preserve"> CITATION Qua12 \l 1033 </w:delInstrText>
            </w:r>
          </w:del>
          <w:r w:rsidR="00CE76FF">
            <w:rPr>
              <w:lang w:eastAsia="x-none"/>
            </w:rPr>
            <w:fldChar w:fldCharType="separate"/>
          </w:r>
          <w:ins w:id="1108" w:author="Aziz Boxwala" w:date="2014-08-22T20:31:00Z">
            <w:r w:rsidR="00C51902" w:rsidRPr="00C51902">
              <w:rPr>
                <w:lang w:eastAsia="x-none"/>
                <w:rPrChange w:id="1109" w:author="Aziz Boxwala" w:date="2014-08-22T20:31:00Z">
                  <w:rPr>
                    <w:rFonts w:eastAsia="Times New Roman"/>
                  </w:rPr>
                </w:rPrChange>
              </w:rPr>
              <w:t>[1]</w:t>
            </w:r>
          </w:ins>
          <w:del w:id="1110" w:author="Aziz Boxwala" w:date="2014-08-11T18:56:00Z">
            <w:r w:rsidR="00DC4595" w:rsidRPr="008E5DB7" w:rsidDel="00F10EF4">
              <w:rPr>
                <w:lang w:eastAsia="x-none"/>
              </w:rPr>
              <w:delText>[1]</w:delText>
            </w:r>
          </w:del>
          <w:r w:rsidR="00CE76FF">
            <w:rPr>
              <w:lang w:eastAsia="x-none"/>
            </w:rPr>
            <w:fldChar w:fldCharType="end"/>
          </w:r>
        </w:sdtContent>
      </w:sdt>
      <w:r w:rsidR="00CE76FF">
        <w:rPr>
          <w:lang w:eastAsia="x-none"/>
        </w:rPr>
        <w:t xml:space="preserve"> </w:t>
      </w:r>
      <w:r w:rsidR="008F06EC" w:rsidRPr="008F06EC">
        <w:rPr>
          <w:lang w:eastAsia="x-none"/>
        </w:rPr>
        <w:t>(and, by d</w:t>
      </w:r>
      <w:r w:rsidR="008F06EC">
        <w:rPr>
          <w:lang w:eastAsia="x-none"/>
        </w:rPr>
        <w:t>erivation, the QDM-based HQMF Implementation Guide)</w:t>
      </w:r>
      <w:r w:rsidR="008F06EC" w:rsidRPr="008F06EC">
        <w:rPr>
          <w:lang w:eastAsia="x-none"/>
        </w:rPr>
        <w:t xml:space="preserve"> </w:t>
      </w:r>
      <w:r w:rsidR="00CE76FF">
        <w:rPr>
          <w:lang w:eastAsia="x-none"/>
        </w:rPr>
        <w:t xml:space="preserve">and vMR </w:t>
      </w:r>
      <w:sdt>
        <w:sdtPr>
          <w:rPr>
            <w:lang w:eastAsia="x-none"/>
          </w:rPr>
          <w:id w:val="-1739007711"/>
          <w:citation/>
        </w:sdtPr>
        <w:sdtContent>
          <w:r w:rsidR="00CE76FF">
            <w:rPr>
              <w:lang w:eastAsia="x-none"/>
            </w:rPr>
            <w:fldChar w:fldCharType="begin"/>
          </w:r>
          <w:ins w:id="1111" w:author="Aziz Boxwala" w:date="2014-08-22T20:33:00Z">
            <w:r w:rsidR="00C51902">
              <w:rPr>
                <w:lang w:eastAsia="x-none"/>
              </w:rPr>
              <w:instrText xml:space="preserve">CITATION HL7133 \l 1033 </w:instrText>
            </w:r>
          </w:ins>
          <w:del w:id="1112" w:author="Aziz Boxwala" w:date="2014-08-22T20:33:00Z">
            <w:r w:rsidR="00CE76FF" w:rsidDel="00C51902">
              <w:rPr>
                <w:lang w:eastAsia="x-none"/>
              </w:rPr>
              <w:delInstrText xml:space="preserve"> CITATION HL7133 \l 1033 </w:delInstrText>
            </w:r>
          </w:del>
          <w:r w:rsidR="00CE76FF">
            <w:rPr>
              <w:lang w:eastAsia="x-none"/>
            </w:rPr>
            <w:fldChar w:fldCharType="separate"/>
          </w:r>
          <w:ins w:id="1113" w:author="Aziz Boxwala" w:date="2014-08-22T20:33:00Z">
            <w:r w:rsidR="00C51902" w:rsidRPr="00C51902">
              <w:rPr>
                <w:lang w:eastAsia="x-none"/>
                <w:rPrChange w:id="1114" w:author="Aziz Boxwala" w:date="2014-08-22T20:33:00Z">
                  <w:rPr>
                    <w:rFonts w:eastAsia="Times New Roman"/>
                  </w:rPr>
                </w:rPrChange>
              </w:rPr>
              <w:t>[2]</w:t>
            </w:r>
          </w:ins>
          <w:del w:id="1115" w:author="Aziz Boxwala" w:date="2014-08-11T18:56:00Z">
            <w:r w:rsidR="00DC4595" w:rsidRPr="008E5DB7" w:rsidDel="00F10EF4">
              <w:rPr>
                <w:lang w:eastAsia="x-none"/>
              </w:rPr>
              <w:delText>[2]</w:delText>
            </w:r>
          </w:del>
          <w:r w:rsidR="00CE76FF">
            <w:rPr>
              <w:lang w:eastAsia="x-none"/>
            </w:rPr>
            <w:fldChar w:fldCharType="end"/>
          </w:r>
        </w:sdtContent>
      </w:sdt>
      <w:r w:rsidR="00CE76FF">
        <w:rPr>
          <w:lang w:eastAsia="x-none"/>
        </w:rPr>
        <w:t xml:space="preserve"> </w:t>
      </w:r>
      <w:r>
        <w:rPr>
          <w:lang w:eastAsia="x-none"/>
        </w:rPr>
        <w:t xml:space="preserve">that are further informed by the templates specifications </w:t>
      </w:r>
      <w:r w:rsidR="00534F33">
        <w:rPr>
          <w:lang w:eastAsia="x-none"/>
        </w:rPr>
        <w:t xml:space="preserve">previously </w:t>
      </w:r>
      <w:r>
        <w:rPr>
          <w:lang w:eastAsia="x-none"/>
        </w:rPr>
        <w:t>listed.</w:t>
      </w:r>
    </w:p>
    <w:p w14:paraId="5456C516" w14:textId="2FCC59C2" w:rsidR="00EF01A7" w:rsidRDefault="009F4841" w:rsidP="009F4841">
      <w:pPr>
        <w:pStyle w:val="BodyText"/>
        <w:rPr>
          <w:lang w:eastAsia="x-none"/>
        </w:rPr>
      </w:pPr>
      <w:r>
        <w:rPr>
          <w:lang w:eastAsia="x-none"/>
        </w:rPr>
        <w:lastRenderedPageBreak/>
        <w:t xml:space="preserve">The model currently </w:t>
      </w:r>
      <w:r w:rsidR="00764205">
        <w:rPr>
          <w:lang w:eastAsia="x-none"/>
        </w:rPr>
        <w:t>addresses</w:t>
      </w:r>
      <w:r w:rsidR="007A750D">
        <w:rPr>
          <w:lang w:eastAsia="x-none"/>
        </w:rPr>
        <w:t xml:space="preserve"> concepts related to</w:t>
      </w:r>
      <w:r w:rsidR="00534F33">
        <w:rPr>
          <w:lang w:eastAsia="x-none"/>
        </w:rPr>
        <w:t>:</w:t>
      </w:r>
    </w:p>
    <w:p w14:paraId="1E1808BB" w14:textId="77777777" w:rsidR="003B56F4" w:rsidRDefault="003B56F4" w:rsidP="003B56F4">
      <w:pPr>
        <w:pStyle w:val="BodyText"/>
        <w:numPr>
          <w:ilvl w:val="0"/>
          <w:numId w:val="11"/>
        </w:numPr>
        <w:rPr>
          <w:lang w:eastAsia="x-none"/>
        </w:rPr>
      </w:pPr>
      <w:moveToRangeStart w:id="1116" w:author="Aziz Boxwala" w:date="2014-08-21T09:29:00Z" w:name="move396376724"/>
      <w:moveTo w:id="1117" w:author="Aziz Boxwala" w:date="2014-08-21T09:29:00Z">
        <w:r>
          <w:rPr>
            <w:lang w:eastAsia="x-none"/>
          </w:rPr>
          <w:t>Communication</w:t>
        </w:r>
      </w:moveTo>
    </w:p>
    <w:p w14:paraId="1B13A6CF" w14:textId="2D40A677" w:rsidR="003B56F4" w:rsidRDefault="003B56F4" w:rsidP="003B56F4">
      <w:pPr>
        <w:pStyle w:val="BodyText"/>
        <w:numPr>
          <w:ilvl w:val="0"/>
          <w:numId w:val="11"/>
        </w:numPr>
        <w:rPr>
          <w:lang w:eastAsia="x-none"/>
        </w:rPr>
      </w:pPr>
      <w:moveTo w:id="1118" w:author="Aziz Boxwala" w:date="2014-08-21T09:29:00Z">
        <w:r>
          <w:rPr>
            <w:lang w:eastAsia="x-none"/>
          </w:rPr>
          <w:t xml:space="preserve">Care </w:t>
        </w:r>
        <w:del w:id="1119" w:author="Aziz Boxwala" w:date="2014-08-21T09:30:00Z">
          <w:r w:rsidDel="003B56F4">
            <w:rPr>
              <w:lang w:eastAsia="x-none"/>
            </w:rPr>
            <w:delText>G</w:delText>
          </w:r>
        </w:del>
      </w:moveTo>
      <w:ins w:id="1120" w:author="Aziz Boxwala" w:date="2014-08-21T09:30:00Z">
        <w:r>
          <w:rPr>
            <w:lang w:eastAsia="x-none"/>
          </w:rPr>
          <w:t>g</w:t>
        </w:r>
      </w:ins>
      <w:moveTo w:id="1121" w:author="Aziz Boxwala" w:date="2014-08-21T09:29:00Z">
        <w:r>
          <w:rPr>
            <w:lang w:eastAsia="x-none"/>
          </w:rPr>
          <w:t>oals</w:t>
        </w:r>
      </w:moveTo>
    </w:p>
    <w:p w14:paraId="626F236A" w14:textId="535B7BB2" w:rsidR="003B56F4" w:rsidRDefault="003B56F4" w:rsidP="003B56F4">
      <w:pPr>
        <w:pStyle w:val="BodyText"/>
        <w:numPr>
          <w:ilvl w:val="0"/>
          <w:numId w:val="11"/>
        </w:numPr>
        <w:rPr>
          <w:ins w:id="1122" w:author="Aziz Boxwala" w:date="2014-08-21T09:30:00Z"/>
          <w:lang w:eastAsia="x-none"/>
        </w:rPr>
      </w:pPr>
      <w:ins w:id="1123" w:author="Aziz Boxwala" w:date="2014-08-21T09:30:00Z">
        <w:r>
          <w:rPr>
            <w:lang w:eastAsia="x-none"/>
          </w:rPr>
          <w:t>Diet and nutrition</w:t>
        </w:r>
      </w:ins>
    </w:p>
    <w:p w14:paraId="5BF30181" w14:textId="1877297C" w:rsidR="003B56F4" w:rsidRDefault="003B56F4" w:rsidP="003B56F4">
      <w:pPr>
        <w:pStyle w:val="BodyText"/>
        <w:numPr>
          <w:ilvl w:val="0"/>
          <w:numId w:val="11"/>
        </w:numPr>
        <w:rPr>
          <w:ins w:id="1124" w:author="Aziz Boxwala" w:date="2014-08-21T09:30:00Z"/>
          <w:lang w:eastAsia="x-none"/>
        </w:rPr>
      </w:pPr>
      <w:ins w:id="1125" w:author="Aziz Boxwala" w:date="2014-08-21T09:30:00Z">
        <w:r>
          <w:rPr>
            <w:lang w:eastAsia="x-none"/>
          </w:rPr>
          <w:t>Participation in c</w:t>
        </w:r>
      </w:ins>
      <w:moveTo w:id="1126" w:author="Aziz Boxwala" w:date="2014-08-21T09:29:00Z">
        <w:del w:id="1127" w:author="Aziz Boxwala" w:date="2014-08-21T09:30:00Z">
          <w:r w:rsidDel="003B56F4">
            <w:rPr>
              <w:lang w:eastAsia="x-none"/>
            </w:rPr>
            <w:delText>C</w:delText>
          </w:r>
        </w:del>
        <w:r>
          <w:rPr>
            <w:lang w:eastAsia="x-none"/>
          </w:rPr>
          <w:t xml:space="preserve">are </w:t>
        </w:r>
      </w:moveTo>
      <w:ins w:id="1128" w:author="Aziz Boxwala" w:date="2014-08-21T09:30:00Z">
        <w:r>
          <w:rPr>
            <w:lang w:eastAsia="x-none"/>
          </w:rPr>
          <w:t>p</w:t>
        </w:r>
      </w:ins>
      <w:moveTo w:id="1129" w:author="Aziz Boxwala" w:date="2014-08-21T09:29:00Z">
        <w:del w:id="1130" w:author="Aziz Boxwala" w:date="2014-08-21T09:30:00Z">
          <w:r w:rsidDel="003B56F4">
            <w:rPr>
              <w:lang w:eastAsia="x-none"/>
            </w:rPr>
            <w:delText>P</w:delText>
          </w:r>
        </w:del>
        <w:r>
          <w:rPr>
            <w:lang w:eastAsia="x-none"/>
          </w:rPr>
          <w:t xml:space="preserve">lans and </w:t>
        </w:r>
      </w:moveTo>
      <w:ins w:id="1131" w:author="Aziz Boxwala" w:date="2014-08-21T09:30:00Z">
        <w:r>
          <w:rPr>
            <w:lang w:eastAsia="x-none"/>
          </w:rPr>
          <w:t>p</w:t>
        </w:r>
      </w:ins>
      <w:moveTo w:id="1132" w:author="Aziz Boxwala" w:date="2014-08-21T09:29:00Z">
        <w:del w:id="1133" w:author="Aziz Boxwala" w:date="2014-08-21T09:30:00Z">
          <w:r w:rsidDel="003B56F4">
            <w:rPr>
              <w:lang w:eastAsia="x-none"/>
            </w:rPr>
            <w:delText>P</w:delText>
          </w:r>
        </w:del>
        <w:r>
          <w:rPr>
            <w:lang w:eastAsia="x-none"/>
          </w:rPr>
          <w:t>rotocols</w:t>
        </w:r>
      </w:moveTo>
    </w:p>
    <w:p w14:paraId="16675A08" w14:textId="15F5A5DF" w:rsidR="003B56F4" w:rsidRDefault="003B56F4" w:rsidP="003B56F4">
      <w:pPr>
        <w:pStyle w:val="BodyText"/>
        <w:numPr>
          <w:ilvl w:val="0"/>
          <w:numId w:val="11"/>
        </w:numPr>
        <w:rPr>
          <w:ins w:id="1134" w:author="Aziz Boxwala" w:date="2014-08-21T09:30:00Z"/>
          <w:lang w:eastAsia="x-none"/>
        </w:rPr>
      </w:pPr>
      <w:ins w:id="1135" w:author="Aziz Boxwala" w:date="2014-08-21T09:30:00Z">
        <w:r>
          <w:rPr>
            <w:lang w:eastAsia="x-none"/>
          </w:rPr>
          <w:t>Use of devices</w:t>
        </w:r>
      </w:ins>
    </w:p>
    <w:p w14:paraId="3828E6FD" w14:textId="77A52AC9" w:rsidR="003B56F4" w:rsidDel="003B56F4" w:rsidRDefault="003B56F4" w:rsidP="003B56F4">
      <w:pPr>
        <w:pStyle w:val="BodyText"/>
        <w:numPr>
          <w:ilvl w:val="0"/>
          <w:numId w:val="11"/>
        </w:numPr>
        <w:rPr>
          <w:del w:id="1136" w:author="Aziz Boxwala" w:date="2014-08-21T09:30:00Z"/>
          <w:lang w:eastAsia="x-none"/>
        </w:rPr>
      </w:pPr>
    </w:p>
    <w:moveToRangeEnd w:id="1116"/>
    <w:p w14:paraId="6137756E" w14:textId="68AAEAFA" w:rsidR="007A750D" w:rsidRDefault="007A750D" w:rsidP="00363B1C">
      <w:pPr>
        <w:pStyle w:val="BodyText"/>
        <w:numPr>
          <w:ilvl w:val="0"/>
          <w:numId w:val="11"/>
        </w:numPr>
        <w:rPr>
          <w:ins w:id="1137" w:author="Aziz Boxwala" w:date="2014-08-21T09:31:00Z"/>
          <w:lang w:eastAsia="x-none"/>
        </w:rPr>
      </w:pPr>
      <w:r>
        <w:rPr>
          <w:lang w:eastAsia="x-none"/>
        </w:rPr>
        <w:t>Encounters</w:t>
      </w:r>
    </w:p>
    <w:p w14:paraId="0BE92200" w14:textId="09CA0024" w:rsidR="003B56F4" w:rsidRDefault="003B56F4" w:rsidP="00363B1C">
      <w:pPr>
        <w:pStyle w:val="BodyText"/>
        <w:numPr>
          <w:ilvl w:val="0"/>
          <w:numId w:val="11"/>
        </w:numPr>
        <w:rPr>
          <w:lang w:eastAsia="x-none"/>
        </w:rPr>
      </w:pPr>
      <w:ins w:id="1138" w:author="Aziz Boxwala" w:date="2014-08-21T09:31:00Z">
        <w:r>
          <w:rPr>
            <w:lang w:eastAsia="x-none"/>
          </w:rPr>
          <w:t>Immunization</w:t>
        </w:r>
      </w:ins>
    </w:p>
    <w:p w14:paraId="4746229E" w14:textId="741D8591" w:rsidR="007A750D" w:rsidRDefault="007A750D" w:rsidP="00363B1C">
      <w:pPr>
        <w:pStyle w:val="BodyText"/>
        <w:numPr>
          <w:ilvl w:val="0"/>
          <w:numId w:val="11"/>
        </w:numPr>
        <w:rPr>
          <w:lang w:eastAsia="x-none"/>
        </w:rPr>
      </w:pPr>
      <w:r>
        <w:rPr>
          <w:lang w:eastAsia="x-none"/>
        </w:rPr>
        <w:t>Medication</w:t>
      </w:r>
      <w:ins w:id="1139" w:author="Aziz Boxwala" w:date="2014-08-21T09:29:00Z">
        <w:r w:rsidR="003B56F4">
          <w:rPr>
            <w:lang w:eastAsia="x-none"/>
          </w:rPr>
          <w:t xml:space="preserve"> treatments</w:t>
        </w:r>
      </w:ins>
    </w:p>
    <w:p w14:paraId="00056206" w14:textId="30432855" w:rsidR="007A750D" w:rsidRDefault="007A750D" w:rsidP="00363B1C">
      <w:pPr>
        <w:pStyle w:val="BodyText"/>
        <w:numPr>
          <w:ilvl w:val="0"/>
          <w:numId w:val="11"/>
        </w:numPr>
        <w:rPr>
          <w:lang w:eastAsia="x-none"/>
        </w:rPr>
      </w:pPr>
      <w:r>
        <w:rPr>
          <w:lang w:eastAsia="x-none"/>
        </w:rPr>
        <w:t>Procedures</w:t>
      </w:r>
    </w:p>
    <w:p w14:paraId="214E76A0" w14:textId="06FD0333" w:rsidR="003B56F4" w:rsidRDefault="003B56F4" w:rsidP="00363B1C">
      <w:pPr>
        <w:pStyle w:val="BodyText"/>
        <w:numPr>
          <w:ilvl w:val="0"/>
          <w:numId w:val="11"/>
        </w:numPr>
        <w:rPr>
          <w:ins w:id="1140" w:author="Aziz Boxwala" w:date="2014-08-21T09:33:00Z"/>
          <w:lang w:eastAsia="x-none"/>
        </w:rPr>
      </w:pPr>
      <w:ins w:id="1141" w:author="Aziz Boxwala" w:date="2014-08-21T09:33:00Z">
        <w:r>
          <w:rPr>
            <w:lang w:eastAsia="x-none"/>
          </w:rPr>
          <w:t>Allergies, intolerances, and adverse reactions</w:t>
        </w:r>
      </w:ins>
    </w:p>
    <w:p w14:paraId="0F123FEE" w14:textId="5A298C6C" w:rsidR="007A750D" w:rsidDel="003B56F4" w:rsidRDefault="007A750D" w:rsidP="00363B1C">
      <w:pPr>
        <w:pStyle w:val="BodyText"/>
        <w:numPr>
          <w:ilvl w:val="0"/>
          <w:numId w:val="11"/>
        </w:numPr>
        <w:rPr>
          <w:del w:id="1142" w:author="Aziz Boxwala" w:date="2014-08-21T09:32:00Z"/>
          <w:lang w:eastAsia="x-none"/>
        </w:rPr>
      </w:pPr>
      <w:del w:id="1143" w:author="Aziz Boxwala" w:date="2014-08-21T09:32:00Z">
        <w:r w:rsidDel="003B56F4">
          <w:rPr>
            <w:lang w:eastAsia="x-none"/>
          </w:rPr>
          <w:delText>Observations</w:delText>
        </w:r>
        <w:r w:rsidR="009F4841" w:rsidDel="003B56F4">
          <w:rPr>
            <w:lang w:eastAsia="x-none"/>
          </w:rPr>
          <w:delText xml:space="preserve"> </w:delText>
        </w:r>
      </w:del>
    </w:p>
    <w:p w14:paraId="0F830428" w14:textId="167B01B5" w:rsidR="007A750D" w:rsidRDefault="007A750D" w:rsidP="00363B1C">
      <w:pPr>
        <w:pStyle w:val="BodyText"/>
        <w:numPr>
          <w:ilvl w:val="0"/>
          <w:numId w:val="11"/>
        </w:numPr>
        <w:rPr>
          <w:lang w:eastAsia="x-none"/>
        </w:rPr>
      </w:pPr>
      <w:r>
        <w:rPr>
          <w:lang w:eastAsia="x-none"/>
        </w:rPr>
        <w:t>Conditions</w:t>
      </w:r>
      <w:r w:rsidR="009F4841">
        <w:rPr>
          <w:lang w:eastAsia="x-none"/>
        </w:rPr>
        <w:t xml:space="preserve"> including findings, diagnoses, symptoms</w:t>
      </w:r>
    </w:p>
    <w:p w14:paraId="0F2B13D1" w14:textId="77777777" w:rsidR="003B56F4" w:rsidRDefault="003B56F4" w:rsidP="003B56F4">
      <w:pPr>
        <w:pStyle w:val="BodyText"/>
        <w:numPr>
          <w:ilvl w:val="0"/>
          <w:numId w:val="11"/>
        </w:numPr>
        <w:rPr>
          <w:ins w:id="1144" w:author="Aziz Boxwala" w:date="2014-08-21T09:32:00Z"/>
          <w:lang w:eastAsia="x-none"/>
        </w:rPr>
      </w:pPr>
      <w:ins w:id="1145" w:author="Aziz Boxwala" w:date="2014-08-21T09:32:00Z">
        <w:r>
          <w:rPr>
            <w:lang w:eastAsia="x-none"/>
          </w:rPr>
          <w:t>Contraindications</w:t>
        </w:r>
      </w:ins>
    </w:p>
    <w:p w14:paraId="47EB4C00" w14:textId="77777777" w:rsidR="003B56F4" w:rsidRDefault="003B56F4" w:rsidP="003B56F4">
      <w:pPr>
        <w:pStyle w:val="BodyText"/>
        <w:numPr>
          <w:ilvl w:val="0"/>
          <w:numId w:val="11"/>
        </w:numPr>
        <w:rPr>
          <w:ins w:id="1146" w:author="Aziz Boxwala" w:date="2014-08-21T09:32:00Z"/>
          <w:lang w:eastAsia="x-none"/>
        </w:rPr>
      </w:pPr>
      <w:ins w:id="1147" w:author="Aziz Boxwala" w:date="2014-08-21T09:32:00Z">
        <w:r>
          <w:rPr>
            <w:lang w:eastAsia="x-none"/>
          </w:rPr>
          <w:t xml:space="preserve">Care experience </w:t>
        </w:r>
      </w:ins>
    </w:p>
    <w:p w14:paraId="423E5E62" w14:textId="28CF78D7" w:rsidR="00015E37" w:rsidRDefault="00015E37" w:rsidP="003B56F4">
      <w:pPr>
        <w:pStyle w:val="BodyText"/>
        <w:numPr>
          <w:ilvl w:val="0"/>
          <w:numId w:val="11"/>
        </w:numPr>
        <w:rPr>
          <w:lang w:eastAsia="x-none"/>
        </w:rPr>
      </w:pPr>
      <w:r>
        <w:rPr>
          <w:lang w:eastAsia="x-none"/>
        </w:rPr>
        <w:t>Family history</w:t>
      </w:r>
    </w:p>
    <w:p w14:paraId="76864091" w14:textId="77777777" w:rsidR="003B56F4" w:rsidRDefault="003B56F4" w:rsidP="003B56F4">
      <w:pPr>
        <w:pStyle w:val="BodyText"/>
        <w:numPr>
          <w:ilvl w:val="0"/>
          <w:numId w:val="11"/>
        </w:numPr>
        <w:rPr>
          <w:ins w:id="1148" w:author="Aziz Boxwala" w:date="2014-08-21T09:32:00Z"/>
          <w:lang w:eastAsia="x-none"/>
        </w:rPr>
      </w:pPr>
      <w:ins w:id="1149" w:author="Aziz Boxwala" w:date="2014-08-21T09:32:00Z">
        <w:r>
          <w:rPr>
            <w:lang w:eastAsia="x-none"/>
          </w:rPr>
          <w:t xml:space="preserve">Observation results </w:t>
        </w:r>
      </w:ins>
    </w:p>
    <w:p w14:paraId="1B2F6B11" w14:textId="2EC91989" w:rsidR="009F4841" w:rsidRPr="006B1C43" w:rsidDel="003B56F4" w:rsidRDefault="009F4841">
      <w:pPr>
        <w:pStyle w:val="BodyText"/>
        <w:numPr>
          <w:ilvl w:val="0"/>
          <w:numId w:val="12"/>
        </w:numPr>
        <w:rPr>
          <w:del w:id="1150" w:author="Aziz Boxwala" w:date="2014-08-21T09:33:00Z"/>
          <w:lang w:eastAsia="x-none"/>
        </w:rPr>
        <w:pPrChange w:id="1151" w:author="Aziz Boxwala" w:date="2014-08-21T09:33:00Z">
          <w:pPr>
            <w:pStyle w:val="BodyText"/>
            <w:numPr>
              <w:numId w:val="11"/>
            </w:numPr>
            <w:ind w:left="720" w:hanging="360"/>
          </w:pPr>
        </w:pPrChange>
      </w:pPr>
      <w:del w:id="1152" w:author="Aziz Boxwala" w:date="2014-08-21T09:33:00Z">
        <w:r w:rsidDel="003B56F4">
          <w:rPr>
            <w:lang w:eastAsia="x-none"/>
          </w:rPr>
          <w:delText xml:space="preserve">Allergies, intolerances, and adverse </w:delText>
        </w:r>
      </w:del>
      <w:del w:id="1153" w:author="Aziz Boxwala" w:date="2014-08-21T09:31:00Z">
        <w:r w:rsidDel="003B56F4">
          <w:rPr>
            <w:lang w:eastAsia="x-none"/>
          </w:rPr>
          <w:delText>events</w:delText>
        </w:r>
      </w:del>
    </w:p>
    <w:p w14:paraId="6ED378E1" w14:textId="18D3A878" w:rsidR="009F4841" w:rsidRDefault="009F4841">
      <w:pPr>
        <w:pStyle w:val="BodyText"/>
        <w:numPr>
          <w:ilvl w:val="0"/>
          <w:numId w:val="12"/>
        </w:numPr>
        <w:rPr>
          <w:ins w:id="1154" w:author="Aziz Boxwala" w:date="2014-08-21T09:32:00Z"/>
          <w:lang w:eastAsia="x-none"/>
        </w:rPr>
      </w:pPr>
      <w:del w:id="1155" w:author="Aziz Boxwala" w:date="2014-08-21T09:32:00Z">
        <w:r w:rsidDel="003B56F4">
          <w:rPr>
            <w:lang w:eastAsia="x-none"/>
          </w:rPr>
          <w:delText>Immunizations</w:delText>
        </w:r>
      </w:del>
      <w:ins w:id="1156" w:author="Aziz Boxwala" w:date="2014-08-21T09:32:00Z">
        <w:r w:rsidR="003B56F4">
          <w:rPr>
            <w:lang w:eastAsia="x-none"/>
          </w:rPr>
          <w:t>Predictions such as risks and prognoses</w:t>
        </w:r>
      </w:ins>
    </w:p>
    <w:p w14:paraId="0AF2CBE7" w14:textId="760B73E4" w:rsidR="003B56F4" w:rsidDel="00B61FA3" w:rsidRDefault="003B56F4">
      <w:pPr>
        <w:pStyle w:val="BodyText"/>
        <w:ind w:left="360"/>
        <w:rPr>
          <w:del w:id="1157" w:author="Aziz Boxwala" w:date="2014-08-22T17:55:00Z"/>
          <w:lang w:eastAsia="x-none"/>
        </w:rPr>
        <w:pPrChange w:id="1158" w:author="Aziz Boxwala" w:date="2014-08-22T17:55:00Z">
          <w:pPr>
            <w:pStyle w:val="BodyText"/>
            <w:numPr>
              <w:numId w:val="12"/>
            </w:numPr>
            <w:ind w:left="720" w:hanging="360"/>
          </w:pPr>
        </w:pPrChange>
      </w:pPr>
    </w:p>
    <w:p w14:paraId="15482A0F" w14:textId="16AAF941" w:rsidR="009F4841" w:rsidDel="003B56F4" w:rsidRDefault="009F4841">
      <w:pPr>
        <w:pStyle w:val="BodyText"/>
        <w:ind w:left="360"/>
        <w:rPr>
          <w:del w:id="1159" w:author="Aziz Boxwala" w:date="2014-08-21T09:30:00Z"/>
          <w:lang w:eastAsia="x-none"/>
        </w:rPr>
        <w:pPrChange w:id="1160" w:author="Aziz Boxwala" w:date="2014-08-22T17:55:00Z">
          <w:pPr>
            <w:pStyle w:val="BodyText"/>
            <w:numPr>
              <w:numId w:val="12"/>
            </w:numPr>
            <w:ind w:left="720" w:hanging="360"/>
          </w:pPr>
        </w:pPrChange>
      </w:pPr>
      <w:del w:id="1161" w:author="Aziz Boxwala" w:date="2014-08-21T09:30:00Z">
        <w:r w:rsidDel="003B56F4">
          <w:rPr>
            <w:lang w:eastAsia="x-none"/>
          </w:rPr>
          <w:delText>Nutrition and Diet</w:delText>
        </w:r>
      </w:del>
    </w:p>
    <w:p w14:paraId="7DBEB107" w14:textId="040A5B86" w:rsidR="009F4841" w:rsidDel="00B61FA3" w:rsidRDefault="009F4841">
      <w:pPr>
        <w:pStyle w:val="BodyText"/>
        <w:ind w:left="360"/>
        <w:rPr>
          <w:del w:id="1162" w:author="Aziz Boxwala" w:date="2014-08-22T17:55:00Z"/>
          <w:lang w:eastAsia="x-none"/>
        </w:rPr>
        <w:pPrChange w:id="1163" w:author="Aziz Boxwala" w:date="2014-08-22T17:55:00Z">
          <w:pPr>
            <w:pStyle w:val="BodyText"/>
            <w:numPr>
              <w:numId w:val="12"/>
            </w:numPr>
            <w:ind w:left="720" w:hanging="360"/>
          </w:pPr>
        </w:pPrChange>
      </w:pPr>
      <w:moveFromRangeStart w:id="1164" w:author="Aziz Boxwala" w:date="2014-08-21T09:29:00Z" w:name="move396376724"/>
      <w:moveFrom w:id="1165" w:author="Aziz Boxwala" w:date="2014-08-21T09:29:00Z">
        <w:del w:id="1166" w:author="Aziz Boxwala" w:date="2014-08-22T17:55:00Z">
          <w:r w:rsidDel="00B61FA3">
            <w:rPr>
              <w:lang w:eastAsia="x-none"/>
            </w:rPr>
            <w:delText>Communication</w:delText>
          </w:r>
        </w:del>
      </w:moveFrom>
    </w:p>
    <w:p w14:paraId="4CAF53F1" w14:textId="0707ED38" w:rsidR="009F4841" w:rsidDel="00B61FA3" w:rsidRDefault="009F4841">
      <w:pPr>
        <w:pStyle w:val="BodyText"/>
        <w:ind w:left="360"/>
        <w:rPr>
          <w:del w:id="1167" w:author="Aziz Boxwala" w:date="2014-08-22T17:55:00Z"/>
          <w:lang w:eastAsia="x-none"/>
        </w:rPr>
        <w:pPrChange w:id="1168" w:author="Aziz Boxwala" w:date="2014-08-22T17:55:00Z">
          <w:pPr>
            <w:pStyle w:val="BodyText"/>
            <w:numPr>
              <w:numId w:val="12"/>
            </w:numPr>
            <w:ind w:left="720" w:hanging="360"/>
          </w:pPr>
        </w:pPrChange>
      </w:pPr>
      <w:moveFrom w:id="1169" w:author="Aziz Boxwala" w:date="2014-08-21T09:29:00Z">
        <w:del w:id="1170" w:author="Aziz Boxwala" w:date="2014-08-22T17:55:00Z">
          <w:r w:rsidDel="00B61FA3">
            <w:rPr>
              <w:lang w:eastAsia="x-none"/>
            </w:rPr>
            <w:delText>Care Goals</w:delText>
          </w:r>
        </w:del>
      </w:moveFrom>
    </w:p>
    <w:p w14:paraId="58F75155" w14:textId="3C582F36" w:rsidR="009F4841" w:rsidDel="003B56F4" w:rsidRDefault="009F4841">
      <w:pPr>
        <w:pStyle w:val="BodyText"/>
        <w:ind w:left="360"/>
        <w:rPr>
          <w:lang w:eastAsia="x-none"/>
        </w:rPr>
        <w:pPrChange w:id="1171" w:author="Aziz Boxwala" w:date="2014-08-22T17:55:00Z">
          <w:pPr>
            <w:pStyle w:val="BodyText"/>
            <w:numPr>
              <w:numId w:val="12"/>
            </w:numPr>
            <w:ind w:left="720" w:hanging="360"/>
          </w:pPr>
        </w:pPrChange>
      </w:pPr>
      <w:moveFrom w:id="1172" w:author="Aziz Boxwala" w:date="2014-08-21T09:29:00Z">
        <w:r w:rsidDel="003B56F4">
          <w:rPr>
            <w:lang w:eastAsia="x-none"/>
          </w:rPr>
          <w:t>Care Plans and Protocols</w:t>
        </w:r>
      </w:moveFrom>
    </w:p>
    <w:moveFromRangeEnd w:id="1164"/>
    <w:p w14:paraId="0A39EF29" w14:textId="4551DB46" w:rsidR="00717F8D" w:rsidRDefault="00717F8D" w:rsidP="009F4841">
      <w:pPr>
        <w:pStyle w:val="BodyText"/>
        <w:rPr>
          <w:lang w:eastAsia="x-none"/>
        </w:rPr>
      </w:pPr>
    </w:p>
    <w:p w14:paraId="21A0F9B7" w14:textId="77777777" w:rsidR="001F5C6F" w:rsidRDefault="001F5C6F" w:rsidP="001F5C6F">
      <w:pPr>
        <w:pStyle w:val="Heading1"/>
        <w:rPr>
          <w:ins w:id="1173" w:author="Aziz Boxwala" w:date="2014-08-07T20:20:00Z"/>
        </w:rPr>
      </w:pPr>
      <w:bookmarkStart w:id="1174" w:name="_Toc173731895"/>
      <w:bookmarkStart w:id="1175" w:name="_Toc184001488"/>
      <w:bookmarkStart w:id="1176" w:name="_Toc396502233"/>
      <w:bookmarkEnd w:id="1174"/>
      <w:bookmarkEnd w:id="1175"/>
      <w:r>
        <w:lastRenderedPageBreak/>
        <w:t>Use Cases</w:t>
      </w:r>
      <w:bookmarkEnd w:id="1176"/>
    </w:p>
    <w:p w14:paraId="74187B48" w14:textId="55F25FB7" w:rsidR="000B0088" w:rsidRDefault="005C56A2">
      <w:pPr>
        <w:pStyle w:val="BodyText"/>
        <w:rPr>
          <w:ins w:id="1177" w:author="Aziz Boxwala" w:date="2014-08-07T20:21:00Z"/>
        </w:rPr>
        <w:pPrChange w:id="1178" w:author="Aziz Boxwala" w:date="2014-08-07T20:20:00Z">
          <w:pPr>
            <w:pStyle w:val="Heading1"/>
          </w:pPr>
        </w:pPrChange>
      </w:pPr>
      <w:ins w:id="1179" w:author="Aziz Boxwala" w:date="2014-08-22T09:48:00Z">
        <w:r>
          <w:rPr>
            <w:lang w:eastAsia="x-none"/>
          </w:rPr>
          <w:t>T</w:t>
        </w:r>
      </w:ins>
      <w:ins w:id="1180" w:author="Aziz Boxwala" w:date="2014-08-07T20:21:00Z">
        <w:r w:rsidR="000B0088">
          <w:rPr>
            <w:lang w:eastAsia="x-none"/>
          </w:rPr>
          <w:t xml:space="preserve">hree </w:t>
        </w:r>
      </w:ins>
      <w:ins w:id="1181" w:author="Aziz Boxwala" w:date="2014-08-07T20:20:00Z">
        <w:r w:rsidR="000B0088">
          <w:rPr>
            <w:lang w:eastAsia="x-none"/>
          </w:rPr>
          <w:t xml:space="preserve">use cases for QIDAM </w:t>
        </w:r>
      </w:ins>
      <w:ins w:id="1182" w:author="Aziz Boxwala" w:date="2014-08-22T09:48:00Z">
        <w:r>
          <w:rPr>
            <w:lang w:eastAsia="x-none"/>
          </w:rPr>
          <w:t xml:space="preserve">are described </w:t>
        </w:r>
      </w:ins>
      <w:ins w:id="1183" w:author="Aziz Boxwala" w:date="2014-08-07T20:20:00Z">
        <w:r w:rsidR="000B0088">
          <w:rPr>
            <w:lang w:eastAsia="x-none"/>
          </w:rPr>
          <w:t>in this section</w:t>
        </w:r>
      </w:ins>
      <w:ins w:id="1184" w:author="Aziz Boxwala" w:date="2014-08-07T20:21:00Z">
        <w:r w:rsidR="000B0088">
          <w:rPr>
            <w:lang w:eastAsia="x-none"/>
          </w:rPr>
          <w:t>:</w:t>
        </w:r>
      </w:ins>
    </w:p>
    <w:p w14:paraId="58273D43" w14:textId="210062C4" w:rsidR="000B0088" w:rsidRDefault="000B0088">
      <w:pPr>
        <w:pStyle w:val="BodyText"/>
        <w:numPr>
          <w:ilvl w:val="0"/>
          <w:numId w:val="43"/>
        </w:numPr>
        <w:rPr>
          <w:ins w:id="1185" w:author="Aziz Boxwala" w:date="2014-08-07T20:21:00Z"/>
        </w:rPr>
        <w:pPrChange w:id="1186" w:author="Aziz Boxwala" w:date="2014-08-07T20:21:00Z">
          <w:pPr>
            <w:pStyle w:val="Heading1"/>
          </w:pPr>
        </w:pPrChange>
      </w:pPr>
      <w:ins w:id="1187" w:author="Aziz Boxwala" w:date="2014-08-07T20:21:00Z">
        <w:r>
          <w:rPr>
            <w:lang w:eastAsia="x-none"/>
          </w:rPr>
          <w:t>Development of artifacts</w:t>
        </w:r>
      </w:ins>
    </w:p>
    <w:p w14:paraId="542EC31F" w14:textId="54AD3D49" w:rsidR="000B0088" w:rsidRDefault="000B0088">
      <w:pPr>
        <w:pStyle w:val="BodyText"/>
        <w:numPr>
          <w:ilvl w:val="0"/>
          <w:numId w:val="43"/>
        </w:numPr>
        <w:rPr>
          <w:ins w:id="1188" w:author="Aziz Boxwala" w:date="2014-08-07T20:21:00Z"/>
        </w:rPr>
        <w:pPrChange w:id="1189" w:author="Aziz Boxwala" w:date="2014-08-07T20:21:00Z">
          <w:pPr>
            <w:pStyle w:val="Heading1"/>
          </w:pPr>
        </w:pPrChange>
      </w:pPr>
      <w:ins w:id="1190" w:author="Aziz Boxwala" w:date="2014-08-07T20:21:00Z">
        <w:r>
          <w:rPr>
            <w:lang w:eastAsia="x-none"/>
          </w:rPr>
          <w:t>Implementation of artifacts</w:t>
        </w:r>
      </w:ins>
    </w:p>
    <w:p w14:paraId="1B422C61" w14:textId="22448E9C" w:rsidR="000B0088" w:rsidRDefault="000B0088">
      <w:pPr>
        <w:pStyle w:val="BodyText"/>
        <w:numPr>
          <w:ilvl w:val="0"/>
          <w:numId w:val="43"/>
        </w:numPr>
        <w:rPr>
          <w:ins w:id="1191" w:author="Aziz Boxwala" w:date="2014-08-07T20:22:00Z"/>
        </w:rPr>
        <w:pPrChange w:id="1192" w:author="Aziz Boxwala" w:date="2014-08-07T20:21:00Z">
          <w:pPr>
            <w:pStyle w:val="Heading1"/>
          </w:pPr>
        </w:pPrChange>
      </w:pPr>
      <w:ins w:id="1193" w:author="Aziz Boxwala" w:date="2014-08-07T20:22:00Z">
        <w:r>
          <w:rPr>
            <w:lang w:eastAsia="x-none"/>
          </w:rPr>
          <w:t>Evaluation of artifacts</w:t>
        </w:r>
      </w:ins>
    </w:p>
    <w:p w14:paraId="6DE26B8A" w14:textId="1FDB30B1" w:rsidR="000B0088" w:rsidRPr="00D3762F" w:rsidRDefault="000B0088">
      <w:pPr>
        <w:pStyle w:val="BodyText"/>
        <w:pPrChange w:id="1194" w:author="Aziz Boxwala" w:date="2014-08-07T20:22:00Z">
          <w:pPr>
            <w:pStyle w:val="Heading1"/>
          </w:pPr>
        </w:pPrChange>
      </w:pPr>
      <w:ins w:id="1195" w:author="Aziz Boxwala" w:date="2014-08-07T20:22:00Z">
        <w:r>
          <w:rPr>
            <w:lang w:eastAsia="x-none"/>
          </w:rPr>
          <w:t>This list</w:t>
        </w:r>
      </w:ins>
      <w:ins w:id="1196" w:author="Aziz Boxwala" w:date="2014-08-22T09:48:00Z">
        <w:r w:rsidR="005C56A2">
          <w:rPr>
            <w:lang w:eastAsia="x-none"/>
          </w:rPr>
          <w:t xml:space="preserve"> of use cases</w:t>
        </w:r>
      </w:ins>
      <w:ins w:id="1197" w:author="Aziz Boxwala" w:date="2014-08-07T20:22:00Z">
        <w:r>
          <w:rPr>
            <w:lang w:eastAsia="x-none"/>
          </w:rPr>
          <w:t xml:space="preserve"> is not exhaustive</w:t>
        </w:r>
      </w:ins>
      <w:ins w:id="1198" w:author="Aziz Boxwala" w:date="2014-08-07T20:24:00Z">
        <w:r>
          <w:rPr>
            <w:lang w:eastAsia="x-none"/>
          </w:rPr>
          <w:t xml:space="preserve">; </w:t>
        </w:r>
      </w:ins>
      <w:ins w:id="1199" w:author="Aziz Boxwala" w:date="2014-08-07T20:22:00Z">
        <w:r>
          <w:rPr>
            <w:lang w:eastAsia="x-none"/>
          </w:rPr>
          <w:t>the most common expected uses of QIDAM</w:t>
        </w:r>
      </w:ins>
      <w:ins w:id="1200" w:author="Aziz Boxwala" w:date="2014-08-22T09:49:00Z">
        <w:r w:rsidR="005C56A2">
          <w:rPr>
            <w:lang w:eastAsia="x-none"/>
          </w:rPr>
          <w:t xml:space="preserve"> are described</w:t>
        </w:r>
      </w:ins>
      <w:ins w:id="1201" w:author="Aziz Boxwala" w:date="2014-08-07T20:22:00Z">
        <w:r>
          <w:rPr>
            <w:lang w:eastAsia="x-none"/>
          </w:rPr>
          <w:t xml:space="preserve">. </w:t>
        </w:r>
      </w:ins>
      <w:ins w:id="1202" w:author="Aziz Boxwala" w:date="2014-08-07T20:24:00Z">
        <w:r>
          <w:rPr>
            <w:lang w:eastAsia="x-none"/>
          </w:rPr>
          <w:t>Additional uses are possible including variations of the existing use cases, e.g., implementation of artifacts in a decision-support service.</w:t>
        </w:r>
      </w:ins>
      <w:ins w:id="1203" w:author="Aziz Boxwala" w:date="2014-08-07T20:26:00Z">
        <w:r w:rsidR="007D6DE1">
          <w:rPr>
            <w:lang w:eastAsia="x-none"/>
          </w:rPr>
          <w:tab/>
        </w:r>
      </w:ins>
      <w:ins w:id="1204" w:author="Aziz Boxwala" w:date="2014-08-22T10:02:00Z">
        <w:r w:rsidR="00E810EE">
          <w:rPr>
            <w:lang w:eastAsia="x-none"/>
          </w:rPr>
          <w:t>Please note that</w:t>
        </w:r>
      </w:ins>
      <w:ins w:id="1205" w:author="Aziz Boxwala" w:date="2014-08-22T10:03:00Z">
        <w:r w:rsidR="00E810EE">
          <w:rPr>
            <w:lang w:eastAsia="x-none"/>
          </w:rPr>
          <w:t>,</w:t>
        </w:r>
      </w:ins>
      <w:ins w:id="1206" w:author="Aziz Boxwala" w:date="2014-08-22T10:02:00Z">
        <w:r w:rsidR="00E810EE">
          <w:rPr>
            <w:lang w:eastAsia="x-none"/>
          </w:rPr>
          <w:t xml:space="preserve"> the use cases refer to using the QIDAM as the data model within artifacts, in practice, the logical model created from the QIDAM will be used</w:t>
        </w:r>
      </w:ins>
      <w:ins w:id="1207" w:author="Aziz Boxwala" w:date="2014-08-22T10:03:00Z">
        <w:r w:rsidR="00E810EE">
          <w:rPr>
            <w:lang w:eastAsia="x-none"/>
          </w:rPr>
          <w:t xml:space="preserve"> for this purpose</w:t>
        </w:r>
      </w:ins>
      <w:ins w:id="1208" w:author="Aziz Boxwala" w:date="2014-08-22T10:02:00Z">
        <w:r w:rsidR="00E810EE">
          <w:rPr>
            <w:lang w:eastAsia="x-none"/>
          </w:rPr>
          <w:t>.</w:t>
        </w:r>
      </w:ins>
    </w:p>
    <w:p w14:paraId="37989734" w14:textId="77777777" w:rsidR="001F5C6F" w:rsidRDefault="001F5C6F" w:rsidP="001F5C6F">
      <w:pPr>
        <w:pStyle w:val="Heading2"/>
      </w:pPr>
      <w:bookmarkStart w:id="1209" w:name="_Toc396502234"/>
      <w:proofErr w:type="spellStart"/>
      <w:r>
        <w:t>eCQM</w:t>
      </w:r>
      <w:proofErr w:type="spellEnd"/>
      <w:r>
        <w:t xml:space="preserve"> and CDS Artifact Development</w:t>
      </w:r>
      <w:bookmarkEnd w:id="1209"/>
    </w:p>
    <w:tbl>
      <w:tblPr>
        <w:tblW w:w="886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145"/>
        <w:gridCol w:w="6720"/>
      </w:tblGrid>
      <w:tr w:rsidR="001F5C6F" w14:paraId="4567F28B" w14:textId="77777777" w:rsidTr="00E8359F">
        <w:tc>
          <w:tcPr>
            <w:tcW w:w="2145" w:type="dxa"/>
            <w:tcMar>
              <w:top w:w="100" w:type="dxa"/>
              <w:left w:w="100" w:type="dxa"/>
              <w:bottom w:w="100" w:type="dxa"/>
              <w:right w:w="100" w:type="dxa"/>
            </w:tcMar>
          </w:tcPr>
          <w:p w14:paraId="73ED88CB" w14:textId="77777777" w:rsidR="001F5C6F" w:rsidRPr="00EB1D99" w:rsidRDefault="001F5C6F" w:rsidP="00E8359F">
            <w:pPr>
              <w:rPr>
                <w:b/>
              </w:rPr>
            </w:pPr>
            <w:r w:rsidRPr="00EB1D99">
              <w:rPr>
                <w:b/>
              </w:rPr>
              <w:t>Description</w:t>
            </w:r>
          </w:p>
        </w:tc>
        <w:tc>
          <w:tcPr>
            <w:tcW w:w="6720" w:type="dxa"/>
            <w:tcMar>
              <w:top w:w="100" w:type="dxa"/>
              <w:left w:w="100" w:type="dxa"/>
              <w:bottom w:w="100" w:type="dxa"/>
              <w:right w:w="100" w:type="dxa"/>
            </w:tcMar>
          </w:tcPr>
          <w:p w14:paraId="7AA5CAF4" w14:textId="4140D51F" w:rsidR="001F5C6F" w:rsidRDefault="002C11A9">
            <w:proofErr w:type="spellStart"/>
            <w:proofErr w:type="gramStart"/>
            <w:r>
              <w:t>eCQM</w:t>
            </w:r>
            <w:proofErr w:type="spellEnd"/>
            <w:proofErr w:type="gramEnd"/>
            <w:r>
              <w:t xml:space="preserve"> or CDS </w:t>
            </w:r>
            <w:r w:rsidR="00571E11">
              <w:t>a</w:t>
            </w:r>
            <w:r>
              <w:t xml:space="preserve">rtifact </w:t>
            </w:r>
            <w:r w:rsidR="00571E11">
              <w:t>a</w:t>
            </w:r>
            <w:r>
              <w:t xml:space="preserve">uthor </w:t>
            </w:r>
            <w:r w:rsidR="001F5C6F">
              <w:t xml:space="preserve">creates data </w:t>
            </w:r>
            <w:r w:rsidR="00676C61">
              <w:t xml:space="preserve">specifications </w:t>
            </w:r>
            <w:r w:rsidR="0062085D">
              <w:t>or action</w:t>
            </w:r>
            <w:r w:rsidR="00676C61">
              <w:t xml:space="preserve"> </w:t>
            </w:r>
            <w:r w:rsidR="0062085D">
              <w:t>s</w:t>
            </w:r>
            <w:r w:rsidR="00676C61">
              <w:t xml:space="preserve">pecifications. </w:t>
            </w:r>
          </w:p>
        </w:tc>
      </w:tr>
      <w:tr w:rsidR="001F5C6F" w14:paraId="100AE2E7" w14:textId="77777777" w:rsidTr="00E8359F">
        <w:tc>
          <w:tcPr>
            <w:tcW w:w="2145" w:type="dxa"/>
            <w:tcMar>
              <w:top w:w="100" w:type="dxa"/>
              <w:left w:w="100" w:type="dxa"/>
              <w:bottom w:w="100" w:type="dxa"/>
              <w:right w:w="100" w:type="dxa"/>
            </w:tcMar>
          </w:tcPr>
          <w:p w14:paraId="3FD09ABC" w14:textId="77777777" w:rsidR="001F5C6F" w:rsidRPr="00EB1D99" w:rsidRDefault="001F5C6F" w:rsidP="00E8359F">
            <w:pPr>
              <w:rPr>
                <w:b/>
              </w:rPr>
            </w:pPr>
            <w:r w:rsidRPr="00EB1D99">
              <w:rPr>
                <w:b/>
              </w:rPr>
              <w:t>Scenario identifier</w:t>
            </w:r>
          </w:p>
        </w:tc>
        <w:tc>
          <w:tcPr>
            <w:tcW w:w="6720" w:type="dxa"/>
            <w:tcMar>
              <w:top w:w="100" w:type="dxa"/>
              <w:left w:w="100" w:type="dxa"/>
              <w:bottom w:w="100" w:type="dxa"/>
              <w:right w:w="100" w:type="dxa"/>
            </w:tcMar>
          </w:tcPr>
          <w:p w14:paraId="40CCE8C7" w14:textId="77777777" w:rsidR="001F5C6F" w:rsidRDefault="001F5C6F" w:rsidP="00E8359F">
            <w:r>
              <w:t>M1</w:t>
            </w:r>
          </w:p>
        </w:tc>
      </w:tr>
      <w:tr w:rsidR="001F5C6F" w14:paraId="0E9481A2" w14:textId="77777777" w:rsidTr="00E8359F">
        <w:tc>
          <w:tcPr>
            <w:tcW w:w="2145" w:type="dxa"/>
            <w:tcMar>
              <w:top w:w="100" w:type="dxa"/>
              <w:left w:w="100" w:type="dxa"/>
              <w:bottom w:w="100" w:type="dxa"/>
              <w:right w:w="100" w:type="dxa"/>
            </w:tcMar>
          </w:tcPr>
          <w:p w14:paraId="0CAF6BC6" w14:textId="77777777" w:rsidR="001F5C6F" w:rsidRPr="00EB1D99" w:rsidRDefault="001F5C6F" w:rsidP="00E8359F">
            <w:pPr>
              <w:rPr>
                <w:b/>
              </w:rPr>
            </w:pPr>
            <w:r w:rsidRPr="00EB1D99">
              <w:rPr>
                <w:b/>
              </w:rPr>
              <w:t>Actors</w:t>
            </w:r>
          </w:p>
        </w:tc>
        <w:tc>
          <w:tcPr>
            <w:tcW w:w="6720" w:type="dxa"/>
            <w:tcMar>
              <w:top w:w="100" w:type="dxa"/>
              <w:left w:w="100" w:type="dxa"/>
              <w:bottom w:w="100" w:type="dxa"/>
              <w:right w:w="100" w:type="dxa"/>
            </w:tcMar>
          </w:tcPr>
          <w:p w14:paraId="40C632B8" w14:textId="6F3CEEA2" w:rsidR="001F5C6F" w:rsidRDefault="002C11A9" w:rsidP="00E8359F">
            <w:proofErr w:type="spellStart"/>
            <w:r>
              <w:t>eCQM</w:t>
            </w:r>
            <w:proofErr w:type="spellEnd"/>
            <w:r w:rsidR="00571E11">
              <w:t xml:space="preserve"> author</w:t>
            </w:r>
            <w:r>
              <w:t xml:space="preserve"> </w:t>
            </w:r>
            <w:r w:rsidR="00571E11">
              <w:t>or CDS a</w:t>
            </w:r>
            <w:r>
              <w:t xml:space="preserve">rtifact </w:t>
            </w:r>
            <w:r w:rsidR="00571E11">
              <w:t>a</w:t>
            </w:r>
            <w:r>
              <w:t>uthor</w:t>
            </w:r>
            <w:r w:rsidR="0077146D">
              <w:t xml:space="preserve"> (called a</w:t>
            </w:r>
            <w:r>
              <w:t>uthor henceforth)</w:t>
            </w:r>
          </w:p>
        </w:tc>
      </w:tr>
      <w:tr w:rsidR="001F5C6F" w14:paraId="7C45DC0A" w14:textId="77777777" w:rsidTr="00E8359F">
        <w:tc>
          <w:tcPr>
            <w:tcW w:w="2145" w:type="dxa"/>
            <w:tcMar>
              <w:top w:w="100" w:type="dxa"/>
              <w:left w:w="100" w:type="dxa"/>
              <w:bottom w:w="100" w:type="dxa"/>
              <w:right w:w="100" w:type="dxa"/>
            </w:tcMar>
          </w:tcPr>
          <w:p w14:paraId="723DCD95" w14:textId="77777777" w:rsidR="001F5C6F" w:rsidRPr="00EB1D99" w:rsidRDefault="001F5C6F" w:rsidP="00E8359F">
            <w:pPr>
              <w:rPr>
                <w:b/>
              </w:rPr>
            </w:pPr>
            <w:r w:rsidRPr="00EB1D99">
              <w:rPr>
                <w:b/>
              </w:rPr>
              <w:t>Pre-conditions</w:t>
            </w:r>
          </w:p>
        </w:tc>
        <w:tc>
          <w:tcPr>
            <w:tcW w:w="6720" w:type="dxa"/>
            <w:tcMar>
              <w:top w:w="100" w:type="dxa"/>
              <w:left w:w="100" w:type="dxa"/>
              <w:bottom w:w="100" w:type="dxa"/>
              <w:right w:w="100" w:type="dxa"/>
            </w:tcMar>
          </w:tcPr>
          <w:p w14:paraId="703D5275" w14:textId="64D5F213" w:rsidR="001F5C6F" w:rsidRDefault="001F5C6F" w:rsidP="008E5DB7">
            <w:pPr>
              <w:pStyle w:val="ListParagraph"/>
              <w:numPr>
                <w:ilvl w:val="0"/>
                <w:numId w:val="31"/>
              </w:numPr>
            </w:pPr>
            <w:r>
              <w:t xml:space="preserve">A data </w:t>
            </w:r>
            <w:r w:rsidR="00676C61">
              <w:t xml:space="preserve">specification </w:t>
            </w:r>
            <w:r>
              <w:t>exists in a descriptive (free text) form in a measure or guideline (e.g.</w:t>
            </w:r>
            <w:r w:rsidR="00764205">
              <w:t>,</w:t>
            </w:r>
            <w:r>
              <w:t xml:space="preserve"> discharge medication: aspirin</w:t>
            </w:r>
            <w:r w:rsidR="00676C61">
              <w:t xml:space="preserve"> with</w:t>
            </w:r>
            <w:r>
              <w:t xml:space="preserve"> dose).</w:t>
            </w:r>
          </w:p>
          <w:p w14:paraId="4804D400" w14:textId="11B8B50C" w:rsidR="0062085D" w:rsidRDefault="0062085D" w:rsidP="008E5DB7">
            <w:pPr>
              <w:pStyle w:val="ListParagraph"/>
              <w:numPr>
                <w:ilvl w:val="0"/>
                <w:numId w:val="31"/>
              </w:numPr>
            </w:pPr>
            <w:r>
              <w:t xml:space="preserve">For CDS artifacts, a care recommendation or other </w:t>
            </w:r>
            <w:r w:rsidR="00676C61">
              <w:t xml:space="preserve">an </w:t>
            </w:r>
            <w:r>
              <w:t xml:space="preserve">action </w:t>
            </w:r>
            <w:r w:rsidR="00676C61">
              <w:t xml:space="preserve">specification </w:t>
            </w:r>
            <w:r>
              <w:t>exists in a descriptive (free text) form in a guideline (e.g., prescribe metformin, perform serum LDL test).</w:t>
            </w:r>
          </w:p>
        </w:tc>
      </w:tr>
      <w:tr w:rsidR="001F5C6F" w14:paraId="551893C6" w14:textId="77777777" w:rsidTr="00E8359F">
        <w:tc>
          <w:tcPr>
            <w:tcW w:w="2145" w:type="dxa"/>
            <w:tcMar>
              <w:top w:w="100" w:type="dxa"/>
              <w:left w:w="100" w:type="dxa"/>
              <w:bottom w:w="100" w:type="dxa"/>
              <w:right w:w="100" w:type="dxa"/>
            </w:tcMar>
          </w:tcPr>
          <w:p w14:paraId="1F1755E2" w14:textId="77777777" w:rsidR="001F5C6F" w:rsidRPr="00EB1D99" w:rsidRDefault="001F5C6F" w:rsidP="00E8359F">
            <w:pPr>
              <w:rPr>
                <w:b/>
              </w:rPr>
            </w:pPr>
            <w:r w:rsidRPr="00EB1D99">
              <w:rPr>
                <w:b/>
              </w:rPr>
              <w:t>Actions</w:t>
            </w:r>
          </w:p>
        </w:tc>
        <w:tc>
          <w:tcPr>
            <w:tcW w:w="6720" w:type="dxa"/>
            <w:tcMar>
              <w:top w:w="100" w:type="dxa"/>
              <w:left w:w="100" w:type="dxa"/>
              <w:bottom w:w="100" w:type="dxa"/>
              <w:right w:w="100" w:type="dxa"/>
            </w:tcMar>
          </w:tcPr>
          <w:p w14:paraId="5D468874" w14:textId="7554EF82" w:rsidR="001F5C6F" w:rsidRDefault="002C11A9" w:rsidP="00764205">
            <w:pPr>
              <w:pStyle w:val="ListParagraph"/>
              <w:numPr>
                <w:ilvl w:val="0"/>
                <w:numId w:val="13"/>
              </w:numPr>
              <w:spacing w:after="120"/>
              <w:ind w:left="360" w:hanging="288"/>
              <w:contextualSpacing/>
            </w:pPr>
            <w:r>
              <w:t xml:space="preserve">Author </w:t>
            </w:r>
            <w:r w:rsidR="001F5C6F">
              <w:t xml:space="preserve">identifies the appropriate clinical concept type from the QIDAM to represent the data </w:t>
            </w:r>
            <w:r w:rsidR="00676C61">
              <w:t xml:space="preserve">specification </w:t>
            </w:r>
            <w:r w:rsidR="001F5C6F">
              <w:t>(e.g.</w:t>
            </w:r>
            <w:r w:rsidR="00764205">
              <w:t>,</w:t>
            </w:r>
            <w:r w:rsidR="001F5C6F">
              <w:t xml:space="preserve"> medication)</w:t>
            </w:r>
            <w:r w:rsidR="0062085D">
              <w:t xml:space="preserve"> or the action</w:t>
            </w:r>
            <w:r w:rsidR="00764205">
              <w:t>.</w:t>
            </w:r>
          </w:p>
          <w:p w14:paraId="75EDC3AC" w14:textId="6A1888B1" w:rsidR="001F5C6F" w:rsidRDefault="002C11A9" w:rsidP="00764205">
            <w:pPr>
              <w:pStyle w:val="ListParagraph"/>
              <w:numPr>
                <w:ilvl w:val="0"/>
                <w:numId w:val="13"/>
              </w:numPr>
              <w:spacing w:after="120"/>
              <w:ind w:left="360" w:hanging="288"/>
              <w:contextualSpacing/>
            </w:pPr>
            <w:r>
              <w:t xml:space="preserve">Author </w:t>
            </w:r>
            <w:r w:rsidR="001F5C6F">
              <w:t xml:space="preserve">identifies the context of the data </w:t>
            </w:r>
            <w:r w:rsidR="00676C61">
              <w:t xml:space="preserve">specification </w:t>
            </w:r>
            <w:r w:rsidR="001F5C6F">
              <w:t>(e.g.</w:t>
            </w:r>
            <w:r w:rsidR="00764205">
              <w:t>,</w:t>
            </w:r>
            <w:r w:rsidR="001F5C6F">
              <w:t xml:space="preserve"> discharge)</w:t>
            </w:r>
            <w:r w:rsidR="0062085D">
              <w:t xml:space="preserve"> or the action</w:t>
            </w:r>
            <w:r w:rsidR="001F5C6F">
              <w:t xml:space="preserve"> and uses that to select the appropriate clinical concept class from the QIDAM</w:t>
            </w:r>
            <w:r w:rsidR="00764205">
              <w:t>.</w:t>
            </w:r>
          </w:p>
          <w:p w14:paraId="3D788F27" w14:textId="0718D629" w:rsidR="001F5C6F" w:rsidRDefault="002C11A9">
            <w:pPr>
              <w:pStyle w:val="ListParagraph"/>
              <w:numPr>
                <w:ilvl w:val="0"/>
                <w:numId w:val="13"/>
              </w:numPr>
              <w:spacing w:after="120"/>
              <w:ind w:left="360" w:hanging="288"/>
              <w:contextualSpacing/>
            </w:pPr>
            <w:r>
              <w:t xml:space="preserve">Author </w:t>
            </w:r>
            <w:r w:rsidR="001F5C6F">
              <w:t xml:space="preserve">identifies </w:t>
            </w:r>
            <w:del w:id="1210" w:author="Aziz Boxwala" w:date="2014-08-08T18:50:00Z">
              <w:r w:rsidR="001F5C6F" w:rsidDel="005C063C">
                <w:delText xml:space="preserve">properties </w:delText>
              </w:r>
            </w:del>
            <w:ins w:id="1211" w:author="Aziz Boxwala" w:date="2014-08-08T18:50:00Z">
              <w:r w:rsidR="005C063C">
                <w:t xml:space="preserve">attributes </w:t>
              </w:r>
            </w:ins>
            <w:r w:rsidR="001F5C6F">
              <w:t>of interest (e.g.</w:t>
            </w:r>
            <w:r w:rsidR="00764205">
              <w:t>,</w:t>
            </w:r>
            <w:r w:rsidR="001F5C6F">
              <w:t xml:space="preserve"> medication dose) and </w:t>
            </w:r>
            <w:del w:id="1212" w:author="Aziz Boxwala" w:date="2014-08-22T09:51:00Z">
              <w:r w:rsidR="001F5C6F" w:rsidDel="001D5455">
                <w:delText xml:space="preserve">specifies </w:delText>
              </w:r>
            </w:del>
            <w:ins w:id="1213" w:author="Aziz Boxwala" w:date="2014-08-22T09:51:00Z">
              <w:r w:rsidR="001D5455">
                <w:t xml:space="preserve">uses </w:t>
              </w:r>
            </w:ins>
            <w:r w:rsidR="001F5C6F">
              <w:t xml:space="preserve">the QIDAM </w:t>
            </w:r>
            <w:del w:id="1214" w:author="Aziz Boxwala" w:date="2014-08-22T09:51:00Z">
              <w:r w:rsidR="001F5C6F" w:rsidDel="001D5455">
                <w:delText xml:space="preserve">identifier of the </w:delText>
              </w:r>
            </w:del>
            <w:ins w:id="1215" w:author="Aziz Boxwala" w:date="2014-08-08T18:50:00Z">
              <w:r w:rsidR="005C063C">
                <w:t>attributes</w:t>
              </w:r>
            </w:ins>
            <w:ins w:id="1216" w:author="Aziz Boxwala" w:date="2014-08-22T09:51:00Z">
              <w:r w:rsidR="001D5455">
                <w:t xml:space="preserve"> to complete the data or action specification</w:t>
              </w:r>
            </w:ins>
            <w:del w:id="1217" w:author="Aziz Boxwala" w:date="2014-08-08T18:50:00Z">
              <w:r w:rsidR="001F5C6F" w:rsidDel="005C063C">
                <w:delText>properties</w:delText>
              </w:r>
            </w:del>
            <w:r w:rsidR="00764205">
              <w:t>.</w:t>
            </w:r>
          </w:p>
        </w:tc>
      </w:tr>
      <w:tr w:rsidR="001F5C6F" w14:paraId="6095549C" w14:textId="77777777" w:rsidTr="00E8359F">
        <w:tc>
          <w:tcPr>
            <w:tcW w:w="2145" w:type="dxa"/>
            <w:tcMar>
              <w:top w:w="100" w:type="dxa"/>
              <w:left w:w="100" w:type="dxa"/>
              <w:bottom w:w="100" w:type="dxa"/>
              <w:right w:w="100" w:type="dxa"/>
            </w:tcMar>
          </w:tcPr>
          <w:p w14:paraId="2AE9ED25" w14:textId="77777777" w:rsidR="001F5C6F" w:rsidRPr="00EB1D99" w:rsidRDefault="001F5C6F" w:rsidP="00E8359F">
            <w:pPr>
              <w:rPr>
                <w:b/>
              </w:rPr>
            </w:pPr>
            <w:r w:rsidRPr="00EB1D99">
              <w:rPr>
                <w:b/>
              </w:rPr>
              <w:t>Post-conditions</w:t>
            </w:r>
          </w:p>
        </w:tc>
        <w:tc>
          <w:tcPr>
            <w:tcW w:w="6720" w:type="dxa"/>
            <w:tcMar>
              <w:top w:w="100" w:type="dxa"/>
              <w:left w:w="100" w:type="dxa"/>
              <w:bottom w:w="100" w:type="dxa"/>
              <w:right w:w="100" w:type="dxa"/>
            </w:tcMar>
          </w:tcPr>
          <w:p w14:paraId="6B3B7297" w14:textId="18B9BB28" w:rsidR="001F5C6F" w:rsidDel="00C1477A" w:rsidRDefault="001F5C6F" w:rsidP="00E8359F">
            <w:pPr>
              <w:rPr>
                <w:del w:id="1218" w:author="Aziz Boxwala" w:date="2014-08-08T19:09:00Z"/>
              </w:rPr>
            </w:pPr>
            <w:r>
              <w:t xml:space="preserve">The QIDAM allows for an accurate and complete definition of the data </w:t>
            </w:r>
            <w:r w:rsidR="00676C61">
              <w:t xml:space="preserve">specification </w:t>
            </w:r>
            <w:r>
              <w:t>(e.g.</w:t>
            </w:r>
            <w:r w:rsidR="00764205">
              <w:t>,</w:t>
            </w:r>
            <w:r>
              <w:t xml:space="preserve"> discharge medication dose)</w:t>
            </w:r>
            <w:r w:rsidR="0062085D">
              <w:t xml:space="preserve"> or the action</w:t>
            </w:r>
            <w:r>
              <w:t xml:space="preserve">. The </w:t>
            </w:r>
            <w:del w:id="1219" w:author="Aziz Boxwala" w:date="2014-08-22T09:57:00Z">
              <w:r w:rsidDel="00E810EE">
                <w:delText xml:space="preserve">QIDAM </w:delText>
              </w:r>
            </w:del>
            <w:ins w:id="1220" w:author="Aziz Boxwala" w:date="2014-08-22T09:57:00Z">
              <w:r w:rsidR="00E810EE">
                <w:t xml:space="preserve">specifications </w:t>
              </w:r>
            </w:ins>
            <w:r>
              <w:t>inc</w:t>
            </w:r>
            <w:ins w:id="1221" w:author="Aziz Boxwala" w:date="2014-08-22T09:57:00Z">
              <w:r w:rsidR="00E810EE">
                <w:t>orporate</w:t>
              </w:r>
            </w:ins>
            <w:del w:id="1222" w:author="Aziz Boxwala" w:date="2014-08-22T09:57:00Z">
              <w:r w:rsidDel="00E810EE">
                <w:delText>ludes</w:delText>
              </w:r>
            </w:del>
            <w:r>
              <w:t xml:space="preserve"> appropriate attributes such as dosage, </w:t>
            </w:r>
            <w:ins w:id="1223" w:author="Aziz Boxwala" w:date="2014-08-08T19:13:00Z">
              <w:r w:rsidR="00B9204B">
                <w:t xml:space="preserve">timestamps, and attributes whose values are </w:t>
              </w:r>
            </w:ins>
            <w:r>
              <w:t xml:space="preserve">codes </w:t>
            </w:r>
            <w:ins w:id="1224" w:author="Aziz Boxwala" w:date="2014-08-08T19:12:00Z">
              <w:r w:rsidR="00B9204B">
                <w:t xml:space="preserve">from controlled terminologies </w:t>
              </w:r>
            </w:ins>
            <w:del w:id="1225" w:author="Aziz Boxwala" w:date="2014-08-08T19:15:00Z">
              <w:r w:rsidDel="00B9204B">
                <w:delText>or value sets</w:delText>
              </w:r>
            </w:del>
            <w:ins w:id="1226" w:author="Aziz Boxwala" w:date="2014-08-08T19:13:00Z">
              <w:r w:rsidR="00B9204B">
                <w:t xml:space="preserve">that indicate the </w:t>
              </w:r>
            </w:ins>
            <w:ins w:id="1227" w:author="Aziz Boxwala" w:date="2014-08-08T19:15:00Z">
              <w:r w:rsidR="00B9204B">
                <w:t>data elements of interest (e.g., for diagnosis, medication, procedure)</w:t>
              </w:r>
            </w:ins>
            <w:del w:id="1228" w:author="Aziz Boxwala" w:date="2014-08-08T19:15:00Z">
              <w:r w:rsidDel="00B9204B">
                <w:delText>, and timestamps</w:delText>
              </w:r>
            </w:del>
            <w:r>
              <w:t>.</w:t>
            </w:r>
          </w:p>
          <w:p w14:paraId="62A7F600" w14:textId="0E3DB1AB" w:rsidR="001F5C6F" w:rsidRDefault="001F5C6F">
            <w:del w:id="1229" w:author="Aziz Boxwala" w:date="2014-08-08T19:09:00Z">
              <w:r w:rsidDel="00C1477A">
                <w:delText xml:space="preserve">The QIDAM does not preclude the use of the individual data </w:delText>
              </w:r>
              <w:r w:rsidR="00676C61" w:rsidDel="00C1477A">
                <w:delText xml:space="preserve">specifications </w:delText>
              </w:r>
              <w:r w:rsidDel="00C1477A">
                <w:delText>in the description of logic criteria (e.g.</w:delText>
              </w:r>
              <w:r w:rsidR="00764205" w:rsidDel="00C1477A">
                <w:delText>,</w:delText>
              </w:r>
              <w:r w:rsidDel="00C1477A">
                <w:delText xml:space="preserve"> establishment of timing relationships or relationship to a particular encounter).</w:delText>
              </w:r>
            </w:del>
          </w:p>
        </w:tc>
      </w:tr>
      <w:tr w:rsidR="001F5C6F" w14:paraId="596498A9" w14:textId="77777777" w:rsidTr="00E8359F">
        <w:tc>
          <w:tcPr>
            <w:tcW w:w="2145" w:type="dxa"/>
            <w:tcMar>
              <w:top w:w="100" w:type="dxa"/>
              <w:left w:w="100" w:type="dxa"/>
              <w:bottom w:w="100" w:type="dxa"/>
              <w:right w:w="100" w:type="dxa"/>
            </w:tcMar>
          </w:tcPr>
          <w:p w14:paraId="5BDBD31D" w14:textId="77777777" w:rsidR="001F5C6F" w:rsidRPr="00EB1D99" w:rsidRDefault="001F5C6F" w:rsidP="00E8359F">
            <w:pPr>
              <w:rPr>
                <w:b/>
              </w:rPr>
            </w:pPr>
            <w:r w:rsidRPr="00EB1D99">
              <w:rPr>
                <w:b/>
              </w:rPr>
              <w:lastRenderedPageBreak/>
              <w:t>Comments</w:t>
            </w:r>
          </w:p>
        </w:tc>
        <w:tc>
          <w:tcPr>
            <w:tcW w:w="6720" w:type="dxa"/>
            <w:tcMar>
              <w:top w:w="100" w:type="dxa"/>
              <w:left w:w="100" w:type="dxa"/>
              <w:bottom w:w="100" w:type="dxa"/>
              <w:right w:w="100" w:type="dxa"/>
            </w:tcMar>
          </w:tcPr>
          <w:p w14:paraId="1B3EF5B3" w14:textId="2B129EBE" w:rsidR="001F5C6F" w:rsidRDefault="001F5C6F" w:rsidP="004A25F1">
            <w:r>
              <w:t xml:space="preserve">While the QIDAM provides attributes </w:t>
            </w:r>
            <w:del w:id="1230" w:author="Aziz Boxwala" w:date="2014-08-08T19:16:00Z">
              <w:r w:rsidDel="00B9204B">
                <w:delText xml:space="preserve">for </w:delText>
              </w:r>
            </w:del>
            <w:ins w:id="1231" w:author="Aziz Boxwala" w:date="2014-08-08T19:16:00Z">
              <w:r w:rsidR="00B9204B">
                <w:t xml:space="preserve">whose values may be </w:t>
              </w:r>
            </w:ins>
            <w:r>
              <w:t>codes</w:t>
            </w:r>
            <w:ins w:id="1232" w:author="Aziz Boxwala" w:date="2014-08-08T19:16:00Z">
              <w:r w:rsidR="00B9204B">
                <w:t xml:space="preserve"> from controlled terminologies</w:t>
              </w:r>
            </w:ins>
            <w:r>
              <w:t>, constraints on the codes to be used (e.g., value sets,</w:t>
            </w:r>
            <w:ins w:id="1233" w:author="Aziz Boxwala" w:date="2014-08-08T19:16:00Z">
              <w:r w:rsidR="00B9204B">
                <w:t xml:space="preserve"> subsets,</w:t>
              </w:r>
            </w:ins>
            <w:r>
              <w:t xml:space="preserve"> terminologies) are outside the scope of a conceptual model.</w:t>
            </w:r>
          </w:p>
        </w:tc>
      </w:tr>
    </w:tbl>
    <w:p w14:paraId="034173EC" w14:textId="77777777" w:rsidR="001F5C6F" w:rsidRPr="00AF70B8" w:rsidRDefault="001F5C6F" w:rsidP="001F5C6F"/>
    <w:p w14:paraId="0108E720" w14:textId="77777777" w:rsidR="001F5C6F" w:rsidRDefault="001F5C6F" w:rsidP="001F5C6F">
      <w:pPr>
        <w:pStyle w:val="Heading2"/>
      </w:pPr>
      <w:bookmarkStart w:id="1234" w:name="_Ref382573594"/>
      <w:bookmarkStart w:id="1235" w:name="_Toc396502235"/>
      <w:proofErr w:type="spellStart"/>
      <w:r>
        <w:t>eCQM</w:t>
      </w:r>
      <w:proofErr w:type="spellEnd"/>
      <w:r>
        <w:t xml:space="preserve"> and CDS Artifact Implementation</w:t>
      </w:r>
      <w:bookmarkEnd w:id="1234"/>
      <w:bookmarkEnd w:id="1235"/>
    </w:p>
    <w:tbl>
      <w:tblPr>
        <w:tblW w:w="886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145"/>
        <w:gridCol w:w="6720"/>
      </w:tblGrid>
      <w:tr w:rsidR="001F5C6F" w14:paraId="162636D8" w14:textId="77777777" w:rsidTr="00E8359F">
        <w:tc>
          <w:tcPr>
            <w:tcW w:w="2145" w:type="dxa"/>
            <w:tcMar>
              <w:top w:w="100" w:type="dxa"/>
              <w:left w:w="100" w:type="dxa"/>
              <w:bottom w:w="100" w:type="dxa"/>
              <w:right w:w="100" w:type="dxa"/>
            </w:tcMar>
          </w:tcPr>
          <w:p w14:paraId="4D97678E" w14:textId="77777777" w:rsidR="001F5C6F" w:rsidRPr="00EB1D99" w:rsidRDefault="001F5C6F" w:rsidP="00E8359F">
            <w:pPr>
              <w:rPr>
                <w:b/>
              </w:rPr>
            </w:pPr>
            <w:r w:rsidRPr="00EB1D99">
              <w:rPr>
                <w:b/>
              </w:rPr>
              <w:t>Description</w:t>
            </w:r>
          </w:p>
        </w:tc>
        <w:tc>
          <w:tcPr>
            <w:tcW w:w="6720" w:type="dxa"/>
            <w:tcMar>
              <w:top w:w="100" w:type="dxa"/>
              <w:left w:w="100" w:type="dxa"/>
              <w:bottom w:w="100" w:type="dxa"/>
              <w:right w:w="100" w:type="dxa"/>
            </w:tcMar>
          </w:tcPr>
          <w:p w14:paraId="446C9483" w14:textId="19551E94" w:rsidR="001F5C6F" w:rsidRDefault="0077146D" w:rsidP="00E8359F">
            <w:proofErr w:type="spellStart"/>
            <w:proofErr w:type="gramStart"/>
            <w:r>
              <w:t>eCQM</w:t>
            </w:r>
            <w:proofErr w:type="spellEnd"/>
            <w:proofErr w:type="gramEnd"/>
            <w:r>
              <w:t xml:space="preserve"> or CDS artifact i</w:t>
            </w:r>
            <w:r w:rsidR="00571E11">
              <w:t xml:space="preserve">mplementer </w:t>
            </w:r>
            <w:r w:rsidR="001F5C6F">
              <w:t xml:space="preserve">at a clinical site maps data </w:t>
            </w:r>
            <w:r w:rsidR="00676C61">
              <w:t xml:space="preserve">specifications </w:t>
            </w:r>
            <w:r w:rsidR="0062085D">
              <w:t>and action</w:t>
            </w:r>
            <w:r w:rsidR="00676C61">
              <w:t xml:space="preserve"> </w:t>
            </w:r>
            <w:r w:rsidR="0062085D">
              <w:t>s</w:t>
            </w:r>
            <w:r w:rsidR="00676C61">
              <w:t>pecifications</w:t>
            </w:r>
            <w:r w:rsidR="001F5C6F">
              <w:t xml:space="preserve"> defined using the QIDAM to entries in an electronic health record system</w:t>
            </w:r>
            <w:r w:rsidR="0062085D">
              <w:t>, order entry system,</w:t>
            </w:r>
            <w:r w:rsidR="001F5C6F">
              <w:t xml:space="preserve"> or a clinical data repository. </w:t>
            </w:r>
          </w:p>
          <w:p w14:paraId="148A3BD6" w14:textId="7182DA58" w:rsidR="001F5C6F" w:rsidRDefault="001F5C6F">
            <w:r>
              <w:t xml:space="preserve">This scenario applies equally to an </w:t>
            </w:r>
            <w:r w:rsidR="00571E11">
              <w:t xml:space="preserve">implementer </w:t>
            </w:r>
            <w:r>
              <w:t>at a vendor of a complete EHR system or EHR module.</w:t>
            </w:r>
          </w:p>
        </w:tc>
      </w:tr>
      <w:tr w:rsidR="001F5C6F" w14:paraId="3B4EF7CB" w14:textId="77777777" w:rsidTr="00E8359F">
        <w:tc>
          <w:tcPr>
            <w:tcW w:w="2145" w:type="dxa"/>
            <w:tcMar>
              <w:top w:w="100" w:type="dxa"/>
              <w:left w:w="100" w:type="dxa"/>
              <w:bottom w:w="100" w:type="dxa"/>
              <w:right w:w="100" w:type="dxa"/>
            </w:tcMar>
          </w:tcPr>
          <w:p w14:paraId="5312B57D" w14:textId="77777777" w:rsidR="001F5C6F" w:rsidRPr="00EB1D99" w:rsidRDefault="001F5C6F" w:rsidP="00E8359F">
            <w:pPr>
              <w:rPr>
                <w:b/>
              </w:rPr>
            </w:pPr>
            <w:r w:rsidRPr="00EB1D99">
              <w:rPr>
                <w:b/>
              </w:rPr>
              <w:t>Scenario identifier</w:t>
            </w:r>
          </w:p>
        </w:tc>
        <w:tc>
          <w:tcPr>
            <w:tcW w:w="6720" w:type="dxa"/>
            <w:tcMar>
              <w:top w:w="100" w:type="dxa"/>
              <w:left w:w="100" w:type="dxa"/>
              <w:bottom w:w="100" w:type="dxa"/>
              <w:right w:w="100" w:type="dxa"/>
            </w:tcMar>
          </w:tcPr>
          <w:p w14:paraId="0FC95F05" w14:textId="77777777" w:rsidR="001F5C6F" w:rsidRDefault="001F5C6F" w:rsidP="00E8359F">
            <w:r>
              <w:t>M2</w:t>
            </w:r>
          </w:p>
        </w:tc>
      </w:tr>
      <w:tr w:rsidR="001F5C6F" w14:paraId="74E9E71E" w14:textId="77777777" w:rsidTr="00E8359F">
        <w:tc>
          <w:tcPr>
            <w:tcW w:w="2145" w:type="dxa"/>
            <w:tcMar>
              <w:top w:w="100" w:type="dxa"/>
              <w:left w:w="100" w:type="dxa"/>
              <w:bottom w:w="100" w:type="dxa"/>
              <w:right w:w="100" w:type="dxa"/>
            </w:tcMar>
          </w:tcPr>
          <w:p w14:paraId="5F84EA54" w14:textId="77777777" w:rsidR="001F5C6F" w:rsidRPr="00EB1D99" w:rsidRDefault="001F5C6F" w:rsidP="00E8359F">
            <w:pPr>
              <w:rPr>
                <w:b/>
              </w:rPr>
            </w:pPr>
            <w:r w:rsidRPr="00EB1D99">
              <w:rPr>
                <w:b/>
              </w:rPr>
              <w:t>Actors</w:t>
            </w:r>
          </w:p>
        </w:tc>
        <w:tc>
          <w:tcPr>
            <w:tcW w:w="6720" w:type="dxa"/>
            <w:tcMar>
              <w:top w:w="100" w:type="dxa"/>
              <w:left w:w="100" w:type="dxa"/>
              <w:bottom w:w="100" w:type="dxa"/>
              <w:right w:w="100" w:type="dxa"/>
            </w:tcMar>
          </w:tcPr>
          <w:p w14:paraId="091E9294" w14:textId="2118F8DF" w:rsidR="001F5C6F" w:rsidRDefault="001F5C6F" w:rsidP="00E8359F">
            <w:proofErr w:type="spellStart"/>
            <w:r>
              <w:t>eCQM</w:t>
            </w:r>
            <w:proofErr w:type="spellEnd"/>
            <w:r>
              <w:t xml:space="preserve"> implementer or CDS artifact implementer</w:t>
            </w:r>
            <w:r w:rsidR="00571E11">
              <w:t xml:space="preserve"> (called implementer</w:t>
            </w:r>
            <w:r w:rsidR="0077146D">
              <w:t xml:space="preserve"> henceforth)</w:t>
            </w:r>
          </w:p>
        </w:tc>
      </w:tr>
      <w:tr w:rsidR="001F5C6F" w14:paraId="753EE887" w14:textId="77777777" w:rsidTr="00E8359F">
        <w:tc>
          <w:tcPr>
            <w:tcW w:w="2145" w:type="dxa"/>
            <w:tcMar>
              <w:top w:w="100" w:type="dxa"/>
              <w:left w:w="100" w:type="dxa"/>
              <w:bottom w:w="100" w:type="dxa"/>
              <w:right w:w="100" w:type="dxa"/>
            </w:tcMar>
          </w:tcPr>
          <w:p w14:paraId="4C54624F" w14:textId="77777777" w:rsidR="001F5C6F" w:rsidRPr="00EB1D99" w:rsidRDefault="001F5C6F" w:rsidP="00E8359F">
            <w:pPr>
              <w:rPr>
                <w:b/>
              </w:rPr>
            </w:pPr>
            <w:r w:rsidRPr="00EB1D99">
              <w:rPr>
                <w:b/>
              </w:rPr>
              <w:t>Pre-conditions</w:t>
            </w:r>
          </w:p>
        </w:tc>
        <w:tc>
          <w:tcPr>
            <w:tcW w:w="6720" w:type="dxa"/>
            <w:tcMar>
              <w:top w:w="100" w:type="dxa"/>
              <w:left w:w="100" w:type="dxa"/>
              <w:bottom w:w="100" w:type="dxa"/>
              <w:right w:w="100" w:type="dxa"/>
            </w:tcMar>
          </w:tcPr>
          <w:p w14:paraId="022831FD" w14:textId="71C5B508" w:rsidR="001F5C6F" w:rsidRDefault="001F5C6F" w:rsidP="008E5DB7">
            <w:pPr>
              <w:pStyle w:val="ListParagraph"/>
              <w:numPr>
                <w:ilvl w:val="0"/>
                <w:numId w:val="32"/>
              </w:numPr>
            </w:pPr>
            <w:r>
              <w:t xml:space="preserve">A data </w:t>
            </w:r>
            <w:r w:rsidR="00676C61">
              <w:t xml:space="preserve">specification </w:t>
            </w:r>
            <w:r>
              <w:t xml:space="preserve">exists in an </w:t>
            </w:r>
            <w:proofErr w:type="spellStart"/>
            <w:r>
              <w:t>eCQM</w:t>
            </w:r>
            <w:proofErr w:type="spellEnd"/>
            <w:r>
              <w:t xml:space="preserve"> or CDS artifact. The data </w:t>
            </w:r>
            <w:r w:rsidR="00676C61">
              <w:t xml:space="preserve">specification </w:t>
            </w:r>
            <w:r>
              <w:t>maps a symbol</w:t>
            </w:r>
            <w:ins w:id="1236" w:author="Aziz Boxwala" w:date="2014-08-22T09:59:00Z">
              <w:r w:rsidR="00E810EE">
                <w:t xml:space="preserve"> or name (e.g., Last LDL result)</w:t>
              </w:r>
            </w:ins>
            <w:r>
              <w:t xml:space="preserve"> used in the artifact to its definition in the QIDAM</w:t>
            </w:r>
            <w:ins w:id="1237" w:author="Aziz Boxwala" w:date="2014-08-22T09:59:00Z">
              <w:r w:rsidR="00E810EE">
                <w:t xml:space="preserve"> (e.g., an observation result with </w:t>
              </w:r>
            </w:ins>
            <w:ins w:id="1238" w:author="Aziz Boxwala" w:date="2014-08-22T10:00:00Z">
              <w:r w:rsidR="00E810EE">
                <w:t>the specified LOINC codes and date selection criteria)</w:t>
              </w:r>
            </w:ins>
            <w:r>
              <w:t>.</w:t>
            </w:r>
          </w:p>
          <w:p w14:paraId="5C4C46A4" w14:textId="6076CA31" w:rsidR="0062085D" w:rsidRDefault="0062085D" w:rsidP="008E5DB7">
            <w:pPr>
              <w:pStyle w:val="ListParagraph"/>
              <w:numPr>
                <w:ilvl w:val="0"/>
                <w:numId w:val="32"/>
              </w:numPr>
            </w:pPr>
            <w:r>
              <w:t>A CDS artifact contains a specification of an action</w:t>
            </w:r>
            <w:ins w:id="1239" w:author="Aziz Boxwala" w:date="2014-08-22T10:00:00Z">
              <w:r w:rsidR="00E810EE">
                <w:t xml:space="preserve"> (e.g., prescription of statins).</w:t>
              </w:r>
            </w:ins>
          </w:p>
        </w:tc>
      </w:tr>
      <w:tr w:rsidR="001F5C6F" w14:paraId="1DA49819" w14:textId="77777777" w:rsidTr="00E8359F">
        <w:tc>
          <w:tcPr>
            <w:tcW w:w="2145" w:type="dxa"/>
            <w:tcMar>
              <w:top w:w="100" w:type="dxa"/>
              <w:left w:w="100" w:type="dxa"/>
              <w:bottom w:w="100" w:type="dxa"/>
              <w:right w:w="100" w:type="dxa"/>
            </w:tcMar>
          </w:tcPr>
          <w:p w14:paraId="096B72EA" w14:textId="77777777" w:rsidR="001F5C6F" w:rsidRPr="00EB1D99" w:rsidRDefault="001F5C6F" w:rsidP="00E8359F">
            <w:pPr>
              <w:rPr>
                <w:b/>
              </w:rPr>
            </w:pPr>
            <w:r w:rsidRPr="00EB1D99">
              <w:rPr>
                <w:b/>
              </w:rPr>
              <w:t>Actions</w:t>
            </w:r>
          </w:p>
        </w:tc>
        <w:tc>
          <w:tcPr>
            <w:tcW w:w="6720" w:type="dxa"/>
            <w:tcMar>
              <w:top w:w="100" w:type="dxa"/>
              <w:left w:w="100" w:type="dxa"/>
              <w:bottom w:w="100" w:type="dxa"/>
              <w:right w:w="100" w:type="dxa"/>
            </w:tcMar>
          </w:tcPr>
          <w:p w14:paraId="7A2435D3" w14:textId="490CE6BF" w:rsidR="001F5C6F" w:rsidRDefault="001F5C6F" w:rsidP="008E5DB7">
            <w:pPr>
              <w:pStyle w:val="ListParagraph"/>
              <w:numPr>
                <w:ilvl w:val="0"/>
                <w:numId w:val="37"/>
              </w:numPr>
            </w:pPr>
            <w:r>
              <w:t xml:space="preserve">Implementer identifies the appropriate element (a table, a class) in the target system that is equivalent to the data </w:t>
            </w:r>
            <w:r w:rsidR="00676C61">
              <w:t>specification</w:t>
            </w:r>
            <w:r w:rsidR="00676C61" w:rsidDel="00676C61">
              <w:t xml:space="preserve"> </w:t>
            </w:r>
            <w:r w:rsidR="0062085D">
              <w:t>or action</w:t>
            </w:r>
            <w:r w:rsidR="00676C61">
              <w:t xml:space="preserve"> specification</w:t>
            </w:r>
            <w:r w:rsidR="0062085D">
              <w:t xml:space="preserve"> </w:t>
            </w:r>
            <w:r>
              <w:t xml:space="preserve">in the QIDAM. </w:t>
            </w:r>
          </w:p>
          <w:p w14:paraId="5A31D00B" w14:textId="1F2A29CB" w:rsidR="001F5C6F" w:rsidRDefault="001F5C6F" w:rsidP="008E5DB7">
            <w:pPr>
              <w:pStyle w:val="ListParagraph"/>
              <w:numPr>
                <w:ilvl w:val="0"/>
                <w:numId w:val="37"/>
              </w:numPr>
            </w:pPr>
            <w:r>
              <w:t xml:space="preserve">Implementer uses the definition (including attribute values) to construct the equivalent data </w:t>
            </w:r>
            <w:r w:rsidR="0062085D">
              <w:t xml:space="preserve">or action </w:t>
            </w:r>
            <w:r>
              <w:t>definition in the target environment.</w:t>
            </w:r>
          </w:p>
          <w:p w14:paraId="6BFDF398" w14:textId="3FC4A0C6" w:rsidR="005060D4" w:rsidRDefault="001F5C6F" w:rsidP="008E5DB7">
            <w:pPr>
              <w:pStyle w:val="ListParagraph"/>
              <w:numPr>
                <w:ilvl w:val="0"/>
                <w:numId w:val="37"/>
              </w:numPr>
            </w:pPr>
            <w:r>
              <w:t>Implementer consults th</w:t>
            </w:r>
            <w:ins w:id="1240" w:author="Aziz Boxwala" w:date="2014-08-22T10:10:00Z">
              <w:r w:rsidR="00AD26D0">
                <w:t>e model specifications</w:t>
              </w:r>
            </w:ins>
            <w:del w:id="1241" w:author="Aziz Boxwala" w:date="2014-08-22T10:10:00Z">
              <w:r w:rsidDel="00AD26D0">
                <w:delText>is</w:delText>
              </w:r>
            </w:del>
            <w:r>
              <w:t xml:space="preserve"> document if the meaning or purpose of a QIDAM element or attribute is unclear.</w:t>
            </w:r>
          </w:p>
          <w:p w14:paraId="609DB7E4" w14:textId="01ED08A0" w:rsidR="001F5C6F" w:rsidRDefault="001F5C6F" w:rsidP="008E5DB7">
            <w:pPr>
              <w:pStyle w:val="ListParagraph"/>
              <w:numPr>
                <w:ilvl w:val="0"/>
                <w:numId w:val="37"/>
              </w:numPr>
            </w:pPr>
            <w:r>
              <w:t xml:space="preserve">Implementer repeats this task for all data </w:t>
            </w:r>
            <w:r w:rsidR="00676C61">
              <w:t xml:space="preserve">specifications </w:t>
            </w:r>
            <w:r w:rsidR="0062085D">
              <w:t xml:space="preserve">and action </w:t>
            </w:r>
            <w:r>
              <w:t>specifications.</w:t>
            </w:r>
          </w:p>
        </w:tc>
      </w:tr>
      <w:tr w:rsidR="001F5C6F" w14:paraId="5F40740A" w14:textId="77777777" w:rsidTr="00E8359F">
        <w:tc>
          <w:tcPr>
            <w:tcW w:w="2145" w:type="dxa"/>
            <w:tcMar>
              <w:top w:w="100" w:type="dxa"/>
              <w:left w:w="100" w:type="dxa"/>
              <w:bottom w:w="100" w:type="dxa"/>
              <w:right w:w="100" w:type="dxa"/>
            </w:tcMar>
          </w:tcPr>
          <w:p w14:paraId="4E6BAAA2" w14:textId="77777777" w:rsidR="001F5C6F" w:rsidRPr="00EB1D99" w:rsidRDefault="001F5C6F" w:rsidP="00E8359F">
            <w:pPr>
              <w:rPr>
                <w:b/>
              </w:rPr>
            </w:pPr>
            <w:r w:rsidRPr="00EB1D99">
              <w:rPr>
                <w:b/>
              </w:rPr>
              <w:t>Post-conditions</w:t>
            </w:r>
          </w:p>
        </w:tc>
        <w:tc>
          <w:tcPr>
            <w:tcW w:w="6720" w:type="dxa"/>
            <w:tcMar>
              <w:top w:w="100" w:type="dxa"/>
              <w:left w:w="100" w:type="dxa"/>
              <w:bottom w:w="100" w:type="dxa"/>
              <w:right w:w="100" w:type="dxa"/>
            </w:tcMar>
          </w:tcPr>
          <w:p w14:paraId="137DE17F" w14:textId="7D7088B6" w:rsidR="001F5C6F" w:rsidRDefault="001F5C6F" w:rsidP="00E8359F">
            <w:r>
              <w:t xml:space="preserve">Implementer correctly maps all data </w:t>
            </w:r>
            <w:r w:rsidR="00676C61">
              <w:t>specifications</w:t>
            </w:r>
            <w:r w:rsidR="00445014">
              <w:t xml:space="preserve"> and action</w:t>
            </w:r>
            <w:r>
              <w:t xml:space="preserve"> </w:t>
            </w:r>
            <w:r w:rsidR="00676C61">
              <w:t xml:space="preserve">specifications </w:t>
            </w:r>
            <w:r>
              <w:t xml:space="preserve">from the </w:t>
            </w:r>
            <w:proofErr w:type="spellStart"/>
            <w:r>
              <w:t>eCQM</w:t>
            </w:r>
            <w:proofErr w:type="spellEnd"/>
            <w:r>
              <w:t xml:space="preserve"> or CDS artifact to the equivalent in the target environment.</w:t>
            </w:r>
          </w:p>
        </w:tc>
      </w:tr>
      <w:tr w:rsidR="001F5C6F" w14:paraId="0CE2224D" w14:textId="77777777" w:rsidTr="00E8359F">
        <w:tc>
          <w:tcPr>
            <w:tcW w:w="2145" w:type="dxa"/>
            <w:tcMar>
              <w:top w:w="100" w:type="dxa"/>
              <w:left w:w="100" w:type="dxa"/>
              <w:bottom w:w="100" w:type="dxa"/>
              <w:right w:w="100" w:type="dxa"/>
            </w:tcMar>
          </w:tcPr>
          <w:p w14:paraId="46B09899" w14:textId="77777777" w:rsidR="001F5C6F" w:rsidRPr="00EB1D99" w:rsidRDefault="001F5C6F" w:rsidP="00E8359F">
            <w:pPr>
              <w:rPr>
                <w:b/>
              </w:rPr>
            </w:pPr>
            <w:r w:rsidRPr="00EB1D99">
              <w:rPr>
                <w:b/>
              </w:rPr>
              <w:lastRenderedPageBreak/>
              <w:t>Comments</w:t>
            </w:r>
          </w:p>
        </w:tc>
        <w:tc>
          <w:tcPr>
            <w:tcW w:w="6720" w:type="dxa"/>
            <w:tcMar>
              <w:top w:w="100" w:type="dxa"/>
              <w:left w:w="100" w:type="dxa"/>
              <w:bottom w:w="100" w:type="dxa"/>
              <w:right w:w="100" w:type="dxa"/>
            </w:tcMar>
          </w:tcPr>
          <w:p w14:paraId="7FDAEDCF" w14:textId="61399CDD" w:rsidR="001F5C6F" w:rsidRDefault="001F5C6F" w:rsidP="00E8359F">
            <w:r>
              <w:t xml:space="preserve">Some data </w:t>
            </w:r>
            <w:r w:rsidR="00AC25A5">
              <w:t>specifications</w:t>
            </w:r>
            <w:r w:rsidR="00AC25A5" w:rsidDel="00AC25A5">
              <w:t xml:space="preserve"> </w:t>
            </w:r>
            <w:r w:rsidR="00445014">
              <w:t xml:space="preserve">and action </w:t>
            </w:r>
            <w:r w:rsidR="00AC25A5">
              <w:t xml:space="preserve">specifications </w:t>
            </w:r>
            <w:r>
              <w:t>may not have equivalent elements in the target environment; those will not be mapped according to the above use case.</w:t>
            </w:r>
          </w:p>
        </w:tc>
      </w:tr>
    </w:tbl>
    <w:p w14:paraId="4BE83E79" w14:textId="7E4E9D91" w:rsidR="00DE62FE" w:rsidRDefault="00DE62FE" w:rsidP="00DE62FE">
      <w:pPr>
        <w:pStyle w:val="Heading2"/>
      </w:pPr>
      <w:bookmarkStart w:id="1242" w:name="_Toc396502236"/>
      <w:proofErr w:type="spellStart"/>
      <w:r>
        <w:t>eCQM</w:t>
      </w:r>
      <w:proofErr w:type="spellEnd"/>
      <w:r>
        <w:t xml:space="preserve"> and CDS Artifact </w:t>
      </w:r>
      <w:r>
        <w:rPr>
          <w:lang w:val="en-US"/>
        </w:rPr>
        <w:t>Evaluation</w:t>
      </w:r>
      <w:bookmarkEnd w:id="1242"/>
    </w:p>
    <w:tbl>
      <w:tblPr>
        <w:tblW w:w="886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145"/>
        <w:gridCol w:w="6720"/>
      </w:tblGrid>
      <w:tr w:rsidR="00DE62FE" w14:paraId="632CD5F7" w14:textId="77777777" w:rsidTr="00DE62FE">
        <w:tc>
          <w:tcPr>
            <w:tcW w:w="2145" w:type="dxa"/>
            <w:tcMar>
              <w:top w:w="100" w:type="dxa"/>
              <w:left w:w="100" w:type="dxa"/>
              <w:bottom w:w="100" w:type="dxa"/>
              <w:right w:w="100" w:type="dxa"/>
            </w:tcMar>
          </w:tcPr>
          <w:p w14:paraId="27B1767C" w14:textId="77777777" w:rsidR="00DE62FE" w:rsidRPr="00EB1D99" w:rsidRDefault="00DE62FE" w:rsidP="00DE62FE">
            <w:pPr>
              <w:rPr>
                <w:b/>
              </w:rPr>
            </w:pPr>
            <w:r w:rsidRPr="00EB1D99">
              <w:rPr>
                <w:b/>
              </w:rPr>
              <w:t>Description</w:t>
            </w:r>
          </w:p>
        </w:tc>
        <w:tc>
          <w:tcPr>
            <w:tcW w:w="6720" w:type="dxa"/>
            <w:tcMar>
              <w:top w:w="100" w:type="dxa"/>
              <w:left w:w="100" w:type="dxa"/>
              <w:bottom w:w="100" w:type="dxa"/>
              <w:right w:w="100" w:type="dxa"/>
            </w:tcMar>
          </w:tcPr>
          <w:p w14:paraId="54B29C8E" w14:textId="78E5A6CD" w:rsidR="00DE62FE" w:rsidRDefault="00F74D52" w:rsidP="00DE62FE">
            <w:r>
              <w:t xml:space="preserve">A measure calculation system </w:t>
            </w:r>
            <w:r w:rsidR="00DE62FE">
              <w:t xml:space="preserve">or </w:t>
            </w:r>
            <w:r>
              <w:t xml:space="preserve">a </w:t>
            </w:r>
            <w:r w:rsidR="00DE62FE">
              <w:t xml:space="preserve">CDS </w:t>
            </w:r>
            <w:r>
              <w:t xml:space="preserve">system evaluates an </w:t>
            </w:r>
            <w:proofErr w:type="spellStart"/>
            <w:r>
              <w:t>eCQM</w:t>
            </w:r>
            <w:proofErr w:type="spellEnd"/>
            <w:r>
              <w:t xml:space="preserve"> or CDS artifact. The data specifications and action specifications are specified using Q</w:t>
            </w:r>
            <w:r w:rsidR="0061127D">
              <w:t>I</w:t>
            </w:r>
            <w:r>
              <w:t>D</w:t>
            </w:r>
            <w:r w:rsidR="0061127D">
              <w:t>A</w:t>
            </w:r>
            <w:r>
              <w:t>M.</w:t>
            </w:r>
          </w:p>
        </w:tc>
      </w:tr>
      <w:tr w:rsidR="00DE62FE" w14:paraId="2B5D1DD9" w14:textId="77777777" w:rsidTr="00DE62FE">
        <w:tc>
          <w:tcPr>
            <w:tcW w:w="2145" w:type="dxa"/>
            <w:tcMar>
              <w:top w:w="100" w:type="dxa"/>
              <w:left w:w="100" w:type="dxa"/>
              <w:bottom w:w="100" w:type="dxa"/>
              <w:right w:w="100" w:type="dxa"/>
            </w:tcMar>
          </w:tcPr>
          <w:p w14:paraId="4A195187" w14:textId="77777777" w:rsidR="00DE62FE" w:rsidRPr="00EB1D99" w:rsidRDefault="00DE62FE" w:rsidP="00DE62FE">
            <w:pPr>
              <w:rPr>
                <w:b/>
              </w:rPr>
            </w:pPr>
            <w:r w:rsidRPr="00EB1D99">
              <w:rPr>
                <w:b/>
              </w:rPr>
              <w:t>Scenario identifier</w:t>
            </w:r>
          </w:p>
        </w:tc>
        <w:tc>
          <w:tcPr>
            <w:tcW w:w="6720" w:type="dxa"/>
            <w:tcMar>
              <w:top w:w="100" w:type="dxa"/>
              <w:left w:w="100" w:type="dxa"/>
              <w:bottom w:w="100" w:type="dxa"/>
              <w:right w:w="100" w:type="dxa"/>
            </w:tcMar>
          </w:tcPr>
          <w:p w14:paraId="485977FE" w14:textId="69DEF1F5" w:rsidR="00DE62FE" w:rsidRDefault="00F74D52" w:rsidP="00DE62FE">
            <w:r>
              <w:t>M3</w:t>
            </w:r>
          </w:p>
        </w:tc>
      </w:tr>
      <w:tr w:rsidR="00DE62FE" w14:paraId="26FA3980" w14:textId="77777777" w:rsidTr="00DE62FE">
        <w:tc>
          <w:tcPr>
            <w:tcW w:w="2145" w:type="dxa"/>
            <w:tcMar>
              <w:top w:w="100" w:type="dxa"/>
              <w:left w:w="100" w:type="dxa"/>
              <w:bottom w:w="100" w:type="dxa"/>
              <w:right w:w="100" w:type="dxa"/>
            </w:tcMar>
          </w:tcPr>
          <w:p w14:paraId="2E4EC7C1" w14:textId="77777777" w:rsidR="00DE62FE" w:rsidRPr="00EB1D99" w:rsidRDefault="00DE62FE" w:rsidP="00DE62FE">
            <w:pPr>
              <w:rPr>
                <w:b/>
              </w:rPr>
            </w:pPr>
            <w:r w:rsidRPr="00EB1D99">
              <w:rPr>
                <w:b/>
              </w:rPr>
              <w:t>Actors</w:t>
            </w:r>
          </w:p>
        </w:tc>
        <w:tc>
          <w:tcPr>
            <w:tcW w:w="6720" w:type="dxa"/>
            <w:tcMar>
              <w:top w:w="100" w:type="dxa"/>
              <w:left w:w="100" w:type="dxa"/>
              <w:bottom w:w="100" w:type="dxa"/>
              <w:right w:w="100" w:type="dxa"/>
            </w:tcMar>
          </w:tcPr>
          <w:p w14:paraId="1F51FA40" w14:textId="444A6DB9" w:rsidR="00DE62FE" w:rsidRDefault="00F74D52">
            <w:r>
              <w:t>A measure calculation system or a CDS system (referred to as system in this use case)</w:t>
            </w:r>
          </w:p>
        </w:tc>
      </w:tr>
      <w:tr w:rsidR="00DE62FE" w14:paraId="6997A63E" w14:textId="77777777" w:rsidTr="00DE62FE">
        <w:tc>
          <w:tcPr>
            <w:tcW w:w="2145" w:type="dxa"/>
            <w:tcMar>
              <w:top w:w="100" w:type="dxa"/>
              <w:left w:w="100" w:type="dxa"/>
              <w:bottom w:w="100" w:type="dxa"/>
              <w:right w:w="100" w:type="dxa"/>
            </w:tcMar>
          </w:tcPr>
          <w:p w14:paraId="687CAB94" w14:textId="77777777" w:rsidR="00DE62FE" w:rsidRPr="00EB1D99" w:rsidRDefault="00DE62FE" w:rsidP="00DE62FE">
            <w:pPr>
              <w:rPr>
                <w:b/>
              </w:rPr>
            </w:pPr>
            <w:r w:rsidRPr="00EB1D99">
              <w:rPr>
                <w:b/>
              </w:rPr>
              <w:t>Pre-conditions</w:t>
            </w:r>
          </w:p>
        </w:tc>
        <w:tc>
          <w:tcPr>
            <w:tcW w:w="6720" w:type="dxa"/>
            <w:tcMar>
              <w:top w:w="100" w:type="dxa"/>
              <w:left w:w="100" w:type="dxa"/>
              <w:bottom w:w="100" w:type="dxa"/>
              <w:right w:w="100" w:type="dxa"/>
            </w:tcMar>
          </w:tcPr>
          <w:p w14:paraId="11CF42EE" w14:textId="77777777" w:rsidR="00DE62FE" w:rsidRDefault="00DE62FE" w:rsidP="008E5DB7">
            <w:pPr>
              <w:pStyle w:val="ListParagraph"/>
              <w:numPr>
                <w:ilvl w:val="0"/>
                <w:numId w:val="34"/>
              </w:numPr>
            </w:pPr>
            <w:r>
              <w:t xml:space="preserve">A data specification exists in an </w:t>
            </w:r>
            <w:proofErr w:type="spellStart"/>
            <w:r>
              <w:t>eCQM</w:t>
            </w:r>
            <w:proofErr w:type="spellEnd"/>
            <w:r>
              <w:t xml:space="preserve"> or CDS artifact. The data specification maps a symbol used in the artifact to its definition in the QIDAM.</w:t>
            </w:r>
          </w:p>
          <w:p w14:paraId="30641C88" w14:textId="77777777" w:rsidR="00DE62FE" w:rsidRDefault="00DE62FE" w:rsidP="008E5DB7">
            <w:pPr>
              <w:pStyle w:val="ListParagraph"/>
              <w:numPr>
                <w:ilvl w:val="0"/>
                <w:numId w:val="34"/>
              </w:numPr>
            </w:pPr>
            <w:r>
              <w:t>A CDS artifact contains a specification of an action</w:t>
            </w:r>
            <w:r w:rsidR="00F74D52">
              <w:t>.</w:t>
            </w:r>
          </w:p>
          <w:p w14:paraId="57476918" w14:textId="4241AB96" w:rsidR="00F74D52" w:rsidRDefault="00F74D52" w:rsidP="008E5DB7">
            <w:pPr>
              <w:pStyle w:val="ListParagraph"/>
              <w:numPr>
                <w:ilvl w:val="0"/>
                <w:numId w:val="34"/>
              </w:numPr>
            </w:pPr>
            <w:r>
              <w:t xml:space="preserve">All the specifications in the artifacts have been mapped previously to the data schema in the system or to actions that can be executed by the system or the user of the system. See the previous use case (Section </w:t>
            </w:r>
            <w:r>
              <w:fldChar w:fldCharType="begin"/>
            </w:r>
            <w:r>
              <w:instrText xml:space="preserve"> REF _Ref382573594 \r \h </w:instrText>
            </w:r>
            <w:r>
              <w:fldChar w:fldCharType="separate"/>
            </w:r>
            <w:r w:rsidR="00EB26E0">
              <w:t>2.2</w:t>
            </w:r>
            <w:r>
              <w:fldChar w:fldCharType="end"/>
            </w:r>
            <w:r>
              <w:t>), for example.</w:t>
            </w:r>
          </w:p>
        </w:tc>
      </w:tr>
      <w:tr w:rsidR="00DE62FE" w14:paraId="0588BD74" w14:textId="77777777" w:rsidTr="00DE62FE">
        <w:tc>
          <w:tcPr>
            <w:tcW w:w="2145" w:type="dxa"/>
            <w:tcMar>
              <w:top w:w="100" w:type="dxa"/>
              <w:left w:w="100" w:type="dxa"/>
              <w:bottom w:w="100" w:type="dxa"/>
              <w:right w:w="100" w:type="dxa"/>
            </w:tcMar>
          </w:tcPr>
          <w:p w14:paraId="79D18145" w14:textId="0BA76C58" w:rsidR="00DE62FE" w:rsidRPr="00EB1D99" w:rsidRDefault="00DE62FE" w:rsidP="00DE62FE">
            <w:pPr>
              <w:rPr>
                <w:b/>
              </w:rPr>
            </w:pPr>
            <w:r w:rsidRPr="00EB1D99">
              <w:rPr>
                <w:b/>
              </w:rPr>
              <w:t>Actions</w:t>
            </w:r>
          </w:p>
        </w:tc>
        <w:tc>
          <w:tcPr>
            <w:tcW w:w="6720" w:type="dxa"/>
            <w:tcMar>
              <w:top w:w="100" w:type="dxa"/>
              <w:left w:w="100" w:type="dxa"/>
              <w:bottom w:w="100" w:type="dxa"/>
              <w:right w:w="100" w:type="dxa"/>
            </w:tcMar>
          </w:tcPr>
          <w:p w14:paraId="6320B4BD" w14:textId="78C29A16" w:rsidR="00F74D52" w:rsidRDefault="00F74D52" w:rsidP="008E5DB7">
            <w:pPr>
              <w:pStyle w:val="ListParagraph"/>
              <w:numPr>
                <w:ilvl w:val="0"/>
                <w:numId w:val="35"/>
              </w:numPr>
            </w:pPr>
            <w:r>
              <w:t xml:space="preserve">The system evaluates the CDS artifact or the </w:t>
            </w:r>
            <w:proofErr w:type="spellStart"/>
            <w:r>
              <w:t>eCQM</w:t>
            </w:r>
            <w:proofErr w:type="spellEnd"/>
            <w:r>
              <w:t>.</w:t>
            </w:r>
          </w:p>
          <w:p w14:paraId="306EAA8E" w14:textId="77777777" w:rsidR="00F74D52" w:rsidRDefault="00F74D52" w:rsidP="008E5DB7">
            <w:pPr>
              <w:pStyle w:val="ListParagraph"/>
              <w:numPr>
                <w:ilvl w:val="0"/>
                <w:numId w:val="35"/>
              </w:numPr>
            </w:pPr>
            <w:r>
              <w:t xml:space="preserve">When the system encounters a data specification it is able to translate the specification unambiguously into a request or query to retrieve the data. </w:t>
            </w:r>
          </w:p>
          <w:p w14:paraId="755931B8" w14:textId="0F45ED21" w:rsidR="00DE62FE" w:rsidRDefault="00F74D52" w:rsidP="008E5DB7">
            <w:pPr>
              <w:pStyle w:val="ListParagraph"/>
              <w:numPr>
                <w:ilvl w:val="0"/>
                <w:numId w:val="35"/>
              </w:numPr>
            </w:pPr>
            <w:r>
              <w:t>The system uses the retrieved data to calculate a performance or evaluate CDS logic.</w:t>
            </w:r>
          </w:p>
          <w:p w14:paraId="12527397" w14:textId="7F699891" w:rsidR="00F74D52" w:rsidRDefault="00F74D52" w:rsidP="008E5DB7">
            <w:pPr>
              <w:pStyle w:val="ListParagraph"/>
              <w:numPr>
                <w:ilvl w:val="0"/>
                <w:numId w:val="35"/>
              </w:numPr>
            </w:pPr>
            <w:r>
              <w:t xml:space="preserve">The CDS system </w:t>
            </w:r>
            <w:r w:rsidR="005060D4">
              <w:t>may determine</w:t>
            </w:r>
            <w:r>
              <w:t xml:space="preserve"> an action specification must be applied as a result of evaluating the logic. The system translates that specification to an executable action unambiguously.</w:t>
            </w:r>
          </w:p>
          <w:p w14:paraId="04595EC6" w14:textId="7FA0DE9B" w:rsidR="005060D4" w:rsidRDefault="00F74D52" w:rsidP="008E5DB7">
            <w:pPr>
              <w:pStyle w:val="ListParagraph"/>
              <w:numPr>
                <w:ilvl w:val="0"/>
                <w:numId w:val="35"/>
              </w:numPr>
            </w:pPr>
            <w:r>
              <w:t xml:space="preserve">The action is presented as a proposal to a user or </w:t>
            </w:r>
            <w:r w:rsidR="005060D4">
              <w:t xml:space="preserve">is </w:t>
            </w:r>
            <w:r>
              <w:t>executed autonomously by the system.</w:t>
            </w:r>
          </w:p>
          <w:p w14:paraId="20C6CBE4" w14:textId="3CB4DDB9" w:rsidR="00DE62FE" w:rsidRDefault="005060D4" w:rsidP="008E5DB7">
            <w:pPr>
              <w:pStyle w:val="ListParagraph"/>
              <w:numPr>
                <w:ilvl w:val="0"/>
                <w:numId w:val="35"/>
              </w:numPr>
            </w:pPr>
            <w:r>
              <w:t>The system translates all needed data specifications and action specifications</w:t>
            </w:r>
            <w:r w:rsidR="00DE62FE">
              <w:t>.</w:t>
            </w:r>
          </w:p>
        </w:tc>
      </w:tr>
      <w:tr w:rsidR="00DE62FE" w14:paraId="02E9A51D" w14:textId="77777777" w:rsidTr="00DE62FE">
        <w:tc>
          <w:tcPr>
            <w:tcW w:w="2145" w:type="dxa"/>
            <w:tcMar>
              <w:top w:w="100" w:type="dxa"/>
              <w:left w:w="100" w:type="dxa"/>
              <w:bottom w:w="100" w:type="dxa"/>
              <w:right w:w="100" w:type="dxa"/>
            </w:tcMar>
          </w:tcPr>
          <w:p w14:paraId="69D8B386" w14:textId="0029103F" w:rsidR="00DE62FE" w:rsidRPr="00EB1D99" w:rsidRDefault="00DE62FE" w:rsidP="00DE62FE">
            <w:pPr>
              <w:rPr>
                <w:b/>
              </w:rPr>
            </w:pPr>
            <w:r w:rsidRPr="00EB1D99">
              <w:rPr>
                <w:b/>
              </w:rPr>
              <w:t>Post-conditions</w:t>
            </w:r>
          </w:p>
        </w:tc>
        <w:tc>
          <w:tcPr>
            <w:tcW w:w="6720" w:type="dxa"/>
            <w:tcMar>
              <w:top w:w="100" w:type="dxa"/>
              <w:left w:w="100" w:type="dxa"/>
              <w:bottom w:w="100" w:type="dxa"/>
              <w:right w:w="100" w:type="dxa"/>
            </w:tcMar>
          </w:tcPr>
          <w:p w14:paraId="4B476920" w14:textId="32171197" w:rsidR="00DE62FE" w:rsidRDefault="005060D4" w:rsidP="00DE62FE">
            <w:r>
              <w:t xml:space="preserve">The </w:t>
            </w:r>
            <w:proofErr w:type="spellStart"/>
            <w:r>
              <w:t>eCQM</w:t>
            </w:r>
            <w:proofErr w:type="spellEnd"/>
            <w:r>
              <w:t xml:space="preserve"> evaluation results in a computed performance</w:t>
            </w:r>
            <w:r w:rsidR="00085BEE">
              <w:t xml:space="preserve"> of the quality metric</w:t>
            </w:r>
            <w:r w:rsidR="00DE62FE">
              <w:t>.</w:t>
            </w:r>
          </w:p>
          <w:p w14:paraId="396C1836" w14:textId="6D3524A0" w:rsidR="005060D4" w:rsidRDefault="005060D4" w:rsidP="00DE62FE">
            <w:r>
              <w:t>The CDS artifact evaluation results in the determination of whether a set of actions must be applied and the execution of those actions.</w:t>
            </w:r>
          </w:p>
        </w:tc>
      </w:tr>
      <w:tr w:rsidR="00DE62FE" w14:paraId="5945DE20" w14:textId="77777777" w:rsidTr="00DE62FE">
        <w:tc>
          <w:tcPr>
            <w:tcW w:w="2145" w:type="dxa"/>
            <w:tcMar>
              <w:top w:w="100" w:type="dxa"/>
              <w:left w:w="100" w:type="dxa"/>
              <w:bottom w:w="100" w:type="dxa"/>
              <w:right w:w="100" w:type="dxa"/>
            </w:tcMar>
          </w:tcPr>
          <w:p w14:paraId="587006AD" w14:textId="77777777" w:rsidR="00DE62FE" w:rsidRPr="00EB1D99" w:rsidRDefault="00DE62FE" w:rsidP="00DE62FE">
            <w:pPr>
              <w:rPr>
                <w:b/>
              </w:rPr>
            </w:pPr>
            <w:r w:rsidRPr="00EB1D99">
              <w:rPr>
                <w:b/>
              </w:rPr>
              <w:lastRenderedPageBreak/>
              <w:t>Comments</w:t>
            </w:r>
          </w:p>
        </w:tc>
        <w:tc>
          <w:tcPr>
            <w:tcW w:w="6720" w:type="dxa"/>
            <w:tcMar>
              <w:top w:w="100" w:type="dxa"/>
              <w:left w:w="100" w:type="dxa"/>
              <w:bottom w:w="100" w:type="dxa"/>
              <w:right w:w="100" w:type="dxa"/>
            </w:tcMar>
          </w:tcPr>
          <w:p w14:paraId="5CBCFD14" w14:textId="128CAD9E" w:rsidR="00DE62FE" w:rsidRDefault="00DE62FE" w:rsidP="00DE62FE"/>
        </w:tc>
      </w:tr>
    </w:tbl>
    <w:p w14:paraId="5A4AA070" w14:textId="7558956E" w:rsidR="00AD26D0" w:rsidRDefault="00AD26D0" w:rsidP="001F5C6F">
      <w:pPr>
        <w:rPr>
          <w:ins w:id="1243" w:author="Aziz Boxwala" w:date="2014-08-22T10:12:00Z"/>
        </w:rPr>
      </w:pPr>
    </w:p>
    <w:p w14:paraId="6269A46E" w14:textId="09D5F964" w:rsidR="00AD26D0" w:rsidRDefault="00AD26D0" w:rsidP="00AD26D0">
      <w:pPr>
        <w:rPr>
          <w:ins w:id="1244" w:author="Aziz Boxwala" w:date="2014-08-22T10:12:00Z"/>
        </w:rPr>
      </w:pPr>
    </w:p>
    <w:p w14:paraId="70CD143E" w14:textId="73DB86AE" w:rsidR="001F5C6F" w:rsidRPr="00AD26D0" w:rsidRDefault="00AD26D0">
      <w:pPr>
        <w:tabs>
          <w:tab w:val="left" w:pos="1928"/>
        </w:tabs>
        <w:pPrChange w:id="1245" w:author="Aziz Boxwala" w:date="2014-08-22T10:12:00Z">
          <w:pPr/>
        </w:pPrChange>
      </w:pPr>
      <w:ins w:id="1246" w:author="Aziz Boxwala" w:date="2014-08-22T10:12:00Z">
        <w:r>
          <w:tab/>
        </w:r>
      </w:ins>
    </w:p>
    <w:p w14:paraId="7BF9D8ED" w14:textId="77777777" w:rsidR="001F5C6F" w:rsidRDefault="001F5C6F" w:rsidP="001F5C6F">
      <w:pPr>
        <w:pStyle w:val="Heading1"/>
        <w:rPr>
          <w:ins w:id="1247" w:author="Aziz Boxwala" w:date="2014-08-08T19:41:00Z"/>
        </w:rPr>
      </w:pPr>
      <w:bookmarkStart w:id="1248" w:name="_Ref374639242"/>
      <w:bookmarkStart w:id="1249" w:name="_Toc396502237"/>
      <w:r>
        <w:lastRenderedPageBreak/>
        <w:t>Requirements</w:t>
      </w:r>
      <w:bookmarkEnd w:id="1248"/>
      <w:bookmarkEnd w:id="1249"/>
    </w:p>
    <w:p w14:paraId="74F90CCF" w14:textId="7A6E9C7C" w:rsidR="00BB5058" w:rsidRPr="00D3762F" w:rsidRDefault="00BB5058">
      <w:pPr>
        <w:pStyle w:val="BodyText"/>
        <w:pPrChange w:id="1250" w:author="Aziz Boxwala" w:date="2014-08-08T19:41:00Z">
          <w:pPr>
            <w:pStyle w:val="Heading1"/>
          </w:pPr>
        </w:pPrChange>
      </w:pPr>
      <w:ins w:id="1251" w:author="Aziz Boxwala" w:date="2014-08-08T19:41:00Z">
        <w:r>
          <w:rPr>
            <w:lang w:eastAsia="x-none"/>
          </w:rPr>
          <w:t>This chapter describes the requirements of a domain analysis model for quality improvement.</w:t>
        </w:r>
      </w:ins>
      <w:ins w:id="1252" w:author="Aziz Boxwala" w:date="2014-08-08T19:43:00Z">
        <w:r>
          <w:rPr>
            <w:lang w:eastAsia="x-none"/>
          </w:rPr>
          <w:t xml:space="preserve"> The first subsection describes the extent of the domain, i.e., the concepts to be described by the model.</w:t>
        </w:r>
      </w:ins>
      <w:ins w:id="1253" w:author="Aziz Boxwala" w:date="2014-08-08T19:44:00Z">
        <w:r>
          <w:rPr>
            <w:lang w:eastAsia="x-none"/>
          </w:rPr>
          <w:t xml:space="preserve"> Subsequent subsections describe requirements r</w:t>
        </w:r>
        <w:r w:rsidR="00AD26D0">
          <w:rPr>
            <w:lang w:eastAsia="x-none"/>
          </w:rPr>
          <w:t xml:space="preserve">elated to the use of the model and </w:t>
        </w:r>
      </w:ins>
      <w:ins w:id="1254" w:author="Aziz Boxwala" w:date="2014-08-08T19:45:00Z">
        <w:r w:rsidR="00151554">
          <w:rPr>
            <w:lang w:eastAsia="x-none"/>
          </w:rPr>
          <w:t>the need to extend the</w:t>
        </w:r>
        <w:r>
          <w:rPr>
            <w:lang w:eastAsia="x-none"/>
          </w:rPr>
          <w:t xml:space="preserve"> data model beyond what is included in the </w:t>
        </w:r>
        <w:r w:rsidR="005215CA">
          <w:rPr>
            <w:lang w:eastAsia="x-none"/>
          </w:rPr>
          <w:t xml:space="preserve">standard </w:t>
        </w:r>
        <w:r>
          <w:rPr>
            <w:lang w:eastAsia="x-none"/>
          </w:rPr>
          <w:t>specification.</w:t>
        </w:r>
      </w:ins>
      <w:ins w:id="1255" w:author="Aziz Boxwala" w:date="2014-08-08T20:36:00Z">
        <w:r w:rsidR="00151554">
          <w:rPr>
            <w:lang w:eastAsia="x-none"/>
          </w:rPr>
          <w:t xml:space="preserve"> The last subsection lists items explicitly identified as being out of scope of this specification.</w:t>
        </w:r>
      </w:ins>
    </w:p>
    <w:p w14:paraId="3B04000C" w14:textId="77777777" w:rsidR="001F5C6F" w:rsidRPr="005E5B07" w:rsidRDefault="001F5C6F" w:rsidP="001F5C6F">
      <w:pPr>
        <w:pStyle w:val="Heading2"/>
      </w:pPr>
      <w:bookmarkStart w:id="1256" w:name="_Toc396502238"/>
      <w:r>
        <w:t>Coverage</w:t>
      </w:r>
      <w:bookmarkEnd w:id="1256"/>
    </w:p>
    <w:p w14:paraId="2382A141" w14:textId="1D597C0E" w:rsidR="001F5C6F" w:rsidRPr="005E5B07" w:rsidRDefault="001F5C6F" w:rsidP="00F70466">
      <w:pPr>
        <w:pStyle w:val="BodyText"/>
        <w:rPr>
          <w:lang w:eastAsia="x-none"/>
        </w:rPr>
      </w:pPr>
      <w:r>
        <w:rPr>
          <w:lang w:eastAsia="x-none"/>
        </w:rPr>
        <w:t>The following</w:t>
      </w:r>
      <w:r w:rsidRPr="005E5B07">
        <w:rPr>
          <w:lang w:eastAsia="x-none"/>
        </w:rPr>
        <w:t xml:space="preserve"> requirements define the domain, focus, and content of the </w:t>
      </w:r>
      <w:r>
        <w:rPr>
          <w:lang w:eastAsia="x-none"/>
        </w:rPr>
        <w:t>QIDAM:</w:t>
      </w:r>
    </w:p>
    <w:p w14:paraId="65710CBC" w14:textId="00763FAE" w:rsidR="001F5C6F" w:rsidRPr="005E5B07" w:rsidRDefault="001F5C6F" w:rsidP="00363B1C">
      <w:pPr>
        <w:pStyle w:val="BodyText"/>
        <w:numPr>
          <w:ilvl w:val="0"/>
          <w:numId w:val="15"/>
        </w:numPr>
        <w:rPr>
          <w:lang w:eastAsia="x-none"/>
        </w:rPr>
      </w:pPr>
      <w:r>
        <w:rPr>
          <w:lang w:eastAsia="x-none"/>
        </w:rPr>
        <w:t>R</w:t>
      </w:r>
      <w:r w:rsidRPr="005E5B07">
        <w:rPr>
          <w:lang w:eastAsia="x-none"/>
        </w:rPr>
        <w:t xml:space="preserve">epresents data typically found in an electronic health record of a patient </w:t>
      </w:r>
      <w:ins w:id="1257" w:author="Aziz Boxwala" w:date="2014-08-22T10:14:00Z">
        <w:r w:rsidR="00AD26D0">
          <w:rPr>
            <w:lang w:eastAsia="x-none"/>
          </w:rPr>
          <w:t xml:space="preserve">and </w:t>
        </w:r>
      </w:ins>
      <w:r w:rsidRPr="005E5B07">
        <w:rPr>
          <w:lang w:eastAsia="x-none"/>
        </w:rPr>
        <w:t xml:space="preserve">that are pertinent to </w:t>
      </w:r>
      <w:r w:rsidR="00E443B8">
        <w:rPr>
          <w:lang w:eastAsia="x-none"/>
        </w:rPr>
        <w:t>health</w:t>
      </w:r>
      <w:r w:rsidR="00E443B8" w:rsidRPr="005E5B07">
        <w:rPr>
          <w:lang w:eastAsia="x-none"/>
        </w:rPr>
        <w:t xml:space="preserve"> </w:t>
      </w:r>
      <w:r w:rsidRPr="005E5B07">
        <w:rPr>
          <w:lang w:eastAsia="x-none"/>
        </w:rPr>
        <w:t>quality.</w:t>
      </w:r>
    </w:p>
    <w:p w14:paraId="3D026522" w14:textId="1058DC93" w:rsidR="001F5C6F" w:rsidRPr="005E5B07" w:rsidRDefault="001F5C6F" w:rsidP="00363B1C">
      <w:pPr>
        <w:pStyle w:val="BodyText"/>
        <w:numPr>
          <w:ilvl w:val="0"/>
          <w:numId w:val="15"/>
        </w:numPr>
        <w:rPr>
          <w:lang w:eastAsia="x-none"/>
        </w:rPr>
      </w:pPr>
      <w:r>
        <w:rPr>
          <w:lang w:eastAsia="x-none"/>
        </w:rPr>
        <w:t>Only i</w:t>
      </w:r>
      <w:r w:rsidRPr="005E5B07">
        <w:rPr>
          <w:lang w:eastAsia="x-none"/>
        </w:rPr>
        <w:t>nclude</w:t>
      </w:r>
      <w:r>
        <w:rPr>
          <w:lang w:eastAsia="x-none"/>
        </w:rPr>
        <w:t>s</w:t>
      </w:r>
      <w:r w:rsidRPr="005E5B07">
        <w:rPr>
          <w:lang w:eastAsia="x-none"/>
        </w:rPr>
        <w:t xml:space="preserve"> data elements used in </w:t>
      </w:r>
      <w:r>
        <w:rPr>
          <w:lang w:eastAsia="x-none"/>
        </w:rPr>
        <w:t>eCQMs and CDS artifacts</w:t>
      </w:r>
      <w:r w:rsidR="003F146C">
        <w:rPr>
          <w:lang w:eastAsia="x-none"/>
        </w:rPr>
        <w:t>;</w:t>
      </w:r>
      <w:r>
        <w:rPr>
          <w:lang w:eastAsia="x-none"/>
        </w:rPr>
        <w:t xml:space="preserve"> omits data elements that are not used in these domains</w:t>
      </w:r>
      <w:r w:rsidR="003F146C">
        <w:rPr>
          <w:lang w:eastAsia="x-none"/>
        </w:rPr>
        <w:t>.</w:t>
      </w:r>
      <w:r>
        <w:rPr>
          <w:lang w:eastAsia="x-none"/>
        </w:rPr>
        <w:t xml:space="preserve"> </w:t>
      </w:r>
      <w:r w:rsidR="003F146C">
        <w:rPr>
          <w:lang w:eastAsia="x-none"/>
        </w:rPr>
        <w:t>For example</w:t>
      </w:r>
      <w:r>
        <w:rPr>
          <w:lang w:eastAsia="x-none"/>
        </w:rPr>
        <w:t>:</w:t>
      </w:r>
    </w:p>
    <w:p w14:paraId="1FEEA537" w14:textId="2F82F7D0" w:rsidR="001F5C6F" w:rsidRPr="005E5B07" w:rsidRDefault="001F5C6F" w:rsidP="00363B1C">
      <w:pPr>
        <w:pStyle w:val="BodyText"/>
        <w:numPr>
          <w:ilvl w:val="1"/>
          <w:numId w:val="15"/>
        </w:numPr>
        <w:rPr>
          <w:lang w:eastAsia="x-none"/>
        </w:rPr>
      </w:pPr>
      <w:r>
        <w:rPr>
          <w:lang w:eastAsia="x-none"/>
        </w:rPr>
        <w:t>Omit</w:t>
      </w:r>
      <w:r w:rsidRPr="005E5B07">
        <w:rPr>
          <w:lang w:eastAsia="x-none"/>
        </w:rPr>
        <w:t xml:space="preserve"> details of an order t</w:t>
      </w:r>
      <w:r>
        <w:rPr>
          <w:lang w:eastAsia="x-none"/>
        </w:rPr>
        <w:t>ransmittal data flow between an</w:t>
      </w:r>
      <w:r w:rsidRPr="005E5B07">
        <w:rPr>
          <w:lang w:eastAsia="x-none"/>
        </w:rPr>
        <w:t xml:space="preserve"> EHR and ancillary systems or within </w:t>
      </w:r>
      <w:r>
        <w:rPr>
          <w:lang w:eastAsia="x-none"/>
        </w:rPr>
        <w:t>an EHR itself but</w:t>
      </w:r>
      <w:r w:rsidRPr="005E5B07">
        <w:rPr>
          <w:lang w:eastAsia="x-none"/>
        </w:rPr>
        <w:t xml:space="preserve"> capture</w:t>
      </w:r>
      <w:r w:rsidR="003F146C">
        <w:rPr>
          <w:lang w:eastAsia="x-none"/>
        </w:rPr>
        <w:t>s</w:t>
      </w:r>
      <w:r w:rsidRPr="005E5B07">
        <w:rPr>
          <w:lang w:eastAsia="x-none"/>
        </w:rPr>
        <w:t xml:space="preserve"> that </w:t>
      </w:r>
      <w:r>
        <w:rPr>
          <w:lang w:eastAsia="x-none"/>
        </w:rPr>
        <w:t>an</w:t>
      </w:r>
      <w:r w:rsidRPr="005E5B07">
        <w:rPr>
          <w:lang w:eastAsia="x-none"/>
        </w:rPr>
        <w:t xml:space="preserve"> order was placed, when, and its status.</w:t>
      </w:r>
    </w:p>
    <w:p w14:paraId="2144FCFC" w14:textId="6735045D" w:rsidR="001F5C6F" w:rsidRPr="005E5B07" w:rsidRDefault="001F5C6F" w:rsidP="00363B1C">
      <w:pPr>
        <w:pStyle w:val="BodyText"/>
        <w:numPr>
          <w:ilvl w:val="0"/>
          <w:numId w:val="15"/>
        </w:numPr>
        <w:rPr>
          <w:lang w:eastAsia="x-none"/>
        </w:rPr>
      </w:pPr>
      <w:r>
        <w:rPr>
          <w:lang w:eastAsia="x-none"/>
        </w:rPr>
        <w:t>Include</w:t>
      </w:r>
      <w:r w:rsidR="003F146C">
        <w:rPr>
          <w:lang w:eastAsia="x-none"/>
        </w:rPr>
        <w:t>s</w:t>
      </w:r>
      <w:r>
        <w:rPr>
          <w:lang w:eastAsia="x-none"/>
        </w:rPr>
        <w:t xml:space="preserve"> </w:t>
      </w:r>
      <w:del w:id="1258" w:author="Aziz Boxwala" w:date="2014-08-08T19:21:00Z">
        <w:r w:rsidDel="004A25F1">
          <w:rPr>
            <w:lang w:eastAsia="x-none"/>
          </w:rPr>
          <w:delText xml:space="preserve">everything </w:delText>
        </w:r>
      </w:del>
      <w:ins w:id="1259" w:author="Aziz Boxwala" w:date="2014-08-08T19:21:00Z">
        <w:r w:rsidR="004A25F1">
          <w:rPr>
            <w:lang w:eastAsia="x-none"/>
          </w:rPr>
          <w:t xml:space="preserve">clinical data concepts </w:t>
        </w:r>
      </w:ins>
      <w:r>
        <w:rPr>
          <w:lang w:eastAsia="x-none"/>
        </w:rPr>
        <w:t>in v</w:t>
      </w:r>
      <w:r w:rsidRPr="005E5B07">
        <w:rPr>
          <w:lang w:eastAsia="x-none"/>
        </w:rPr>
        <w:t>MR and QDM</w:t>
      </w:r>
      <w:r w:rsidR="004474A8">
        <w:rPr>
          <w:lang w:eastAsia="x-none"/>
        </w:rPr>
        <w:t xml:space="preserve">. </w:t>
      </w:r>
      <w:del w:id="1260" w:author="Aziz Boxwala" w:date="2014-08-08T19:20:00Z">
        <w:r w:rsidR="004474A8" w:rsidDel="004A25F1">
          <w:rPr>
            <w:lang w:eastAsia="x-none"/>
          </w:rPr>
          <w:delText>Will also review templates</w:delText>
        </w:r>
      </w:del>
      <w:ins w:id="1261" w:author="Aziz Boxwala" w:date="2014-08-08T19:20:00Z">
        <w:r w:rsidR="004A25F1">
          <w:rPr>
            <w:lang w:eastAsia="x-none"/>
          </w:rPr>
          <w:t xml:space="preserve">The model also will include </w:t>
        </w:r>
      </w:ins>
      <w:ins w:id="1262" w:author="Aziz Boxwala" w:date="2014-08-08T19:21:00Z">
        <w:r w:rsidR="004A25F1">
          <w:rPr>
            <w:lang w:eastAsia="x-none"/>
          </w:rPr>
          <w:t xml:space="preserve">relevant </w:t>
        </w:r>
      </w:ins>
      <w:ins w:id="1263" w:author="Aziz Boxwala" w:date="2014-08-08T19:20:00Z">
        <w:r w:rsidR="004A25F1">
          <w:rPr>
            <w:lang w:eastAsia="x-none"/>
          </w:rPr>
          <w:t>concepts</w:t>
        </w:r>
      </w:ins>
      <w:ins w:id="1264" w:author="Aziz Boxwala" w:date="2014-08-08T19:21:00Z">
        <w:r w:rsidR="004A25F1">
          <w:rPr>
            <w:lang w:eastAsia="x-none"/>
          </w:rPr>
          <w:t xml:space="preserve"> from templates</w:t>
        </w:r>
      </w:ins>
      <w:r w:rsidR="004474A8">
        <w:rPr>
          <w:lang w:eastAsia="x-none"/>
        </w:rPr>
        <w:t xml:space="preserve"> defined in vMR, QRDA, and CCDA </w:t>
      </w:r>
      <w:ins w:id="1265" w:author="Aziz Boxwala" w:date="2014-08-08T19:21:00Z">
        <w:r w:rsidR="004A25F1">
          <w:rPr>
            <w:lang w:eastAsia="x-none"/>
          </w:rPr>
          <w:t>specification</w:t>
        </w:r>
      </w:ins>
      <w:del w:id="1266" w:author="Aziz Boxwala" w:date="2014-08-08T19:21:00Z">
        <w:r w:rsidR="004474A8" w:rsidDel="004A25F1">
          <w:rPr>
            <w:lang w:eastAsia="x-none"/>
          </w:rPr>
          <w:delText>and include concepts as relevant</w:delText>
        </w:r>
      </w:del>
      <w:r w:rsidR="004474A8">
        <w:rPr>
          <w:lang w:eastAsia="x-none"/>
        </w:rPr>
        <w:t>.</w:t>
      </w:r>
    </w:p>
    <w:p w14:paraId="6EAA0664" w14:textId="3DEFAB26" w:rsidR="001F5C6F" w:rsidRPr="005E5B07" w:rsidRDefault="00B21F41" w:rsidP="00363B1C">
      <w:pPr>
        <w:pStyle w:val="BodyText"/>
        <w:numPr>
          <w:ilvl w:val="0"/>
          <w:numId w:val="15"/>
        </w:numPr>
        <w:rPr>
          <w:lang w:eastAsia="x-none"/>
        </w:rPr>
      </w:pPr>
      <w:r>
        <w:rPr>
          <w:lang w:eastAsia="x-none"/>
        </w:rPr>
        <w:t>Represents the c</w:t>
      </w:r>
      <w:r w:rsidR="001F5C6F" w:rsidRPr="005E5B07">
        <w:rPr>
          <w:lang w:eastAsia="x-none"/>
        </w:rPr>
        <w:t>anonical basis of clinical concepts</w:t>
      </w:r>
    </w:p>
    <w:p w14:paraId="0BC42909" w14:textId="22300FA4" w:rsidR="001F5C6F" w:rsidRPr="005E5B07" w:rsidRDefault="004474A8" w:rsidP="00B9204B">
      <w:pPr>
        <w:pStyle w:val="BodyText"/>
        <w:numPr>
          <w:ilvl w:val="1"/>
          <w:numId w:val="15"/>
        </w:numPr>
        <w:rPr>
          <w:lang w:eastAsia="x-none"/>
        </w:rPr>
      </w:pPr>
      <w:r>
        <w:rPr>
          <w:lang w:eastAsia="x-none"/>
        </w:rPr>
        <w:t xml:space="preserve">Concepts within the model </w:t>
      </w:r>
      <w:del w:id="1267" w:author="Aziz Boxwala" w:date="2014-08-08T19:19:00Z">
        <w:r w:rsidDel="00B9204B">
          <w:rPr>
            <w:lang w:eastAsia="x-none"/>
          </w:rPr>
          <w:delText xml:space="preserve">will </w:delText>
        </w:r>
      </w:del>
      <w:ins w:id="1268" w:author="Aziz Boxwala" w:date="2014-08-08T19:19:00Z">
        <w:r w:rsidR="002F60FA">
          <w:rPr>
            <w:lang w:eastAsia="x-none"/>
          </w:rPr>
          <w:t xml:space="preserve">should, if at all, </w:t>
        </w:r>
        <w:r w:rsidR="00B9204B">
          <w:rPr>
            <w:lang w:eastAsia="x-none"/>
          </w:rPr>
          <w:t>minimally overlap</w:t>
        </w:r>
        <w:r w:rsidR="00B9204B" w:rsidRPr="00B9204B">
          <w:rPr>
            <w:lang w:eastAsia="x-none"/>
          </w:rPr>
          <w:t xml:space="preserve"> </w:t>
        </w:r>
        <w:r w:rsidR="00B9204B">
          <w:rPr>
            <w:lang w:eastAsia="x-none"/>
          </w:rPr>
          <w:t>with</w:t>
        </w:r>
        <w:r w:rsidR="00B9204B" w:rsidRPr="00B9204B">
          <w:rPr>
            <w:lang w:eastAsia="x-none"/>
          </w:rPr>
          <w:t xml:space="preserve"> each othe</w:t>
        </w:r>
        <w:r w:rsidR="00B9204B">
          <w:rPr>
            <w:lang w:eastAsia="x-none"/>
          </w:rPr>
          <w:t>r</w:t>
        </w:r>
        <w:r w:rsidR="00B9204B" w:rsidRPr="00B9204B" w:rsidDel="00B9204B">
          <w:rPr>
            <w:lang w:eastAsia="x-none"/>
          </w:rPr>
          <w:t xml:space="preserve"> </w:t>
        </w:r>
      </w:ins>
      <w:del w:id="1269" w:author="Aziz Boxwala" w:date="2014-08-08T19:19:00Z">
        <w:r w:rsidDel="00B9204B">
          <w:rPr>
            <w:lang w:eastAsia="x-none"/>
          </w:rPr>
          <w:delText>minimize overlap amongst themselves, i.e., be orthogonal to each other.</w:delText>
        </w:r>
      </w:del>
    </w:p>
    <w:p w14:paraId="7F66F7BC" w14:textId="3C12A574" w:rsidR="001F5C6F" w:rsidRPr="005E5B07" w:rsidDel="00F36D4C" w:rsidRDefault="003F146C" w:rsidP="00363B1C">
      <w:pPr>
        <w:pStyle w:val="BodyText"/>
        <w:numPr>
          <w:ilvl w:val="0"/>
          <w:numId w:val="15"/>
        </w:numPr>
        <w:rPr>
          <w:del w:id="1270" w:author="Aziz Boxwala" w:date="2014-08-11T18:42:00Z"/>
          <w:lang w:eastAsia="x-none"/>
        </w:rPr>
      </w:pPr>
      <w:r>
        <w:rPr>
          <w:lang w:eastAsia="x-none"/>
        </w:rPr>
        <w:t>Is s</w:t>
      </w:r>
      <w:r w:rsidR="001F5C6F">
        <w:rPr>
          <w:lang w:eastAsia="x-none"/>
        </w:rPr>
        <w:t>uitable for</w:t>
      </w:r>
      <w:r w:rsidR="001F5C6F" w:rsidRPr="005E5B07">
        <w:rPr>
          <w:lang w:eastAsia="x-none"/>
        </w:rPr>
        <w:t xml:space="preserve"> exten</w:t>
      </w:r>
      <w:r w:rsidR="001F5C6F">
        <w:rPr>
          <w:lang w:eastAsia="x-none"/>
        </w:rPr>
        <w:t>sion/refinement</w:t>
      </w:r>
      <w:r w:rsidR="001F5C6F" w:rsidRPr="005E5B07">
        <w:rPr>
          <w:lang w:eastAsia="x-none"/>
        </w:rPr>
        <w:t xml:space="preserve"> to create specialized concepts (e.g., SurgicalProcedure extends Procedure </w:t>
      </w:r>
      <w:r w:rsidR="001F5C6F">
        <w:rPr>
          <w:lang w:eastAsia="x-none"/>
        </w:rPr>
        <w:t>with</w:t>
      </w:r>
      <w:r w:rsidR="001F5C6F" w:rsidRPr="005E5B07">
        <w:rPr>
          <w:lang w:eastAsia="x-none"/>
        </w:rPr>
        <w:t xml:space="preserve"> </w:t>
      </w:r>
      <w:r w:rsidR="001F5C6F">
        <w:rPr>
          <w:lang w:eastAsia="x-none"/>
        </w:rPr>
        <w:t>data</w:t>
      </w:r>
      <w:r w:rsidR="001F5C6F" w:rsidRPr="005E5B07">
        <w:rPr>
          <w:lang w:eastAsia="x-none"/>
        </w:rPr>
        <w:t xml:space="preserve"> about anesthesia)</w:t>
      </w:r>
    </w:p>
    <w:p w14:paraId="2C3AF3B7" w14:textId="25841DEA" w:rsidR="001F5C6F" w:rsidRPr="005E5B07" w:rsidDel="00F36D4C" w:rsidRDefault="001F5C6F">
      <w:pPr>
        <w:pStyle w:val="BodyText"/>
        <w:numPr>
          <w:ilvl w:val="0"/>
          <w:numId w:val="15"/>
        </w:numPr>
        <w:rPr>
          <w:del w:id="1271" w:author="Aziz Boxwala" w:date="2014-08-11T18:42:00Z"/>
        </w:rPr>
        <w:pPrChange w:id="1272" w:author="Aziz Boxwala" w:date="2014-08-11T18:42:00Z">
          <w:pPr>
            <w:pStyle w:val="Heading3"/>
          </w:pPr>
        </w:pPrChange>
      </w:pPr>
      <w:bookmarkStart w:id="1273" w:name="h.i6oav28ob7c6" w:colFirst="0" w:colLast="0"/>
      <w:bookmarkEnd w:id="1273"/>
      <w:moveFromRangeStart w:id="1274" w:author="Aziz Boxwala" w:date="2014-08-08T19:55:00Z" w:name="move395291065"/>
      <w:moveFrom w:id="1275" w:author="Aziz Boxwala" w:date="2014-08-08T19:55:00Z">
        <w:r w:rsidRPr="005E5B07" w:rsidDel="00782655">
          <w:t>Out of scope</w:t>
        </w:r>
      </w:moveFrom>
    </w:p>
    <w:p w14:paraId="6CA4763D" w14:textId="087F0F6F" w:rsidR="001F5C6F" w:rsidRPr="005E5B07" w:rsidDel="00782655" w:rsidRDefault="001F5C6F">
      <w:pPr>
        <w:pStyle w:val="BodyText"/>
        <w:numPr>
          <w:ilvl w:val="0"/>
          <w:numId w:val="15"/>
        </w:numPr>
        <w:pPrChange w:id="1276" w:author="Aziz Boxwala" w:date="2014-08-08T19:23:00Z">
          <w:pPr>
            <w:pStyle w:val="ListParagraph"/>
            <w:numPr>
              <w:numId w:val="14"/>
            </w:numPr>
            <w:spacing w:after="120"/>
            <w:ind w:hanging="360"/>
            <w:contextualSpacing/>
          </w:pPr>
        </w:pPrChange>
      </w:pPr>
      <w:moveFrom w:id="1277" w:author="Aziz Boxwala" w:date="2014-08-08T19:55:00Z">
        <w:r w:rsidDel="00782655">
          <w:t>The language used to specify data mapping expressions or other expressions i</w:t>
        </w:r>
        <w:r w:rsidR="003F146C" w:rsidDel="00782655">
          <w:t>s</w:t>
        </w:r>
        <w:r w:rsidDel="00782655">
          <w:t xml:space="preserve"> not in scope of the QIDAM.</w:t>
        </w:r>
      </w:moveFrom>
    </w:p>
    <w:p w14:paraId="7C58FC4A" w14:textId="77777777" w:rsidR="001F5C6F" w:rsidRDefault="001F5C6F" w:rsidP="001F5C6F">
      <w:pPr>
        <w:pStyle w:val="Heading2"/>
      </w:pPr>
      <w:bookmarkStart w:id="1278" w:name="_Toc396502239"/>
      <w:moveFromRangeEnd w:id="1274"/>
      <w:r>
        <w:t>Format</w:t>
      </w:r>
      <w:bookmarkEnd w:id="1278"/>
    </w:p>
    <w:p w14:paraId="7CD3A614" w14:textId="7DAF47F7" w:rsidR="001F5C6F" w:rsidRPr="0045033C" w:rsidRDefault="001F5C6F" w:rsidP="00225816">
      <w:pPr>
        <w:pStyle w:val="BodyText"/>
        <w:rPr>
          <w:lang w:eastAsia="x-none"/>
        </w:rPr>
      </w:pPr>
      <w:r w:rsidRPr="0045033C">
        <w:rPr>
          <w:lang w:eastAsia="x-none"/>
        </w:rPr>
        <w:t xml:space="preserve">The </w:t>
      </w:r>
      <w:r>
        <w:rPr>
          <w:lang w:eastAsia="x-none"/>
        </w:rPr>
        <w:t>QIDAM</w:t>
      </w:r>
      <w:r w:rsidRPr="0045033C">
        <w:rPr>
          <w:lang w:eastAsia="x-none"/>
        </w:rPr>
        <w:t xml:space="preserve"> will be </w:t>
      </w:r>
      <w:del w:id="1279" w:author="Aziz Boxwala" w:date="2014-08-08T19:40:00Z">
        <w:r w:rsidRPr="0045033C" w:rsidDel="00A842A0">
          <w:rPr>
            <w:lang w:eastAsia="x-none"/>
          </w:rPr>
          <w:delText xml:space="preserve">defined in </w:delText>
        </w:r>
        <w:r w:rsidDel="00A842A0">
          <w:rPr>
            <w:lang w:eastAsia="x-none"/>
          </w:rPr>
          <w:delText xml:space="preserve">the form of </w:delText>
        </w:r>
      </w:del>
      <w:r>
        <w:rPr>
          <w:lang w:eastAsia="x-none"/>
        </w:rPr>
        <w:t xml:space="preserve">a UML class diagram </w:t>
      </w:r>
      <w:del w:id="1280" w:author="Aziz Boxwala" w:date="2014-08-08T19:40:00Z">
        <w:r w:rsidDel="00A842A0">
          <w:rPr>
            <w:lang w:eastAsia="x-none"/>
          </w:rPr>
          <w:delText xml:space="preserve">and </w:delText>
        </w:r>
        <w:r w:rsidRPr="0045033C" w:rsidDel="00A842A0">
          <w:rPr>
            <w:lang w:eastAsia="x-none"/>
          </w:rPr>
          <w:delText>will be</w:delText>
        </w:r>
      </w:del>
      <w:ins w:id="1281" w:author="Aziz Boxwala" w:date="2014-08-08T19:40:00Z">
        <w:r w:rsidR="00A842A0">
          <w:rPr>
            <w:lang w:eastAsia="x-none"/>
          </w:rPr>
          <w:t>that is</w:t>
        </w:r>
      </w:ins>
      <w:r w:rsidRPr="0045033C">
        <w:rPr>
          <w:lang w:eastAsia="x-none"/>
        </w:rPr>
        <w:t xml:space="preserve"> thoroughly and clearly documented. The purpose, scope, and constraints of each element in the model </w:t>
      </w:r>
      <w:del w:id="1282" w:author="Aziz Boxwala" w:date="2014-08-08T19:40:00Z">
        <w:r w:rsidRPr="0045033C" w:rsidDel="00A842A0">
          <w:rPr>
            <w:lang w:eastAsia="x-none"/>
          </w:rPr>
          <w:delText>will be</w:delText>
        </w:r>
      </w:del>
      <w:ins w:id="1283" w:author="Aziz Boxwala" w:date="2014-08-08T19:40:00Z">
        <w:r w:rsidR="00A842A0">
          <w:rPr>
            <w:lang w:eastAsia="x-none"/>
          </w:rPr>
          <w:t>are</w:t>
        </w:r>
      </w:ins>
      <w:r w:rsidRPr="0045033C">
        <w:rPr>
          <w:lang w:eastAsia="x-none"/>
        </w:rPr>
        <w:t xml:space="preserve"> described</w:t>
      </w:r>
      <w:ins w:id="1284" w:author="Aziz Boxwala" w:date="2014-08-08T19:40:00Z">
        <w:r w:rsidR="00A842A0">
          <w:rPr>
            <w:lang w:eastAsia="x-none"/>
          </w:rPr>
          <w:t xml:space="preserve"> within the specification</w:t>
        </w:r>
      </w:ins>
      <w:r w:rsidRPr="0045033C">
        <w:rPr>
          <w:lang w:eastAsia="x-none"/>
        </w:rPr>
        <w:t xml:space="preserve">. </w:t>
      </w:r>
    </w:p>
    <w:p w14:paraId="5E974F90" w14:textId="77777777" w:rsidR="001F5C6F" w:rsidRDefault="001F5C6F" w:rsidP="001F5C6F">
      <w:pPr>
        <w:pStyle w:val="Heading2"/>
      </w:pPr>
      <w:bookmarkStart w:id="1285" w:name="_Toc396502240"/>
      <w:r>
        <w:t>Usability</w:t>
      </w:r>
      <w:bookmarkEnd w:id="1285"/>
    </w:p>
    <w:p w14:paraId="6DD442B8" w14:textId="2E5D7050" w:rsidR="001F5C6F" w:rsidRPr="005F332E" w:rsidRDefault="001F5C6F" w:rsidP="00225816">
      <w:pPr>
        <w:pStyle w:val="BodyText"/>
        <w:rPr>
          <w:lang w:eastAsia="x-none"/>
        </w:rPr>
      </w:pPr>
      <w:r w:rsidRPr="005F332E">
        <w:rPr>
          <w:lang w:eastAsia="x-none"/>
        </w:rPr>
        <w:t xml:space="preserve">The </w:t>
      </w:r>
      <w:r>
        <w:rPr>
          <w:lang w:eastAsia="x-none"/>
        </w:rPr>
        <w:t>QIDAM</w:t>
      </w:r>
      <w:r w:rsidRPr="005F332E">
        <w:rPr>
          <w:lang w:eastAsia="x-none"/>
        </w:rPr>
        <w:t xml:space="preserve"> </w:t>
      </w:r>
      <w:r>
        <w:rPr>
          <w:lang w:eastAsia="x-none"/>
        </w:rPr>
        <w:t>will</w:t>
      </w:r>
      <w:r w:rsidRPr="005F332E">
        <w:rPr>
          <w:lang w:eastAsia="x-none"/>
        </w:rPr>
        <w:t xml:space="preserve"> provide a bridge between clinical and technical users by using intuitive or clinical names for classes</w:t>
      </w:r>
      <w:r w:rsidR="007709E8">
        <w:rPr>
          <w:lang w:eastAsia="x-none"/>
        </w:rPr>
        <w:t xml:space="preserve"> and attributes</w:t>
      </w:r>
      <w:r w:rsidRPr="005F332E">
        <w:rPr>
          <w:lang w:eastAsia="x-none"/>
        </w:rPr>
        <w:t xml:space="preserve">.  Technical jargon for names </w:t>
      </w:r>
      <w:r>
        <w:rPr>
          <w:lang w:eastAsia="x-none"/>
        </w:rPr>
        <w:t>will</w:t>
      </w:r>
      <w:r w:rsidRPr="005F332E">
        <w:rPr>
          <w:lang w:eastAsia="x-none"/>
        </w:rPr>
        <w:t xml:space="preserve"> be avoided.  Cl</w:t>
      </w:r>
      <w:r>
        <w:rPr>
          <w:lang w:eastAsia="x-none"/>
        </w:rPr>
        <w:t xml:space="preserve">asses should be unambiguous, </w:t>
      </w:r>
      <w:r w:rsidRPr="005F332E">
        <w:rPr>
          <w:lang w:eastAsia="x-none"/>
        </w:rPr>
        <w:t>well defined</w:t>
      </w:r>
      <w:r>
        <w:rPr>
          <w:lang w:eastAsia="x-none"/>
        </w:rPr>
        <w:t>, and non-overlapping</w:t>
      </w:r>
      <w:r w:rsidRPr="005F332E">
        <w:rPr>
          <w:lang w:eastAsia="x-none"/>
        </w:rPr>
        <w:t xml:space="preserve"> </w:t>
      </w:r>
      <w:r w:rsidR="003F146C">
        <w:rPr>
          <w:lang w:eastAsia="x-none"/>
        </w:rPr>
        <w:t>so</w:t>
      </w:r>
      <w:r w:rsidR="003F146C" w:rsidRPr="005F332E">
        <w:rPr>
          <w:lang w:eastAsia="x-none"/>
        </w:rPr>
        <w:t xml:space="preserve"> </w:t>
      </w:r>
      <w:r w:rsidRPr="005F332E">
        <w:rPr>
          <w:lang w:eastAsia="x-none"/>
        </w:rPr>
        <w:t xml:space="preserve">that users of the model can distinguish when to use different model elements.  </w:t>
      </w:r>
    </w:p>
    <w:p w14:paraId="03106CE8" w14:textId="700B6915" w:rsidR="001F5C6F" w:rsidRPr="005F332E" w:rsidRDefault="001F5C6F" w:rsidP="00225816">
      <w:pPr>
        <w:pStyle w:val="BodyText"/>
        <w:rPr>
          <w:lang w:eastAsia="x-none"/>
        </w:rPr>
      </w:pPr>
      <w:r w:rsidRPr="005F332E">
        <w:rPr>
          <w:lang w:eastAsia="x-none"/>
        </w:rPr>
        <w:t>Data element</w:t>
      </w:r>
      <w:ins w:id="1286" w:author="Aziz Boxwala" w:date="2014-08-08T19:39:00Z">
        <w:r w:rsidR="0099023C">
          <w:rPr>
            <w:lang w:eastAsia="x-none"/>
          </w:rPr>
          <w:t>s</w:t>
        </w:r>
      </w:ins>
      <w:r w:rsidRPr="005F332E">
        <w:rPr>
          <w:lang w:eastAsia="x-none"/>
        </w:rPr>
        <w:t xml:space="preserve"> in the </w:t>
      </w:r>
      <w:r>
        <w:rPr>
          <w:lang w:eastAsia="x-none"/>
        </w:rPr>
        <w:t>QIDAM</w:t>
      </w:r>
      <w:r w:rsidRPr="005F332E">
        <w:rPr>
          <w:lang w:eastAsia="x-none"/>
        </w:rPr>
        <w:t xml:space="preserve"> need to relate in a way that is intuitive </w:t>
      </w:r>
      <w:del w:id="1287" w:author="Aziz Boxwala" w:date="2014-08-08T19:39:00Z">
        <w:r w:rsidRPr="005F332E" w:rsidDel="0099023C">
          <w:rPr>
            <w:lang w:eastAsia="x-none"/>
          </w:rPr>
          <w:delText xml:space="preserve">both </w:delText>
        </w:r>
      </w:del>
      <w:r w:rsidRPr="005F332E">
        <w:rPr>
          <w:lang w:eastAsia="x-none"/>
        </w:rPr>
        <w:t xml:space="preserve">to </w:t>
      </w:r>
      <w:r>
        <w:rPr>
          <w:lang w:eastAsia="x-none"/>
        </w:rPr>
        <w:t>authors of</w:t>
      </w:r>
      <w:r w:rsidRPr="005F332E">
        <w:rPr>
          <w:lang w:eastAsia="x-none"/>
        </w:rPr>
        <w:t xml:space="preserve"> </w:t>
      </w:r>
      <w:r>
        <w:rPr>
          <w:lang w:eastAsia="x-none"/>
        </w:rPr>
        <w:t>eCQMs and CDS artifacts</w:t>
      </w:r>
      <w:ins w:id="1288" w:author="Aziz Boxwala" w:date="2014-08-08T19:39:00Z">
        <w:r w:rsidR="0099023C">
          <w:rPr>
            <w:lang w:eastAsia="x-none"/>
          </w:rPr>
          <w:t>,</w:t>
        </w:r>
      </w:ins>
      <w:r w:rsidRPr="005F332E">
        <w:rPr>
          <w:lang w:eastAsia="x-none"/>
        </w:rPr>
        <w:t xml:space="preserve"> </w:t>
      </w:r>
      <w:del w:id="1289" w:author="Aziz Boxwala" w:date="2014-08-08T19:39:00Z">
        <w:r w:rsidRPr="005F332E" w:rsidDel="0099023C">
          <w:rPr>
            <w:lang w:eastAsia="x-none"/>
          </w:rPr>
          <w:delText>as well as</w:delText>
        </w:r>
      </w:del>
      <w:ins w:id="1290" w:author="Aziz Boxwala" w:date="2014-08-08T19:39:00Z">
        <w:r w:rsidR="0099023C">
          <w:rPr>
            <w:lang w:eastAsia="x-none"/>
          </w:rPr>
          <w:t>and</w:t>
        </w:r>
      </w:ins>
      <w:r w:rsidRPr="005F332E">
        <w:rPr>
          <w:lang w:eastAsia="x-none"/>
        </w:rPr>
        <w:t xml:space="preserve"> </w:t>
      </w:r>
      <w:r>
        <w:rPr>
          <w:lang w:eastAsia="x-none"/>
        </w:rPr>
        <w:t>to users of them</w:t>
      </w:r>
      <w:r w:rsidRPr="005F332E">
        <w:rPr>
          <w:lang w:eastAsia="x-none"/>
        </w:rPr>
        <w:t xml:space="preserve">.  Categories or classes and the states associated with them </w:t>
      </w:r>
      <w:r>
        <w:rPr>
          <w:lang w:eastAsia="x-none"/>
        </w:rPr>
        <w:t>will</w:t>
      </w:r>
      <w:r w:rsidRPr="005F332E">
        <w:rPr>
          <w:lang w:eastAsia="x-none"/>
        </w:rPr>
        <w:t xml:space="preserve"> be clearly defined.</w:t>
      </w:r>
    </w:p>
    <w:p w14:paraId="282EAEAA" w14:textId="20E07235" w:rsidR="001F5C6F" w:rsidRPr="005F332E" w:rsidRDefault="001F5C6F" w:rsidP="00225816">
      <w:pPr>
        <w:pStyle w:val="BodyText"/>
        <w:rPr>
          <w:lang w:eastAsia="x-none"/>
        </w:rPr>
      </w:pPr>
      <w:r w:rsidRPr="005F332E">
        <w:rPr>
          <w:lang w:eastAsia="x-none"/>
        </w:rPr>
        <w:t xml:space="preserve">Additional established principles of usability to be met </w:t>
      </w:r>
      <w:r>
        <w:rPr>
          <w:lang w:eastAsia="x-none"/>
        </w:rPr>
        <w:t>by</w:t>
      </w:r>
      <w:r w:rsidRPr="005F332E">
        <w:rPr>
          <w:lang w:eastAsia="x-none"/>
        </w:rPr>
        <w:t xml:space="preserve"> the </w:t>
      </w:r>
      <w:r>
        <w:rPr>
          <w:lang w:eastAsia="x-none"/>
        </w:rPr>
        <w:t>QIDAM</w:t>
      </w:r>
      <w:r w:rsidRPr="005F332E">
        <w:rPr>
          <w:lang w:eastAsia="x-none"/>
        </w:rPr>
        <w:t xml:space="preserve"> include:</w:t>
      </w:r>
    </w:p>
    <w:p w14:paraId="21EF73F2" w14:textId="5B879807" w:rsidR="001F5C6F" w:rsidRPr="005F332E" w:rsidRDefault="001F5C6F" w:rsidP="00363B1C">
      <w:pPr>
        <w:pStyle w:val="BodyText"/>
        <w:numPr>
          <w:ilvl w:val="0"/>
          <w:numId w:val="14"/>
        </w:numPr>
      </w:pPr>
      <w:r w:rsidRPr="0000187F">
        <w:rPr>
          <w:b/>
        </w:rPr>
        <w:t>Effectiveness</w:t>
      </w:r>
      <w:r>
        <w:t xml:space="preserve"> </w:t>
      </w:r>
      <w:r w:rsidR="003F146C">
        <w:t>–</w:t>
      </w:r>
      <w:r>
        <w:t xml:space="preserve"> </w:t>
      </w:r>
      <w:r w:rsidR="003F146C">
        <w:t>E</w:t>
      </w:r>
      <w:r w:rsidRPr="005F332E">
        <w:t xml:space="preserve">nsure </w:t>
      </w:r>
      <w:r w:rsidR="003F146C">
        <w:t xml:space="preserve">that </w:t>
      </w:r>
      <w:r w:rsidRPr="005F332E">
        <w:t>the model allows all users to achieve their go</w:t>
      </w:r>
      <w:r>
        <w:t>als accurately by building the QIDAM</w:t>
      </w:r>
      <w:r w:rsidRPr="005F332E">
        <w:t xml:space="preserve"> based on how it will be used.  </w:t>
      </w:r>
    </w:p>
    <w:p w14:paraId="7A3FE0A1" w14:textId="0EEDF870" w:rsidR="001F5C6F" w:rsidRPr="005F332E" w:rsidRDefault="001F5C6F" w:rsidP="00363B1C">
      <w:pPr>
        <w:pStyle w:val="BodyText"/>
        <w:numPr>
          <w:ilvl w:val="0"/>
          <w:numId w:val="14"/>
        </w:numPr>
      </w:pPr>
      <w:r w:rsidRPr="0000187F">
        <w:rPr>
          <w:b/>
        </w:rPr>
        <w:lastRenderedPageBreak/>
        <w:t>Efficiency</w:t>
      </w:r>
      <w:r>
        <w:t xml:space="preserve"> </w:t>
      </w:r>
      <w:r w:rsidR="003F146C">
        <w:t>–</w:t>
      </w:r>
      <w:r>
        <w:t xml:space="preserve"> </w:t>
      </w:r>
      <w:r w:rsidR="003F146C">
        <w:t>E</w:t>
      </w:r>
      <w:r w:rsidR="003F146C" w:rsidRPr="005F332E">
        <w:t xml:space="preserve">nsure </w:t>
      </w:r>
      <w:r w:rsidR="003F146C">
        <w:t xml:space="preserve">that </w:t>
      </w:r>
      <w:r w:rsidRPr="005F332E">
        <w:t>all users will be able to use the model to achieve their goals for their context of use in an efficient manner.  Having unambiguous, non-overlapping concepts aids in this efficiency.  Extensibility will also aid in efficiency.</w:t>
      </w:r>
    </w:p>
    <w:p w14:paraId="7F9978E5" w14:textId="5A609DFA" w:rsidR="001F5C6F" w:rsidRPr="005F332E" w:rsidRDefault="001F5C6F" w:rsidP="00363B1C">
      <w:pPr>
        <w:pStyle w:val="BodyText"/>
        <w:numPr>
          <w:ilvl w:val="0"/>
          <w:numId w:val="14"/>
        </w:numPr>
      </w:pPr>
      <w:r w:rsidRPr="0000187F">
        <w:rPr>
          <w:b/>
        </w:rPr>
        <w:t>Familiarity</w:t>
      </w:r>
      <w:r>
        <w:t xml:space="preserve"> – </w:t>
      </w:r>
      <w:r w:rsidR="003F146C">
        <w:t>N</w:t>
      </w:r>
      <w:r>
        <w:t xml:space="preserve">ame QIDAM concepts in a manner familiar to </w:t>
      </w:r>
      <w:r w:rsidRPr="005F332E">
        <w:t xml:space="preserve">users. </w:t>
      </w:r>
      <w:r>
        <w:t xml:space="preserve">Avoid unfamiliar </w:t>
      </w:r>
      <w:r w:rsidRPr="005F332E">
        <w:t>technical terms.</w:t>
      </w:r>
    </w:p>
    <w:p w14:paraId="3DBFE57F" w14:textId="77777777" w:rsidR="001F5C6F" w:rsidRDefault="001F5C6F" w:rsidP="001F5C6F">
      <w:pPr>
        <w:pStyle w:val="Heading2"/>
      </w:pPr>
      <w:bookmarkStart w:id="1291" w:name="_Toc396502241"/>
      <w:r>
        <w:t>Computability</w:t>
      </w:r>
      <w:bookmarkEnd w:id="1291"/>
    </w:p>
    <w:p w14:paraId="05D4202B" w14:textId="74A3D171" w:rsidR="001F5C6F" w:rsidRPr="006E36C3" w:rsidRDefault="001F5C6F" w:rsidP="00225816">
      <w:pPr>
        <w:pStyle w:val="BodyText"/>
      </w:pPr>
      <w:r w:rsidRPr="006E36C3">
        <w:t xml:space="preserve">The </w:t>
      </w:r>
      <w:r>
        <w:t>QIDAM will</w:t>
      </w:r>
      <w:r w:rsidRPr="006E36C3">
        <w:t xml:space="preserve"> balance the needs for </w:t>
      </w:r>
      <w:r w:rsidR="0065123C">
        <w:t xml:space="preserve">understandability by </w:t>
      </w:r>
      <w:r w:rsidRPr="006E36C3">
        <w:t>human</w:t>
      </w:r>
      <w:r w:rsidR="0065123C">
        <w:t>s</w:t>
      </w:r>
      <w:r>
        <w:t xml:space="preserve"> and computability</w:t>
      </w:r>
      <w:r w:rsidRPr="006E36C3">
        <w:t xml:space="preserve">. </w:t>
      </w:r>
      <w:r w:rsidR="00A067A8" w:rsidRPr="00A067A8">
        <w:t xml:space="preserve">For instance, the use of more specific attribute names will be favored </w:t>
      </w:r>
      <w:ins w:id="1292" w:author="Aziz Boxwala" w:date="2014-08-22T10:28:00Z">
        <w:r w:rsidR="002C1078">
          <w:t xml:space="preserve">over abstract but general representations </w:t>
        </w:r>
      </w:ins>
      <w:r w:rsidR="00A067A8" w:rsidRPr="00A067A8">
        <w:t xml:space="preserve">except in cases where computability requirements favor more general attribute names to support </w:t>
      </w:r>
      <w:r w:rsidR="00A067A8">
        <w:t>consistent and correct</w:t>
      </w:r>
      <w:r w:rsidR="00A067A8" w:rsidRPr="00A067A8">
        <w:t xml:space="preserve"> inferencing. </w:t>
      </w:r>
      <w:r w:rsidRPr="006E36C3">
        <w:t xml:space="preserve">The following are key areas that the </w:t>
      </w:r>
      <w:r>
        <w:t>QIDAM</w:t>
      </w:r>
      <w:r w:rsidRPr="006E36C3">
        <w:t xml:space="preserve"> needs to address:</w:t>
      </w:r>
    </w:p>
    <w:p w14:paraId="35E2BBBB" w14:textId="1BB3D715" w:rsidR="001F5C6F" w:rsidRPr="006E36C3" w:rsidRDefault="001F5C6F" w:rsidP="00363B1C">
      <w:pPr>
        <w:pStyle w:val="BodyText"/>
        <w:numPr>
          <w:ilvl w:val="0"/>
          <w:numId w:val="16"/>
        </w:numPr>
      </w:pPr>
      <w:r w:rsidRPr="0000187F">
        <w:rPr>
          <w:b/>
        </w:rPr>
        <w:t>Semantic clarity</w:t>
      </w:r>
      <w:r w:rsidRPr="006E36C3">
        <w:t xml:space="preserve"> </w:t>
      </w:r>
      <w:r w:rsidR="00657E4D">
        <w:t>–</w:t>
      </w:r>
      <w:r w:rsidRPr="006E36C3">
        <w:t xml:space="preserve"> The </w:t>
      </w:r>
      <w:r>
        <w:t>QIDAM</w:t>
      </w:r>
      <w:r w:rsidRPr="006E36C3">
        <w:t xml:space="preserve"> must represent clinical concepts and attributes in an unambiguous manner. In cases where semantic clarity and </w:t>
      </w:r>
      <w:r w:rsidR="0065123C">
        <w:t xml:space="preserve">understandability by </w:t>
      </w:r>
      <w:r w:rsidRPr="006E36C3">
        <w:t>human</w:t>
      </w:r>
      <w:r w:rsidR="0065123C">
        <w:t>s</w:t>
      </w:r>
      <w:r w:rsidRPr="006E36C3">
        <w:t xml:space="preserve"> </w:t>
      </w:r>
      <w:r>
        <w:t>compete</w:t>
      </w:r>
      <w:r w:rsidR="0065123C">
        <w:t xml:space="preserve"> (e.g., terms familiar to clinicians but with multiple meanings)</w:t>
      </w:r>
      <w:r>
        <w:t>, semantic clarity will</w:t>
      </w:r>
      <w:r w:rsidRPr="006E36C3">
        <w:t xml:space="preserve"> trump.</w:t>
      </w:r>
    </w:p>
    <w:p w14:paraId="5648D1EB" w14:textId="14BEAF0F" w:rsidR="001F5C6F" w:rsidRPr="006E36C3" w:rsidRDefault="00657E4D" w:rsidP="004C51FF">
      <w:pPr>
        <w:pStyle w:val="BodyText"/>
        <w:numPr>
          <w:ilvl w:val="0"/>
          <w:numId w:val="16"/>
        </w:numPr>
      </w:pPr>
      <w:r>
        <w:rPr>
          <w:b/>
        </w:rPr>
        <w:t>“</w:t>
      </w:r>
      <w:r w:rsidR="001F5C6F" w:rsidRPr="0000187F">
        <w:rPr>
          <w:b/>
        </w:rPr>
        <w:t>Just enough</w:t>
      </w:r>
      <w:r>
        <w:rPr>
          <w:b/>
        </w:rPr>
        <w:t>”</w:t>
      </w:r>
      <w:r w:rsidR="001F5C6F" w:rsidRPr="0000187F">
        <w:rPr>
          <w:b/>
        </w:rPr>
        <w:t xml:space="preserve"> concept granularity</w:t>
      </w:r>
      <w:r w:rsidR="001F5C6F" w:rsidRPr="006E36C3">
        <w:t xml:space="preserve"> </w:t>
      </w:r>
      <w:r>
        <w:t>–</w:t>
      </w:r>
      <w:r w:rsidR="001F5C6F" w:rsidRPr="006E36C3">
        <w:t xml:space="preserve"> The model </w:t>
      </w:r>
      <w:r w:rsidR="001F5C6F">
        <w:t>will</w:t>
      </w:r>
      <w:r w:rsidR="001F5C6F" w:rsidRPr="006E36C3">
        <w:t xml:space="preserve"> define concepts at a level of granularity that meet the needs of the clinical community and our use cases. Granularity must also be consistent across concepts (e.g., frequency or criticality should not be specified differently from one conce</w:t>
      </w:r>
      <w:r w:rsidR="001F5C6F">
        <w:t>pt to another</w:t>
      </w:r>
      <w:r w:rsidR="001F5C6F" w:rsidRPr="006E36C3">
        <w:t>)</w:t>
      </w:r>
      <w:r w:rsidR="004C51FF">
        <w:t xml:space="preserve"> </w:t>
      </w:r>
      <w:r w:rsidR="004C51FF" w:rsidRPr="004C51FF">
        <w:t>unless there is a reason for such differences</w:t>
      </w:r>
      <w:r w:rsidR="004C51FF">
        <w:t xml:space="preserve"> (e.g., frequency for chemotherapy regimen is much more complex than frequency for daily aspirin)</w:t>
      </w:r>
      <w:r w:rsidR="001F5C6F" w:rsidRPr="006E36C3">
        <w:t>.</w:t>
      </w:r>
    </w:p>
    <w:p w14:paraId="42AA0E2C" w14:textId="27924422" w:rsidR="001F5C6F" w:rsidRPr="006E36C3" w:rsidRDefault="001F5C6F" w:rsidP="00363B1C">
      <w:pPr>
        <w:pStyle w:val="BodyText"/>
        <w:numPr>
          <w:ilvl w:val="0"/>
          <w:numId w:val="16"/>
        </w:numPr>
      </w:pPr>
      <w:r w:rsidRPr="0000187F">
        <w:rPr>
          <w:b/>
        </w:rPr>
        <w:t>Inferencing</w:t>
      </w:r>
      <w:r w:rsidRPr="0000187F">
        <w:rPr>
          <w:b/>
          <w:i/>
        </w:rPr>
        <w:t xml:space="preserve"> </w:t>
      </w:r>
      <w:r w:rsidR="00657E4D">
        <w:t>–</w:t>
      </w:r>
      <w:r w:rsidRPr="006E36C3">
        <w:t xml:space="preserve"> The </w:t>
      </w:r>
      <w:r>
        <w:t>QIDAM</w:t>
      </w:r>
      <w:r w:rsidRPr="006E36C3">
        <w:t xml:space="preserve"> </w:t>
      </w:r>
      <w:r>
        <w:t>will</w:t>
      </w:r>
      <w:r w:rsidRPr="006E36C3">
        <w:t xml:space="preserve"> define concept relationships (e.g., IS-A and PART-OF relationships) that support the inferencing needs of </w:t>
      </w:r>
      <w:r>
        <w:t>CDS</w:t>
      </w:r>
      <w:r w:rsidRPr="006E36C3">
        <w:t xml:space="preserve"> systems. This includes the definition of general (broader) concepts at higher</w:t>
      </w:r>
      <w:ins w:id="1293" w:author="Aziz Boxwala" w:date="2014-08-22T10:31:00Z">
        <w:r w:rsidR="002C1078">
          <w:t xml:space="preserve"> or more abstract</w:t>
        </w:r>
      </w:ins>
      <w:r w:rsidRPr="006E36C3">
        <w:t xml:space="preserve"> levels </w:t>
      </w:r>
      <w:ins w:id="1294" w:author="Aziz Boxwala" w:date="2014-08-22T10:32:00Z">
        <w:r w:rsidR="002C1078">
          <w:t xml:space="preserve">(e.g., an act) </w:t>
        </w:r>
      </w:ins>
      <w:r w:rsidRPr="006E36C3">
        <w:t>in a concept hierarchy that may then be composed together to represent lower</w:t>
      </w:r>
      <w:r w:rsidR="00657E4D">
        <w:t>-</w:t>
      </w:r>
      <w:r w:rsidRPr="006E36C3">
        <w:t>level</w:t>
      </w:r>
      <w:ins w:id="1295" w:author="Aziz Boxwala" w:date="2014-08-22T10:31:00Z">
        <w:r w:rsidR="002C1078">
          <w:t xml:space="preserve"> and more concrete</w:t>
        </w:r>
      </w:ins>
      <w:r w:rsidRPr="006E36C3">
        <w:t xml:space="preserve"> concepts</w:t>
      </w:r>
      <w:ins w:id="1296" w:author="Aziz Boxwala" w:date="2014-08-22T10:32:00Z">
        <w:r w:rsidR="002C1078">
          <w:t xml:space="preserve"> (e.g., an order for a diagnostic test)</w:t>
        </w:r>
      </w:ins>
      <w:r w:rsidRPr="006E36C3">
        <w:t xml:space="preserve"> more familiar to clinicians. CDS systems may operate on these broader concepts</w:t>
      </w:r>
      <w:r w:rsidR="00657E4D">
        <w:t>,</w:t>
      </w:r>
      <w:r w:rsidRPr="006E36C3">
        <w:t xml:space="preserve"> while </w:t>
      </w:r>
      <w:r>
        <w:t>eCQM</w:t>
      </w:r>
      <w:r w:rsidRPr="006E36C3">
        <w:t xml:space="preserve"> or CDS </w:t>
      </w:r>
      <w:r>
        <w:t>artifact</w:t>
      </w:r>
      <w:r w:rsidRPr="006E36C3">
        <w:t xml:space="preserve"> authors may operate on </w:t>
      </w:r>
      <w:ins w:id="1297" w:author="Aziz Boxwala" w:date="2014-08-22T10:33:00Z">
        <w:r w:rsidR="002C1078">
          <w:t>the concrete</w:t>
        </w:r>
      </w:ins>
      <w:del w:id="1298" w:author="Aziz Boxwala" w:date="2014-08-22T10:33:00Z">
        <w:r w:rsidRPr="006E36C3" w:rsidDel="002C1078">
          <w:delText>lower</w:delText>
        </w:r>
        <w:r w:rsidR="00657E4D" w:rsidDel="002C1078">
          <w:delText>-</w:delText>
        </w:r>
        <w:r w:rsidRPr="006E36C3" w:rsidDel="002C1078">
          <w:delText>level</w:delText>
        </w:r>
      </w:del>
      <w:r w:rsidRPr="006E36C3">
        <w:t xml:space="preserve"> concepts.</w:t>
      </w:r>
    </w:p>
    <w:p w14:paraId="26DB1DFC" w14:textId="77777777" w:rsidR="001F5C6F" w:rsidRDefault="001F5C6F" w:rsidP="001F5C6F">
      <w:pPr>
        <w:pStyle w:val="Heading2"/>
      </w:pPr>
      <w:bookmarkStart w:id="1299" w:name="_Toc382872212"/>
      <w:bookmarkStart w:id="1300" w:name="_Toc382902192"/>
      <w:bookmarkStart w:id="1301" w:name="_Toc383177056"/>
      <w:bookmarkStart w:id="1302" w:name="_Toc383183209"/>
      <w:bookmarkStart w:id="1303" w:name="_Toc396502242"/>
      <w:bookmarkEnd w:id="1299"/>
      <w:bookmarkEnd w:id="1300"/>
      <w:bookmarkEnd w:id="1301"/>
      <w:bookmarkEnd w:id="1302"/>
      <w:r>
        <w:t>Interoperability</w:t>
      </w:r>
      <w:bookmarkEnd w:id="1303"/>
    </w:p>
    <w:p w14:paraId="3F1A1DD8" w14:textId="756EE31E" w:rsidR="001F5C6F" w:rsidRPr="00225816" w:rsidRDefault="001F5C6F" w:rsidP="00225816">
      <w:pPr>
        <w:pStyle w:val="BodyText"/>
      </w:pPr>
      <w:r w:rsidRPr="00225816">
        <w:t xml:space="preserve">Each concept and </w:t>
      </w:r>
      <w:del w:id="1304" w:author="Aziz Boxwala" w:date="2014-08-08T18:50:00Z">
        <w:r w:rsidRPr="00225816" w:rsidDel="00F4509A">
          <w:delText xml:space="preserve">property </w:delText>
        </w:r>
      </w:del>
      <w:ins w:id="1305" w:author="Aziz Boxwala" w:date="2014-08-08T18:50:00Z">
        <w:r w:rsidR="00F4509A">
          <w:t>attribute</w:t>
        </w:r>
        <w:r w:rsidR="00F4509A" w:rsidRPr="00225816">
          <w:t xml:space="preserve"> </w:t>
        </w:r>
      </w:ins>
      <w:r w:rsidRPr="00225816">
        <w:t>of vMR and QDM must have an unambiguous mapping to a QIDAM equivalent</w:t>
      </w:r>
      <w:r w:rsidR="00084811">
        <w:t xml:space="preserve"> unless there is a justification for not doing so</w:t>
      </w:r>
      <w:r w:rsidR="00B07341">
        <w:t>.</w:t>
      </w:r>
      <w:ins w:id="1306" w:author="Aziz Boxwala" w:date="2014-08-22T10:33:00Z">
        <w:r w:rsidR="009C5FC7">
          <w:t xml:space="preserve"> Such justifications may include ambiguity in the source model, inconsistency across models, and interoperability with other models (e.g., FHIR).</w:t>
        </w:r>
      </w:ins>
    </w:p>
    <w:p w14:paraId="67F7C461" w14:textId="77777777" w:rsidR="001F5C6F" w:rsidRDefault="001F5C6F" w:rsidP="001F5C6F">
      <w:pPr>
        <w:pStyle w:val="Heading2"/>
      </w:pPr>
      <w:bookmarkStart w:id="1307" w:name="_Toc396502243"/>
      <w:r>
        <w:t>Extensibility</w:t>
      </w:r>
      <w:bookmarkEnd w:id="1307"/>
    </w:p>
    <w:p w14:paraId="2735A012" w14:textId="2C6EE40F" w:rsidR="001F5C6F" w:rsidRDefault="001F5C6F" w:rsidP="00225816">
      <w:pPr>
        <w:pStyle w:val="BodyText"/>
      </w:pPr>
      <w:r w:rsidRPr="00D40CC2">
        <w:t xml:space="preserve">The </w:t>
      </w:r>
      <w:r>
        <w:t>QIDAM</w:t>
      </w:r>
      <w:r w:rsidR="00F87793">
        <w:t>, initially,</w:t>
      </w:r>
      <w:r w:rsidRPr="00D40CC2">
        <w:t xml:space="preserve"> will </w:t>
      </w:r>
      <w:r>
        <w:t>only address existing concepts from vMR and QDM</w:t>
      </w:r>
      <w:r w:rsidR="00657E4D">
        <w:t>,</w:t>
      </w:r>
      <w:r>
        <w:t xml:space="preserve"> and will therefore not include</w:t>
      </w:r>
      <w:r w:rsidRPr="00D40CC2">
        <w:t xml:space="preserve"> a representation for all types of clinical data. For example, the </w:t>
      </w:r>
      <w:r>
        <w:t>QIDAM</w:t>
      </w:r>
      <w:r w:rsidRPr="00D40CC2">
        <w:t xml:space="preserve"> may include a class for Diagnostic</w:t>
      </w:r>
      <w:r>
        <w:t>Test</w:t>
      </w:r>
      <w:r w:rsidRPr="00D40CC2">
        <w:t xml:space="preserve">Result but not </w:t>
      </w:r>
      <w:r>
        <w:t xml:space="preserve">for </w:t>
      </w:r>
      <w:r w:rsidR="00F87793">
        <w:t>Genetic</w:t>
      </w:r>
      <w:r>
        <w:t>TestResult that would</w:t>
      </w:r>
      <w:r w:rsidRPr="00D40CC2">
        <w:t xml:space="preserve"> require specific </w:t>
      </w:r>
      <w:del w:id="1308" w:author="Aziz Boxwala" w:date="2014-08-08T18:51:00Z">
        <w:r w:rsidRPr="00D40CC2" w:rsidDel="00F4509A">
          <w:delText xml:space="preserve">properties </w:delText>
        </w:r>
      </w:del>
      <w:ins w:id="1309" w:author="Aziz Boxwala" w:date="2014-08-08T18:51:00Z">
        <w:r w:rsidR="00F4509A">
          <w:t>attributes</w:t>
        </w:r>
        <w:r w:rsidR="00F4509A" w:rsidRPr="00D40CC2">
          <w:t xml:space="preserve"> </w:t>
        </w:r>
      </w:ins>
      <w:r w:rsidRPr="00D40CC2">
        <w:t xml:space="preserve">for representing </w:t>
      </w:r>
      <w:r w:rsidR="00F87793">
        <w:t>genes</w:t>
      </w:r>
      <w:ins w:id="1310" w:author="Aziz Boxwala" w:date="2014-08-08T19:47:00Z">
        <w:r w:rsidR="00C434A9">
          <w:t xml:space="preserve"> and their variations</w:t>
        </w:r>
      </w:ins>
      <w:r w:rsidRPr="00D40CC2">
        <w:t xml:space="preserve">. The </w:t>
      </w:r>
      <w:r>
        <w:t xml:space="preserve">QIDAM </w:t>
      </w:r>
      <w:ins w:id="1311" w:author="Aziz Boxwala" w:date="2014-08-08T19:51:00Z">
        <w:r w:rsidR="00C434A9">
          <w:t xml:space="preserve">(and logical or physical models derived from it) </w:t>
        </w:r>
      </w:ins>
      <w:ins w:id="1312" w:author="Aziz Boxwala" w:date="2014-08-08T19:58:00Z">
        <w:r w:rsidR="00782655">
          <w:t>should have a flexible design. The design should allow incorporation of new classes and attributes in</w:t>
        </w:r>
      </w:ins>
      <w:del w:id="1313" w:author="Aziz Boxwala" w:date="2014-08-08T19:59:00Z">
        <w:r w:rsidDel="00782655">
          <w:delText>will therefore</w:delText>
        </w:r>
        <w:r w:rsidRPr="00D40CC2" w:rsidDel="00782655">
          <w:delText xml:space="preserve"> be </w:delText>
        </w:r>
        <w:r w:rsidR="000E6FAE" w:rsidDel="00782655">
          <w:delText>designed such that the model can be extended in</w:delText>
        </w:r>
      </w:del>
      <w:r w:rsidR="000E6FAE">
        <w:t xml:space="preserve"> the future</w:t>
      </w:r>
      <w:ins w:id="1314" w:author="Aziz Boxwala" w:date="2014-08-08T19:59:00Z">
        <w:r w:rsidR="00782655">
          <w:t xml:space="preserve"> with little </w:t>
        </w:r>
      </w:ins>
      <w:ins w:id="1315" w:author="Aziz Boxwala" w:date="2014-08-08T20:00:00Z">
        <w:r w:rsidR="00782655">
          <w:t xml:space="preserve">to no </w:t>
        </w:r>
      </w:ins>
      <w:ins w:id="1316" w:author="Aziz Boxwala" w:date="2014-08-08T19:59:00Z">
        <w:r w:rsidR="00782655">
          <w:t>impact on existing classes</w:t>
        </w:r>
      </w:ins>
      <w:r w:rsidRPr="00D40CC2">
        <w:t>.</w:t>
      </w:r>
    </w:p>
    <w:p w14:paraId="4F4A9C6B" w14:textId="7F6EE158" w:rsidR="001F5C6F" w:rsidRPr="00D40CC2" w:rsidRDefault="001F5C6F" w:rsidP="00225816">
      <w:pPr>
        <w:pStyle w:val="BodyText"/>
      </w:pPr>
      <w:r>
        <w:lastRenderedPageBreak/>
        <w:t xml:space="preserve">It is expected that gaps in the models will be addressed </w:t>
      </w:r>
      <w:r w:rsidRPr="00D40CC2">
        <w:t>through the standardization process</w:t>
      </w:r>
      <w:ins w:id="1317" w:author="Aziz Boxwala" w:date="2014-08-08T19:48:00Z">
        <w:r w:rsidR="00C434A9">
          <w:t xml:space="preserve">, i.e., by proposing </w:t>
        </w:r>
      </w:ins>
      <w:ins w:id="1318" w:author="Aziz Boxwala" w:date="2014-08-08T19:49:00Z">
        <w:r w:rsidR="00C434A9">
          <w:t>requirements and highlighting limitations of</w:t>
        </w:r>
      </w:ins>
      <w:ins w:id="1319" w:author="Aziz Boxwala" w:date="2014-08-08T19:48:00Z">
        <w:r w:rsidR="00C434A9">
          <w:t xml:space="preserve"> the model in appropriate working groups in HL7, collaboratively </w:t>
        </w:r>
      </w:ins>
      <w:ins w:id="1320" w:author="Aziz Boxwala" w:date="2014-08-08T19:49:00Z">
        <w:r w:rsidR="00C434A9">
          <w:t>creating solutions</w:t>
        </w:r>
      </w:ins>
      <w:ins w:id="1321" w:author="Aziz Boxwala" w:date="2014-08-08T19:50:00Z">
        <w:r w:rsidR="00C434A9">
          <w:t xml:space="preserve"> by modifying the </w:t>
        </w:r>
      </w:ins>
      <w:ins w:id="1322" w:author="Aziz Boxwala" w:date="2014-08-08T19:51:00Z">
        <w:r w:rsidR="00C434A9">
          <w:t>standard</w:t>
        </w:r>
      </w:ins>
      <w:ins w:id="1323" w:author="Aziz Boxwala" w:date="2014-08-08T19:49:00Z">
        <w:r w:rsidR="00C434A9">
          <w:t>, and getting those solutions ap</w:t>
        </w:r>
      </w:ins>
      <w:ins w:id="1324" w:author="Aziz Boxwala" w:date="2014-08-08T19:50:00Z">
        <w:r w:rsidR="00C434A9">
          <w:t>proved through ballots and other change management procedures at HL7</w:t>
        </w:r>
      </w:ins>
      <w:r w:rsidRPr="00D40CC2">
        <w:t>.</w:t>
      </w:r>
      <w:r>
        <w:t xml:space="preserve"> However, there often is a need to incorporate </w:t>
      </w:r>
      <w:r w:rsidR="00AC598F">
        <w:t xml:space="preserve">additional </w:t>
      </w:r>
      <w:r>
        <w:t xml:space="preserve">classes and attributes into a model even before the standardization is completed. </w:t>
      </w:r>
      <w:r w:rsidR="007F26EB">
        <w:t xml:space="preserve">Furthermore, such additions may be needed for local or regional business requirements, even though such requirements may not warrant modifications to the national or international standard. </w:t>
      </w:r>
      <w:del w:id="1325" w:author="Aziz Boxwala" w:date="2014-08-08T19:51:00Z">
        <w:r w:rsidR="000E6FAE" w:rsidDel="00C434A9">
          <w:delText xml:space="preserve">Such </w:delText>
        </w:r>
      </w:del>
      <w:ins w:id="1326" w:author="Aziz Boxwala" w:date="2014-08-08T19:51:00Z">
        <w:r w:rsidR="00C434A9">
          <w:t xml:space="preserve">These </w:t>
        </w:r>
      </w:ins>
      <w:r w:rsidR="000E6FAE">
        <w:t>needs</w:t>
      </w:r>
      <w:r w:rsidR="007F26EB">
        <w:t xml:space="preserve"> for extension</w:t>
      </w:r>
      <w:r w:rsidR="000E6FAE">
        <w:t xml:space="preserve"> may arise during the use of the logical models and physical models derived from QIDAM. Those models </w:t>
      </w:r>
      <w:r>
        <w:t xml:space="preserve">must be extensible by the users and implementers of the specification. </w:t>
      </w:r>
      <w:ins w:id="1327" w:author="Aziz Boxwala" w:date="2014-08-08T20:06:00Z">
        <w:r w:rsidR="002457C4">
          <w:t>As an example</w:t>
        </w:r>
      </w:ins>
      <w:ins w:id="1328" w:author="Aziz Boxwala" w:date="2014-08-22T10:37:00Z">
        <w:r w:rsidR="003458D4">
          <w:t xml:space="preserve"> of an approach to model extensibility of the model</w:t>
        </w:r>
      </w:ins>
      <w:ins w:id="1329" w:author="Aziz Boxwala" w:date="2014-08-08T20:06:00Z">
        <w:r w:rsidR="003458D4">
          <w:t>, the vMR</w:t>
        </w:r>
        <w:r w:rsidR="002457C4">
          <w:t xml:space="preserve"> </w:t>
        </w:r>
      </w:ins>
      <w:ins w:id="1330" w:author="Aziz Boxwala" w:date="2014-08-22T10:38:00Z">
        <w:r w:rsidR="003458D4">
          <w:t>provides</w:t>
        </w:r>
      </w:ins>
      <w:ins w:id="1331" w:author="Aziz Boxwala" w:date="2014-08-08T20:06:00Z">
        <w:r w:rsidR="002457C4">
          <w:t xml:space="preserve"> relatedClinicalStatement, relatedEntity, and an attribute called “attribute” in the base ClinicalStatement and Entity classes, for purposes of extension, i.e., </w:t>
        </w:r>
      </w:ins>
      <w:ins w:id="1332" w:author="Aziz Boxwala" w:date="2014-08-22T10:38:00Z">
        <w:r w:rsidR="003458D4">
          <w:t xml:space="preserve">for </w:t>
        </w:r>
      </w:ins>
      <w:ins w:id="1333" w:author="Aziz Boxwala" w:date="2014-08-08T20:06:00Z">
        <w:r w:rsidR="002457C4">
          <w:t>implementers</w:t>
        </w:r>
      </w:ins>
      <w:ins w:id="1334" w:author="Aziz Boxwala" w:date="2014-08-22T10:38:00Z">
        <w:r w:rsidR="003458D4">
          <w:t xml:space="preserve"> to specify attributes</w:t>
        </w:r>
      </w:ins>
      <w:ins w:id="1335" w:author="Aziz Boxwala" w:date="2014-08-08T20:06:00Z">
        <w:r w:rsidR="002457C4">
          <w:t xml:space="preserve"> that do not exist in the standard vMR model. Similar approaches are used in FHIR and Clinical Statement specifications.</w:t>
        </w:r>
      </w:ins>
    </w:p>
    <w:p w14:paraId="1AC2A64F" w14:textId="21B846B0" w:rsidR="001F5C6F" w:rsidRDefault="003458D4" w:rsidP="00225816">
      <w:pPr>
        <w:pStyle w:val="BodyText"/>
        <w:rPr>
          <w:ins w:id="1336" w:author="Aziz Boxwala" w:date="2014-08-08T19:55:00Z"/>
        </w:rPr>
      </w:pPr>
      <w:ins w:id="1337" w:author="Aziz Boxwala" w:date="2014-08-22T10:39:00Z">
        <w:r>
          <w:t>It is</w:t>
        </w:r>
      </w:ins>
      <w:del w:id="1338" w:author="Aziz Boxwala" w:date="2014-08-08T20:02:00Z">
        <w:r w:rsidR="001F5C6F" w:rsidDel="00782655">
          <w:delText>The approach to extending the</w:delText>
        </w:r>
        <w:r w:rsidR="000E6FAE" w:rsidDel="00782655">
          <w:delText xml:space="preserve"> derivate models of</w:delText>
        </w:r>
        <w:r w:rsidR="001F5C6F" w:rsidDel="00782655">
          <w:delText xml:space="preserve"> </w:delText>
        </w:r>
        <w:r w:rsidR="00EB23CC" w:rsidDel="00782655">
          <w:delText>QIDAM</w:delText>
        </w:r>
        <w:r w:rsidR="000E6FAE" w:rsidDel="00782655">
          <w:delText xml:space="preserve"> (i.e., the logical and physical models)</w:delText>
        </w:r>
        <w:r w:rsidR="001F5C6F" w:rsidDel="00782655">
          <w:delText xml:space="preserve"> is not part of the conceptual model, the scope of this document. Thus, we do not specify an extension mechanism here. Rather, it will be specified as part of the </w:delText>
        </w:r>
        <w:r w:rsidR="00EB23CC" w:rsidDel="00782655">
          <w:delText xml:space="preserve">health quality </w:delText>
        </w:r>
        <w:r w:rsidR="00BF5C9B" w:rsidDel="00782655">
          <w:delText xml:space="preserve">improvement </w:delText>
        </w:r>
        <w:r w:rsidR="001F5C6F" w:rsidDel="00782655">
          <w:delText>logical model.</w:delText>
        </w:r>
        <w:r w:rsidR="00F87793" w:rsidDel="00782655">
          <w:delText xml:space="preserve"> However, w</w:delText>
        </w:r>
      </w:del>
      <w:del w:id="1339" w:author="Aziz Boxwala" w:date="2014-08-22T10:39:00Z">
        <w:r w:rsidR="00F87793" w:rsidDel="003458D4">
          <w:delText>e</w:delText>
        </w:r>
      </w:del>
      <w:r w:rsidR="00F87793">
        <w:t xml:space="preserve"> expect</w:t>
      </w:r>
      <w:ins w:id="1340" w:author="Aziz Boxwala" w:date="2014-08-22T10:39:00Z">
        <w:r>
          <w:t>ed</w:t>
        </w:r>
      </w:ins>
      <w:r w:rsidR="00F87793">
        <w:t xml:space="preserve"> that </w:t>
      </w:r>
      <w:del w:id="1341" w:author="Aziz Boxwala" w:date="2014-08-08T20:03:00Z">
        <w:r w:rsidR="000E6FAE" w:rsidDel="00782655">
          <w:delText xml:space="preserve">those </w:delText>
        </w:r>
      </w:del>
      <w:ins w:id="1342" w:author="Aziz Boxwala" w:date="2014-08-08T20:03:00Z">
        <w:r w:rsidR="00782655">
          <w:t xml:space="preserve">the logical and physical </w:t>
        </w:r>
      </w:ins>
      <w:r w:rsidR="000E6FAE">
        <w:t>model</w:t>
      </w:r>
      <w:ins w:id="1343" w:author="Aziz Boxwala" w:date="2014-08-08T20:08:00Z">
        <w:r w:rsidR="002457C4">
          <w:t xml:space="preserve"> specifications</w:t>
        </w:r>
      </w:ins>
      <w:del w:id="1344" w:author="Aziz Boxwala" w:date="2014-08-08T20:08:00Z">
        <w:r w:rsidR="000E6FAE" w:rsidDel="002457C4">
          <w:delText>s</w:delText>
        </w:r>
      </w:del>
      <w:r w:rsidR="000E6FAE">
        <w:t xml:space="preserve"> will </w:t>
      </w:r>
      <w:del w:id="1345" w:author="Aziz Boxwala" w:date="2014-08-08T20:04:00Z">
        <w:r w:rsidR="000E6FAE" w:rsidDel="00782655">
          <w:delText>provide the ability</w:delText>
        </w:r>
      </w:del>
      <w:ins w:id="1346" w:author="Aziz Boxwala" w:date="2014-08-08T20:08:00Z">
        <w:r w:rsidR="002457C4">
          <w:t xml:space="preserve">elucidate </w:t>
        </w:r>
      </w:ins>
      <w:ins w:id="1347" w:author="Aziz Boxwala" w:date="2014-08-08T20:04:00Z">
        <w:r w:rsidR="00782655">
          <w:t>the mechanism</w:t>
        </w:r>
      </w:ins>
      <w:ins w:id="1348" w:author="Aziz Boxwala" w:date="2014-08-08T20:30:00Z">
        <w:r w:rsidR="00BA3D96">
          <w:t>s</w:t>
        </w:r>
      </w:ins>
      <w:r w:rsidR="000E6FAE">
        <w:t xml:space="preserve"> </w:t>
      </w:r>
      <w:ins w:id="1349" w:author="Aziz Boxwala" w:date="2014-08-08T20:08:00Z">
        <w:r w:rsidR="002457C4">
          <w:t xml:space="preserve">for users </w:t>
        </w:r>
      </w:ins>
      <w:r w:rsidR="000E6FAE">
        <w:t>to extend the</w:t>
      </w:r>
      <w:ins w:id="1350" w:author="Aziz Boxwala" w:date="2014-08-08T20:04:00Z">
        <w:r w:rsidR="00782655">
          <w:t xml:space="preserve"> respective</w:t>
        </w:r>
      </w:ins>
      <w:r w:rsidR="000E6FAE">
        <w:t xml:space="preserve"> model</w:t>
      </w:r>
      <w:ins w:id="1351" w:author="Aziz Boxwala" w:date="2014-08-08T20:04:00Z">
        <w:r w:rsidR="00782655">
          <w:t>s</w:t>
        </w:r>
      </w:ins>
      <w:r w:rsidR="000E6FAE">
        <w:t xml:space="preserve">. </w:t>
      </w:r>
      <w:del w:id="1352" w:author="Aziz Boxwala" w:date="2014-08-22T10:40:00Z">
        <w:r w:rsidR="000E6FAE" w:rsidDel="003458D4">
          <w:delText xml:space="preserve">We </w:delText>
        </w:r>
      </w:del>
      <w:del w:id="1353" w:author="Aziz Boxwala" w:date="2014-08-08T20:04:00Z">
        <w:r w:rsidR="000E6FAE" w:rsidDel="00782655">
          <w:delText xml:space="preserve">further </w:delText>
        </w:r>
      </w:del>
      <w:del w:id="1354" w:author="Aziz Boxwala" w:date="2014-08-22T10:40:00Z">
        <w:r w:rsidR="000E6FAE" w:rsidDel="003458D4">
          <w:delText>recommend that</w:delText>
        </w:r>
      </w:del>
      <w:ins w:id="1355" w:author="Aziz Boxwala" w:date="2014-08-22T10:40:00Z">
        <w:r>
          <w:t>It is advisable for</w:t>
        </w:r>
      </w:ins>
      <w:r w:rsidR="000E6FAE">
        <w:t xml:space="preserve"> th</w:t>
      </w:r>
      <w:ins w:id="1356" w:author="Aziz Boxwala" w:date="2014-08-22T10:40:00Z">
        <w:r>
          <w:t>os</w:t>
        </w:r>
      </w:ins>
      <w:r w:rsidR="000E6FAE">
        <w:t xml:space="preserve">e </w:t>
      </w:r>
      <w:r w:rsidR="00F87793">
        <w:t>e</w:t>
      </w:r>
      <w:r w:rsidR="001F5C6F" w:rsidRPr="00D40CC2">
        <w:t>xten</w:t>
      </w:r>
      <w:r w:rsidR="001F5C6F">
        <w:t>sion</w:t>
      </w:r>
      <w:r w:rsidR="001F5C6F" w:rsidRPr="00D40CC2">
        <w:t xml:space="preserve"> </w:t>
      </w:r>
      <w:r w:rsidR="000E6FAE">
        <w:t>mechanism</w:t>
      </w:r>
      <w:ins w:id="1357" w:author="Aziz Boxwala" w:date="2014-08-22T10:40:00Z">
        <w:r>
          <w:t>s</w:t>
        </w:r>
      </w:ins>
      <w:r w:rsidR="000E6FAE">
        <w:t xml:space="preserve"> </w:t>
      </w:r>
      <w:ins w:id="1358" w:author="Aziz Boxwala" w:date="2014-08-22T10:40:00Z">
        <w:r>
          <w:t xml:space="preserve">to </w:t>
        </w:r>
      </w:ins>
      <w:r w:rsidR="000E6FAE">
        <w:t xml:space="preserve">be designed for graceful degradation. i.e., </w:t>
      </w:r>
      <w:r w:rsidR="001F5C6F" w:rsidRPr="00D40CC2">
        <w:t xml:space="preserve">classes </w:t>
      </w:r>
      <w:r w:rsidR="00F87793">
        <w:t>will</w:t>
      </w:r>
      <w:r w:rsidR="001F5C6F" w:rsidRPr="00D40CC2">
        <w:t xml:space="preserve"> degrade gracefully to </w:t>
      </w:r>
      <w:r w:rsidR="001F5C6F">
        <w:t>the core model</w:t>
      </w:r>
      <w:r w:rsidR="001F5C6F" w:rsidRPr="00D40CC2">
        <w:t xml:space="preserve"> class </w:t>
      </w:r>
      <w:r w:rsidR="001F5C6F">
        <w:t>that they extend.</w:t>
      </w:r>
      <w:r w:rsidR="001F5C6F" w:rsidRPr="00D40CC2">
        <w:t xml:space="preserve"> </w:t>
      </w:r>
      <w:r w:rsidR="00657E4D">
        <w:t>For example</w:t>
      </w:r>
      <w:r w:rsidR="001F5C6F" w:rsidRPr="00D40CC2">
        <w:t xml:space="preserve">, a </w:t>
      </w:r>
      <w:r w:rsidR="00F87793">
        <w:t>GeneticTestResult</w:t>
      </w:r>
      <w:r w:rsidR="001F5C6F" w:rsidRPr="00D40CC2">
        <w:t xml:space="preserve"> </w:t>
      </w:r>
      <w:r w:rsidR="001F5C6F">
        <w:t>extension</w:t>
      </w:r>
      <w:r w:rsidR="001F5C6F" w:rsidRPr="00D40CC2">
        <w:t xml:space="preserve"> </w:t>
      </w:r>
      <w:r w:rsidR="001F5C6F">
        <w:t xml:space="preserve">of a </w:t>
      </w:r>
      <w:r w:rsidR="001F5C6F" w:rsidRPr="00D40CC2">
        <w:t>DiagnosticTestResult</w:t>
      </w:r>
      <w:r w:rsidR="001F5C6F">
        <w:t xml:space="preserve"> will</w:t>
      </w:r>
      <w:r w:rsidR="001F5C6F" w:rsidRPr="00D40CC2">
        <w:t xml:space="preserve"> still be process</w:t>
      </w:r>
      <w:r w:rsidR="001F5C6F">
        <w:t>able</w:t>
      </w:r>
      <w:r w:rsidR="001F5C6F" w:rsidRPr="00D40CC2">
        <w:t xml:space="preserve"> </w:t>
      </w:r>
      <w:r w:rsidR="001F5C6F">
        <w:t xml:space="preserve">by a system </w:t>
      </w:r>
      <w:r w:rsidR="001F5C6F" w:rsidRPr="00D40CC2">
        <w:t>as a DiagnosticTestResult.</w:t>
      </w:r>
      <w:del w:id="1359" w:author="Aziz Boxwala" w:date="2014-08-08T20:07:00Z">
        <w:r w:rsidR="00096DED" w:rsidDel="002457C4">
          <w:delText xml:space="preserve"> </w:delText>
        </w:r>
      </w:del>
      <w:del w:id="1360" w:author="Aziz Boxwala" w:date="2014-08-08T20:06:00Z">
        <w:r w:rsidR="00096DED" w:rsidDel="002457C4">
          <w:delText xml:space="preserve">Note that the vMR, uses relatedClinicalStatement, relatedEntity, and a </w:delText>
        </w:r>
      </w:del>
      <w:del w:id="1361" w:author="Aziz Boxwala" w:date="2014-08-08T18:51:00Z">
        <w:r w:rsidR="00096DED" w:rsidDel="000054E2">
          <w:delText xml:space="preserve">property </w:delText>
        </w:r>
      </w:del>
      <w:del w:id="1362" w:author="Aziz Boxwala" w:date="2014-08-08T20:06:00Z">
        <w:r w:rsidR="00096DED" w:rsidDel="002457C4">
          <w:delText xml:space="preserve">called “attribute” in the base ClinicalStatement and Entity classes, for purposes of extension, i.e., specifying </w:delText>
        </w:r>
      </w:del>
      <w:del w:id="1363" w:author="Aziz Boxwala" w:date="2014-08-08T18:51:00Z">
        <w:r w:rsidR="00096DED" w:rsidDel="00D73890">
          <w:delText xml:space="preserve">properties </w:delText>
        </w:r>
      </w:del>
      <w:del w:id="1364" w:author="Aziz Boxwala" w:date="2014-08-08T20:06:00Z">
        <w:r w:rsidR="00096DED" w:rsidDel="002457C4">
          <w:delText xml:space="preserve">by implementers that do not exist in the standard vMR model. </w:delText>
        </w:r>
        <w:r w:rsidR="00BA471D" w:rsidDel="002457C4">
          <w:delText xml:space="preserve">Similar approaches are used in FHIR and Clinical Statement specifications. </w:delText>
        </w:r>
      </w:del>
      <w:del w:id="1365" w:author="Aziz Boxwala" w:date="2014-08-08T20:03:00Z">
        <w:r w:rsidR="00096DED" w:rsidDel="00782655">
          <w:delText>These extension mechanisms are not specified in QIDAM because specification of such extension mechanisms is considered out of scope (as mentioned above). However, s</w:delText>
        </w:r>
      </w:del>
      <w:del w:id="1366" w:author="Aziz Boxwala" w:date="2014-08-08T20:07:00Z">
        <w:r w:rsidR="00096DED" w:rsidDel="002457C4">
          <w:delText xml:space="preserve">uch extension mechanisms </w:delText>
        </w:r>
        <w:r w:rsidR="00BA471D" w:rsidDel="002457C4">
          <w:delText>should</w:delText>
        </w:r>
        <w:r w:rsidR="00096DED" w:rsidDel="002457C4">
          <w:delText xml:space="preserve"> be considered for </w:delText>
        </w:r>
        <w:r w:rsidR="00BA471D" w:rsidDel="002457C4">
          <w:delText xml:space="preserve">potential inclusion in </w:delText>
        </w:r>
        <w:r w:rsidR="00096DED" w:rsidDel="002457C4">
          <w:delText>derivat</w:delText>
        </w:r>
        <w:r w:rsidR="00BA471D" w:rsidDel="002457C4">
          <w:delText>iv</w:delText>
        </w:r>
        <w:r w:rsidR="00096DED" w:rsidDel="002457C4">
          <w:delText>e logical and physical models.</w:delText>
        </w:r>
      </w:del>
    </w:p>
    <w:p w14:paraId="0C238784" w14:textId="77777777" w:rsidR="00782655" w:rsidRDefault="00782655">
      <w:pPr>
        <w:pStyle w:val="Heading2nospace"/>
        <w:rPr>
          <w:ins w:id="1367" w:author="Aziz Boxwala" w:date="2014-08-08T20:36:00Z"/>
        </w:rPr>
        <w:pPrChange w:id="1368" w:author="Aziz Boxwala" w:date="2014-08-08T19:55:00Z">
          <w:pPr>
            <w:pStyle w:val="Heading3"/>
          </w:pPr>
        </w:pPrChange>
      </w:pPr>
      <w:bookmarkStart w:id="1369" w:name="_Toc396502244"/>
      <w:moveToRangeStart w:id="1370" w:author="Aziz Boxwala" w:date="2014-08-08T19:55:00Z" w:name="move395291065"/>
      <w:moveTo w:id="1371" w:author="Aziz Boxwala" w:date="2014-08-08T19:55:00Z">
        <w:r w:rsidRPr="005E5B07">
          <w:t>Out of scope</w:t>
        </w:r>
      </w:moveTo>
      <w:bookmarkEnd w:id="1369"/>
    </w:p>
    <w:p w14:paraId="23FA7BDA" w14:textId="3C5D857E" w:rsidR="00151554" w:rsidRPr="00D3762F" w:rsidRDefault="00151554">
      <w:pPr>
        <w:pPrChange w:id="1372" w:author="Aziz Boxwala" w:date="2014-08-08T20:37:00Z">
          <w:pPr>
            <w:pStyle w:val="Heading3"/>
          </w:pPr>
        </w:pPrChange>
      </w:pPr>
      <w:ins w:id="1373" w:author="Aziz Boxwala" w:date="2014-08-08T20:37:00Z">
        <w:r>
          <w:t>The items noted in this section are considered out of scope of the QIDAM specification.</w:t>
        </w:r>
      </w:ins>
    </w:p>
    <w:p w14:paraId="4A128874" w14:textId="2E329EDF" w:rsidR="00782655" w:rsidRPr="005E5B07" w:rsidRDefault="00782655">
      <w:pPr>
        <w:pStyle w:val="ListParagraph"/>
        <w:numPr>
          <w:ilvl w:val="0"/>
          <w:numId w:val="45"/>
        </w:numPr>
        <w:pPrChange w:id="1374" w:author="Aziz Boxwala" w:date="2014-08-08T20:38:00Z">
          <w:pPr>
            <w:spacing w:after="120"/>
            <w:contextualSpacing/>
          </w:pPr>
        </w:pPrChange>
      </w:pPr>
      <w:moveTo w:id="1375" w:author="Aziz Boxwala" w:date="2014-08-08T19:55:00Z">
        <w:r>
          <w:t>The language used to specify data mapping expressions or other expressions is not in scope of the QIDAM.</w:t>
        </w:r>
      </w:moveTo>
    </w:p>
    <w:moveToRangeEnd w:id="1370"/>
    <w:p w14:paraId="0D7FCBBA" w14:textId="6AD70199" w:rsidR="00782655" w:rsidRPr="00D40CC2" w:rsidRDefault="00782655">
      <w:pPr>
        <w:pStyle w:val="ListParagraph"/>
        <w:numPr>
          <w:ilvl w:val="0"/>
          <w:numId w:val="45"/>
        </w:numPr>
        <w:pPrChange w:id="1376" w:author="Aziz Boxwala" w:date="2014-08-08T20:38:00Z">
          <w:pPr>
            <w:pStyle w:val="BodyText"/>
          </w:pPr>
        </w:pPrChange>
      </w:pPr>
      <w:ins w:id="1377" w:author="Aziz Boxwala" w:date="2014-08-08T19:57:00Z">
        <w:r>
          <w:t>The approach to extending the derivative models of</w:t>
        </w:r>
      </w:ins>
      <w:ins w:id="1378" w:author="Aziz Boxwala" w:date="2014-08-08T20:38:00Z">
        <w:r w:rsidR="00151554">
          <w:t xml:space="preserve"> the</w:t>
        </w:r>
      </w:ins>
      <w:ins w:id="1379" w:author="Aziz Boxwala" w:date="2014-08-08T19:57:00Z">
        <w:r>
          <w:t xml:space="preserve"> QIDAM (i.e., the logical and physical models) is not part of the conceptual model, the scope of this document.</w:t>
        </w:r>
      </w:ins>
      <w:ins w:id="1380" w:author="Aziz Boxwala" w:date="2014-08-08T20:01:00Z">
        <w:r>
          <w:t xml:space="preserve"> Therefore, this document does not specify an extension mechanism.</w:t>
        </w:r>
      </w:ins>
    </w:p>
    <w:p w14:paraId="6EB65F9C" w14:textId="77777777" w:rsidR="001F5C6F" w:rsidRDefault="001F5C6F">
      <w:pPr>
        <w:pPrChange w:id="1381" w:author="Aziz Boxwala" w:date="2014-08-08T20:37:00Z">
          <w:pPr>
            <w:spacing w:after="120"/>
          </w:pPr>
        </w:pPrChange>
      </w:pPr>
    </w:p>
    <w:p w14:paraId="3C6CB79A" w14:textId="0B6F3078" w:rsidR="00B90B95" w:rsidRDefault="00B90B95">
      <w:pPr>
        <w:pPrChange w:id="1382" w:author="Aziz Boxwala" w:date="2014-08-08T20:37:00Z">
          <w:pPr>
            <w:pStyle w:val="BodyText"/>
          </w:pPr>
        </w:pPrChange>
      </w:pPr>
    </w:p>
    <w:p w14:paraId="792C58F0" w14:textId="4E96CC5B" w:rsidR="00CB45A1" w:rsidRDefault="002C28C6" w:rsidP="00DA3D43">
      <w:pPr>
        <w:pStyle w:val="Heading1"/>
        <w:rPr>
          <w:lang w:val="en-US"/>
        </w:rPr>
      </w:pPr>
      <w:bookmarkStart w:id="1383" w:name="_Toc396502245"/>
      <w:bookmarkStart w:id="1384" w:name="_Toc219652710"/>
      <w:r>
        <w:rPr>
          <w:lang w:val="en-US"/>
        </w:rPr>
        <w:lastRenderedPageBreak/>
        <w:t>Model Overview</w:t>
      </w:r>
      <w:bookmarkEnd w:id="1383"/>
    </w:p>
    <w:p w14:paraId="3B1266FB" w14:textId="77777777" w:rsidR="00D44648" w:rsidRDefault="00092107" w:rsidP="00346FD1">
      <w:pPr>
        <w:pStyle w:val="Heading2"/>
        <w:rPr>
          <w:ins w:id="1385" w:author="Aziz Boxwala" w:date="2014-08-11T22:17:00Z"/>
        </w:rPr>
      </w:pPr>
      <w:bookmarkStart w:id="1386" w:name="_Toc396502246"/>
      <w:r>
        <w:t>Design</w:t>
      </w:r>
      <w:bookmarkEnd w:id="1386"/>
    </w:p>
    <w:p w14:paraId="72F3884E" w14:textId="087A03A0" w:rsidR="00092107" w:rsidRDefault="00D44648">
      <w:pPr>
        <w:pStyle w:val="Heading3nospace"/>
        <w:rPr>
          <w:ins w:id="1387" w:author="Aziz Boxwala" w:date="2014-08-11T15:06:00Z"/>
        </w:rPr>
        <w:pPrChange w:id="1388" w:author="Aziz Boxwala" w:date="2014-08-11T22:17:00Z">
          <w:pPr>
            <w:pStyle w:val="Heading2"/>
          </w:pPr>
        </w:pPrChange>
      </w:pPr>
      <w:bookmarkStart w:id="1389" w:name="_Toc396502247"/>
      <w:ins w:id="1390" w:author="Aziz Boxwala" w:date="2014-08-11T22:17:00Z">
        <w:r>
          <w:t>Approach</w:t>
        </w:r>
      </w:ins>
      <w:bookmarkEnd w:id="1389"/>
      <w:del w:id="1391" w:author="Aziz Boxwala" w:date="2014-08-11T22:17:00Z">
        <w:r w:rsidR="00092107" w:rsidDel="00D44648">
          <w:delText xml:space="preserve"> </w:delText>
        </w:r>
      </w:del>
    </w:p>
    <w:p w14:paraId="4CB34544" w14:textId="71B72E70" w:rsidR="001A56C4" w:rsidRDefault="001A56C4">
      <w:pPr>
        <w:pStyle w:val="BodyText"/>
        <w:rPr>
          <w:ins w:id="1392" w:author="Aziz Boxwala" w:date="2014-08-11T15:07:00Z"/>
        </w:rPr>
        <w:pPrChange w:id="1393" w:author="Aziz Boxwala" w:date="2014-08-11T15:06:00Z">
          <w:pPr>
            <w:pStyle w:val="Heading2"/>
          </w:pPr>
        </w:pPrChange>
      </w:pPr>
      <w:ins w:id="1394" w:author="Aziz Boxwala" w:date="2014-08-11T15:06:00Z">
        <w:r>
          <w:rPr>
            <w:lang w:eastAsia="x-none"/>
          </w:rPr>
          <w:t xml:space="preserve">The core concept </w:t>
        </w:r>
      </w:ins>
      <w:ins w:id="1395" w:author="Aziz Boxwala" w:date="2014-08-22T10:42:00Z">
        <w:r w:rsidR="00680C53">
          <w:rPr>
            <w:lang w:eastAsia="x-none"/>
          </w:rPr>
          <w:t xml:space="preserve">for representing patient data </w:t>
        </w:r>
      </w:ins>
      <w:ins w:id="1396" w:author="Aziz Boxwala" w:date="2014-08-11T15:06:00Z">
        <w:r>
          <w:rPr>
            <w:lang w:eastAsia="x-none"/>
          </w:rPr>
          <w:t xml:space="preserve">in the QIDAM is a class called ClinicalStatement. </w:t>
        </w:r>
      </w:ins>
      <w:ins w:id="1397" w:author="Aziz Boxwala" w:date="2014-08-11T15:07:00Z">
        <w:r>
          <w:rPr>
            <w:lang w:eastAsia="x-none"/>
          </w:rPr>
          <w:t>The model d</w:t>
        </w:r>
        <w:r w:rsidR="00E67FC0">
          <w:rPr>
            <w:lang w:eastAsia="x-none"/>
          </w:rPr>
          <w:t>ivides</w:t>
        </w:r>
        <w:r>
          <w:rPr>
            <w:lang w:eastAsia="x-none"/>
          </w:rPr>
          <w:t xml:space="preserve"> clinical statements into three </w:t>
        </w:r>
      </w:ins>
      <w:ins w:id="1398" w:author="Aziz Boxwala" w:date="2014-08-22T10:42:00Z">
        <w:r w:rsidR="00680C53">
          <w:rPr>
            <w:lang w:eastAsia="x-none"/>
          </w:rPr>
          <w:t xml:space="preserve">broad </w:t>
        </w:r>
      </w:ins>
      <w:ins w:id="1399" w:author="Aziz Boxwala" w:date="2014-08-11T15:07:00Z">
        <w:r>
          <w:rPr>
            <w:lang w:eastAsia="x-none"/>
          </w:rPr>
          <w:t>types:</w:t>
        </w:r>
      </w:ins>
    </w:p>
    <w:p w14:paraId="00273133" w14:textId="4839D60D" w:rsidR="001A56C4" w:rsidRDefault="001A56C4">
      <w:pPr>
        <w:pStyle w:val="BodyText"/>
        <w:numPr>
          <w:ilvl w:val="0"/>
          <w:numId w:val="46"/>
        </w:numPr>
        <w:rPr>
          <w:ins w:id="1400" w:author="Aziz Boxwala" w:date="2014-08-11T15:07:00Z"/>
        </w:rPr>
        <w:pPrChange w:id="1401" w:author="Aziz Boxwala" w:date="2014-08-11T15:08:00Z">
          <w:pPr>
            <w:pStyle w:val="Heading2"/>
          </w:pPr>
        </w:pPrChange>
      </w:pPr>
      <w:ins w:id="1402" w:author="Aziz Boxwala" w:date="2014-08-11T15:07:00Z">
        <w:r w:rsidRPr="00E67FC0">
          <w:rPr>
            <w:b/>
            <w:lang w:eastAsia="x-none"/>
            <w:rPrChange w:id="1403" w:author="Aziz Boxwala" w:date="2014-08-11T15:14:00Z">
              <w:rPr/>
            </w:rPrChange>
          </w:rPr>
          <w:t>StatementOfOccurrence</w:t>
        </w:r>
      </w:ins>
      <w:ins w:id="1404" w:author="Aziz Boxwala" w:date="2014-08-11T15:08:00Z">
        <w:r w:rsidR="00E67FC0">
          <w:rPr>
            <w:lang w:eastAsia="x-none"/>
          </w:rPr>
          <w:t xml:space="preserve">: </w:t>
        </w:r>
      </w:ins>
      <w:ins w:id="1405" w:author="Aziz Boxwala" w:date="2014-08-11T15:11:00Z">
        <w:r w:rsidR="00E67FC0">
          <w:rPr>
            <w:lang w:eastAsia="x-none"/>
          </w:rPr>
          <w:t>This statement indicates the occurrence of an event</w:t>
        </w:r>
      </w:ins>
      <w:ins w:id="1406" w:author="Aziz Boxwala" w:date="2014-08-11T15:12:00Z">
        <w:r w:rsidR="00E67FC0">
          <w:rPr>
            <w:lang w:eastAsia="x-none"/>
          </w:rPr>
          <w:t xml:space="preserve"> (e.g., pne</w:t>
        </w:r>
      </w:ins>
      <w:ins w:id="1407" w:author="Aziz Boxwala" w:date="2014-08-11T15:13:00Z">
        <w:r w:rsidR="00E67FC0">
          <w:rPr>
            <w:lang w:eastAsia="x-none"/>
          </w:rPr>
          <w:t>umonia)</w:t>
        </w:r>
      </w:ins>
      <w:ins w:id="1408" w:author="Aziz Boxwala" w:date="2014-08-11T15:11:00Z">
        <w:r w:rsidR="00E67FC0">
          <w:rPr>
            <w:lang w:eastAsia="x-none"/>
          </w:rPr>
          <w:t xml:space="preserve"> or an action</w:t>
        </w:r>
      </w:ins>
      <w:ins w:id="1409" w:author="Aziz Boxwala" w:date="2014-08-11T15:13:00Z">
        <w:r w:rsidR="00E67FC0">
          <w:rPr>
            <w:lang w:eastAsia="x-none"/>
          </w:rPr>
          <w:t xml:space="preserve"> (</w:t>
        </w:r>
      </w:ins>
      <w:ins w:id="1410" w:author="Aziz Boxwala" w:date="2014-08-11T15:14:00Z">
        <w:r w:rsidR="00E67FC0">
          <w:rPr>
            <w:lang w:eastAsia="x-none"/>
          </w:rPr>
          <w:t xml:space="preserve">e.g., </w:t>
        </w:r>
      </w:ins>
      <w:ins w:id="1411" w:author="Aziz Boxwala" w:date="2014-08-11T15:13:00Z">
        <w:r w:rsidR="003C251A">
          <w:rPr>
            <w:lang w:eastAsia="x-none"/>
          </w:rPr>
          <w:t>administration of digoxin</w:t>
        </w:r>
        <w:r w:rsidR="00E67FC0">
          <w:rPr>
            <w:lang w:eastAsia="x-none"/>
          </w:rPr>
          <w:t>)</w:t>
        </w:r>
      </w:ins>
      <w:ins w:id="1412" w:author="Aziz Boxwala" w:date="2014-08-11T15:11:00Z">
        <w:r w:rsidR="00E67FC0">
          <w:rPr>
            <w:lang w:eastAsia="x-none"/>
          </w:rPr>
          <w:t xml:space="preserve"> related to the patient’s health.</w:t>
        </w:r>
      </w:ins>
    </w:p>
    <w:p w14:paraId="2E5C0973" w14:textId="6224FF8A" w:rsidR="001A56C4" w:rsidRDefault="001A56C4">
      <w:pPr>
        <w:pStyle w:val="BodyText"/>
        <w:numPr>
          <w:ilvl w:val="0"/>
          <w:numId w:val="46"/>
        </w:numPr>
        <w:rPr>
          <w:ins w:id="1413" w:author="Aziz Boxwala" w:date="2014-08-11T15:08:00Z"/>
        </w:rPr>
        <w:pPrChange w:id="1414" w:author="Aziz Boxwala" w:date="2014-08-11T15:08:00Z">
          <w:pPr>
            <w:pStyle w:val="Heading2"/>
          </w:pPr>
        </w:pPrChange>
      </w:pPr>
      <w:ins w:id="1415" w:author="Aziz Boxwala" w:date="2014-08-11T15:08:00Z">
        <w:r w:rsidRPr="00E67FC0">
          <w:rPr>
            <w:b/>
            <w:lang w:eastAsia="x-none"/>
            <w:rPrChange w:id="1416" w:author="Aziz Boxwala" w:date="2014-08-11T15:14:00Z">
              <w:rPr/>
            </w:rPrChange>
          </w:rPr>
          <w:t>StatementOfNonOccurrence</w:t>
        </w:r>
      </w:ins>
      <w:ins w:id="1417" w:author="Aziz Boxwala" w:date="2014-08-11T15:11:00Z">
        <w:r w:rsidR="00E67FC0">
          <w:rPr>
            <w:lang w:eastAsia="x-none"/>
          </w:rPr>
          <w:t>: This statement indicates that a specified type of event or an action did not</w:t>
        </w:r>
      </w:ins>
      <w:ins w:id="1418" w:author="Aziz Boxwala" w:date="2014-08-11T15:12:00Z">
        <w:r w:rsidR="00E67FC0">
          <w:rPr>
            <w:lang w:eastAsia="x-none"/>
          </w:rPr>
          <w:t xml:space="preserve"> occur</w:t>
        </w:r>
      </w:ins>
      <w:ins w:id="1419" w:author="Aziz Boxwala" w:date="2014-08-11T15:14:00Z">
        <w:r w:rsidR="00E67FC0">
          <w:rPr>
            <w:lang w:eastAsia="x-none"/>
          </w:rPr>
          <w:t>.</w:t>
        </w:r>
      </w:ins>
    </w:p>
    <w:p w14:paraId="7C3D8F63" w14:textId="79E85C2C" w:rsidR="001A56C4" w:rsidRDefault="001A56C4">
      <w:pPr>
        <w:pStyle w:val="BodyText"/>
        <w:numPr>
          <w:ilvl w:val="0"/>
          <w:numId w:val="46"/>
        </w:numPr>
        <w:rPr>
          <w:ins w:id="1420" w:author="Aziz Boxwala" w:date="2014-08-11T15:08:00Z"/>
        </w:rPr>
        <w:pPrChange w:id="1421" w:author="Aziz Boxwala" w:date="2014-08-11T15:08:00Z">
          <w:pPr>
            <w:pStyle w:val="Heading2"/>
          </w:pPr>
        </w:pPrChange>
      </w:pPr>
      <w:ins w:id="1422" w:author="Aziz Boxwala" w:date="2014-08-11T15:08:00Z">
        <w:r w:rsidRPr="00E67FC0">
          <w:rPr>
            <w:b/>
            <w:lang w:eastAsia="x-none"/>
            <w:rPrChange w:id="1423" w:author="Aziz Boxwala" w:date="2014-08-11T15:14:00Z">
              <w:rPr/>
            </w:rPrChange>
          </w:rPr>
          <w:t>StatementOfUnknownOccurrence</w:t>
        </w:r>
      </w:ins>
      <w:ins w:id="1424" w:author="Aziz Boxwala" w:date="2014-08-11T15:12:00Z">
        <w:r w:rsidR="00E67FC0">
          <w:rPr>
            <w:lang w:eastAsia="x-none"/>
          </w:rPr>
          <w:t xml:space="preserve">: This statement indicates that it is unknown if a specified type of </w:t>
        </w:r>
      </w:ins>
      <w:ins w:id="1425" w:author="Aziz Boxwala" w:date="2014-08-11T15:14:00Z">
        <w:r w:rsidR="00E67FC0">
          <w:rPr>
            <w:lang w:eastAsia="x-none"/>
          </w:rPr>
          <w:t>an event or action occurred.</w:t>
        </w:r>
      </w:ins>
    </w:p>
    <w:p w14:paraId="7D743187" w14:textId="36BAD3ED" w:rsidR="00C771A2" w:rsidRDefault="00C0776C">
      <w:pPr>
        <w:pStyle w:val="BodyText"/>
        <w:rPr>
          <w:ins w:id="1426" w:author="Aziz Boxwala" w:date="2014-08-22T10:50:00Z"/>
        </w:rPr>
        <w:pPrChange w:id="1427" w:author="Aziz Boxwala" w:date="2014-08-11T15:06:00Z">
          <w:pPr>
            <w:pStyle w:val="Heading2"/>
          </w:pPr>
        </w:pPrChange>
      </w:pPr>
      <w:ins w:id="1428" w:author="Aziz Boxwala" w:date="2014-08-11T15:23:00Z">
        <w:r>
          <w:rPr>
            <w:lang w:eastAsia="x-none"/>
          </w:rPr>
          <w:t xml:space="preserve">Each of these types of clinical statements, besides containing metadata about the statement, </w:t>
        </w:r>
      </w:ins>
      <w:ins w:id="1429" w:author="Aziz Boxwala" w:date="2014-08-22T10:46:00Z">
        <w:r w:rsidR="00680C53">
          <w:rPr>
            <w:lang w:eastAsia="x-none"/>
          </w:rPr>
          <w:t>include</w:t>
        </w:r>
      </w:ins>
      <w:ins w:id="1430" w:author="Aziz Boxwala" w:date="2014-08-11T15:23:00Z">
        <w:r>
          <w:rPr>
            <w:lang w:eastAsia="x-none"/>
          </w:rPr>
          <w:t xml:space="preserve"> a topic and a modality</w:t>
        </w:r>
      </w:ins>
      <w:ins w:id="1431" w:author="Aziz Boxwala" w:date="2014-08-11T18:45:00Z">
        <w:r w:rsidR="000466B1">
          <w:rPr>
            <w:lang w:eastAsia="x-none"/>
          </w:rPr>
          <w:t xml:space="preserve"> </w:t>
        </w:r>
      </w:ins>
      <w:ins w:id="1432" w:author="Aziz Boxwala" w:date="2014-08-11T18:46:00Z">
        <w:r w:rsidR="000466B1">
          <w:rPr>
            <w:lang w:eastAsia="x-none"/>
          </w:rPr>
          <w:t>(</w:t>
        </w:r>
        <w:r w:rsidR="000466B1">
          <w:rPr>
            <w:lang w:eastAsia="x-none"/>
          </w:rPr>
          <w:fldChar w:fldCharType="begin"/>
        </w:r>
        <w:r w:rsidR="000466B1">
          <w:rPr>
            <w:lang w:eastAsia="x-none"/>
          </w:rPr>
          <w:instrText xml:space="preserve"> REF _Ref395546105 \h </w:instrText>
        </w:r>
      </w:ins>
      <w:r w:rsidR="000466B1">
        <w:rPr>
          <w:lang w:eastAsia="x-none"/>
        </w:rPr>
      </w:r>
      <w:r w:rsidR="000466B1">
        <w:rPr>
          <w:lang w:eastAsia="x-none"/>
        </w:rPr>
        <w:fldChar w:fldCharType="separate"/>
      </w:r>
      <w:ins w:id="1433" w:author="Aziz Boxwala" w:date="2014-08-22T20:21:00Z">
        <w:r w:rsidR="00EB26E0">
          <w:t>Figure 3</w:t>
        </w:r>
      </w:ins>
      <w:ins w:id="1434" w:author="Aziz Boxwala" w:date="2014-08-11T18:46:00Z">
        <w:r w:rsidR="000466B1">
          <w:rPr>
            <w:lang w:eastAsia="x-none"/>
          </w:rPr>
          <w:fldChar w:fldCharType="end"/>
        </w:r>
        <w:r w:rsidR="000466B1">
          <w:rPr>
            <w:lang w:eastAsia="x-none"/>
          </w:rPr>
          <w:t>)</w:t>
        </w:r>
      </w:ins>
      <w:ins w:id="1435" w:author="Aziz Boxwala" w:date="2014-08-11T15:23:00Z">
        <w:r>
          <w:rPr>
            <w:lang w:eastAsia="x-none"/>
          </w:rPr>
          <w:t xml:space="preserve">. The topic is </w:t>
        </w:r>
      </w:ins>
      <w:ins w:id="1436" w:author="Aziz Boxwala" w:date="2014-08-11T15:24:00Z">
        <w:r>
          <w:rPr>
            <w:lang w:eastAsia="x-none"/>
          </w:rPr>
          <w:t>the subject matter of the statement such as a symptom, a test result, a procedure, or an immunization. The modality describes the way the topic exists,</w:t>
        </w:r>
      </w:ins>
      <w:ins w:id="1437" w:author="Aziz Boxwala" w:date="2014-08-11T15:25:00Z">
        <w:r>
          <w:rPr>
            <w:lang w:eastAsia="x-none"/>
          </w:rPr>
          <w:t xml:space="preserve"> happens, or is</w:t>
        </w:r>
      </w:ins>
      <w:ins w:id="1438" w:author="Aziz Boxwala" w:date="2014-08-11T15:24:00Z">
        <w:r>
          <w:rPr>
            <w:lang w:eastAsia="x-none"/>
          </w:rPr>
          <w:t xml:space="preserve"> exp</w:t>
        </w:r>
        <w:r w:rsidR="00C771A2">
          <w:rPr>
            <w:lang w:eastAsia="x-none"/>
          </w:rPr>
          <w:t>erienced, e.g., an observation, an order, a plan.</w:t>
        </w:r>
      </w:ins>
      <w:ins w:id="1439" w:author="Aziz Boxwala" w:date="2014-08-11T16:41:00Z">
        <w:r w:rsidR="00F80DCB">
          <w:rPr>
            <w:lang w:eastAsia="x-none"/>
          </w:rPr>
          <w:t xml:space="preserve"> Thus, a patient</w:t>
        </w:r>
      </w:ins>
      <w:ins w:id="1440" w:author="Aziz Boxwala" w:date="2014-08-11T16:42:00Z">
        <w:r w:rsidR="00F80DCB">
          <w:rPr>
            <w:lang w:eastAsia="x-none"/>
          </w:rPr>
          <w:t xml:space="preserve">’s diagnosis would be constructed as a statement of occurrence having as topic a condition and as modality an observation. Similarly, a history of a procedure would be a statement of occurrence </w:t>
        </w:r>
      </w:ins>
      <w:ins w:id="1441" w:author="Aziz Boxwala" w:date="2014-08-11T16:44:00Z">
        <w:r w:rsidR="00F80DCB">
          <w:rPr>
            <w:lang w:eastAsia="x-none"/>
          </w:rPr>
          <w:t xml:space="preserve">having a </w:t>
        </w:r>
      </w:ins>
      <w:ins w:id="1442" w:author="Aziz Boxwala" w:date="2014-08-11T16:42:00Z">
        <w:r w:rsidR="00F80DCB">
          <w:rPr>
            <w:lang w:eastAsia="x-none"/>
          </w:rPr>
          <w:t xml:space="preserve">procedure </w:t>
        </w:r>
      </w:ins>
      <w:ins w:id="1443" w:author="Aziz Boxwala" w:date="2014-08-11T16:44:00Z">
        <w:r w:rsidR="003C251A">
          <w:rPr>
            <w:lang w:eastAsia="x-none"/>
          </w:rPr>
          <w:t>as the</w:t>
        </w:r>
        <w:r w:rsidR="00F80DCB">
          <w:rPr>
            <w:lang w:eastAsia="x-none"/>
          </w:rPr>
          <w:t xml:space="preserve"> topic</w:t>
        </w:r>
      </w:ins>
      <w:ins w:id="1444" w:author="Aziz Boxwala" w:date="2014-08-11T21:47:00Z">
        <w:r w:rsidR="003C251A">
          <w:rPr>
            <w:lang w:eastAsia="x-none"/>
          </w:rPr>
          <w:t xml:space="preserve"> and</w:t>
        </w:r>
      </w:ins>
      <w:ins w:id="1445" w:author="Aziz Boxwala" w:date="2014-08-11T16:44:00Z">
        <w:r w:rsidR="00F80DCB">
          <w:rPr>
            <w:lang w:eastAsia="x-none"/>
          </w:rPr>
          <w:t xml:space="preserve"> </w:t>
        </w:r>
      </w:ins>
      <w:ins w:id="1446" w:author="Aziz Boxwala" w:date="2014-08-11T16:42:00Z">
        <w:r w:rsidR="00F80DCB">
          <w:rPr>
            <w:lang w:eastAsia="x-none"/>
          </w:rPr>
          <w:t>performance</w:t>
        </w:r>
      </w:ins>
      <w:ins w:id="1447" w:author="Aziz Boxwala" w:date="2014-08-11T16:44:00Z">
        <w:r w:rsidR="003C251A">
          <w:rPr>
            <w:lang w:eastAsia="x-none"/>
          </w:rPr>
          <w:t xml:space="preserve"> as the</w:t>
        </w:r>
        <w:r w:rsidR="00F80DCB">
          <w:rPr>
            <w:lang w:eastAsia="x-none"/>
          </w:rPr>
          <w:t xml:space="preserve"> modality</w:t>
        </w:r>
      </w:ins>
      <w:ins w:id="1448" w:author="Aziz Boxwala" w:date="2014-08-11T16:42:00Z">
        <w:r w:rsidR="00F80DCB">
          <w:rPr>
            <w:lang w:eastAsia="x-none"/>
          </w:rPr>
          <w:t>.</w:t>
        </w:r>
      </w:ins>
      <w:ins w:id="1449" w:author="Aziz Boxwala" w:date="2014-08-11T16:53:00Z">
        <w:r w:rsidR="00B028B7">
          <w:rPr>
            <w:lang w:eastAsia="x-none"/>
          </w:rPr>
          <w:t xml:space="preserve"> The figure below illustrates the examples.</w:t>
        </w:r>
      </w:ins>
      <w:ins w:id="1450" w:author="Aziz Boxwala" w:date="2014-08-22T10:47:00Z">
        <w:r w:rsidR="00680C53">
          <w:rPr>
            <w:lang w:eastAsia="x-none"/>
          </w:rPr>
          <w:t xml:space="preserve"> The modalities and topics are defined as classes which can then have attributes specific to the type of modality or topic (e.g., the immunization topic has a vaccine attribute).</w:t>
        </w:r>
      </w:ins>
    </w:p>
    <w:p w14:paraId="4255B8E0" w14:textId="4C50CFAE" w:rsidR="00B028B7" w:rsidRDefault="006330DD">
      <w:pPr>
        <w:pStyle w:val="BodyText"/>
        <w:rPr>
          <w:ins w:id="1451" w:author="Aziz Boxwala" w:date="2014-08-11T16:59:00Z"/>
        </w:rPr>
        <w:pPrChange w:id="1452" w:author="Aziz Boxwala" w:date="2014-08-11T15:06:00Z">
          <w:pPr>
            <w:pStyle w:val="Heading2"/>
          </w:pPr>
        </w:pPrChange>
      </w:pPr>
      <w:ins w:id="1453" w:author="Aziz Boxwala" w:date="2014-08-22T10:51:00Z">
        <w:r>
          <w:rPr>
            <w:rPrChange w:id="1454" w:author="Unknown">
              <w:rPr/>
            </w:rPrChange>
          </w:rPr>
          <mc:AlternateContent>
            <mc:Choice Requires="wps">
              <w:drawing>
                <wp:anchor distT="0" distB="0" distL="114300" distR="114300" simplePos="0" relativeHeight="251741184" behindDoc="0" locked="0" layoutInCell="1" allowOverlap="1" wp14:anchorId="101BF705" wp14:editId="644ECB39">
                  <wp:simplePos x="0" y="0"/>
                  <wp:positionH relativeFrom="column">
                    <wp:align>center</wp:align>
                  </wp:positionH>
                  <wp:positionV relativeFrom="paragraph">
                    <wp:posOffset>1005840</wp:posOffset>
                  </wp:positionV>
                  <wp:extent cx="5907024" cy="859536"/>
                  <wp:effectExtent l="0" t="0" r="0" b="0"/>
                  <wp:wrapTopAndBottom/>
                  <wp:docPr id="37" name="Text Box 37"/>
                  <wp:cNvGraphicFramePr/>
                  <a:graphic xmlns:a="http://schemas.openxmlformats.org/drawingml/2006/main">
                    <a:graphicData uri="http://schemas.microsoft.com/office/word/2010/wordprocessingShape">
                      <wps:wsp>
                        <wps:cNvSpPr txBox="1"/>
                        <wps:spPr>
                          <a:xfrm>
                            <a:off x="0" y="0"/>
                            <a:ext cx="5907024" cy="859536"/>
                          </a:xfrm>
                          <a:prstGeom prst="rect">
                            <a:avLst/>
                          </a:prstGeom>
                          <a:solidFill>
                            <a:prstClr val="white"/>
                          </a:solidFill>
                          <a:ln>
                            <a:noFill/>
                          </a:ln>
                          <a:effectLst/>
                        </wps:spPr>
                        <wps:txbx>
                          <w:txbxContent>
                            <w:p w14:paraId="3233D9E5" w14:textId="77777777" w:rsidR="00EA2BB5" w:rsidRPr="002E0BF1" w:rsidRDefault="00EA2BB5">
                              <w:pPr>
                                <w:pStyle w:val="Caption"/>
                                <w:ind w:left="0"/>
                                <w:pPrChange w:id="1455" w:author="Aziz Boxwala" w:date="2014-08-11T19:01:00Z">
                                  <w:pPr>
                                    <w:pStyle w:val="BodyText"/>
                                  </w:pPr>
                                </w:pPrChange>
                              </w:pPr>
                              <w:bookmarkStart w:id="1456" w:name="_Ref395546105"/>
                              <w:bookmarkStart w:id="1457" w:name="_Toc396502603"/>
                              <w:ins w:id="1458" w:author="Aziz Boxwala" w:date="2014-08-11T18:42:00Z">
                                <w:r>
                                  <w:t xml:space="preserve">Figure </w:t>
                                </w:r>
                                <w:r>
                                  <w:fldChar w:fldCharType="begin"/>
                                </w:r>
                                <w:r>
                                  <w:instrText xml:space="preserve"> SEQ Figure \* ARABIC </w:instrText>
                                </w:r>
                              </w:ins>
                              <w:r>
                                <w:fldChar w:fldCharType="separate"/>
                              </w:r>
                              <w:ins w:id="1459" w:author="Aziz Boxwala" w:date="2014-08-22T10:53:00Z">
                                <w:r>
                                  <w:t>3</w:t>
                                </w:r>
                              </w:ins>
                              <w:ins w:id="1460" w:author="Aziz Boxwala" w:date="2014-08-11T18:42:00Z">
                                <w:r>
                                  <w:fldChar w:fldCharType="end"/>
                                </w:r>
                                <w:bookmarkEnd w:id="1456"/>
                                <w:r>
                                  <w:t xml:space="preserve">. </w:t>
                                </w:r>
                              </w:ins>
                              <w:ins w:id="1461" w:author="Aziz Boxwala" w:date="2014-08-11T18:43:00Z">
                                <w:r>
                                  <w:t xml:space="preserve">Very high-level illustration of the structure of a </w:t>
                                </w:r>
                              </w:ins>
                              <w:ins w:id="1462" w:author="Aziz Boxwala" w:date="2014-08-11T18:42:00Z">
                                <w:r>
                                  <w:t xml:space="preserve">Clinical </w:t>
                                </w:r>
                              </w:ins>
                              <w:ins w:id="1463" w:author="Aziz Boxwala" w:date="2014-08-11T18:43:00Z">
                                <w:r>
                                  <w:t>S</w:t>
                                </w:r>
                              </w:ins>
                              <w:ins w:id="1464" w:author="Aziz Boxwala" w:date="2014-08-11T18:42:00Z">
                                <w:r>
                                  <w:t>tatement.</w:t>
                                </w:r>
                              </w:ins>
                              <w:ins w:id="1465" w:author="Aziz Boxwala" w:date="2014-08-11T18:43:00Z">
                                <w:r>
                                  <w:t xml:space="preserve"> The box on the left shows the design, the boxes in the middle and right illustrate </w:t>
                                </w:r>
                              </w:ins>
                              <w:ins w:id="1466" w:author="Aziz Boxwala" w:date="2014-08-11T18:44:00Z">
                                <w:r>
                                  <w:t xml:space="preserve">examples </w:t>
                                </w:r>
                              </w:ins>
                              <w:ins w:id="1467" w:author="Aziz Boxwala" w:date="2014-08-11T18:45:00Z">
                                <w:r>
                                  <w:t xml:space="preserve">respectively </w:t>
                                </w:r>
                              </w:ins>
                              <w:ins w:id="1468" w:author="Aziz Boxwala" w:date="2014-08-11T18:44:00Z">
                                <w:r>
                                  <w:t xml:space="preserve">of </w:t>
                                </w:r>
                              </w:ins>
                              <w:ins w:id="1469" w:author="Aziz Boxwala" w:date="2014-08-11T18:45:00Z">
                                <w:r>
                                  <w:t xml:space="preserve">a </w:t>
                                </w:r>
                              </w:ins>
                              <w:ins w:id="1470" w:author="Aziz Boxwala" w:date="2014-08-11T18:44:00Z">
                                <w:r>
                                  <w:t xml:space="preserve">statement about a procedure that was performed and a </w:t>
                                </w:r>
                              </w:ins>
                              <w:ins w:id="1471" w:author="Aziz Boxwala" w:date="2014-08-11T18:45:00Z">
                                <w:r>
                                  <w:t xml:space="preserve">statement about a </w:t>
                                </w:r>
                              </w:ins>
                              <w:ins w:id="1472" w:author="Aziz Boxwala" w:date="2014-08-11T18:44:00Z">
                                <w:r>
                                  <w:t xml:space="preserve">condition that </w:t>
                                </w:r>
                              </w:ins>
                              <w:ins w:id="1473" w:author="Aziz Boxwala" w:date="2014-08-11T18:43:00Z">
                                <w:r>
                                  <w:t>was observed.</w:t>
                                </w:r>
                              </w:ins>
                              <w:bookmarkEnd w:id="14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01BF705" id="Text Box 37" o:spid="_x0000_s1027" type="#_x0000_t202" style="position:absolute;margin-left:0;margin-top:79.2pt;width:465.1pt;height:67.7pt;z-index:25174118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" stroked="f">
                  <v:textbox style="mso-fit-shape-to-text:t" inset="0,0,0,0">
                    <w:txbxContent>
                      <w:p w14:paraId="3233D9E5" w14:textId="77777777" w:rsidR="00EA2BB5" w:rsidRPr="002E0BF1" w:rsidRDefault="00EA2BB5">
                        <w:pPr>
                          <w:pStyle w:val="Caption"/>
                          <w:ind w:left="0"/>
                          <w:pPrChange w:id="1474" w:author="Aziz Boxwala" w:date="2014-08-11T19:01:00Z">
                            <w:pPr>
                              <w:pStyle w:val="BodyText"/>
                            </w:pPr>
                          </w:pPrChange>
                        </w:pPr>
                        <w:bookmarkStart w:id="1475" w:name="_Ref395546105"/>
                        <w:bookmarkStart w:id="1476" w:name="_Toc396502603"/>
                        <w:ins w:id="1477" w:author="Aziz Boxwala" w:date="2014-08-11T18:42:00Z">
                          <w:r>
                            <w:t xml:space="preserve">Figure </w:t>
                          </w:r>
                          <w:r>
                            <w:fldChar w:fldCharType="begin"/>
                          </w:r>
                          <w:r>
                            <w:instrText xml:space="preserve"> SEQ Figure \* ARABIC </w:instrText>
                          </w:r>
                        </w:ins>
                        <w:r>
                          <w:fldChar w:fldCharType="separate"/>
                        </w:r>
                        <w:ins w:id="1478" w:author="Aziz Boxwala" w:date="2014-08-22T10:53:00Z">
                          <w:r>
                            <w:t>3</w:t>
                          </w:r>
                        </w:ins>
                        <w:ins w:id="1479" w:author="Aziz Boxwala" w:date="2014-08-11T18:42:00Z">
                          <w:r>
                            <w:fldChar w:fldCharType="end"/>
                          </w:r>
                          <w:bookmarkEnd w:id="1475"/>
                          <w:r>
                            <w:t xml:space="preserve">. </w:t>
                          </w:r>
                        </w:ins>
                        <w:ins w:id="1480" w:author="Aziz Boxwala" w:date="2014-08-11T18:43:00Z">
                          <w:r>
                            <w:t xml:space="preserve">Very high-level illustration of the structure of a </w:t>
                          </w:r>
                        </w:ins>
                        <w:ins w:id="1481" w:author="Aziz Boxwala" w:date="2014-08-11T18:42:00Z">
                          <w:r>
                            <w:t xml:space="preserve">Clinical </w:t>
                          </w:r>
                        </w:ins>
                        <w:ins w:id="1482" w:author="Aziz Boxwala" w:date="2014-08-11T18:43:00Z">
                          <w:r>
                            <w:t>S</w:t>
                          </w:r>
                        </w:ins>
                        <w:ins w:id="1483" w:author="Aziz Boxwala" w:date="2014-08-11T18:42:00Z">
                          <w:r>
                            <w:t>tatement.</w:t>
                          </w:r>
                        </w:ins>
                        <w:ins w:id="1484" w:author="Aziz Boxwala" w:date="2014-08-11T18:43:00Z">
                          <w:r>
                            <w:t xml:space="preserve"> The box on the left shows the design, the boxes in the middle and right illustrate </w:t>
                          </w:r>
                        </w:ins>
                        <w:ins w:id="1485" w:author="Aziz Boxwala" w:date="2014-08-11T18:44:00Z">
                          <w:r>
                            <w:t xml:space="preserve">examples </w:t>
                          </w:r>
                        </w:ins>
                        <w:ins w:id="1486" w:author="Aziz Boxwala" w:date="2014-08-11T18:45:00Z">
                          <w:r>
                            <w:t xml:space="preserve">respectively </w:t>
                          </w:r>
                        </w:ins>
                        <w:ins w:id="1487" w:author="Aziz Boxwala" w:date="2014-08-11T18:44:00Z">
                          <w:r>
                            <w:t xml:space="preserve">of </w:t>
                          </w:r>
                        </w:ins>
                        <w:ins w:id="1488" w:author="Aziz Boxwala" w:date="2014-08-11T18:45:00Z">
                          <w:r>
                            <w:t xml:space="preserve">a </w:t>
                          </w:r>
                        </w:ins>
                        <w:ins w:id="1489" w:author="Aziz Boxwala" w:date="2014-08-11T18:44:00Z">
                          <w:r>
                            <w:t xml:space="preserve">statement about a procedure that was performed and a </w:t>
                          </w:r>
                        </w:ins>
                        <w:ins w:id="1490" w:author="Aziz Boxwala" w:date="2014-08-11T18:45:00Z">
                          <w:r>
                            <w:t xml:space="preserve">statement about a </w:t>
                          </w:r>
                        </w:ins>
                        <w:ins w:id="1491" w:author="Aziz Boxwala" w:date="2014-08-11T18:44:00Z">
                          <w:r>
                            <w:t xml:space="preserve">condition that </w:t>
                          </w:r>
                        </w:ins>
                        <w:ins w:id="1492" w:author="Aziz Boxwala" w:date="2014-08-11T18:43:00Z">
                          <w:r>
                            <w:t>was observed.</w:t>
                          </w:r>
                        </w:ins>
                        <w:bookmarkEnd w:id="1476"/>
                      </w:p>
                    </w:txbxContent>
                  </v:textbox>
                  <w10:wrap type="topAndBottom"/>
                </v:shape>
              </w:pict>
            </mc:Fallback>
          </mc:AlternateContent>
        </w:r>
      </w:ins>
      <w:ins w:id="1493" w:author="Aziz Boxwala" w:date="2014-08-22T10:50:00Z">
        <w:r w:rsidRPr="00561CD1">
          <w:rPr>
            <w:rPrChange w:id="1494" w:author="Unknown">
              <w:rPr>
                <w:b w:val="0"/>
                <w:i w:val="0"/>
              </w:rPr>
            </w:rPrChange>
          </w:rPr>
          <w:drawing>
            <wp:anchor distT="0" distB="0" distL="114300" distR="114300" simplePos="0" relativeHeight="251739136" behindDoc="0" locked="0" layoutInCell="1" allowOverlap="1" wp14:anchorId="613529E9" wp14:editId="454ED678">
              <wp:simplePos x="0" y="0"/>
              <wp:positionH relativeFrom="column">
                <wp:align>center</wp:align>
              </wp:positionH>
              <wp:positionV relativeFrom="paragraph">
                <wp:posOffset>0</wp:posOffset>
              </wp:positionV>
              <wp:extent cx="3099816" cy="1005840"/>
              <wp:effectExtent l="0" t="0" r="5715" b="0"/>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9816" cy="1005840"/>
                      </a:xfrm>
                      <a:prstGeom prst="rect">
                        <a:avLst/>
                      </a:prstGeom>
                      <a:noFill/>
                    </pic:spPr>
                  </pic:pic>
                </a:graphicData>
              </a:graphic>
              <wp14:sizeRelH relativeFrom="page">
                <wp14:pctWidth>0</wp14:pctWidth>
              </wp14:sizeRelH>
              <wp14:sizeRelV relativeFrom="page">
                <wp14:pctHeight>0</wp14:pctHeight>
              </wp14:sizeRelV>
            </wp:anchor>
          </w:drawing>
        </w:r>
      </w:ins>
      <w:ins w:id="1495" w:author="Aziz Boxwala" w:date="2014-08-11T16:59:00Z">
        <w:r w:rsidR="00AA7163">
          <w:rPr>
            <w:lang w:eastAsia="x-none"/>
          </w:rPr>
          <w:t>The QIDAM currently defines two types of topics</w:t>
        </w:r>
      </w:ins>
      <w:ins w:id="1496" w:author="Aziz Boxwala" w:date="2014-08-11T18:47:00Z">
        <w:r w:rsidR="00BF4C00">
          <w:rPr>
            <w:lang w:eastAsia="x-none"/>
          </w:rPr>
          <w:t xml:space="preserve"> (</w:t>
        </w:r>
        <w:r w:rsidR="00BF4C00">
          <w:rPr>
            <w:lang w:eastAsia="x-none"/>
          </w:rPr>
          <w:fldChar w:fldCharType="begin"/>
        </w:r>
        <w:r w:rsidR="00BF4C00">
          <w:rPr>
            <w:lang w:eastAsia="x-none"/>
          </w:rPr>
          <w:instrText xml:space="preserve"> REF _Ref395546190 </w:instrText>
        </w:r>
      </w:ins>
      <w:r w:rsidR="00BF4C00">
        <w:rPr>
          <w:lang w:eastAsia="x-none"/>
        </w:rPr>
        <w:fldChar w:fldCharType="separate"/>
      </w:r>
      <w:ins w:id="1497" w:author="Aziz Boxwala" w:date="2014-08-22T20:21:00Z">
        <w:r w:rsidR="00EB26E0">
          <w:t>Figure 4</w:t>
        </w:r>
      </w:ins>
      <w:ins w:id="1498" w:author="Aziz Boxwala" w:date="2014-08-11T18:47:00Z">
        <w:r w:rsidR="00BF4C00">
          <w:rPr>
            <w:lang w:eastAsia="x-none"/>
          </w:rPr>
          <w:fldChar w:fldCharType="end"/>
        </w:r>
        <w:r w:rsidR="00BF4C00">
          <w:rPr>
            <w:lang w:eastAsia="x-none"/>
          </w:rPr>
          <w:t>)</w:t>
        </w:r>
      </w:ins>
      <w:ins w:id="1499" w:author="Aziz Boxwala" w:date="2014-08-11T16:59:00Z">
        <w:r w:rsidR="00AA7163">
          <w:rPr>
            <w:lang w:eastAsia="x-none"/>
          </w:rPr>
          <w:t>:</w:t>
        </w:r>
      </w:ins>
    </w:p>
    <w:p w14:paraId="38EC7A14" w14:textId="6A71C893" w:rsidR="00AA7163" w:rsidRDefault="00AA7163">
      <w:pPr>
        <w:pStyle w:val="BodyText"/>
        <w:numPr>
          <w:ilvl w:val="0"/>
          <w:numId w:val="47"/>
        </w:numPr>
        <w:rPr>
          <w:ins w:id="1500" w:author="Aziz Boxwala" w:date="2014-08-11T17:00:00Z"/>
        </w:rPr>
        <w:pPrChange w:id="1501" w:author="Aziz Boxwala" w:date="2014-08-11T17:22:00Z">
          <w:pPr>
            <w:pStyle w:val="Heading2"/>
          </w:pPr>
        </w:pPrChange>
      </w:pPr>
      <w:ins w:id="1502" w:author="Aziz Boxwala" w:date="2014-08-11T17:00:00Z">
        <w:r w:rsidRPr="00AB1C91">
          <w:rPr>
            <w:b/>
            <w:lang w:eastAsia="x-none"/>
            <w:rPrChange w:id="1503" w:author="Aziz Boxwala" w:date="2014-08-11T17:22:00Z">
              <w:rPr/>
            </w:rPrChange>
          </w:rPr>
          <w:t>Act</w:t>
        </w:r>
      </w:ins>
      <w:ins w:id="1504" w:author="Aziz Boxwala" w:date="2014-08-11T17:22:00Z">
        <w:r w:rsidR="00AB1C91">
          <w:rPr>
            <w:lang w:eastAsia="x-none"/>
          </w:rPr>
          <w:t xml:space="preserve">: </w:t>
        </w:r>
      </w:ins>
      <w:ins w:id="1505" w:author="Aziz Boxwala" w:date="2014-08-11T17:26:00Z">
        <w:r w:rsidR="006E5059">
          <w:rPr>
            <w:lang w:eastAsia="x-none"/>
          </w:rPr>
          <w:t>Acts are</w:t>
        </w:r>
      </w:ins>
      <w:ins w:id="1506" w:author="Aziz Boxwala" w:date="2014-08-11T17:28:00Z">
        <w:r w:rsidR="006E5059">
          <w:rPr>
            <w:lang w:eastAsia="x-none"/>
          </w:rPr>
          <w:t xml:space="preserve"> things done to a patient to assess or alter their he</w:t>
        </w:r>
      </w:ins>
      <w:ins w:id="1507" w:author="Aziz Boxwala" w:date="2014-08-11T17:26:00Z">
        <w:r w:rsidR="006E5059">
          <w:rPr>
            <w:lang w:eastAsia="x-none"/>
          </w:rPr>
          <w:t xml:space="preserve">alth. Examples are treatment with a medication, measuring the blood pressure, </w:t>
        </w:r>
      </w:ins>
      <w:ins w:id="1508" w:author="Aziz Boxwala" w:date="2014-08-11T17:30:00Z">
        <w:r w:rsidR="006E5059">
          <w:rPr>
            <w:lang w:eastAsia="x-none"/>
          </w:rPr>
          <w:t>performing a chest x-ray.</w:t>
        </w:r>
      </w:ins>
    </w:p>
    <w:p w14:paraId="1C7AB812" w14:textId="6F633557" w:rsidR="00AA7163" w:rsidRDefault="00AA7163">
      <w:pPr>
        <w:pStyle w:val="BodyText"/>
        <w:numPr>
          <w:ilvl w:val="0"/>
          <w:numId w:val="47"/>
        </w:numPr>
        <w:rPr>
          <w:ins w:id="1509" w:author="Aziz Boxwala" w:date="2014-08-11T16:44:00Z"/>
        </w:rPr>
        <w:pPrChange w:id="1510" w:author="Aziz Boxwala" w:date="2014-08-11T17:22:00Z">
          <w:pPr>
            <w:pStyle w:val="Heading2"/>
          </w:pPr>
        </w:pPrChange>
      </w:pPr>
      <w:ins w:id="1511" w:author="Aziz Boxwala" w:date="2014-08-11T17:00:00Z">
        <w:r w:rsidRPr="00AB1C91">
          <w:rPr>
            <w:b/>
            <w:lang w:eastAsia="x-none"/>
            <w:rPrChange w:id="1512" w:author="Aziz Boxwala" w:date="2014-08-11T17:22:00Z">
              <w:rPr/>
            </w:rPrChange>
          </w:rPr>
          <w:t>Observable</w:t>
        </w:r>
      </w:ins>
      <w:ins w:id="1513" w:author="Aziz Boxwala" w:date="2014-08-11T17:22:00Z">
        <w:r w:rsidR="00AB1C91">
          <w:rPr>
            <w:lang w:eastAsia="x-none"/>
          </w:rPr>
          <w:t xml:space="preserve">: </w:t>
        </w:r>
      </w:ins>
      <w:ins w:id="1514" w:author="Aziz Boxwala" w:date="2014-08-11T17:23:00Z">
        <w:r w:rsidR="001B258E">
          <w:rPr>
            <w:lang w:eastAsia="x-none"/>
          </w:rPr>
          <w:t xml:space="preserve">Observables are elements </w:t>
        </w:r>
      </w:ins>
      <w:ins w:id="1515" w:author="Aziz Boxwala" w:date="2014-08-11T17:25:00Z">
        <w:r w:rsidR="006E5059">
          <w:rPr>
            <w:lang w:eastAsia="x-none"/>
          </w:rPr>
          <w:t>that comprise</w:t>
        </w:r>
      </w:ins>
      <w:ins w:id="1516" w:author="Aziz Boxwala" w:date="2014-08-11T17:23:00Z">
        <w:r w:rsidR="001B258E">
          <w:rPr>
            <w:lang w:eastAsia="x-none"/>
          </w:rPr>
          <w:t xml:space="preserve"> the patient</w:t>
        </w:r>
      </w:ins>
      <w:ins w:id="1517" w:author="Aziz Boxwala" w:date="2014-08-11T17:24:00Z">
        <w:r w:rsidR="001B258E">
          <w:rPr>
            <w:lang w:eastAsia="x-none"/>
          </w:rPr>
          <w:t xml:space="preserve">’s </w:t>
        </w:r>
      </w:ins>
      <w:ins w:id="1518" w:author="Aziz Boxwala" w:date="2014-08-11T17:29:00Z">
        <w:r w:rsidR="006E5059">
          <w:rPr>
            <w:lang w:eastAsia="x-none"/>
          </w:rPr>
          <w:t>state of health</w:t>
        </w:r>
      </w:ins>
      <w:ins w:id="1519" w:author="Aziz Boxwala" w:date="2014-08-11T17:24:00Z">
        <w:r w:rsidR="001B258E">
          <w:rPr>
            <w:lang w:eastAsia="x-none"/>
          </w:rPr>
          <w:t xml:space="preserve">. </w:t>
        </w:r>
      </w:ins>
      <w:ins w:id="1520" w:author="Aziz Boxwala" w:date="2014-08-11T17:23:00Z">
        <w:r w:rsidR="001B258E" w:rsidRPr="00AB1C91">
          <w:rPr>
            <w:lang w:eastAsia="x-none"/>
          </w:rPr>
          <w:t>The</w:t>
        </w:r>
      </w:ins>
      <w:ins w:id="1521" w:author="Aziz Boxwala" w:date="2014-08-11T17:25:00Z">
        <w:r w:rsidR="006E5059">
          <w:rPr>
            <w:lang w:eastAsia="x-none"/>
          </w:rPr>
          <w:t>y typically are the</w:t>
        </w:r>
      </w:ins>
      <w:ins w:id="1522" w:author="Aziz Boxwala" w:date="2014-08-11T17:23:00Z">
        <w:r w:rsidR="001B258E" w:rsidRPr="00AB1C91">
          <w:rPr>
            <w:lang w:eastAsia="x-none"/>
          </w:rPr>
          <w:t xml:space="preserve"> </w:t>
        </w:r>
      </w:ins>
      <w:ins w:id="1523" w:author="Aziz Boxwala" w:date="2014-08-11T21:49:00Z">
        <w:r w:rsidR="003C251A">
          <w:rPr>
            <w:lang w:eastAsia="x-none"/>
          </w:rPr>
          <w:t>result</w:t>
        </w:r>
      </w:ins>
      <w:ins w:id="1524" w:author="Aziz Boxwala" w:date="2014-08-11T17:23:00Z">
        <w:r w:rsidR="001B258E" w:rsidRPr="00AB1C91">
          <w:rPr>
            <w:lang w:eastAsia="x-none"/>
          </w:rPr>
          <w:t xml:space="preserve"> of medical</w:t>
        </w:r>
        <w:r w:rsidR="001B258E">
          <w:rPr>
            <w:lang w:eastAsia="x-none"/>
          </w:rPr>
          <w:t xml:space="preserve"> examinations,</w:t>
        </w:r>
        <w:r w:rsidR="001B258E" w:rsidRPr="00AB1C91">
          <w:rPr>
            <w:lang w:eastAsia="x-none"/>
          </w:rPr>
          <w:t xml:space="preserve"> investigations</w:t>
        </w:r>
      </w:ins>
      <w:ins w:id="1525" w:author="Aziz Boxwala" w:date="2014-08-22T10:59:00Z">
        <w:r w:rsidR="00F957AA">
          <w:rPr>
            <w:lang w:eastAsia="x-none"/>
          </w:rPr>
          <w:t>,</w:t>
        </w:r>
      </w:ins>
      <w:ins w:id="1526" w:author="Aziz Boxwala" w:date="2014-08-11T17:23:00Z">
        <w:r w:rsidR="001B258E" w:rsidRPr="00AB1C91">
          <w:rPr>
            <w:lang w:eastAsia="x-none"/>
          </w:rPr>
          <w:t xml:space="preserve"> or diagnostics.</w:t>
        </w:r>
      </w:ins>
      <w:ins w:id="1527" w:author="Aziz Boxwala" w:date="2014-08-11T17:25:00Z">
        <w:r w:rsidR="006E5059">
          <w:rPr>
            <w:lang w:eastAsia="x-none"/>
          </w:rPr>
          <w:t xml:space="preserve"> Examples are </w:t>
        </w:r>
      </w:ins>
      <w:ins w:id="1528" w:author="Aziz Boxwala" w:date="2014-08-11T21:49:00Z">
        <w:r w:rsidR="003C251A">
          <w:rPr>
            <w:lang w:eastAsia="x-none"/>
          </w:rPr>
          <w:t xml:space="preserve">past and present </w:t>
        </w:r>
      </w:ins>
      <w:ins w:id="1529" w:author="Aziz Boxwala" w:date="2014-08-11T17:25:00Z">
        <w:r w:rsidR="006E5059">
          <w:rPr>
            <w:lang w:eastAsia="x-none"/>
          </w:rPr>
          <w:t xml:space="preserve">conditions (diagnoses, symptoms, findings), test results, </w:t>
        </w:r>
      </w:ins>
      <w:ins w:id="1530" w:author="Aziz Boxwala" w:date="2014-08-11T17:26:00Z">
        <w:r w:rsidR="006E5059">
          <w:rPr>
            <w:lang w:eastAsia="x-none"/>
          </w:rPr>
          <w:t>vital sign</w:t>
        </w:r>
      </w:ins>
      <w:ins w:id="1531" w:author="Aziz Boxwala" w:date="2014-08-11T17:30:00Z">
        <w:r w:rsidR="006E5059">
          <w:rPr>
            <w:lang w:eastAsia="x-none"/>
          </w:rPr>
          <w:t xml:space="preserve"> result</w:t>
        </w:r>
      </w:ins>
      <w:ins w:id="1532" w:author="Aziz Boxwala" w:date="2014-08-11T17:26:00Z">
        <w:r w:rsidR="006E5059">
          <w:rPr>
            <w:lang w:eastAsia="x-none"/>
          </w:rPr>
          <w:t>s, allergies, prognoses.</w:t>
        </w:r>
      </w:ins>
    </w:p>
    <w:p w14:paraId="06D3BCB6" w14:textId="78C7D7CE" w:rsidR="00F80DCB" w:rsidRDefault="0040582D">
      <w:pPr>
        <w:pStyle w:val="BodyText"/>
        <w:rPr>
          <w:ins w:id="1533" w:author="Aziz Boxwala" w:date="2014-08-11T17:35:00Z"/>
        </w:rPr>
        <w:pPrChange w:id="1534" w:author="Aziz Boxwala" w:date="2014-08-11T15:06:00Z">
          <w:pPr>
            <w:pStyle w:val="Heading2"/>
          </w:pPr>
        </w:pPrChange>
      </w:pPr>
      <w:ins w:id="1535" w:author="Aziz Boxwala" w:date="2014-08-11T17:35:00Z">
        <w:r>
          <w:rPr>
            <w:lang w:eastAsia="x-none"/>
          </w:rPr>
          <w:t>Corresponding to the two types of topics, the QIDAM also defines two types of modalities:</w:t>
        </w:r>
      </w:ins>
    </w:p>
    <w:p w14:paraId="770AEA35" w14:textId="6A0A5176" w:rsidR="0040582D" w:rsidRDefault="0040582D">
      <w:pPr>
        <w:pStyle w:val="BodyText"/>
        <w:numPr>
          <w:ilvl w:val="0"/>
          <w:numId w:val="48"/>
        </w:numPr>
        <w:rPr>
          <w:ins w:id="1536" w:author="Aziz Boxwala" w:date="2014-08-11T17:36:00Z"/>
        </w:rPr>
        <w:pPrChange w:id="1537" w:author="Aziz Boxwala" w:date="2014-08-11T17:36:00Z">
          <w:pPr>
            <w:pStyle w:val="Heading2"/>
          </w:pPr>
        </w:pPrChange>
      </w:pPr>
      <w:ins w:id="1538" w:author="Aziz Boxwala" w:date="2014-08-11T17:36:00Z">
        <w:r w:rsidRPr="00745FAB">
          <w:rPr>
            <w:b/>
            <w:lang w:eastAsia="x-none"/>
            <w:rPrChange w:id="1539" w:author="Aziz Boxwala" w:date="2014-08-11T17:58:00Z">
              <w:rPr/>
            </w:rPrChange>
          </w:rPr>
          <w:lastRenderedPageBreak/>
          <w:t>Action</w:t>
        </w:r>
        <w:r>
          <w:rPr>
            <w:lang w:eastAsia="x-none"/>
          </w:rPr>
          <w:t xml:space="preserve">: </w:t>
        </w:r>
      </w:ins>
      <w:ins w:id="1540" w:author="Aziz Boxwala" w:date="2014-08-11T17:51:00Z">
        <w:r w:rsidR="00DA60AC">
          <w:rPr>
            <w:lang w:eastAsia="x-none"/>
          </w:rPr>
          <w:t xml:space="preserve">Action describes the mode in which the act exists within a clinical statement. </w:t>
        </w:r>
      </w:ins>
      <w:ins w:id="1541" w:author="Aziz Boxwala" w:date="2014-08-11T17:52:00Z">
        <w:r w:rsidR="00DA60AC">
          <w:rPr>
            <w:lang w:eastAsia="x-none"/>
          </w:rPr>
          <w:t xml:space="preserve">It </w:t>
        </w:r>
      </w:ins>
      <w:ins w:id="1542" w:author="Aziz Boxwala" w:date="2014-08-22T11:00:00Z">
        <w:r w:rsidR="00F957AA">
          <w:rPr>
            <w:lang w:eastAsia="x-none"/>
          </w:rPr>
          <w:t xml:space="preserve">further </w:t>
        </w:r>
      </w:ins>
      <w:ins w:id="1543" w:author="Aziz Boxwala" w:date="2014-08-11T17:52:00Z">
        <w:r w:rsidR="00DA60AC">
          <w:rPr>
            <w:lang w:eastAsia="x-none"/>
          </w:rPr>
          <w:t xml:space="preserve">defines subtypes </w:t>
        </w:r>
      </w:ins>
      <w:ins w:id="1544" w:author="Aziz Boxwala" w:date="2014-08-11T17:54:00Z">
        <w:r w:rsidR="00DA60AC">
          <w:rPr>
            <w:lang w:eastAsia="x-none"/>
          </w:rPr>
          <w:t>including</w:t>
        </w:r>
      </w:ins>
      <w:ins w:id="1545" w:author="Aziz Boxwala" w:date="2014-08-11T17:52:00Z">
        <w:r w:rsidR="00DA60AC">
          <w:rPr>
            <w:lang w:eastAsia="x-none"/>
          </w:rPr>
          <w:t xml:space="preserve"> order and performance. </w:t>
        </w:r>
      </w:ins>
      <w:ins w:id="1546" w:author="Aziz Boxwala" w:date="2014-08-11T17:51:00Z">
        <w:r w:rsidR="00DA60AC">
          <w:rPr>
            <w:lang w:eastAsia="x-none"/>
          </w:rPr>
          <w:t xml:space="preserve"> </w:t>
        </w:r>
      </w:ins>
      <w:ins w:id="1547" w:author="Aziz Boxwala" w:date="2014-08-11T17:55:00Z">
        <w:r w:rsidR="00DA60AC">
          <w:rPr>
            <w:lang w:eastAsia="x-none"/>
          </w:rPr>
          <w:t xml:space="preserve">Thus, </w:t>
        </w:r>
      </w:ins>
      <w:ins w:id="1548" w:author="Aziz Boxwala" w:date="2014-08-22T11:00:00Z">
        <w:r w:rsidR="00F957AA">
          <w:rPr>
            <w:lang w:eastAsia="x-none"/>
          </w:rPr>
          <w:t xml:space="preserve">a </w:t>
        </w:r>
      </w:ins>
      <w:ins w:id="1549" w:author="Aziz Boxwala" w:date="2014-08-11T17:56:00Z">
        <w:r w:rsidR="00DA60AC">
          <w:rPr>
            <w:lang w:eastAsia="x-none"/>
          </w:rPr>
          <w:t xml:space="preserve">statement of occurrence with </w:t>
        </w:r>
      </w:ins>
      <w:ins w:id="1550" w:author="Aziz Boxwala" w:date="2014-08-11T17:55:00Z">
        <w:r w:rsidR="00DA60AC">
          <w:rPr>
            <w:lang w:eastAsia="x-none"/>
          </w:rPr>
          <w:t>a procedure act and a mode of order indicates this</w:t>
        </w:r>
      </w:ins>
      <w:ins w:id="1551" w:author="Aziz Boxwala" w:date="2014-08-22T11:00:00Z">
        <w:r w:rsidR="00F957AA">
          <w:rPr>
            <w:lang w:eastAsia="x-none"/>
          </w:rPr>
          <w:t xml:space="preserve"> statement</w:t>
        </w:r>
      </w:ins>
      <w:ins w:id="1552" w:author="Aziz Boxwala" w:date="2014-08-11T17:55:00Z">
        <w:r w:rsidR="00DA60AC">
          <w:rPr>
            <w:lang w:eastAsia="x-none"/>
          </w:rPr>
          <w:t xml:space="preserve"> is an order for a procedure (to be performed). A st</w:t>
        </w:r>
      </w:ins>
      <w:ins w:id="1553" w:author="Aziz Boxwala" w:date="2014-08-11T17:57:00Z">
        <w:r w:rsidR="00DA60AC">
          <w:rPr>
            <w:lang w:eastAsia="x-none"/>
          </w:rPr>
          <w:t>atement of occurrence with a procedure act and a mode of peformance indicates the procedure has been or is being performed.</w:t>
        </w:r>
      </w:ins>
    </w:p>
    <w:p w14:paraId="25AEF10C" w14:textId="28E419F9" w:rsidR="0040582D" w:rsidRDefault="00FE4C46">
      <w:pPr>
        <w:pStyle w:val="BodyText"/>
        <w:numPr>
          <w:ilvl w:val="0"/>
          <w:numId w:val="48"/>
        </w:numPr>
        <w:rPr>
          <w:ins w:id="1554" w:author="Aziz Boxwala" w:date="2014-08-22T11:05:00Z"/>
        </w:rPr>
        <w:pPrChange w:id="1555" w:author="Aziz Boxwala" w:date="2014-08-11T17:36:00Z">
          <w:pPr>
            <w:pStyle w:val="Heading2"/>
          </w:pPr>
        </w:pPrChange>
      </w:pPr>
      <w:ins w:id="1556" w:author="Aziz Boxwala" w:date="2014-08-22T11:05:00Z">
        <w:r>
          <w:rPr>
            <w:rPrChange w:id="1557" w:author="Unknown">
              <w:rPr>
                <w:b w:val="0"/>
                <w:i w:val="0"/>
              </w:rPr>
            </w:rPrChange>
          </w:rPr>
          <w:drawing>
            <wp:anchor distT="0" distB="0" distL="114300" distR="114300" simplePos="0" relativeHeight="251612159" behindDoc="0" locked="0" layoutInCell="1" allowOverlap="1" wp14:anchorId="6D052C25" wp14:editId="1FD0AF17">
              <wp:simplePos x="0" y="0"/>
              <wp:positionH relativeFrom="column">
                <wp:align>center</wp:align>
              </wp:positionH>
              <wp:positionV relativeFrom="paragraph">
                <wp:posOffset>616585</wp:posOffset>
              </wp:positionV>
              <wp:extent cx="4956048" cy="2304288"/>
              <wp:effectExtent l="0" t="0" r="0"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6048" cy="2304288"/>
                      </a:xfrm>
                      <a:prstGeom prst="rect">
                        <a:avLst/>
                      </a:prstGeom>
                      <a:noFill/>
                    </pic:spPr>
                  </pic:pic>
                </a:graphicData>
              </a:graphic>
              <wp14:sizeRelH relativeFrom="margin">
                <wp14:pctWidth>0</wp14:pctWidth>
              </wp14:sizeRelH>
              <wp14:sizeRelV relativeFrom="margin">
                <wp14:pctHeight>0</wp14:pctHeight>
              </wp14:sizeRelV>
            </wp:anchor>
          </w:drawing>
        </w:r>
      </w:ins>
      <w:ins w:id="1558" w:author="Aziz Boxwala" w:date="2014-08-11T18:46:00Z">
        <w:r w:rsidR="006952F2" w:rsidRPr="00561CD1">
          <w:rPr>
            <w:rPrChange w:id="1559" w:author="Unknown">
              <w:rPr>
                <w:b w:val="0"/>
                <w:i w:val="0"/>
              </w:rPr>
            </w:rPrChange>
          </w:rPr>
          <mc:AlternateContent>
            <mc:Choice Requires="wps">
              <w:drawing>
                <wp:anchor distT="0" distB="0" distL="114300" distR="114300" simplePos="0" relativeHeight="251710464" behindDoc="0" locked="0" layoutInCell="1" allowOverlap="1" wp14:anchorId="63AFEA0A" wp14:editId="487A31E2">
                  <wp:simplePos x="0" y="0"/>
                  <wp:positionH relativeFrom="column">
                    <wp:posOffset>0</wp:posOffset>
                  </wp:positionH>
                  <wp:positionV relativeFrom="paragraph">
                    <wp:posOffset>3046095</wp:posOffset>
                  </wp:positionV>
                  <wp:extent cx="5797296" cy="585216"/>
                  <wp:effectExtent l="0" t="0" r="0" b="5715"/>
                  <wp:wrapTopAndBottom/>
                  <wp:docPr id="39" name="Text Box 39"/>
                  <wp:cNvGraphicFramePr/>
                  <a:graphic xmlns:a="http://schemas.openxmlformats.org/drawingml/2006/main">
                    <a:graphicData uri="http://schemas.microsoft.com/office/word/2010/wordprocessingShape">
                      <wps:wsp>
                        <wps:cNvSpPr txBox="1"/>
                        <wps:spPr>
                          <a:xfrm>
                            <a:off x="0" y="0"/>
                            <a:ext cx="5797296" cy="585216"/>
                          </a:xfrm>
                          <a:prstGeom prst="rect">
                            <a:avLst/>
                          </a:prstGeom>
                          <a:solidFill>
                            <a:prstClr val="white"/>
                          </a:solidFill>
                          <a:ln>
                            <a:noFill/>
                          </a:ln>
                          <a:effectLst/>
                        </wps:spPr>
                        <wps:txbx>
                          <w:txbxContent>
                            <w:p w14:paraId="53FF20C2" w14:textId="79D653F3" w:rsidR="00EA2BB5" w:rsidRPr="005B26CF" w:rsidRDefault="00EA2BB5">
                              <w:pPr>
                                <w:pStyle w:val="Caption"/>
                                <w:spacing w:before="120"/>
                                <w:ind w:left="0"/>
                                <w:pPrChange w:id="1560" w:author="Aziz Boxwala" w:date="2014-08-11T19:20:00Z">
                                  <w:pPr>
                                    <w:pStyle w:val="BodyText"/>
                                  </w:pPr>
                                </w:pPrChange>
                              </w:pPr>
                              <w:bookmarkStart w:id="1561" w:name="_Ref395546190"/>
                              <w:bookmarkStart w:id="1562" w:name="_Toc396502604"/>
                              <w:ins w:id="1563" w:author="Aziz Boxwala" w:date="2014-08-11T18:46:00Z">
                                <w:r>
                                  <w:t xml:space="preserve">Figure </w:t>
                                </w:r>
                                <w:r>
                                  <w:fldChar w:fldCharType="begin"/>
                                </w:r>
                                <w:r>
                                  <w:instrText xml:space="preserve"> SEQ Figure \* ARABIC </w:instrText>
                                </w:r>
                              </w:ins>
                              <w:r>
                                <w:fldChar w:fldCharType="separate"/>
                              </w:r>
                              <w:ins w:id="1564" w:author="Aziz Boxwala" w:date="2014-08-11T19:10:00Z">
                                <w:r>
                                  <w:t>4</w:t>
                                </w:r>
                              </w:ins>
                              <w:ins w:id="1565" w:author="Aziz Boxwala" w:date="2014-08-11T18:46:00Z">
                                <w:r>
                                  <w:fldChar w:fldCharType="end"/>
                                </w:r>
                                <w:bookmarkEnd w:id="1561"/>
                                <w:r>
                                  <w:t>.</w:t>
                                </w:r>
                                <w:r w:rsidRPr="00BF4C00">
                                  <w:t xml:space="preserve"> The figure illustrates schematically the relationship amongst clinical statement, its topic, and its modality.</w:t>
                                </w:r>
                              </w:ins>
                              <w:bookmarkEnd w:id="156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FEA0A" id="Text Box 39" o:spid="_x0000_s1028" type="#_x0000_t202" style="position:absolute;left:0;text-align:left;margin-left:0;margin-top:239.85pt;width:456.5pt;height:46.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" stroked="f">
                  <v:textbox inset="0,0,0,0">
                    <w:txbxContent>
                      <w:p w14:paraId="53FF20C2" w14:textId="79D653F3" w:rsidR="00EA2BB5" w:rsidRPr="005B26CF" w:rsidRDefault="00EA2BB5">
                        <w:pPr>
                          <w:pStyle w:val="Caption"/>
                          <w:spacing w:before="120"/>
                          <w:ind w:left="0"/>
                          <w:pPrChange w:id="1566" w:author="Aziz Boxwala" w:date="2014-08-11T19:20:00Z">
                            <w:pPr>
                              <w:pStyle w:val="BodyText"/>
                            </w:pPr>
                          </w:pPrChange>
                        </w:pPr>
                        <w:bookmarkStart w:id="1567" w:name="_Ref395546190"/>
                        <w:bookmarkStart w:id="1568" w:name="_Toc396502604"/>
                        <w:ins w:id="1569" w:author="Aziz Boxwala" w:date="2014-08-11T18:46:00Z">
                          <w:r>
                            <w:t xml:space="preserve">Figure </w:t>
                          </w:r>
                          <w:r>
                            <w:fldChar w:fldCharType="begin"/>
                          </w:r>
                          <w:r>
                            <w:instrText xml:space="preserve"> SEQ Figure \* ARABIC </w:instrText>
                          </w:r>
                        </w:ins>
                        <w:r>
                          <w:fldChar w:fldCharType="separate"/>
                        </w:r>
                        <w:ins w:id="1570" w:author="Aziz Boxwala" w:date="2014-08-11T19:10:00Z">
                          <w:r>
                            <w:t>4</w:t>
                          </w:r>
                        </w:ins>
                        <w:ins w:id="1571" w:author="Aziz Boxwala" w:date="2014-08-11T18:46:00Z">
                          <w:r>
                            <w:fldChar w:fldCharType="end"/>
                          </w:r>
                          <w:bookmarkEnd w:id="1567"/>
                          <w:r>
                            <w:t>.</w:t>
                          </w:r>
                          <w:r w:rsidRPr="00BF4C00">
                            <w:t xml:space="preserve"> The figure illustrates schematically the relationship amongst clinical statement, its topic, and its modality.</w:t>
                          </w:r>
                        </w:ins>
                        <w:bookmarkEnd w:id="1568"/>
                      </w:p>
                    </w:txbxContent>
                  </v:textbox>
                  <w10:wrap type="topAndBottom"/>
                </v:shape>
              </w:pict>
            </mc:Fallback>
          </mc:AlternateContent>
        </w:r>
      </w:ins>
      <w:ins w:id="1572" w:author="Aziz Boxwala" w:date="2014-08-11T17:36:00Z">
        <w:r w:rsidR="0040582D" w:rsidRPr="00745FAB">
          <w:rPr>
            <w:b/>
            <w:lang w:eastAsia="x-none"/>
            <w:rPrChange w:id="1573" w:author="Aziz Boxwala" w:date="2014-08-11T17:58:00Z">
              <w:rPr/>
            </w:rPrChange>
          </w:rPr>
          <w:t>Observation</w:t>
        </w:r>
      </w:ins>
      <w:ins w:id="1574" w:author="Aziz Boxwala" w:date="2014-08-11T17:55:00Z">
        <w:r w:rsidR="00DA60AC">
          <w:rPr>
            <w:lang w:eastAsia="x-none"/>
          </w:rPr>
          <w:t xml:space="preserve">: </w:t>
        </w:r>
      </w:ins>
      <w:ins w:id="1575" w:author="Aziz Boxwala" w:date="2014-08-11T17:57:00Z">
        <w:r w:rsidR="006C32CE">
          <w:rPr>
            <w:lang w:eastAsia="x-none"/>
          </w:rPr>
          <w:t>An observation</w:t>
        </w:r>
      </w:ins>
      <w:ins w:id="1576" w:author="Aziz Boxwala" w:date="2014-08-11T17:58:00Z">
        <w:r w:rsidR="006934F8">
          <w:rPr>
            <w:lang w:eastAsia="x-none"/>
          </w:rPr>
          <w:t xml:space="preserve"> describes the mode in which an observable exists within a clinical statement. No subtypes of observation are defined, i.e., observables only </w:t>
        </w:r>
      </w:ins>
      <w:ins w:id="1577" w:author="Aziz Boxwala" w:date="2014-08-11T18:00:00Z">
        <w:r w:rsidR="006934F8">
          <w:rPr>
            <w:lang w:eastAsia="x-none"/>
          </w:rPr>
          <w:t>exist as observations.</w:t>
        </w:r>
      </w:ins>
    </w:p>
    <w:p w14:paraId="070D234B" w14:textId="2538CAE9" w:rsidR="007937C4" w:rsidRDefault="005559A5">
      <w:pPr>
        <w:pStyle w:val="BodyText"/>
        <w:rPr>
          <w:ins w:id="1578" w:author="Aziz Boxwala" w:date="2014-08-11T22:11:00Z"/>
        </w:rPr>
        <w:pPrChange w:id="1579" w:author="Aziz Boxwala" w:date="2014-08-11T15:06:00Z">
          <w:pPr>
            <w:pStyle w:val="Heading2"/>
          </w:pPr>
        </w:pPrChange>
      </w:pPr>
      <w:ins w:id="1580" w:author="Aziz Boxwala" w:date="2014-08-11T19:10:00Z">
        <w:r w:rsidRPr="00561CD1">
          <w:rPr>
            <w:rPrChange w:id="1581" w:author="Unknown">
              <w:rPr>
                <w:b w:val="0"/>
                <w:i w:val="0"/>
              </w:rPr>
            </w:rPrChange>
          </w:rPr>
          <mc:AlternateContent>
            <mc:Choice Requires="wps">
              <w:drawing>
                <wp:anchor distT="0" distB="0" distL="114300" distR="114300" simplePos="0" relativeHeight="251718656" behindDoc="0" locked="0" layoutInCell="1" allowOverlap="1" wp14:anchorId="209D2D2C" wp14:editId="5D0F21B5">
                  <wp:simplePos x="0" y="0"/>
                  <wp:positionH relativeFrom="column">
                    <wp:posOffset>-142875</wp:posOffset>
                  </wp:positionH>
                  <wp:positionV relativeFrom="paragraph">
                    <wp:posOffset>6043295</wp:posOffset>
                  </wp:positionV>
                  <wp:extent cx="6355080" cy="771525"/>
                  <wp:effectExtent l="0" t="0" r="7620" b="9525"/>
                  <wp:wrapTopAndBottom/>
                  <wp:docPr id="54" name="Text Box 54"/>
                  <wp:cNvGraphicFramePr/>
                  <a:graphic xmlns:a="http://schemas.openxmlformats.org/drawingml/2006/main">
                    <a:graphicData uri="http://schemas.microsoft.com/office/word/2010/wordprocessingShape">
                      <wps:wsp>
                        <wps:cNvSpPr txBox="1"/>
                        <wps:spPr>
                          <a:xfrm>
                            <a:off x="0" y="0"/>
                            <a:ext cx="6355080" cy="771525"/>
                          </a:xfrm>
                          <a:prstGeom prst="rect">
                            <a:avLst/>
                          </a:prstGeom>
                          <a:solidFill>
                            <a:prstClr val="white"/>
                          </a:solidFill>
                          <a:ln>
                            <a:noFill/>
                          </a:ln>
                          <a:effectLst/>
                        </wps:spPr>
                        <wps:txbx>
                          <w:txbxContent>
                            <w:p w14:paraId="496A8486" w14:textId="1399B576" w:rsidR="00EA2BB5" w:rsidRPr="00F57063" w:rsidRDefault="00EA2BB5">
                              <w:pPr>
                                <w:pStyle w:val="Caption"/>
                                <w:ind w:left="0"/>
                                <w:pPrChange w:id="1582" w:author="Aziz Boxwala" w:date="2014-08-11T19:10:00Z">
                                  <w:pPr>
                                    <w:pStyle w:val="BodyText"/>
                                  </w:pPr>
                                </w:pPrChange>
                              </w:pPr>
                              <w:bookmarkStart w:id="1583" w:name="_Ref395548300"/>
                              <w:bookmarkStart w:id="1584" w:name="_Toc396502605"/>
                              <w:ins w:id="1585" w:author="Aziz Boxwala" w:date="2014-08-11T19:10:00Z">
                                <w:r>
                                  <w:t xml:space="preserve">Figure </w:t>
                                </w:r>
                                <w:r>
                                  <w:fldChar w:fldCharType="begin"/>
                                </w:r>
                                <w:r>
                                  <w:instrText xml:space="preserve"> SEQ Figure \* ARABIC </w:instrText>
                                </w:r>
                              </w:ins>
                              <w:r>
                                <w:fldChar w:fldCharType="separate"/>
                              </w:r>
                              <w:ins w:id="1586" w:author="Aziz Boxwala" w:date="2014-08-11T19:10:00Z">
                                <w:r>
                                  <w:t>5</w:t>
                                </w:r>
                                <w:r>
                                  <w:fldChar w:fldCharType="end"/>
                                </w:r>
                                <w:bookmarkEnd w:id="1583"/>
                                <w:r>
                                  <w:t xml:space="preserve">. </w:t>
                                </w:r>
                              </w:ins>
                              <w:ins w:id="1587" w:author="Aziz Boxwala" w:date="2014-08-11T19:13:00Z">
                                <w:r>
                                  <w:t>T</w:t>
                                </w:r>
                              </w:ins>
                              <w:ins w:id="1588" w:author="Aziz Boxwala" w:date="2014-08-11T19:10:00Z">
                                <w:r w:rsidRPr="007A53A8">
                                  <w:t>his diagram depicts the components that comprise a clinical statement about an observable. Only the elements shown in the lighter boxes with non-italic fonts can be used in actual clinical statements. The elements in boxes with italic fonts are abstrac</w:t>
                                </w:r>
                                <w:r>
                                  <w:t xml:space="preserve">t </w:t>
                                </w:r>
                              </w:ins>
                              <w:ins w:id="1589" w:author="Aziz Boxwala" w:date="2014-08-11T19:11:00Z">
                                <w:r w:rsidRPr="005559A5">
                                  <w:t xml:space="preserve">that define the hierarchical structure of the model. </w:t>
                                </w:r>
                              </w:ins>
                              <w:ins w:id="1590" w:author="Aziz Boxwala" w:date="2014-08-11T19:14:00Z">
                                <w:r>
                                  <w:t>A</w:t>
                                </w:r>
                              </w:ins>
                              <w:ins w:id="1591" w:author="Aziz Boxwala" w:date="2014-08-11T19:11:00Z">
                                <w:r w:rsidRPr="005559A5">
                                  <w:t xml:space="preserve"> partial list of the </w:t>
                                </w:r>
                                <w:r>
                                  <w:t>Observable</w:t>
                                </w:r>
                                <w:r w:rsidRPr="005559A5">
                                  <w:t xml:space="preserve"> classes are shown here.</w:t>
                                </w:r>
                              </w:ins>
                              <w:bookmarkEnd w:id="158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D2D2C" id="Text Box 54" o:spid="_x0000_s1029" type="#_x0000_t202" style="position:absolute;margin-left:-11.25pt;margin-top:475.85pt;width:500.4pt;height:60.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" stroked="f">
                  <v:textbox inset="0,0,0,0">
                    <w:txbxContent>
                      <w:p w14:paraId="496A8486" w14:textId="1399B576" w:rsidR="00EA2BB5" w:rsidRPr="00F57063" w:rsidRDefault="00EA2BB5">
                        <w:pPr>
                          <w:pStyle w:val="Caption"/>
                          <w:ind w:left="0"/>
                          <w:pPrChange w:id="1592" w:author="Aziz Boxwala" w:date="2014-08-11T19:10:00Z">
                            <w:pPr>
                              <w:pStyle w:val="BodyText"/>
                            </w:pPr>
                          </w:pPrChange>
                        </w:pPr>
                        <w:bookmarkStart w:id="1593" w:name="_Ref395548300"/>
                        <w:bookmarkStart w:id="1594" w:name="_Toc396502605"/>
                        <w:ins w:id="1595" w:author="Aziz Boxwala" w:date="2014-08-11T19:10:00Z">
                          <w:r>
                            <w:t xml:space="preserve">Figure </w:t>
                          </w:r>
                          <w:r>
                            <w:fldChar w:fldCharType="begin"/>
                          </w:r>
                          <w:r>
                            <w:instrText xml:space="preserve"> SEQ Figure \* ARABIC </w:instrText>
                          </w:r>
                        </w:ins>
                        <w:r>
                          <w:fldChar w:fldCharType="separate"/>
                        </w:r>
                        <w:ins w:id="1596" w:author="Aziz Boxwala" w:date="2014-08-11T19:10:00Z">
                          <w:r>
                            <w:t>5</w:t>
                          </w:r>
                          <w:r>
                            <w:fldChar w:fldCharType="end"/>
                          </w:r>
                          <w:bookmarkEnd w:id="1593"/>
                          <w:r>
                            <w:t xml:space="preserve">. </w:t>
                          </w:r>
                        </w:ins>
                        <w:ins w:id="1597" w:author="Aziz Boxwala" w:date="2014-08-11T19:13:00Z">
                          <w:r>
                            <w:t>T</w:t>
                          </w:r>
                        </w:ins>
                        <w:ins w:id="1598" w:author="Aziz Boxwala" w:date="2014-08-11T19:10:00Z">
                          <w:r w:rsidRPr="007A53A8">
                            <w:t>his diagram depicts the components that comprise a clinical statement about an observable. Only the elements shown in the lighter boxes with non-italic fonts can be used in actual clinical statements. The elements in boxes with italic fonts are abstrac</w:t>
                          </w:r>
                          <w:r>
                            <w:t xml:space="preserve">t </w:t>
                          </w:r>
                        </w:ins>
                        <w:ins w:id="1599" w:author="Aziz Boxwala" w:date="2014-08-11T19:11:00Z">
                          <w:r w:rsidRPr="005559A5">
                            <w:t xml:space="preserve">that define the hierarchical structure of the model. </w:t>
                          </w:r>
                        </w:ins>
                        <w:ins w:id="1600" w:author="Aziz Boxwala" w:date="2014-08-11T19:14:00Z">
                          <w:r>
                            <w:t>A</w:t>
                          </w:r>
                        </w:ins>
                        <w:ins w:id="1601" w:author="Aziz Boxwala" w:date="2014-08-11T19:11:00Z">
                          <w:r w:rsidRPr="005559A5">
                            <w:t xml:space="preserve"> partial list of the </w:t>
                          </w:r>
                          <w:r>
                            <w:t>Observable</w:t>
                          </w:r>
                          <w:r w:rsidRPr="005559A5">
                            <w:t xml:space="preserve"> classes are shown here.</w:t>
                          </w:r>
                        </w:ins>
                        <w:bookmarkEnd w:id="1594"/>
                      </w:p>
                    </w:txbxContent>
                  </v:textbox>
                  <w10:wrap type="topAndBottom"/>
                </v:shape>
              </w:pict>
            </mc:Fallback>
          </mc:AlternateContent>
        </w:r>
      </w:ins>
      <w:ins w:id="1602" w:author="Aziz Boxwala" w:date="2014-08-22T11:21:00Z">
        <w:r w:rsidR="007937C4">
          <w:rPr>
            <w:rPrChange w:id="1603" w:author="Unknown">
              <w:rPr>
                <w:b w:val="0"/>
                <w:i w:val="0"/>
              </w:rPr>
            </w:rPrChange>
          </w:rPr>
          <w:drawing>
            <wp:anchor distT="0" distB="0" distL="114300" distR="114300" simplePos="0" relativeHeight="251751424" behindDoc="0" locked="0" layoutInCell="1" allowOverlap="1" wp14:anchorId="1511E1E6" wp14:editId="7EA81862">
              <wp:simplePos x="0" y="0"/>
              <wp:positionH relativeFrom="column">
                <wp:align>center</wp:align>
              </wp:positionH>
              <wp:positionV relativeFrom="paragraph">
                <wp:posOffset>3383280</wp:posOffset>
              </wp:positionV>
              <wp:extent cx="4123944" cy="2560872"/>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3944" cy="2560872"/>
                      </a:xfrm>
                      <a:prstGeom prst="rect">
                        <a:avLst/>
                      </a:prstGeom>
                      <a:noFill/>
                    </pic:spPr>
                  </pic:pic>
                </a:graphicData>
              </a:graphic>
              <wp14:sizeRelH relativeFrom="margin">
                <wp14:pctWidth>0</wp14:pctWidth>
              </wp14:sizeRelH>
              <wp14:sizeRelV relativeFrom="margin">
                <wp14:pctHeight>0</wp14:pctHeight>
              </wp14:sizeRelV>
            </wp:anchor>
          </w:drawing>
        </w:r>
      </w:ins>
    </w:p>
    <w:p w14:paraId="6DF449F7" w14:textId="77777777" w:rsidR="00FE4C46" w:rsidRDefault="00FE4C46" w:rsidP="007937C4">
      <w:pPr>
        <w:pStyle w:val="BodyText"/>
        <w:rPr>
          <w:ins w:id="1604" w:author="Aziz Boxwala" w:date="2014-08-22T11:27:00Z"/>
          <w:lang w:eastAsia="x-none"/>
        </w:rPr>
      </w:pPr>
      <w:ins w:id="1605" w:author="Aziz Boxwala" w:date="2014-08-22T11:27:00Z">
        <w:r>
          <w:rPr>
            <w:lang w:eastAsia="x-none"/>
          </w:rPr>
          <w:lastRenderedPageBreak/>
          <w:t>A clinical statement necessarily must match the topic to the corresponding type of modality. Thus, a statement with an observable must have an observation as a modality (</w:t>
        </w:r>
        <w:r>
          <w:rPr>
            <w:lang w:eastAsia="x-none"/>
          </w:rPr>
          <w:fldChar w:fldCharType="begin"/>
        </w:r>
        <w:r>
          <w:rPr>
            <w:lang w:eastAsia="x-none"/>
          </w:rPr>
          <w:instrText xml:space="preserve"> REF _Ref395548300 </w:instrText>
        </w:r>
        <w:r>
          <w:rPr>
            <w:lang w:eastAsia="x-none"/>
          </w:rPr>
          <w:fldChar w:fldCharType="separate"/>
        </w:r>
      </w:ins>
      <w:ins w:id="1606" w:author="Aziz Boxwala" w:date="2014-08-22T20:21:00Z">
        <w:r w:rsidR="00EB26E0">
          <w:t>Figure 5</w:t>
        </w:r>
      </w:ins>
      <w:ins w:id="1607" w:author="Aziz Boxwala" w:date="2014-08-22T11:27:00Z">
        <w:r>
          <w:rPr>
            <w:lang w:eastAsia="x-none"/>
          </w:rPr>
          <w:fldChar w:fldCharType="end"/>
        </w:r>
        <w:r>
          <w:rPr>
            <w:lang w:eastAsia="x-none"/>
          </w:rPr>
          <w:t>) and a statement with an act must have a subtype of an action as the modality (</w:t>
        </w:r>
        <w:r>
          <w:rPr>
            <w:lang w:eastAsia="x-none"/>
          </w:rPr>
          <w:fldChar w:fldCharType="begin"/>
        </w:r>
        <w:r>
          <w:rPr>
            <w:lang w:eastAsia="x-none"/>
          </w:rPr>
          <w:instrText xml:space="preserve"> REF _Ref395546828 </w:instrText>
        </w:r>
        <w:r>
          <w:rPr>
            <w:lang w:eastAsia="x-none"/>
          </w:rPr>
          <w:fldChar w:fldCharType="separate"/>
        </w:r>
      </w:ins>
      <w:ins w:id="1608" w:author="Aziz Boxwala" w:date="2014-08-22T20:21:00Z">
        <w:r w:rsidR="00EB26E0">
          <w:t>Figure 6</w:t>
        </w:r>
      </w:ins>
      <w:ins w:id="1609" w:author="Aziz Boxwala" w:date="2014-08-22T11:27:00Z">
        <w:r>
          <w:rPr>
            <w:lang w:eastAsia="x-none"/>
          </w:rPr>
          <w:fldChar w:fldCharType="end"/>
        </w:r>
        <w:r>
          <w:rPr>
            <w:lang w:eastAsia="x-none"/>
          </w:rPr>
          <w:t>).</w:t>
        </w:r>
      </w:ins>
    </w:p>
    <w:p w14:paraId="5E174EA6" w14:textId="259B323F" w:rsidR="003C518A" w:rsidRDefault="007937C4">
      <w:pPr>
        <w:pStyle w:val="BodyText"/>
        <w:rPr>
          <w:ins w:id="1610" w:author="Aziz Boxwala" w:date="2014-08-11T18:07:00Z"/>
        </w:rPr>
        <w:pPrChange w:id="1611" w:author="Aziz Boxwala" w:date="2014-08-11T15:06:00Z">
          <w:pPr>
            <w:pStyle w:val="Heading2"/>
          </w:pPr>
        </w:pPrChange>
      </w:pPr>
      <w:ins w:id="1612" w:author="Aziz Boxwala" w:date="2014-08-22T11:22:00Z">
        <w:r>
          <w:rPr>
            <w:rPrChange w:id="1613" w:author="Unknown">
              <w:rPr>
                <w:b w:val="0"/>
                <w:i w:val="0"/>
              </w:rPr>
            </w:rPrChange>
          </w:rPr>
          <w:drawing>
            <wp:anchor distT="0" distB="0" distL="114300" distR="114300" simplePos="0" relativeHeight="251752448" behindDoc="0" locked="0" layoutInCell="1" allowOverlap="1" wp14:anchorId="4C9B325D" wp14:editId="31A475C7">
              <wp:simplePos x="0" y="0"/>
              <wp:positionH relativeFrom="column">
                <wp:posOffset>580390</wp:posOffset>
              </wp:positionH>
              <wp:positionV relativeFrom="paragraph">
                <wp:posOffset>903605</wp:posOffset>
              </wp:positionV>
              <wp:extent cx="4377690" cy="3172460"/>
              <wp:effectExtent l="0" t="0" r="3810" b="889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77690" cy="3172460"/>
                      </a:xfrm>
                      <a:prstGeom prst="rect">
                        <a:avLst/>
                      </a:prstGeom>
                      <a:noFill/>
                    </pic:spPr>
                  </pic:pic>
                </a:graphicData>
              </a:graphic>
              <wp14:sizeRelH relativeFrom="margin">
                <wp14:pctWidth>0</wp14:pctWidth>
              </wp14:sizeRelH>
              <wp14:sizeRelV relativeFrom="margin">
                <wp14:pctHeight>0</wp14:pctHeight>
              </wp14:sizeRelV>
            </wp:anchor>
          </w:drawing>
        </w:r>
      </w:ins>
      <w:ins w:id="1614" w:author="Aziz Boxwala" w:date="2014-08-22T11:14:00Z">
        <w:r>
          <w:rPr>
            <w:lang w:eastAsia="x-none"/>
          </w:rPr>
          <w:t>As is alluded to in the description above, the QIDAM uses a compositional design approach. That is, a clinical statement is composed or built by assembling together a clinical statement with a topic and a modality (i.e., picking one item from each column in the previous two figures). In the next two sections, we provide more details on the components of the statements about actions and observations and how they are assembled together</w:t>
        </w:r>
        <w:r w:rsidRPr="00561CD1">
          <w:rPr>
            <w:rPrChange w:id="1615" w:author="Unknown">
              <w:rPr>
                <w:b w:val="0"/>
                <w:i w:val="0"/>
              </w:rPr>
            </w:rPrChange>
          </w:rPr>
          <mc:AlternateContent>
            <mc:Choice Requires="wps">
              <w:drawing>
                <wp:anchor distT="0" distB="0" distL="114300" distR="114300" simplePos="0" relativeHeight="251750400" behindDoc="0" locked="0" layoutInCell="1" allowOverlap="1" wp14:anchorId="76C32B38" wp14:editId="7B0EDE93">
                  <wp:simplePos x="0" y="0"/>
                  <wp:positionH relativeFrom="column">
                    <wp:posOffset>0</wp:posOffset>
                  </wp:positionH>
                  <wp:positionV relativeFrom="paragraph">
                    <wp:posOffset>4114800</wp:posOffset>
                  </wp:positionV>
                  <wp:extent cx="5952744" cy="694944"/>
                  <wp:effectExtent l="0" t="0" r="0" b="6350"/>
                  <wp:wrapTopAndBottom/>
                  <wp:docPr id="50" name="Text Box 50"/>
                  <wp:cNvGraphicFramePr/>
                  <a:graphic xmlns:a="http://schemas.openxmlformats.org/drawingml/2006/main">
                    <a:graphicData uri="http://schemas.microsoft.com/office/word/2010/wordprocessingShape">
                      <wps:wsp>
                        <wps:cNvSpPr txBox="1"/>
                        <wps:spPr>
                          <a:xfrm>
                            <a:off x="0" y="0"/>
                            <a:ext cx="5952744" cy="694944"/>
                          </a:xfrm>
                          <a:prstGeom prst="rect">
                            <a:avLst/>
                          </a:prstGeom>
                          <a:solidFill>
                            <a:prstClr val="white"/>
                          </a:solidFill>
                          <a:ln>
                            <a:noFill/>
                          </a:ln>
                          <a:effectLst/>
                        </wps:spPr>
                        <wps:txbx>
                          <w:txbxContent>
                            <w:p w14:paraId="1921C759" w14:textId="77777777" w:rsidR="00EA2BB5" w:rsidRPr="00CC6DAC" w:rsidRDefault="00EA2BB5">
                              <w:pPr>
                                <w:pStyle w:val="Caption"/>
                                <w:ind w:left="0"/>
                                <w:pPrChange w:id="1616" w:author="Aziz Boxwala" w:date="2014-08-11T19:00:00Z">
                                  <w:pPr>
                                    <w:pStyle w:val="BodyText"/>
                                  </w:pPr>
                                </w:pPrChange>
                              </w:pPr>
                              <w:bookmarkStart w:id="1617" w:name="_Ref395546828"/>
                              <w:bookmarkStart w:id="1618" w:name="_Toc396502606"/>
                              <w:ins w:id="1619" w:author="Aziz Boxwala" w:date="2014-08-11T18:56:00Z">
                                <w:r>
                                  <w:t xml:space="preserve">Figure </w:t>
                                </w:r>
                                <w:r>
                                  <w:fldChar w:fldCharType="begin"/>
                                </w:r>
                                <w:r>
                                  <w:instrText xml:space="preserve"> SEQ Figure \* ARABIC </w:instrText>
                                </w:r>
                              </w:ins>
                              <w:r>
                                <w:fldChar w:fldCharType="separate"/>
                              </w:r>
                              <w:ins w:id="1620" w:author="Aziz Boxwala" w:date="2014-08-11T19:10:00Z">
                                <w:r>
                                  <w:t>6</w:t>
                                </w:r>
                              </w:ins>
                              <w:ins w:id="1621" w:author="Aziz Boxwala" w:date="2014-08-11T18:56:00Z">
                                <w:r>
                                  <w:fldChar w:fldCharType="end"/>
                                </w:r>
                                <w:bookmarkEnd w:id="1617"/>
                                <w:r>
                                  <w:t xml:space="preserve">. </w:t>
                                </w:r>
                                <w:r w:rsidRPr="00AF2075">
                                  <w:t xml:space="preserve">This diagram depicts the components that comprise a clinical statement about an act. Only the elements shown in the lighter boxes with non-italic fonts can be used in actual clinical statements. </w:t>
                                </w:r>
                              </w:ins>
                              <w:ins w:id="1622" w:author="Aziz Boxwala" w:date="2014-08-11T21:44:00Z">
                                <w:r>
                                  <w:t>A</w:t>
                                </w:r>
                              </w:ins>
                              <w:ins w:id="1623" w:author="Aziz Boxwala" w:date="2014-08-11T18:58:00Z">
                                <w:r>
                                  <w:t xml:space="preserve"> partial list of the Act classes are shown here.</w:t>
                                </w:r>
                              </w:ins>
                              <w:bookmarkEnd w:id="16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6C32B38" id="Text Box 50" o:spid="_x0000_s1030" type="#_x0000_t202" style="position:absolute;margin-left:0;margin-top:324pt;width:468.7pt;height:54.7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" stroked="f">
                  <v:textbox style="mso-fit-shape-to-text:t" inset="0,0,0,0">
                    <w:txbxContent>
                      <w:p w14:paraId="1921C759" w14:textId="77777777" w:rsidR="00EA2BB5" w:rsidRPr="00CC6DAC" w:rsidRDefault="00EA2BB5">
                        <w:pPr>
                          <w:pStyle w:val="Caption"/>
                          <w:ind w:left="0"/>
                          <w:pPrChange w:id="1624" w:author="Aziz Boxwala" w:date="2014-08-11T19:00:00Z">
                            <w:pPr>
                              <w:pStyle w:val="BodyText"/>
                            </w:pPr>
                          </w:pPrChange>
                        </w:pPr>
                        <w:bookmarkStart w:id="1625" w:name="_Ref395546828"/>
                        <w:bookmarkStart w:id="1626" w:name="_Toc396502606"/>
                        <w:ins w:id="1627" w:author="Aziz Boxwala" w:date="2014-08-11T18:56:00Z">
                          <w:r>
                            <w:t xml:space="preserve">Figure </w:t>
                          </w:r>
                          <w:r>
                            <w:fldChar w:fldCharType="begin"/>
                          </w:r>
                          <w:r>
                            <w:instrText xml:space="preserve"> SEQ Figure \* ARABIC </w:instrText>
                          </w:r>
                        </w:ins>
                        <w:r>
                          <w:fldChar w:fldCharType="separate"/>
                        </w:r>
                        <w:ins w:id="1628" w:author="Aziz Boxwala" w:date="2014-08-11T19:10:00Z">
                          <w:r>
                            <w:t>6</w:t>
                          </w:r>
                        </w:ins>
                        <w:ins w:id="1629" w:author="Aziz Boxwala" w:date="2014-08-11T18:56:00Z">
                          <w:r>
                            <w:fldChar w:fldCharType="end"/>
                          </w:r>
                          <w:bookmarkEnd w:id="1625"/>
                          <w:r>
                            <w:t xml:space="preserve">. </w:t>
                          </w:r>
                          <w:r w:rsidRPr="00AF2075">
                            <w:t xml:space="preserve">This diagram depicts the components that comprise a clinical statement about an act. Only the elements shown in the lighter boxes with non-italic fonts can be used in actual clinical statements. </w:t>
                          </w:r>
                        </w:ins>
                        <w:ins w:id="1630" w:author="Aziz Boxwala" w:date="2014-08-11T21:44:00Z">
                          <w:r>
                            <w:t>A</w:t>
                          </w:r>
                        </w:ins>
                        <w:ins w:id="1631" w:author="Aziz Boxwala" w:date="2014-08-11T18:58:00Z">
                          <w:r>
                            <w:t xml:space="preserve"> partial list of the Act classes are shown here.</w:t>
                          </w:r>
                        </w:ins>
                        <w:bookmarkEnd w:id="1626"/>
                      </w:p>
                    </w:txbxContent>
                  </v:textbox>
                  <w10:wrap type="topAndBottom"/>
                </v:shape>
              </w:pict>
            </mc:Fallback>
          </mc:AlternateContent>
        </w:r>
      </w:ins>
    </w:p>
    <w:p w14:paraId="77140A60" w14:textId="4FB92AE1" w:rsidR="00F9076A" w:rsidRDefault="006264F6">
      <w:pPr>
        <w:pStyle w:val="Heading3nospace"/>
        <w:rPr>
          <w:ins w:id="1632" w:author="Aziz Boxwala" w:date="2014-08-12T08:56:00Z"/>
        </w:rPr>
        <w:pPrChange w:id="1633" w:author="Aziz Boxwala" w:date="2014-08-11T22:18:00Z">
          <w:pPr>
            <w:pStyle w:val="Heading2"/>
          </w:pPr>
        </w:pPrChange>
      </w:pPr>
      <w:bookmarkStart w:id="1634" w:name="_Toc396502248"/>
      <w:ins w:id="1635" w:author="Aziz Boxwala" w:date="2014-08-12T17:30:00Z">
        <w:r>
          <w:rPr>
            <w:lang w:val="en-US"/>
          </w:rPr>
          <w:t xml:space="preserve">Statements about </w:t>
        </w:r>
      </w:ins>
      <w:ins w:id="1636" w:author="Aziz Boxwala" w:date="2014-08-11T22:17:00Z">
        <w:r w:rsidR="00B719D5">
          <w:t>Actions</w:t>
        </w:r>
      </w:ins>
      <w:bookmarkEnd w:id="1634"/>
    </w:p>
    <w:p w14:paraId="57A1A6FE" w14:textId="0B0AF9A3" w:rsidR="00273E01" w:rsidRDefault="00273E01">
      <w:pPr>
        <w:rPr>
          <w:ins w:id="1637" w:author="Aziz Boxwala" w:date="2014-08-12T08:58:00Z"/>
        </w:rPr>
        <w:pPrChange w:id="1638" w:author="Aziz Boxwala" w:date="2014-08-12T08:56:00Z">
          <w:pPr>
            <w:pStyle w:val="Heading2"/>
          </w:pPr>
        </w:pPrChange>
      </w:pPr>
      <w:ins w:id="1639" w:author="Aziz Boxwala" w:date="2014-08-12T08:56:00Z">
        <w:r>
          <w:t>Clinical statements about actions are composed using a topic that is of type Act and a modality of type Action.</w:t>
        </w:r>
      </w:ins>
      <w:ins w:id="1640" w:author="Aziz Boxwala" w:date="2014-08-12T11:40:00Z">
        <w:r w:rsidR="00B156E8">
          <w:t xml:space="preserve"> </w:t>
        </w:r>
      </w:ins>
      <w:ins w:id="1641" w:author="Aziz Boxwala" w:date="2014-08-12T08:58:00Z">
        <w:r>
          <w:t>The types of Acts within the QIDAM are</w:t>
        </w:r>
      </w:ins>
    </w:p>
    <w:p w14:paraId="1B20792B" w14:textId="3E9B92D8" w:rsidR="00273E01" w:rsidRDefault="00B156E8">
      <w:pPr>
        <w:pStyle w:val="ListParagraph"/>
        <w:numPr>
          <w:ilvl w:val="0"/>
          <w:numId w:val="49"/>
        </w:numPr>
        <w:rPr>
          <w:ins w:id="1642" w:author="Aziz Boxwala" w:date="2014-08-12T11:37:00Z"/>
        </w:rPr>
        <w:pPrChange w:id="1643" w:author="Aziz Boxwala" w:date="2014-08-12T11:39:00Z">
          <w:pPr>
            <w:pStyle w:val="Heading2"/>
          </w:pPr>
        </w:pPrChange>
      </w:pPr>
      <w:proofErr w:type="spellStart"/>
      <w:ins w:id="1644" w:author="Aziz Boxwala" w:date="2014-08-12T11:37:00Z">
        <w:r w:rsidRPr="00B156E8">
          <w:rPr>
            <w:b/>
            <w:rPrChange w:id="1645" w:author="Aziz Boxwala" w:date="2014-08-12T11:44:00Z">
              <w:rPr>
                <w:b w:val="0"/>
                <w:i w:val="0"/>
              </w:rPr>
            </w:rPrChange>
          </w:rPr>
          <w:t>CareProgram</w:t>
        </w:r>
        <w:r w:rsidR="00D038A0" w:rsidRPr="00B156E8">
          <w:rPr>
            <w:b/>
            <w:rPrChange w:id="1646" w:author="Aziz Boxwala" w:date="2014-08-12T11:44:00Z">
              <w:rPr>
                <w:b w:val="0"/>
                <w:i w:val="0"/>
              </w:rPr>
            </w:rPrChange>
          </w:rPr>
          <w:t>Participation</w:t>
        </w:r>
      </w:ins>
      <w:proofErr w:type="spellEnd"/>
      <w:ins w:id="1647" w:author="Aziz Boxwala" w:date="2014-08-12T11:40:00Z">
        <w:r>
          <w:t xml:space="preserve">: </w:t>
        </w:r>
        <w:r w:rsidRPr="00B156E8">
          <w:t>Participation of a patient in a recognized program of care such as a care plan, a chemotherapy protocol, or a clinical trial.</w:t>
        </w:r>
      </w:ins>
    </w:p>
    <w:p w14:paraId="20F9B915" w14:textId="5B949F82" w:rsidR="00D038A0" w:rsidRDefault="00D038A0">
      <w:pPr>
        <w:pStyle w:val="ListParagraph"/>
        <w:numPr>
          <w:ilvl w:val="0"/>
          <w:numId w:val="49"/>
        </w:numPr>
        <w:rPr>
          <w:ins w:id="1648" w:author="Aziz Boxwala" w:date="2014-08-12T11:37:00Z"/>
        </w:rPr>
        <w:pPrChange w:id="1649" w:author="Aziz Boxwala" w:date="2014-08-12T11:39:00Z">
          <w:pPr>
            <w:pStyle w:val="Heading2"/>
          </w:pPr>
        </w:pPrChange>
      </w:pPr>
      <w:ins w:id="1650" w:author="Aziz Boxwala" w:date="2014-08-12T11:37:00Z">
        <w:r w:rsidRPr="00B156E8">
          <w:rPr>
            <w:b/>
            <w:rPrChange w:id="1651" w:author="Aziz Boxwala" w:date="2014-08-12T11:44:00Z">
              <w:rPr>
                <w:b w:val="0"/>
                <w:i w:val="0"/>
              </w:rPr>
            </w:rPrChange>
          </w:rPr>
          <w:t>Communication</w:t>
        </w:r>
      </w:ins>
      <w:ins w:id="1652" w:author="Aziz Boxwala" w:date="2014-08-12T11:40:00Z">
        <w:r w:rsidR="00B156E8">
          <w:t xml:space="preserve">: </w:t>
        </w:r>
      </w:ins>
      <w:ins w:id="1653" w:author="Aziz Boxwala" w:date="2014-08-12T11:58:00Z">
        <w:r w:rsidR="002C2966">
          <w:t>A</w:t>
        </w:r>
      </w:ins>
      <w:ins w:id="1654" w:author="Aziz Boxwala" w:date="2014-08-12T11:41:00Z">
        <w:r w:rsidR="00B156E8" w:rsidRPr="00B156E8">
          <w:t xml:space="preserve"> message </w:t>
        </w:r>
      </w:ins>
      <w:ins w:id="1655" w:author="Aziz Boxwala" w:date="2014-08-22T11:30:00Z">
        <w:r w:rsidR="00FE4C46">
          <w:t>transmitted</w:t>
        </w:r>
      </w:ins>
      <w:ins w:id="1656" w:author="Aziz Boxwala" w:date="2014-08-12T11:41:00Z">
        <w:r w:rsidR="00B156E8" w:rsidRPr="00B156E8">
          <w:t xml:space="preserve"> </w:t>
        </w:r>
      </w:ins>
      <w:ins w:id="1657" w:author="Aziz Boxwala" w:date="2014-08-12T11:58:00Z">
        <w:r w:rsidR="002C2966">
          <w:t xml:space="preserve">from </w:t>
        </w:r>
      </w:ins>
      <w:ins w:id="1658" w:author="Aziz Boxwala" w:date="2014-08-12T11:41:00Z">
        <w:r w:rsidR="00B156E8" w:rsidRPr="00B156E8">
          <w:t xml:space="preserve">a sender </w:t>
        </w:r>
      </w:ins>
      <w:ins w:id="1659" w:author="Aziz Boxwala" w:date="2014-08-12T11:58:00Z">
        <w:r w:rsidR="002C2966">
          <w:t xml:space="preserve">to </w:t>
        </w:r>
      </w:ins>
      <w:ins w:id="1660" w:author="Aziz Boxwala" w:date="2014-08-12T11:41:00Z">
        <w:r w:rsidR="00B156E8" w:rsidRPr="00B156E8">
          <w:t>a recipient.</w:t>
        </w:r>
        <w:r w:rsidR="00B156E8">
          <w:t xml:space="preserve"> The sender and recipients can be any entity including persons and devices.</w:t>
        </w:r>
      </w:ins>
      <w:ins w:id="1661" w:author="Aziz Boxwala" w:date="2014-08-12T11:43:00Z">
        <w:r w:rsidR="00B156E8">
          <w:t xml:space="preserve"> Examples are</w:t>
        </w:r>
      </w:ins>
      <w:ins w:id="1662" w:author="Aziz Boxwala" w:date="2014-08-12T11:44:00Z">
        <w:r w:rsidR="00B156E8">
          <w:t xml:space="preserve"> an</w:t>
        </w:r>
      </w:ins>
      <w:ins w:id="1663" w:author="Aziz Boxwala" w:date="2014-08-12T11:43:00Z">
        <w:r w:rsidR="00B156E8">
          <w:t xml:space="preserve"> alert</w:t>
        </w:r>
      </w:ins>
      <w:ins w:id="1664" w:author="Aziz Boxwala" w:date="2014-08-12T11:44:00Z">
        <w:r w:rsidR="00B156E8">
          <w:t xml:space="preserve"> </w:t>
        </w:r>
      </w:ins>
      <w:ins w:id="1665" w:author="Aziz Boxwala" w:date="2014-08-12T11:45:00Z">
        <w:r w:rsidR="00AE4815">
          <w:t xml:space="preserve">from a CDS system </w:t>
        </w:r>
      </w:ins>
      <w:ins w:id="1666" w:author="Aziz Boxwala" w:date="2014-08-12T11:44:00Z">
        <w:r w:rsidR="00B156E8">
          <w:t>to</w:t>
        </w:r>
      </w:ins>
      <w:ins w:id="1667" w:author="Aziz Boxwala" w:date="2014-08-12T11:43:00Z">
        <w:r w:rsidR="00B156E8">
          <w:t xml:space="preserve"> a provider about a critical lab result, </w:t>
        </w:r>
      </w:ins>
      <w:ins w:id="1668" w:author="Aziz Boxwala" w:date="2014-08-12T11:44:00Z">
        <w:r w:rsidR="00B156E8">
          <w:t xml:space="preserve">a </w:t>
        </w:r>
      </w:ins>
      <w:ins w:id="1669" w:author="Aziz Boxwala" w:date="2014-08-12T11:43:00Z">
        <w:r w:rsidR="00B156E8">
          <w:t>notif</w:t>
        </w:r>
      </w:ins>
      <w:ins w:id="1670" w:author="Aziz Boxwala" w:date="2014-08-12T11:44:00Z">
        <w:r w:rsidR="00B156E8">
          <w:t>ication to</w:t>
        </w:r>
      </w:ins>
      <w:ins w:id="1671" w:author="Aziz Boxwala" w:date="2014-08-12T11:43:00Z">
        <w:r w:rsidR="00B156E8">
          <w:t xml:space="preserve"> a public health authority </w:t>
        </w:r>
        <w:proofErr w:type="gramStart"/>
        <w:r w:rsidR="00B156E8">
          <w:t>about</w:t>
        </w:r>
        <w:proofErr w:type="gramEnd"/>
        <w:r w:rsidR="00B156E8">
          <w:t xml:space="preserve"> a patient presenting with a communicable disease, or</w:t>
        </w:r>
      </w:ins>
      <w:ins w:id="1672" w:author="Aziz Boxwala" w:date="2014-08-22T11:31:00Z">
        <w:r w:rsidR="00FE4C46">
          <w:t xml:space="preserve"> an automated</w:t>
        </w:r>
      </w:ins>
      <w:ins w:id="1673" w:author="Aziz Boxwala" w:date="2014-08-12T11:43:00Z">
        <w:r w:rsidR="00B156E8">
          <w:t xml:space="preserve"> reminder </w:t>
        </w:r>
      </w:ins>
      <w:ins w:id="1674" w:author="Aziz Boxwala" w:date="2014-08-12T11:44:00Z">
        <w:r w:rsidR="0069194D">
          <w:t xml:space="preserve">to a patient to </w:t>
        </w:r>
      </w:ins>
      <w:ins w:id="1675" w:author="Aziz Boxwala" w:date="2014-08-12T11:45:00Z">
        <w:r w:rsidR="00AE4815">
          <w:t>fill</w:t>
        </w:r>
      </w:ins>
      <w:ins w:id="1676" w:author="Aziz Boxwala" w:date="2014-08-12T11:44:00Z">
        <w:r w:rsidR="0069194D">
          <w:t xml:space="preserve"> their </w:t>
        </w:r>
      </w:ins>
      <w:ins w:id="1677" w:author="Aziz Boxwala" w:date="2014-08-12T11:45:00Z">
        <w:r w:rsidR="00AE4815">
          <w:t>prescription</w:t>
        </w:r>
      </w:ins>
      <w:ins w:id="1678" w:author="Aziz Boxwala" w:date="2014-08-12T11:44:00Z">
        <w:r w:rsidR="0069194D">
          <w:t>.</w:t>
        </w:r>
      </w:ins>
    </w:p>
    <w:p w14:paraId="652CE624" w14:textId="1851CAEE" w:rsidR="00D038A0" w:rsidRDefault="00D038A0">
      <w:pPr>
        <w:pStyle w:val="ListParagraph"/>
        <w:numPr>
          <w:ilvl w:val="0"/>
          <w:numId w:val="49"/>
        </w:numPr>
        <w:rPr>
          <w:ins w:id="1679" w:author="Aziz Boxwala" w:date="2014-08-12T11:37:00Z"/>
        </w:rPr>
        <w:pPrChange w:id="1680" w:author="Aziz Boxwala" w:date="2014-08-12T11:39:00Z">
          <w:pPr>
            <w:pStyle w:val="Heading2"/>
          </w:pPr>
        </w:pPrChange>
      </w:pPr>
      <w:proofErr w:type="spellStart"/>
      <w:ins w:id="1681" w:author="Aziz Boxwala" w:date="2014-08-12T11:37:00Z">
        <w:r w:rsidRPr="00366FF2">
          <w:rPr>
            <w:b/>
            <w:rPrChange w:id="1682" w:author="Aziz Boxwala" w:date="2014-08-12T11:46:00Z">
              <w:rPr>
                <w:b w:val="0"/>
                <w:i w:val="0"/>
              </w:rPr>
            </w:rPrChange>
          </w:rPr>
          <w:t>DeviceUse</w:t>
        </w:r>
      </w:ins>
      <w:proofErr w:type="spellEnd"/>
      <w:ins w:id="1683" w:author="Aziz Boxwala" w:date="2014-08-12T11:42:00Z">
        <w:r w:rsidR="00B156E8">
          <w:t xml:space="preserve">: </w:t>
        </w:r>
      </w:ins>
      <w:ins w:id="1684" w:author="Aziz Boxwala" w:date="2014-08-12T12:00:00Z">
        <w:r w:rsidR="002C2966">
          <w:t>Use</w:t>
        </w:r>
      </w:ins>
      <w:ins w:id="1685" w:author="Aziz Boxwala" w:date="2014-08-12T11:46:00Z">
        <w:r w:rsidR="00366FF2" w:rsidRPr="00366FF2">
          <w:t xml:space="preserve"> of equipment or device for </w:t>
        </w:r>
      </w:ins>
      <w:ins w:id="1686" w:author="Aziz Boxwala" w:date="2014-08-12T12:01:00Z">
        <w:r w:rsidR="002C2966">
          <w:t xml:space="preserve">or by </w:t>
        </w:r>
      </w:ins>
      <w:ins w:id="1687" w:author="Aziz Boxwala" w:date="2014-08-12T11:46:00Z">
        <w:r w:rsidR="00366FF2" w:rsidRPr="00366FF2">
          <w:t>the patient. E</w:t>
        </w:r>
      </w:ins>
      <w:ins w:id="1688" w:author="Aziz Boxwala" w:date="2014-08-12T11:50:00Z">
        <w:r w:rsidR="00AD410C">
          <w:t>xamples are</w:t>
        </w:r>
      </w:ins>
      <w:ins w:id="1689" w:author="Aziz Boxwala" w:date="2014-08-12T12:01:00Z">
        <w:r w:rsidR="002C2966">
          <w:t xml:space="preserve"> use of</w:t>
        </w:r>
      </w:ins>
      <w:ins w:id="1690" w:author="Aziz Boxwala" w:date="2014-08-12T11:46:00Z">
        <w:r w:rsidR="00366FF2" w:rsidRPr="00366FF2">
          <w:t xml:space="preserve"> </w:t>
        </w:r>
      </w:ins>
      <w:ins w:id="1691" w:author="Aziz Boxwala" w:date="2014-08-12T12:02:00Z">
        <w:r w:rsidR="002C2966">
          <w:t xml:space="preserve">a </w:t>
        </w:r>
      </w:ins>
      <w:ins w:id="1692" w:author="Aziz Boxwala" w:date="2014-08-12T11:46:00Z">
        <w:r w:rsidR="00366FF2" w:rsidRPr="00366FF2">
          <w:t xml:space="preserve">wheelchair, </w:t>
        </w:r>
      </w:ins>
      <w:ins w:id="1693" w:author="Aziz Boxwala" w:date="2014-08-12T12:02:00Z">
        <w:r w:rsidR="002C2966">
          <w:t xml:space="preserve">a </w:t>
        </w:r>
      </w:ins>
      <w:proofErr w:type="spellStart"/>
      <w:ins w:id="1694" w:author="Aziz Boxwala" w:date="2014-08-12T11:46:00Z">
        <w:r w:rsidR="00366FF2" w:rsidRPr="00366FF2">
          <w:t>Holter</w:t>
        </w:r>
        <w:proofErr w:type="spellEnd"/>
        <w:r w:rsidR="00366FF2" w:rsidRPr="00366FF2">
          <w:t xml:space="preserve"> monitor,</w:t>
        </w:r>
      </w:ins>
      <w:ins w:id="1695" w:author="Aziz Boxwala" w:date="2014-08-12T12:02:00Z">
        <w:r w:rsidR="002C2966">
          <w:t xml:space="preserve"> a</w:t>
        </w:r>
      </w:ins>
      <w:ins w:id="1696" w:author="Aziz Boxwala" w:date="2014-08-12T11:46:00Z">
        <w:r w:rsidR="00366FF2" w:rsidRPr="00366FF2">
          <w:t xml:space="preserve"> pacemaker, </w:t>
        </w:r>
      </w:ins>
      <w:ins w:id="1697" w:author="Aziz Boxwala" w:date="2014-08-12T12:02:00Z">
        <w:r w:rsidR="002C2966">
          <w:t>or an</w:t>
        </w:r>
      </w:ins>
      <w:ins w:id="1698" w:author="Aziz Boxwala" w:date="2014-08-12T11:51:00Z">
        <w:r w:rsidR="00AD410C">
          <w:t xml:space="preserve"> </w:t>
        </w:r>
      </w:ins>
      <w:ins w:id="1699" w:author="Aziz Boxwala" w:date="2014-08-12T11:46:00Z">
        <w:r w:rsidR="00366FF2" w:rsidRPr="00366FF2">
          <w:t>intra-uterine contraceptive device</w:t>
        </w:r>
      </w:ins>
      <w:ins w:id="1700" w:author="Aziz Boxwala" w:date="2014-08-12T12:00:00Z">
        <w:r w:rsidR="00FE4C46">
          <w:t xml:space="preserve">. </w:t>
        </w:r>
      </w:ins>
      <w:ins w:id="1701" w:author="Aziz Boxwala" w:date="2014-08-22T11:32:00Z">
        <w:r w:rsidR="00FE4C46">
          <w:t>The act of i</w:t>
        </w:r>
      </w:ins>
      <w:ins w:id="1702" w:author="Aziz Boxwala" w:date="2014-08-12T12:00:00Z">
        <w:r w:rsidR="00FE4C46">
          <w:t>mplanting the</w:t>
        </w:r>
        <w:r w:rsidR="002C2966">
          <w:t xml:space="preserve"> device</w:t>
        </w:r>
      </w:ins>
      <w:ins w:id="1703" w:author="Aziz Boxwala" w:date="2014-08-22T11:32:00Z">
        <w:r w:rsidR="00FE4C46">
          <w:t xml:space="preserve"> itself</w:t>
        </w:r>
      </w:ins>
      <w:ins w:id="1704" w:author="Aziz Boxwala" w:date="2014-08-12T12:00:00Z">
        <w:r w:rsidR="002C2966">
          <w:t xml:space="preserve"> is modeled as a Procedure</w:t>
        </w:r>
      </w:ins>
      <w:ins w:id="1705" w:author="Aziz Boxwala" w:date="2014-08-22T11:32:00Z">
        <w:r w:rsidR="00FE4C46">
          <w:t>, described below</w:t>
        </w:r>
      </w:ins>
      <w:ins w:id="1706" w:author="Aziz Boxwala" w:date="2014-08-12T12:00:00Z">
        <w:r w:rsidR="002C2966">
          <w:t>.</w:t>
        </w:r>
      </w:ins>
    </w:p>
    <w:p w14:paraId="56B13DEE" w14:textId="72E09798" w:rsidR="00D038A0" w:rsidRDefault="00D038A0">
      <w:pPr>
        <w:pStyle w:val="ListParagraph"/>
        <w:numPr>
          <w:ilvl w:val="0"/>
          <w:numId w:val="49"/>
        </w:numPr>
        <w:rPr>
          <w:ins w:id="1707" w:author="Aziz Boxwala" w:date="2014-08-12T11:37:00Z"/>
        </w:rPr>
        <w:pPrChange w:id="1708" w:author="Aziz Boxwala" w:date="2014-08-12T11:39:00Z">
          <w:pPr>
            <w:pStyle w:val="Heading2"/>
          </w:pPr>
        </w:pPrChange>
      </w:pPr>
      <w:ins w:id="1709" w:author="Aziz Boxwala" w:date="2014-08-12T11:37:00Z">
        <w:r w:rsidRPr="000F6D08">
          <w:rPr>
            <w:b/>
            <w:rPrChange w:id="1710" w:author="Aziz Boxwala" w:date="2014-08-12T11:48:00Z">
              <w:rPr>
                <w:b w:val="0"/>
                <w:i w:val="0"/>
              </w:rPr>
            </w:rPrChange>
          </w:rPr>
          <w:t>Diet</w:t>
        </w:r>
      </w:ins>
      <w:ins w:id="1711" w:author="Aziz Boxwala" w:date="2014-08-12T11:46:00Z">
        <w:r w:rsidR="00366FF2">
          <w:t xml:space="preserve">: </w:t>
        </w:r>
      </w:ins>
      <w:ins w:id="1712" w:author="Aziz Boxwala" w:date="2014-08-12T11:49:00Z">
        <w:r w:rsidR="000F6D08">
          <w:t xml:space="preserve">Constraints </w:t>
        </w:r>
      </w:ins>
      <w:ins w:id="1713" w:author="Aziz Boxwala" w:date="2014-08-22T11:32:00Z">
        <w:r w:rsidR="008E0D69">
          <w:t xml:space="preserve">to </w:t>
        </w:r>
      </w:ins>
      <w:ins w:id="1714" w:author="Aziz Boxwala" w:date="2014-08-12T11:49:00Z">
        <w:r w:rsidR="000F6D08">
          <w:t xml:space="preserve">and components </w:t>
        </w:r>
      </w:ins>
      <w:ins w:id="1715" w:author="Aziz Boxwala" w:date="2014-08-22T11:32:00Z">
        <w:r w:rsidR="008E0D69">
          <w:t>of</w:t>
        </w:r>
      </w:ins>
      <w:ins w:id="1716" w:author="Aziz Boxwala" w:date="2014-08-12T11:49:00Z">
        <w:r w:rsidR="000F6D08">
          <w:t xml:space="preserve"> </w:t>
        </w:r>
      </w:ins>
      <w:ins w:id="1717" w:author="Aziz Boxwala" w:date="2014-08-22T11:32:00Z">
        <w:r w:rsidR="008E0D69">
          <w:t xml:space="preserve">the </w:t>
        </w:r>
      </w:ins>
      <w:ins w:id="1718" w:author="Aziz Boxwala" w:date="2014-08-12T11:48:00Z">
        <w:r w:rsidR="000F6D08" w:rsidRPr="000F6D08">
          <w:t>nutrition to be administered to a patient.</w:t>
        </w:r>
      </w:ins>
      <w:ins w:id="1719" w:author="Aziz Boxwala" w:date="2014-08-12T11:50:00Z">
        <w:r w:rsidR="00AD410C">
          <w:t xml:space="preserve"> Examples are low-carbohydrate diet,</w:t>
        </w:r>
      </w:ins>
      <w:ins w:id="1720" w:author="Aziz Boxwala" w:date="2014-08-12T11:51:00Z">
        <w:r w:rsidR="00AD410C">
          <w:t xml:space="preserve"> and</w:t>
        </w:r>
      </w:ins>
      <w:ins w:id="1721" w:author="Aziz Boxwala" w:date="2014-08-12T11:50:00Z">
        <w:r w:rsidR="00AD410C">
          <w:t xml:space="preserve"> enteral feeding.</w:t>
        </w:r>
      </w:ins>
    </w:p>
    <w:p w14:paraId="30EF43B1" w14:textId="4FBC6E76" w:rsidR="00D038A0" w:rsidRDefault="00D038A0">
      <w:pPr>
        <w:pStyle w:val="ListParagraph"/>
        <w:numPr>
          <w:ilvl w:val="0"/>
          <w:numId w:val="49"/>
        </w:numPr>
        <w:rPr>
          <w:ins w:id="1722" w:author="Aziz Boxwala" w:date="2014-08-12T11:37:00Z"/>
        </w:rPr>
        <w:pPrChange w:id="1723" w:author="Aziz Boxwala" w:date="2014-08-12T11:39:00Z">
          <w:pPr>
            <w:pStyle w:val="Heading2"/>
          </w:pPr>
        </w:pPrChange>
      </w:pPr>
      <w:ins w:id="1724" w:author="Aziz Boxwala" w:date="2014-08-12T11:37:00Z">
        <w:r w:rsidRPr="0028212D">
          <w:rPr>
            <w:b/>
            <w:rPrChange w:id="1725" w:author="Aziz Boxwala" w:date="2014-08-12T11:51:00Z">
              <w:rPr>
                <w:b w:val="0"/>
                <w:i w:val="0"/>
              </w:rPr>
            </w:rPrChange>
          </w:rPr>
          <w:lastRenderedPageBreak/>
          <w:t>Encounter</w:t>
        </w:r>
      </w:ins>
      <w:ins w:id="1726" w:author="Aziz Boxwala" w:date="2014-08-12T11:50:00Z">
        <w:r w:rsidR="000F6D08">
          <w:t xml:space="preserve">: </w:t>
        </w:r>
      </w:ins>
      <w:ins w:id="1727" w:author="Aziz Boxwala" w:date="2014-08-12T11:51:00Z">
        <w:r w:rsidR="0028212D" w:rsidRPr="0028212D">
          <w:t>An interaction between a patient</w:t>
        </w:r>
      </w:ins>
      <w:ins w:id="1728" w:author="Aziz Boxwala" w:date="2014-08-12T11:52:00Z">
        <w:r w:rsidR="0028212D">
          <w:t>,</w:t>
        </w:r>
      </w:ins>
      <w:ins w:id="1729" w:author="Aziz Boxwala" w:date="2014-08-12T11:51:00Z">
        <w:r w:rsidR="0028212D" w:rsidRPr="0028212D">
          <w:t xml:space="preserve"> healthcare provider(s)</w:t>
        </w:r>
      </w:ins>
      <w:ins w:id="1730" w:author="Aziz Boxwala" w:date="2014-08-12T11:52:00Z">
        <w:r w:rsidR="0028212D">
          <w:t xml:space="preserve"> or other healthcare professionals</w:t>
        </w:r>
      </w:ins>
      <w:ins w:id="1731" w:author="Aziz Boxwala" w:date="2014-08-12T11:51:00Z">
        <w:r w:rsidR="0028212D" w:rsidRPr="0028212D">
          <w:t xml:space="preserve"> for the purpose of providing healthcare service(s) or assessing the health status of a patient.</w:t>
        </w:r>
      </w:ins>
      <w:ins w:id="1732" w:author="Aziz Boxwala" w:date="2014-08-12T11:53:00Z">
        <w:r w:rsidR="0028212D">
          <w:t xml:space="preserve"> Examples are inpatient admission, visit to an anti-coagulation clinic.</w:t>
        </w:r>
      </w:ins>
    </w:p>
    <w:p w14:paraId="1DF80F58" w14:textId="5D9464E9" w:rsidR="00D038A0" w:rsidRDefault="00D038A0">
      <w:pPr>
        <w:pStyle w:val="ListParagraph"/>
        <w:numPr>
          <w:ilvl w:val="0"/>
          <w:numId w:val="49"/>
        </w:numPr>
        <w:rPr>
          <w:ins w:id="1733" w:author="Aziz Boxwala" w:date="2014-08-12T11:38:00Z"/>
        </w:rPr>
        <w:pPrChange w:id="1734" w:author="Aziz Boxwala" w:date="2014-08-12T11:39:00Z">
          <w:pPr>
            <w:pStyle w:val="Heading2"/>
          </w:pPr>
        </w:pPrChange>
      </w:pPr>
      <w:ins w:id="1735" w:author="Aziz Boxwala" w:date="2014-08-12T11:37:00Z">
        <w:r w:rsidRPr="00F05A70">
          <w:rPr>
            <w:b/>
            <w:rPrChange w:id="1736" w:author="Aziz Boxwala" w:date="2014-08-12T11:54:00Z">
              <w:rPr>
                <w:b w:val="0"/>
                <w:i w:val="0"/>
              </w:rPr>
            </w:rPrChange>
          </w:rPr>
          <w:t>Goal</w:t>
        </w:r>
      </w:ins>
      <w:ins w:id="1737" w:author="Aziz Boxwala" w:date="2014-08-12T11:54:00Z">
        <w:r w:rsidR="00F05A70">
          <w:t xml:space="preserve">: </w:t>
        </w:r>
      </w:ins>
      <w:ins w:id="1738" w:author="Aziz Boxwala" w:date="2014-08-12T11:55:00Z">
        <w:r w:rsidR="006657E0" w:rsidRPr="006657E0">
          <w:t>A defined target or measure to be achieved in the process of patient care; an expected outcome. A typical goal is expressed as a change in status expected at a defined future time.</w:t>
        </w:r>
        <w:r w:rsidR="006657E0">
          <w:t xml:space="preserve"> Examples are an LDL cholesterol goal of less than 100 mg/</w:t>
        </w:r>
        <w:proofErr w:type="spellStart"/>
        <w:r w:rsidR="006657E0">
          <w:t>dL</w:t>
        </w:r>
        <w:proofErr w:type="spellEnd"/>
        <w:r w:rsidR="006657E0">
          <w:t xml:space="preserve"> or a blood pressure of less than 140/90 mm Hg.</w:t>
        </w:r>
      </w:ins>
    </w:p>
    <w:p w14:paraId="7664B7AB" w14:textId="710D7FD7" w:rsidR="00D038A0" w:rsidRDefault="00D038A0">
      <w:pPr>
        <w:pStyle w:val="ListParagraph"/>
        <w:numPr>
          <w:ilvl w:val="0"/>
          <w:numId w:val="49"/>
        </w:numPr>
        <w:rPr>
          <w:ins w:id="1739" w:author="Aziz Boxwala" w:date="2014-08-12T11:38:00Z"/>
        </w:rPr>
        <w:pPrChange w:id="1740" w:author="Aziz Boxwala" w:date="2014-08-12T11:39:00Z">
          <w:pPr>
            <w:pStyle w:val="Heading2"/>
          </w:pPr>
        </w:pPrChange>
      </w:pPr>
      <w:ins w:id="1741" w:author="Aziz Boxwala" w:date="2014-08-12T11:38:00Z">
        <w:r w:rsidRPr="005E08EC">
          <w:rPr>
            <w:b/>
            <w:rPrChange w:id="1742" w:author="Aziz Boxwala" w:date="2014-08-12T11:57:00Z">
              <w:rPr>
                <w:b w:val="0"/>
                <w:i w:val="0"/>
              </w:rPr>
            </w:rPrChange>
          </w:rPr>
          <w:t>Immunization</w:t>
        </w:r>
      </w:ins>
      <w:ins w:id="1743" w:author="Aziz Boxwala" w:date="2014-08-12T11:57:00Z">
        <w:r w:rsidR="005E08EC">
          <w:t xml:space="preserve">: </w:t>
        </w:r>
        <w:r w:rsidR="002C2966" w:rsidRPr="002C2966">
          <w:t>Administration of vaccin</w:t>
        </w:r>
        <w:r w:rsidR="00191CB3">
          <w:t>es to</w:t>
        </w:r>
      </w:ins>
      <w:ins w:id="1744" w:author="Aziz Boxwala" w:date="2014-08-12T12:11:00Z">
        <w:r w:rsidR="00191CB3">
          <w:t xml:space="preserve"> a</w:t>
        </w:r>
      </w:ins>
      <w:ins w:id="1745" w:author="Aziz Boxwala" w:date="2014-08-12T11:57:00Z">
        <w:r w:rsidR="00191CB3">
          <w:t xml:space="preserve"> patient</w:t>
        </w:r>
        <w:r w:rsidR="002C2966" w:rsidRPr="002C2966">
          <w:t xml:space="preserve">. </w:t>
        </w:r>
      </w:ins>
      <w:ins w:id="1746" w:author="Aziz Boxwala" w:date="2014-08-12T12:03:00Z">
        <w:r w:rsidR="002C2966">
          <w:t>Examples</w:t>
        </w:r>
        <w:r w:rsidR="008E0D69">
          <w:t xml:space="preserve"> are administration of influenza</w:t>
        </w:r>
        <w:r w:rsidR="002C2966">
          <w:t xml:space="preserve"> vaccine and polio vaccine. </w:t>
        </w:r>
      </w:ins>
      <w:ins w:id="1747" w:author="Aziz Boxwala" w:date="2014-08-12T11:57:00Z">
        <w:r w:rsidR="002C2966" w:rsidRPr="002C2966">
          <w:t>This does not include the administration of non-vaccine agents, even those that may have or claim immunological effects.</w:t>
        </w:r>
      </w:ins>
      <w:ins w:id="1748" w:author="Aziz Boxwala" w:date="2014-08-12T12:03:00Z">
        <w:r w:rsidR="002C2966">
          <w:t xml:space="preserve"> </w:t>
        </w:r>
      </w:ins>
    </w:p>
    <w:p w14:paraId="10E70C7E" w14:textId="0F70D89D" w:rsidR="00D038A0" w:rsidRDefault="00D038A0">
      <w:pPr>
        <w:pStyle w:val="ListParagraph"/>
        <w:numPr>
          <w:ilvl w:val="0"/>
          <w:numId w:val="49"/>
        </w:numPr>
        <w:rPr>
          <w:ins w:id="1749" w:author="Aziz Boxwala" w:date="2014-08-12T11:38:00Z"/>
        </w:rPr>
        <w:pPrChange w:id="1750" w:author="Aziz Boxwala" w:date="2014-08-12T11:39:00Z">
          <w:pPr>
            <w:pStyle w:val="Heading2"/>
          </w:pPr>
        </w:pPrChange>
      </w:pPr>
      <w:proofErr w:type="spellStart"/>
      <w:ins w:id="1751" w:author="Aziz Boxwala" w:date="2014-08-12T11:38:00Z">
        <w:r w:rsidRPr="00CF457B">
          <w:rPr>
            <w:b/>
            <w:rPrChange w:id="1752" w:author="Aziz Boxwala" w:date="2014-08-12T12:03:00Z">
              <w:rPr>
                <w:b w:val="0"/>
                <w:i w:val="0"/>
              </w:rPr>
            </w:rPrChange>
          </w:rPr>
          <w:t>MedicationTreatment</w:t>
        </w:r>
      </w:ins>
      <w:proofErr w:type="spellEnd"/>
      <w:ins w:id="1753" w:author="Aziz Boxwala" w:date="2014-08-12T12:03:00Z">
        <w:r w:rsidR="00CF457B">
          <w:t xml:space="preserve">: </w:t>
        </w:r>
      </w:ins>
      <w:ins w:id="1754" w:author="Aziz Boxwala" w:date="2014-08-12T12:11:00Z">
        <w:r w:rsidR="00191CB3">
          <w:t>Administration of medication to a patient.</w:t>
        </w:r>
      </w:ins>
      <w:ins w:id="1755" w:author="Aziz Boxwala" w:date="2014-08-12T13:04:00Z">
        <w:r w:rsidR="00634145">
          <w:t xml:space="preserve"> Examples are prescribing lovastatin 10 mg oral, </w:t>
        </w:r>
      </w:ins>
      <w:ins w:id="1756" w:author="Aziz Boxwala" w:date="2014-08-22T11:33:00Z">
        <w:r w:rsidR="00A32F91">
          <w:t xml:space="preserve">and </w:t>
        </w:r>
      </w:ins>
      <w:ins w:id="1757" w:author="Aziz Boxwala" w:date="2014-08-12T13:04:00Z">
        <w:r w:rsidR="00634145">
          <w:t xml:space="preserve">administering </w:t>
        </w:r>
      </w:ins>
      <w:ins w:id="1758" w:author="Aziz Boxwala" w:date="2014-08-12T13:13:00Z">
        <w:r w:rsidR="00634145" w:rsidRPr="00634145">
          <w:t>Interferon beta-1a intramuscular</w:t>
        </w:r>
        <w:r w:rsidR="00634145">
          <w:t>ly.</w:t>
        </w:r>
      </w:ins>
      <w:ins w:id="1759" w:author="Aziz Boxwala" w:date="2014-08-12T13:17:00Z">
        <w:r w:rsidR="00DF0299">
          <w:t xml:space="preserve"> The model </w:t>
        </w:r>
      </w:ins>
      <w:ins w:id="1760" w:author="Aziz Boxwala" w:date="2014-08-22T11:33:00Z">
        <w:r w:rsidR="00A32F91">
          <w:t>defines</w:t>
        </w:r>
      </w:ins>
      <w:ins w:id="1761" w:author="Aziz Boxwala" w:date="2014-08-12T13:17:00Z">
        <w:r w:rsidR="00DF0299">
          <w:t xml:space="preserve"> two</w:t>
        </w:r>
      </w:ins>
      <w:ins w:id="1762" w:author="Aziz Boxwala" w:date="2014-08-12T13:18:00Z">
        <w:r w:rsidR="00DF0299">
          <w:t xml:space="preserve"> additional</w:t>
        </w:r>
      </w:ins>
      <w:ins w:id="1763" w:author="Aziz Boxwala" w:date="2014-08-12T13:17:00Z">
        <w:r w:rsidR="00DF0299">
          <w:t xml:space="preserve"> specialized types of </w:t>
        </w:r>
        <w:proofErr w:type="spellStart"/>
        <w:r w:rsidR="00DF0299">
          <w:t>MedicationTreatment</w:t>
        </w:r>
        <w:proofErr w:type="spellEnd"/>
        <w:r w:rsidR="00DF0299">
          <w:t>:</w:t>
        </w:r>
      </w:ins>
    </w:p>
    <w:p w14:paraId="23336F90" w14:textId="502E0F0D" w:rsidR="001177B8" w:rsidRDefault="001177B8" w:rsidP="001177B8">
      <w:pPr>
        <w:pStyle w:val="ListParagraph"/>
        <w:numPr>
          <w:ilvl w:val="1"/>
          <w:numId w:val="49"/>
        </w:numPr>
        <w:rPr>
          <w:ins w:id="1764" w:author="Aziz Boxwala" w:date="2014-08-12T13:21:00Z"/>
        </w:rPr>
      </w:pPr>
      <w:proofErr w:type="spellStart"/>
      <w:ins w:id="1765" w:author="Aziz Boxwala" w:date="2014-08-12T13:21:00Z">
        <w:r w:rsidRPr="001177B8">
          <w:rPr>
            <w:b/>
            <w:rPrChange w:id="1766" w:author="Aziz Boxwala" w:date="2014-08-12T13:21:00Z">
              <w:rPr/>
            </w:rPrChange>
          </w:rPr>
          <w:t>CompositeIntravenousMedicationAdministration</w:t>
        </w:r>
        <w:proofErr w:type="spellEnd"/>
        <w:r>
          <w:t xml:space="preserve">: </w:t>
        </w:r>
        <w:r w:rsidRPr="001177B8">
          <w:t>Par</w:t>
        </w:r>
        <w:r w:rsidR="00403F9A">
          <w:t>ameters for intravenous</w:t>
        </w:r>
        <w:r w:rsidRPr="001177B8">
          <w:t xml:space="preserve"> fluid administration that may consist of one or more</w:t>
        </w:r>
        <w:r w:rsidR="00403F9A">
          <w:t xml:space="preserve"> additives mixed into a diluent</w:t>
        </w:r>
        <w:r w:rsidRPr="001177B8">
          <w:t>.</w:t>
        </w:r>
      </w:ins>
      <w:ins w:id="1767" w:author="Aziz Boxwala" w:date="2014-08-12T13:23:00Z">
        <w:r w:rsidR="00403F9A">
          <w:t xml:space="preserve"> </w:t>
        </w:r>
        <w:r w:rsidR="00403F9A" w:rsidRPr="009A2F53">
          <w:t xml:space="preserve">Example is administration of </w:t>
        </w:r>
      </w:ins>
      <w:ins w:id="1768" w:author="Aziz Boxwala" w:date="2014-08-22T11:57:00Z">
        <w:r w:rsidR="009A2F53" w:rsidRPr="009A2F53">
          <w:t>a</w:t>
        </w:r>
        <w:r w:rsidR="009A2F53">
          <w:t xml:space="preserve"> dopamine drip.</w:t>
        </w:r>
      </w:ins>
    </w:p>
    <w:p w14:paraId="73574891" w14:textId="4F3DA71F" w:rsidR="00D038A0" w:rsidRDefault="00D038A0">
      <w:pPr>
        <w:pStyle w:val="ListParagraph"/>
        <w:numPr>
          <w:ilvl w:val="1"/>
          <w:numId w:val="49"/>
        </w:numPr>
        <w:rPr>
          <w:ins w:id="1769" w:author="Aziz Boxwala" w:date="2014-08-12T11:39:00Z"/>
        </w:rPr>
        <w:pPrChange w:id="1770" w:author="Aziz Boxwala" w:date="2014-08-12T11:39:00Z">
          <w:pPr>
            <w:pStyle w:val="Heading2"/>
          </w:pPr>
        </w:pPrChange>
      </w:pPr>
      <w:proofErr w:type="spellStart"/>
      <w:ins w:id="1771" w:author="Aziz Boxwala" w:date="2014-08-12T11:38:00Z">
        <w:r w:rsidRPr="00034A6E">
          <w:rPr>
            <w:b/>
            <w:rPrChange w:id="1772" w:author="Aziz Boxwala" w:date="2014-08-12T13:20:00Z">
              <w:rPr>
                <w:b w:val="0"/>
                <w:i w:val="0"/>
              </w:rPr>
            </w:rPrChange>
          </w:rPr>
          <w:t>PatientControlledAnalgesia</w:t>
        </w:r>
      </w:ins>
      <w:proofErr w:type="spellEnd"/>
      <w:ins w:id="1773" w:author="Aziz Boxwala" w:date="2014-08-12T13:13:00Z">
        <w:r w:rsidR="00634145">
          <w:t>: Analgesics administered to the patient</w:t>
        </w:r>
      </w:ins>
      <w:ins w:id="1774" w:author="Aziz Boxwala" w:date="2014-08-12T13:14:00Z">
        <w:r w:rsidR="00775D78">
          <w:t xml:space="preserve"> using</w:t>
        </w:r>
      </w:ins>
      <w:ins w:id="1775" w:author="Aziz Boxwala" w:date="2014-08-12T13:13:00Z">
        <w:r w:rsidR="00634145">
          <w:t xml:space="preserve"> </w:t>
        </w:r>
      </w:ins>
      <w:ins w:id="1776" w:author="Aziz Boxwala" w:date="2014-08-12T13:14:00Z">
        <w:r w:rsidR="00775D78" w:rsidRPr="00775D78">
          <w:t>delivery system with which patients self</w:t>
        </w:r>
        <w:r w:rsidR="00775D78">
          <w:t xml:space="preserve">-administer predetermined doses. </w:t>
        </w:r>
      </w:ins>
      <w:ins w:id="1777" w:author="Aziz Boxwala" w:date="2014-08-12T13:15:00Z">
        <w:r w:rsidR="00775D78">
          <w:t>Examples are order for or administration of morphine.</w:t>
        </w:r>
      </w:ins>
    </w:p>
    <w:p w14:paraId="1F978790" w14:textId="2389403E" w:rsidR="00D038A0" w:rsidRDefault="00D038A0">
      <w:pPr>
        <w:pStyle w:val="ListParagraph"/>
        <w:numPr>
          <w:ilvl w:val="0"/>
          <w:numId w:val="49"/>
        </w:numPr>
        <w:rPr>
          <w:ins w:id="1778" w:author="Aziz Boxwala" w:date="2014-08-12T08:56:00Z"/>
        </w:rPr>
        <w:pPrChange w:id="1779" w:author="Aziz Boxwala" w:date="2014-08-12T11:39:00Z">
          <w:pPr>
            <w:pStyle w:val="Heading2"/>
          </w:pPr>
        </w:pPrChange>
      </w:pPr>
      <w:ins w:id="1780" w:author="Aziz Boxwala" w:date="2014-08-12T11:38:00Z">
        <w:r w:rsidRPr="002F1D3A">
          <w:rPr>
            <w:b/>
            <w:rPrChange w:id="1781" w:author="Aziz Boxwala" w:date="2014-08-12T13:03:00Z">
              <w:rPr>
                <w:b w:val="0"/>
                <w:i w:val="0"/>
              </w:rPr>
            </w:rPrChange>
          </w:rPr>
          <w:t>Procedure</w:t>
        </w:r>
      </w:ins>
      <w:ins w:id="1782" w:author="Aziz Boxwala" w:date="2014-08-12T13:03:00Z">
        <w:r w:rsidR="002F1D3A">
          <w:t xml:space="preserve">: </w:t>
        </w:r>
      </w:ins>
      <w:ins w:id="1783" w:author="Aziz Boxwala" w:date="2014-08-12T13:16:00Z">
        <w:r w:rsidR="00DF0299">
          <w:t>A</w:t>
        </w:r>
        <w:r w:rsidR="00DF0299" w:rsidRPr="00DF0299">
          <w:t>n activity that is performed with or on a patient as par</w:t>
        </w:r>
        <w:r w:rsidR="00DF0299">
          <w:t>t of the provision of care. A procedure</w:t>
        </w:r>
        <w:r w:rsidR="00DF0299" w:rsidRPr="00DF0299">
          <w:t xml:space="preserve"> can be physical like an operation, or less invasive like counseling or hypnotherapy. Examples include surgical procedures, diagnostic procedures, </w:t>
        </w:r>
        <w:r w:rsidR="00DF0299">
          <w:t>endoscopic procedures, biopsies. Procedures</w:t>
        </w:r>
        <w:r w:rsidR="00DF0299" w:rsidRPr="00DF0299">
          <w:t xml:space="preserve"> exclude </w:t>
        </w:r>
        <w:r w:rsidR="00DF0299">
          <w:t>activities</w:t>
        </w:r>
        <w:r w:rsidR="00DF0299" w:rsidRPr="00DF0299">
          <w:t xml:space="preserve"> for which there are specific types of act</w:t>
        </w:r>
      </w:ins>
      <w:ins w:id="1784" w:author="Aziz Boxwala" w:date="2014-08-12T13:17:00Z">
        <w:r w:rsidR="00DF0299">
          <w:t xml:space="preserve">s </w:t>
        </w:r>
      </w:ins>
      <w:ins w:id="1785" w:author="Aziz Boxwala" w:date="2014-08-12T13:16:00Z">
        <w:r w:rsidR="00DF0299" w:rsidRPr="00DF0299">
          <w:t xml:space="preserve">defined, such as those for immunizations, medication administrations, </w:t>
        </w:r>
      </w:ins>
      <w:ins w:id="1786" w:author="Aziz Boxwala" w:date="2014-08-12T13:17:00Z">
        <w:r w:rsidR="00DF0299">
          <w:t>diet</w:t>
        </w:r>
      </w:ins>
      <w:ins w:id="1787" w:author="Aziz Boxwala" w:date="2014-08-12T13:16:00Z">
        <w:r w:rsidR="00DF0299" w:rsidRPr="00DF0299">
          <w:t xml:space="preserve">, and </w:t>
        </w:r>
      </w:ins>
      <w:ins w:id="1788" w:author="Aziz Boxwala" w:date="2014-08-12T13:17:00Z">
        <w:r w:rsidR="00DF0299">
          <w:t>use</w:t>
        </w:r>
      </w:ins>
      <w:ins w:id="1789" w:author="Aziz Boxwala" w:date="2014-08-12T13:16:00Z">
        <w:r w:rsidR="00DF0299" w:rsidRPr="00DF0299">
          <w:t xml:space="preserve"> of devices.</w:t>
        </w:r>
      </w:ins>
      <w:ins w:id="1790" w:author="Aziz Boxwala" w:date="2014-08-12T13:18:00Z">
        <w:r w:rsidR="00DF0299">
          <w:t xml:space="preserve"> The model includes additional</w:t>
        </w:r>
        <w:r w:rsidR="000D6249">
          <w:t xml:space="preserve"> specialized types of P</w:t>
        </w:r>
        <w:r w:rsidR="00DF0299">
          <w:t>rocedures</w:t>
        </w:r>
      </w:ins>
      <w:ins w:id="1791" w:author="Aziz Boxwala" w:date="2014-08-15T11:45:00Z">
        <w:r w:rsidR="00704C5B">
          <w:t xml:space="preserve"> listed below. </w:t>
        </w:r>
      </w:ins>
      <w:ins w:id="1792" w:author="Aziz Boxwala" w:date="2014-08-12T13:21:00Z">
        <w:r w:rsidR="00704C5B">
          <w:t>These</w:t>
        </w:r>
      </w:ins>
      <w:ins w:id="1793" w:author="Aziz Boxwala" w:date="2014-08-22T11:35:00Z">
        <w:r w:rsidR="00A32F91">
          <w:t xml:space="preserve"> subtypes</w:t>
        </w:r>
      </w:ins>
      <w:ins w:id="1794" w:author="Aziz Boxwala" w:date="2014-08-12T13:21:00Z">
        <w:r w:rsidR="00704C5B">
          <w:t xml:space="preserve"> are intended to illustrate how topics can be specialized. We expect that the logical model will incorporate additional subtypes </w:t>
        </w:r>
      </w:ins>
      <w:ins w:id="1795" w:author="Aziz Boxwala" w:date="2014-08-22T11:36:00Z">
        <w:r w:rsidR="00A32F91">
          <w:t>(</w:t>
        </w:r>
      </w:ins>
      <w:ins w:id="1796" w:author="Aziz Boxwala" w:date="2014-08-12T13:21:00Z">
        <w:r w:rsidR="00704C5B">
          <w:t>such as for respiratory therapy</w:t>
        </w:r>
      </w:ins>
      <w:ins w:id="1797" w:author="Aziz Boxwala" w:date="2014-08-22T11:36:00Z">
        <w:r w:rsidR="00A32F91">
          <w:t>)</w:t>
        </w:r>
      </w:ins>
      <w:ins w:id="1798" w:author="Aziz Boxwala" w:date="2014-08-12T13:21:00Z">
        <w:r w:rsidR="00704C5B">
          <w:t>.</w:t>
        </w:r>
      </w:ins>
    </w:p>
    <w:p w14:paraId="5BC98C4B" w14:textId="7F90AE86" w:rsidR="00273E01" w:rsidRDefault="00D038A0">
      <w:pPr>
        <w:pStyle w:val="ListParagraph"/>
        <w:numPr>
          <w:ilvl w:val="1"/>
          <w:numId w:val="49"/>
        </w:numPr>
        <w:rPr>
          <w:ins w:id="1799" w:author="Aziz Boxwala" w:date="2014-08-12T11:38:00Z"/>
        </w:rPr>
        <w:pPrChange w:id="1800" w:author="Aziz Boxwala" w:date="2014-08-12T11:40:00Z">
          <w:pPr>
            <w:pStyle w:val="Heading2"/>
          </w:pPr>
        </w:pPrChange>
      </w:pPr>
      <w:proofErr w:type="spellStart"/>
      <w:ins w:id="1801" w:author="Aziz Boxwala" w:date="2014-08-12T11:38:00Z">
        <w:r w:rsidRPr="00034A6E">
          <w:rPr>
            <w:b/>
            <w:rPrChange w:id="1802" w:author="Aziz Boxwala" w:date="2014-08-12T13:20:00Z">
              <w:rPr>
                <w:b w:val="0"/>
                <w:i w:val="0"/>
              </w:rPr>
            </w:rPrChange>
          </w:rPr>
          <w:t>ImagingProcedure</w:t>
        </w:r>
      </w:ins>
      <w:proofErr w:type="spellEnd"/>
      <w:ins w:id="1803" w:author="Aziz Boxwala" w:date="2014-08-12T13:15:00Z">
        <w:r w:rsidR="00DF0299">
          <w:t xml:space="preserve">: </w:t>
        </w:r>
      </w:ins>
      <w:ins w:id="1804" w:author="Aziz Boxwala" w:date="2014-08-12T13:19:00Z">
        <w:r w:rsidR="00034A6E" w:rsidRPr="00034A6E">
          <w:t>An examination</w:t>
        </w:r>
      </w:ins>
      <w:ins w:id="1805" w:author="Aziz Boxwala" w:date="2014-08-12T13:25:00Z">
        <w:r w:rsidR="008E3DB8">
          <w:t xml:space="preserve"> of a person using an imaging procedure</w:t>
        </w:r>
      </w:ins>
      <w:ins w:id="1806" w:author="Aziz Boxwala" w:date="2014-08-12T13:19:00Z">
        <w:r w:rsidR="00034A6E" w:rsidRPr="00034A6E">
          <w:t xml:space="preserve">. </w:t>
        </w:r>
      </w:ins>
      <w:ins w:id="1807" w:author="Aziz Boxwala" w:date="2014-08-12T13:26:00Z">
        <w:r w:rsidR="008E3DB8">
          <w:t>Examples are</w:t>
        </w:r>
      </w:ins>
      <w:ins w:id="1808" w:author="Aziz Boxwala" w:date="2014-08-12T13:19:00Z">
        <w:r w:rsidR="00034A6E" w:rsidRPr="00034A6E">
          <w:t xml:space="preserve"> Chest Radiograph - PA and Lateral</w:t>
        </w:r>
      </w:ins>
      <w:ins w:id="1809" w:author="Aziz Boxwala" w:date="2014-08-12T13:25:00Z">
        <w:r w:rsidR="008E3DB8">
          <w:t xml:space="preserve"> and Head MRI</w:t>
        </w:r>
      </w:ins>
      <w:ins w:id="1810" w:author="Aziz Boxwala" w:date="2014-08-12T13:19:00Z">
        <w:r w:rsidR="00034A6E" w:rsidRPr="00034A6E">
          <w:t>.</w:t>
        </w:r>
      </w:ins>
    </w:p>
    <w:p w14:paraId="356FF08E" w14:textId="030BE0D6" w:rsidR="00F85E7D" w:rsidRDefault="00D038A0">
      <w:pPr>
        <w:pStyle w:val="ListParagraph"/>
        <w:numPr>
          <w:ilvl w:val="1"/>
          <w:numId w:val="49"/>
        </w:numPr>
        <w:rPr>
          <w:ins w:id="1811" w:author="Aziz Boxwala" w:date="2014-08-12T16:50:00Z"/>
        </w:rPr>
        <w:pPrChange w:id="1812" w:author="Aziz Boxwala" w:date="2014-08-12T08:56:00Z">
          <w:pPr>
            <w:pStyle w:val="Heading2"/>
          </w:pPr>
        </w:pPrChange>
      </w:pPr>
      <w:proofErr w:type="spellStart"/>
      <w:ins w:id="1813" w:author="Aziz Boxwala" w:date="2014-08-12T11:38:00Z">
        <w:r w:rsidRPr="00D54BFE">
          <w:rPr>
            <w:b/>
            <w:rPrChange w:id="1814" w:author="Aziz Boxwala" w:date="2014-08-12T13:19:00Z">
              <w:rPr>
                <w:b w:val="0"/>
                <w:i w:val="0"/>
              </w:rPr>
            </w:rPrChange>
          </w:rPr>
          <w:t>LaboratoryTestProcedure</w:t>
        </w:r>
      </w:ins>
      <w:proofErr w:type="spellEnd"/>
      <w:ins w:id="1815" w:author="Aziz Boxwala" w:date="2014-08-12T13:19:00Z">
        <w:r w:rsidR="00D54BFE">
          <w:t xml:space="preserve">: </w:t>
        </w:r>
        <w:r w:rsidR="00D54BFE" w:rsidRPr="00D54BFE">
          <w:t>A procedure to test a tissue o</w:t>
        </w:r>
        <w:r w:rsidR="008E3DB8">
          <w:t xml:space="preserve">r fluid specimen from a patient. Examples are </w:t>
        </w:r>
        <w:r w:rsidR="00D54BFE" w:rsidRPr="00D54BFE">
          <w:t>com</w:t>
        </w:r>
        <w:r w:rsidR="008E3DB8">
          <w:t>plete blood count and</w:t>
        </w:r>
        <w:r w:rsidR="00D54BFE" w:rsidRPr="00D54BFE">
          <w:t xml:space="preserve"> blood culture.</w:t>
        </w:r>
      </w:ins>
    </w:p>
    <w:p w14:paraId="7732BB6D" w14:textId="77777777" w:rsidR="00A32F91" w:rsidRDefault="00A32F91">
      <w:pPr>
        <w:rPr>
          <w:ins w:id="1816" w:author="Aziz Boxwala" w:date="2014-08-22T11:34:00Z"/>
        </w:rPr>
        <w:pPrChange w:id="1817" w:author="Aziz Boxwala" w:date="2014-08-12T08:56:00Z">
          <w:pPr>
            <w:pStyle w:val="Heading2"/>
          </w:pPr>
        </w:pPrChange>
      </w:pPr>
    </w:p>
    <w:p w14:paraId="5BBF4B19" w14:textId="44E81AD8" w:rsidR="00D038A0" w:rsidRDefault="00145A4E">
      <w:pPr>
        <w:rPr>
          <w:ins w:id="1818" w:author="Aziz Boxwala" w:date="2014-08-11T22:18:00Z"/>
        </w:rPr>
        <w:pPrChange w:id="1819" w:author="Aziz Boxwala" w:date="2014-08-12T08:56:00Z">
          <w:pPr>
            <w:pStyle w:val="Heading2"/>
          </w:pPr>
        </w:pPrChange>
      </w:pPr>
      <w:ins w:id="1820" w:author="Aziz Boxwala" w:date="2014-08-12T16:49:00Z">
        <w:r>
          <w:t xml:space="preserve">QIDAM defines the following types of </w:t>
        </w:r>
      </w:ins>
      <w:ins w:id="1821" w:author="Aziz Boxwala" w:date="2014-08-12T16:50:00Z">
        <w:r w:rsidR="00F85E7D">
          <w:t>modalities</w:t>
        </w:r>
      </w:ins>
      <w:ins w:id="1822" w:author="Aziz Boxwala" w:date="2014-08-12T16:52:00Z">
        <w:r w:rsidR="004B6144">
          <w:t xml:space="preserve"> of actions</w:t>
        </w:r>
      </w:ins>
      <w:ins w:id="1823" w:author="Aziz Boxwala" w:date="2014-08-12T16:49:00Z">
        <w:r>
          <w:t>:</w:t>
        </w:r>
      </w:ins>
    </w:p>
    <w:p w14:paraId="774D8336" w14:textId="03E100FE" w:rsidR="00D038A0" w:rsidRDefault="00F85E7D">
      <w:pPr>
        <w:pStyle w:val="ListParagraph"/>
        <w:numPr>
          <w:ilvl w:val="0"/>
          <w:numId w:val="50"/>
        </w:numPr>
        <w:rPr>
          <w:ins w:id="1824" w:author="Aziz Boxwala" w:date="2014-08-12T16:50:00Z"/>
        </w:rPr>
        <w:pPrChange w:id="1825" w:author="Aziz Boxwala" w:date="2014-08-12T16:51:00Z">
          <w:pPr>
            <w:pStyle w:val="Heading2"/>
          </w:pPr>
        </w:pPrChange>
      </w:pPr>
      <w:ins w:id="1826" w:author="Aziz Boxwala" w:date="2014-08-12T16:50:00Z">
        <w:r w:rsidRPr="00F85E7D">
          <w:rPr>
            <w:b/>
            <w:rPrChange w:id="1827" w:author="Aziz Boxwala" w:date="2014-08-12T16:51:00Z">
              <w:rPr>
                <w:b w:val="0"/>
                <w:i w:val="0"/>
              </w:rPr>
            </w:rPrChange>
          </w:rPr>
          <w:t>Order</w:t>
        </w:r>
      </w:ins>
      <w:ins w:id="1828" w:author="Aziz Boxwala" w:date="2014-08-12T16:51:00Z">
        <w:r>
          <w:t>:</w:t>
        </w:r>
        <w:r w:rsidR="004B6144">
          <w:t xml:space="preserve"> </w:t>
        </w:r>
        <w:r w:rsidR="004B6144" w:rsidRPr="004B6144">
          <w:t>An order is an instruction by a healthcare provider to another healthcare provider to perform some action.</w:t>
        </w:r>
        <w:r w:rsidR="004B6144">
          <w:t xml:space="preserve"> Examples are order for a laboratory test procedure and order for a medication treatment.</w:t>
        </w:r>
      </w:ins>
    </w:p>
    <w:p w14:paraId="226C4AC2" w14:textId="0EF64B56" w:rsidR="00F85E7D" w:rsidRDefault="00F85E7D">
      <w:pPr>
        <w:pStyle w:val="ListParagraph"/>
        <w:numPr>
          <w:ilvl w:val="0"/>
          <w:numId w:val="50"/>
        </w:numPr>
        <w:rPr>
          <w:ins w:id="1829" w:author="Aziz Boxwala" w:date="2014-08-12T16:50:00Z"/>
        </w:rPr>
        <w:pPrChange w:id="1830" w:author="Aziz Boxwala" w:date="2014-08-12T16:51:00Z">
          <w:pPr>
            <w:pStyle w:val="Heading2"/>
          </w:pPr>
        </w:pPrChange>
      </w:pPr>
      <w:ins w:id="1831" w:author="Aziz Boxwala" w:date="2014-08-12T16:50:00Z">
        <w:r w:rsidRPr="00F85E7D">
          <w:rPr>
            <w:b/>
            <w:rPrChange w:id="1832" w:author="Aziz Boxwala" w:date="2014-08-12T16:51:00Z">
              <w:rPr>
                <w:b w:val="0"/>
                <w:i w:val="0"/>
              </w:rPr>
            </w:rPrChange>
          </w:rPr>
          <w:t>Performance</w:t>
        </w:r>
      </w:ins>
      <w:ins w:id="1833" w:author="Aziz Boxwala" w:date="2014-08-12T16:51:00Z">
        <w:r>
          <w:t>:</w:t>
        </w:r>
      </w:ins>
      <w:ins w:id="1834" w:author="Aziz Boxwala" w:date="2014-08-12T16:52:00Z">
        <w:r w:rsidR="004B6144">
          <w:t xml:space="preserve"> </w:t>
        </w:r>
        <w:r w:rsidR="004B6144" w:rsidRPr="004B6144">
          <w:t>The actual performance or execution of a healthcare-related action</w:t>
        </w:r>
        <w:r w:rsidR="004B6144">
          <w:t>. Examples are</w:t>
        </w:r>
        <w:r w:rsidR="004B6144" w:rsidRPr="004B6144">
          <w:t xml:space="preserve"> 3rd dose of Hepatitis B vaccine administered on Dec 4th 2012, appendectomy performed today.</w:t>
        </w:r>
      </w:ins>
    </w:p>
    <w:p w14:paraId="5FD6242F" w14:textId="061356AD" w:rsidR="00F85E7D" w:rsidRDefault="00F85E7D">
      <w:pPr>
        <w:pStyle w:val="ListParagraph"/>
        <w:numPr>
          <w:ilvl w:val="0"/>
          <w:numId w:val="50"/>
        </w:numPr>
        <w:rPr>
          <w:ins w:id="1835" w:author="Aziz Boxwala" w:date="2014-08-12T16:50:00Z"/>
        </w:rPr>
        <w:pPrChange w:id="1836" w:author="Aziz Boxwala" w:date="2014-08-12T16:51:00Z">
          <w:pPr>
            <w:pStyle w:val="Heading2"/>
          </w:pPr>
        </w:pPrChange>
      </w:pPr>
      <w:ins w:id="1837" w:author="Aziz Boxwala" w:date="2014-08-12T16:50:00Z">
        <w:r w:rsidRPr="00F85E7D">
          <w:rPr>
            <w:b/>
            <w:rPrChange w:id="1838" w:author="Aziz Boxwala" w:date="2014-08-12T16:51:00Z">
              <w:rPr>
                <w:b w:val="0"/>
                <w:i w:val="0"/>
              </w:rPr>
            </w:rPrChange>
          </w:rPr>
          <w:t>Plan</w:t>
        </w:r>
      </w:ins>
      <w:ins w:id="1839" w:author="Aziz Boxwala" w:date="2014-08-12T16:51:00Z">
        <w:r>
          <w:t>:</w:t>
        </w:r>
      </w:ins>
      <w:ins w:id="1840" w:author="Aziz Boxwala" w:date="2014-08-12T16:53:00Z">
        <w:r w:rsidR="004B6144">
          <w:t xml:space="preserve"> </w:t>
        </w:r>
      </w:ins>
      <w:ins w:id="1841" w:author="Aziz Boxwala" w:date="2014-08-12T16:54:00Z">
        <w:r w:rsidR="00FA67B3">
          <w:t>An action</w:t>
        </w:r>
      </w:ins>
      <w:ins w:id="1842" w:author="Aziz Boxwala" w:date="2014-08-12T16:53:00Z">
        <w:r w:rsidR="004B6144" w:rsidRPr="004B6144">
          <w:t xml:space="preserve"> that is planned to be performed. Typically, this would include a time at which the action is scheduled to be performed.</w:t>
        </w:r>
        <w:r w:rsidR="004B6144">
          <w:t xml:space="preserve"> Examples are an appointment (which is a planned enc</w:t>
        </w:r>
        <w:r w:rsidR="00510CEC">
          <w:t>ounter) or a</w:t>
        </w:r>
        <w:r w:rsidR="004B6144">
          <w:t xml:space="preserve"> scheduled surgery.</w:t>
        </w:r>
      </w:ins>
    </w:p>
    <w:p w14:paraId="1DBAC3D9" w14:textId="69BBE5C1" w:rsidR="00F85E7D" w:rsidRDefault="00F85E7D">
      <w:pPr>
        <w:pStyle w:val="ListParagraph"/>
        <w:numPr>
          <w:ilvl w:val="0"/>
          <w:numId w:val="50"/>
        </w:numPr>
        <w:rPr>
          <w:ins w:id="1843" w:author="Aziz Boxwala" w:date="2014-08-12T16:50:00Z"/>
        </w:rPr>
        <w:pPrChange w:id="1844" w:author="Aziz Boxwala" w:date="2014-08-12T16:51:00Z">
          <w:pPr>
            <w:pStyle w:val="Heading2"/>
          </w:pPr>
        </w:pPrChange>
      </w:pPr>
      <w:ins w:id="1845" w:author="Aziz Boxwala" w:date="2014-08-12T16:50:00Z">
        <w:r w:rsidRPr="00F85E7D">
          <w:rPr>
            <w:b/>
            <w:rPrChange w:id="1846" w:author="Aziz Boxwala" w:date="2014-08-12T16:51:00Z">
              <w:rPr>
                <w:b w:val="0"/>
                <w:i w:val="0"/>
              </w:rPr>
            </w:rPrChange>
          </w:rPr>
          <w:lastRenderedPageBreak/>
          <w:t>Proposal</w:t>
        </w:r>
        <w:r>
          <w:t>:</w:t>
        </w:r>
      </w:ins>
      <w:ins w:id="1847" w:author="Aziz Boxwala" w:date="2014-08-12T16:54:00Z">
        <w:r w:rsidR="00FA67B3">
          <w:t xml:space="preserve"> </w:t>
        </w:r>
      </w:ins>
      <w:ins w:id="1848" w:author="Aziz Boxwala" w:date="2014-08-12T17:09:00Z">
        <w:r w:rsidR="00463001">
          <w:t>An offer or a suggestion to perform a healthcare act. A</w:t>
        </w:r>
      </w:ins>
      <w:ins w:id="1849" w:author="Aziz Boxwala" w:date="2014-08-12T17:11:00Z">
        <w:r w:rsidR="00463001">
          <w:t xml:space="preserve"> recommendation</w:t>
        </w:r>
      </w:ins>
      <w:ins w:id="1850" w:author="Aziz Boxwala" w:date="2014-08-12T17:12:00Z">
        <w:r w:rsidR="00463001">
          <w:t xml:space="preserve"> to a provider</w:t>
        </w:r>
      </w:ins>
      <w:ins w:id="1851" w:author="Aziz Boxwala" w:date="2014-08-12T17:11:00Z">
        <w:r w:rsidR="00463001">
          <w:t xml:space="preserve"> is an example of</w:t>
        </w:r>
      </w:ins>
      <w:ins w:id="1852" w:author="Aziz Boxwala" w:date="2014-08-12T17:09:00Z">
        <w:r w:rsidR="00463001">
          <w:t xml:space="preserve"> proposal</w:t>
        </w:r>
      </w:ins>
      <w:ins w:id="1853" w:author="Aziz Boxwala" w:date="2014-08-12T17:11:00Z">
        <w:r w:rsidR="00463001">
          <w:t xml:space="preserve"> </w:t>
        </w:r>
      </w:ins>
      <w:ins w:id="1854" w:author="Aziz Boxwala" w:date="2014-08-12T17:09:00Z">
        <w:r w:rsidR="00463001">
          <w:t>made by a CDS system</w:t>
        </w:r>
      </w:ins>
      <w:ins w:id="1855" w:author="Aziz Boxwala" w:date="2014-08-12T17:12:00Z">
        <w:r w:rsidR="00463001">
          <w:t>. Proposals must be accepted by an entity</w:t>
        </w:r>
      </w:ins>
      <w:ins w:id="1856" w:author="Aziz Boxwala" w:date="2014-08-12T17:13:00Z">
        <w:r w:rsidR="00463001">
          <w:t xml:space="preserve"> in order for it</w:t>
        </w:r>
      </w:ins>
      <w:ins w:id="1857" w:author="Aziz Boxwala" w:date="2014-08-12T17:12:00Z">
        <w:r w:rsidR="00463001">
          <w:t xml:space="preserve"> to be </w:t>
        </w:r>
      </w:ins>
      <w:ins w:id="1858" w:author="Aziz Boxwala" w:date="2014-08-12T17:13:00Z">
        <w:r w:rsidR="00463001">
          <w:t>performed.</w:t>
        </w:r>
      </w:ins>
    </w:p>
    <w:p w14:paraId="69F9BE24" w14:textId="049F32A2" w:rsidR="00F85E7D" w:rsidRDefault="00F85E7D">
      <w:pPr>
        <w:pStyle w:val="ListParagraph"/>
        <w:numPr>
          <w:ilvl w:val="0"/>
          <w:numId w:val="50"/>
        </w:numPr>
        <w:rPr>
          <w:ins w:id="1859" w:author="Aziz Boxwala" w:date="2014-08-12T17:19:00Z"/>
        </w:rPr>
        <w:pPrChange w:id="1860" w:author="Aziz Boxwala" w:date="2014-08-12T16:51:00Z">
          <w:pPr>
            <w:pStyle w:val="Heading2"/>
          </w:pPr>
        </w:pPrChange>
      </w:pPr>
      <w:proofErr w:type="spellStart"/>
      <w:ins w:id="1861" w:author="Aziz Boxwala" w:date="2014-08-12T16:50:00Z">
        <w:r w:rsidRPr="00F85E7D">
          <w:rPr>
            <w:b/>
            <w:rPrChange w:id="1862" w:author="Aziz Boxwala" w:date="2014-08-12T16:51:00Z">
              <w:rPr>
                <w:b w:val="0"/>
                <w:i w:val="0"/>
              </w:rPr>
            </w:rPrChange>
          </w:rPr>
          <w:t>ProposalAgainst</w:t>
        </w:r>
        <w:proofErr w:type="spellEnd"/>
        <w:r>
          <w:t>:</w:t>
        </w:r>
      </w:ins>
      <w:ins w:id="1863" w:author="Aziz Boxwala" w:date="2014-08-12T17:13:00Z">
        <w:r w:rsidR="00463001">
          <w:t xml:space="preserve"> A suggestion to not perform a healthcare act. An example may be a recommendation against prescribing a medication because the patient has a contraindication. Note that </w:t>
        </w:r>
        <w:proofErr w:type="spellStart"/>
        <w:r w:rsidR="00463001">
          <w:t>ProposalAgainst</w:t>
        </w:r>
        <w:proofErr w:type="spellEnd"/>
        <w:r w:rsidR="00463001">
          <w:t xml:space="preserve"> and Contraindication (a type of Observable) are very different concepts. The </w:t>
        </w:r>
      </w:ins>
      <w:ins w:id="1864" w:author="Aziz Boxwala" w:date="2014-08-12T17:16:00Z">
        <w:r w:rsidR="00463001">
          <w:t>latter is one reason for proposing against an act. Other reasons can be cost-effectiveness and patient</w:t>
        </w:r>
      </w:ins>
      <w:ins w:id="1865" w:author="Aziz Boxwala" w:date="2014-08-12T17:17:00Z">
        <w:r w:rsidR="00463001">
          <w:t>’s preferences.</w:t>
        </w:r>
      </w:ins>
    </w:p>
    <w:p w14:paraId="11106798" w14:textId="2DC8ECFD" w:rsidR="00C67B68" w:rsidRDefault="00C67B68">
      <w:pPr>
        <w:rPr>
          <w:ins w:id="1866" w:author="Aziz Boxwala" w:date="2014-08-12T17:44:00Z"/>
        </w:rPr>
        <w:pPrChange w:id="1867" w:author="Aziz Boxwala" w:date="2014-08-12T17:19:00Z">
          <w:pPr>
            <w:pStyle w:val="Heading2"/>
          </w:pPr>
        </w:pPrChange>
      </w:pPr>
      <w:ins w:id="1868" w:author="Aziz Boxwala" w:date="2014-08-12T17:19:00Z">
        <w:r>
          <w:t xml:space="preserve">The modalities have a </w:t>
        </w:r>
      </w:ins>
      <w:ins w:id="1869" w:author="Aziz Boxwala" w:date="2014-08-22T11:38:00Z">
        <w:r w:rsidR="00510CEC">
          <w:t>(</w:t>
        </w:r>
      </w:ins>
      <w:ins w:id="1870" w:author="Aziz Boxwala" w:date="2014-08-22T11:37:00Z">
        <w:r w:rsidR="00510CEC">
          <w:t>non-strict</w:t>
        </w:r>
      </w:ins>
      <w:ins w:id="1871" w:author="Aziz Boxwala" w:date="2014-08-22T11:38:00Z">
        <w:r w:rsidR="00510CEC">
          <w:t>)</w:t>
        </w:r>
      </w:ins>
      <w:ins w:id="1872" w:author="Aziz Boxwala" w:date="2014-08-22T11:37:00Z">
        <w:r w:rsidR="00510CEC">
          <w:t xml:space="preserve"> life cycle</w:t>
        </w:r>
      </w:ins>
      <w:ins w:id="1873" w:author="Aziz Boxwala" w:date="2014-08-12T17:19:00Z">
        <w:r>
          <w:t>: a CDS system may offer a proposal</w:t>
        </w:r>
      </w:ins>
      <w:ins w:id="1874" w:author="Aziz Boxwala" w:date="2014-08-12T17:21:00Z">
        <w:r>
          <w:t xml:space="preserve"> for an MRI exam</w:t>
        </w:r>
      </w:ins>
      <w:ins w:id="1875" w:author="Aziz Boxwala" w:date="2014-08-12T17:19:00Z">
        <w:r>
          <w:t>; the acceptance of a proposal can lead to an order</w:t>
        </w:r>
      </w:ins>
      <w:ins w:id="1876" w:author="Aziz Boxwala" w:date="2014-08-12T17:22:00Z">
        <w:r>
          <w:t xml:space="preserve"> for the exam</w:t>
        </w:r>
      </w:ins>
      <w:ins w:id="1877" w:author="Aziz Boxwala" w:date="2014-08-12T17:19:00Z">
        <w:r>
          <w:t>; a</w:t>
        </w:r>
      </w:ins>
      <w:ins w:id="1878" w:author="Aziz Boxwala" w:date="2014-08-12T17:22:00Z">
        <w:r>
          <w:t xml:space="preserve">n appointment is </w:t>
        </w:r>
      </w:ins>
      <w:ins w:id="1879" w:author="Aziz Boxwala" w:date="2014-08-12T17:19:00Z">
        <w:r>
          <w:t xml:space="preserve">scheduled; and finally the </w:t>
        </w:r>
      </w:ins>
      <w:ins w:id="1880" w:author="Aziz Boxwala" w:date="2014-08-12T17:22:00Z">
        <w:r>
          <w:t xml:space="preserve">exam is </w:t>
        </w:r>
      </w:ins>
      <w:ins w:id="1881" w:author="Aziz Boxwala" w:date="2014-08-12T17:19:00Z">
        <w:r>
          <w:t>performed</w:t>
        </w:r>
      </w:ins>
      <w:ins w:id="1882" w:author="Aziz Boxwala" w:date="2014-08-12T17:22:00Z">
        <w:r>
          <w:t xml:space="preserve"> at the scheduled time</w:t>
        </w:r>
      </w:ins>
      <w:ins w:id="1883" w:author="Aziz Boxwala" w:date="2014-08-12T17:19:00Z">
        <w:r>
          <w:t>. However, this sequence does not</w:t>
        </w:r>
      </w:ins>
      <w:ins w:id="1884" w:author="Aziz Boxwala" w:date="2014-08-12T17:23:00Z">
        <w:r>
          <w:t xml:space="preserve"> necessarily have to get followed.</w:t>
        </w:r>
      </w:ins>
      <w:ins w:id="1885" w:author="Aziz Boxwala" w:date="2014-08-12T17:19:00Z">
        <w:r>
          <w:t xml:space="preserve"> </w:t>
        </w:r>
      </w:ins>
      <w:ins w:id="1886" w:author="Aziz Boxwala" w:date="2014-08-12T17:23:00Z">
        <w:r>
          <w:t xml:space="preserve">In fact, providers write orders without a prompt by a CDS system, </w:t>
        </w:r>
      </w:ins>
      <w:ins w:id="1887" w:author="Aziz Boxwala" w:date="2014-08-12T17:28:00Z">
        <w:r w:rsidR="006264F6">
          <w:t xml:space="preserve">many </w:t>
        </w:r>
      </w:ins>
      <w:ins w:id="1888" w:author="Aziz Boxwala" w:date="2014-08-12T17:23:00Z">
        <w:r>
          <w:t xml:space="preserve">orders are fulfilled without an explicit plan being created, and many acts do not require orders if it is within the scope of the responsibility of the person carrying out the action (e.g., </w:t>
        </w:r>
      </w:ins>
      <w:ins w:id="1889" w:author="Aziz Boxwala" w:date="2014-08-12T17:26:00Z">
        <w:r>
          <w:t>a physician counseling the patient on smoking cessation will not write an order, even though a CDS system may propose doing so and a qual</w:t>
        </w:r>
        <w:r w:rsidR="006264F6">
          <w:t>ity measurement system expects</w:t>
        </w:r>
        <w:r>
          <w:t xml:space="preserve"> a statement reflecting that such counseling was performed).</w:t>
        </w:r>
      </w:ins>
    </w:p>
    <w:p w14:paraId="00048219" w14:textId="296EE0AF" w:rsidR="00F95858" w:rsidRDefault="00BF1F50">
      <w:pPr>
        <w:rPr>
          <w:ins w:id="1890" w:author="Aziz Boxwala" w:date="2014-08-12T17:40:00Z"/>
        </w:rPr>
        <w:pPrChange w:id="1891" w:author="Aziz Boxwala" w:date="2014-08-11T22:19:00Z">
          <w:pPr>
            <w:pStyle w:val="Heading2"/>
          </w:pPr>
        </w:pPrChange>
      </w:pPr>
      <w:ins w:id="1892" w:author="Aziz Boxwala" w:date="2014-08-12T17:44:00Z">
        <w:r>
          <w:t>Clinical statements about actions are composed, as mentioned previously, by selecting the act topic and the action modality with a subtype of clinical statement.</w:t>
        </w:r>
      </w:ins>
      <w:ins w:id="1893" w:author="Aziz Boxwala" w:date="2014-08-12T17:46:00Z">
        <w:r>
          <w:t xml:space="preserve"> </w:t>
        </w:r>
      </w:ins>
      <w:ins w:id="1894" w:author="Aziz Boxwala" w:date="2014-08-12T18:08:00Z">
        <w:r w:rsidR="00DF48FB">
          <w:t>We illustrate the combination of modality and topic in</w:t>
        </w:r>
      </w:ins>
      <w:ins w:id="1895" w:author="Aziz Boxwala" w:date="2014-08-12T18:18:00Z">
        <w:r w:rsidR="007646CC">
          <w:t xml:space="preserve"> </w:t>
        </w:r>
        <w:r w:rsidR="007646CC">
          <w:fldChar w:fldCharType="begin"/>
        </w:r>
        <w:r w:rsidR="007646CC">
          <w:instrText xml:space="preserve"> REF _Ref395630863 </w:instrText>
        </w:r>
      </w:ins>
      <w:r w:rsidR="007646CC">
        <w:fldChar w:fldCharType="separate"/>
      </w:r>
      <w:ins w:id="1896" w:author="Aziz Boxwala" w:date="2014-08-22T20:21:00Z">
        <w:r w:rsidR="00EB26E0">
          <w:t xml:space="preserve">Table </w:t>
        </w:r>
        <w:r w:rsidR="00EB26E0">
          <w:rPr>
            <w:noProof/>
          </w:rPr>
          <w:t>1</w:t>
        </w:r>
      </w:ins>
      <w:ins w:id="1897" w:author="Aziz Boxwala" w:date="2014-08-12T18:18:00Z">
        <w:r w:rsidR="007646CC">
          <w:fldChar w:fldCharType="end"/>
        </w:r>
      </w:ins>
      <w:ins w:id="1898" w:author="Aziz Boxwala" w:date="2014-08-12T18:08:00Z">
        <w:r w:rsidR="00DF48FB">
          <w:t xml:space="preserve"> below. </w:t>
        </w:r>
      </w:ins>
      <w:ins w:id="1899" w:author="Aziz Boxwala" w:date="2014-08-12T18:17:00Z">
        <w:r w:rsidR="007646CC">
          <w:t>Some</w:t>
        </w:r>
      </w:ins>
      <w:ins w:id="1900" w:author="Aziz Boxwala" w:date="2014-08-12T17:46:00Z">
        <w:r>
          <w:t xml:space="preserve"> combinations</w:t>
        </w:r>
      </w:ins>
      <w:ins w:id="1901" w:author="Aziz Boxwala" w:date="2014-08-12T18:07:00Z">
        <w:r w:rsidR="00DF48FB">
          <w:t xml:space="preserve"> of statements, action modalities, and act topics</w:t>
        </w:r>
      </w:ins>
      <w:ins w:id="1902" w:author="Aziz Boxwala" w:date="2014-08-12T17:46:00Z">
        <w:r w:rsidR="00DF48FB">
          <w:t xml:space="preserve"> </w:t>
        </w:r>
      </w:ins>
      <w:ins w:id="1903" w:author="Aziz Boxwala" w:date="2014-08-12T18:17:00Z">
        <w:r w:rsidR="007646CC">
          <w:t xml:space="preserve">either do not </w:t>
        </w:r>
      </w:ins>
      <w:ins w:id="1904" w:author="Aziz Boxwala" w:date="2014-08-12T17:46:00Z">
        <w:r w:rsidR="00DF48FB">
          <w:t xml:space="preserve">make sense clinically, are encountered </w:t>
        </w:r>
      </w:ins>
      <w:ins w:id="1905" w:author="Aziz Boxwala" w:date="2014-08-12T18:07:00Z">
        <w:r w:rsidR="00DF48FB">
          <w:t xml:space="preserve">rarely, or </w:t>
        </w:r>
      </w:ins>
      <w:ins w:id="1906" w:author="Aziz Boxwala" w:date="2014-08-12T18:17:00Z">
        <w:r w:rsidR="007646CC">
          <w:t xml:space="preserve">are </w:t>
        </w:r>
      </w:ins>
      <w:ins w:id="1907" w:author="Aziz Boxwala" w:date="2014-08-12T18:07:00Z">
        <w:r w:rsidR="00DF48FB">
          <w:t xml:space="preserve">usually not found in a structured format in an electronic health record. </w:t>
        </w:r>
      </w:ins>
      <w:ins w:id="1908" w:author="Aziz Boxwala" w:date="2014-08-12T18:17:00Z">
        <w:r w:rsidR="007646CC">
          <w:t xml:space="preserve">Thus, not all combinations </w:t>
        </w:r>
      </w:ins>
      <w:ins w:id="1909" w:author="Aziz Boxwala" w:date="2014-08-12T18:19:00Z">
        <w:r w:rsidR="001B0F41">
          <w:t>may</w:t>
        </w:r>
      </w:ins>
      <w:ins w:id="1910" w:author="Aziz Boxwala" w:date="2014-08-12T18:17:00Z">
        <w:r w:rsidR="007646CC">
          <w:t xml:space="preserve"> be realized in the logical model.</w:t>
        </w:r>
      </w:ins>
      <w:ins w:id="1911" w:author="Aziz Boxwala" w:date="2014-08-12T18:19:00Z">
        <w:r w:rsidR="001B0F41">
          <w:t xml:space="preserve"> Determination of the allowable combinations </w:t>
        </w:r>
        <w:r w:rsidR="00445E00">
          <w:t>and how tho</w:t>
        </w:r>
      </w:ins>
      <w:ins w:id="1912" w:author="Aziz Boxwala" w:date="2014-08-12T18:21:00Z">
        <w:r w:rsidR="00445E00">
          <w:t>se</w:t>
        </w:r>
      </w:ins>
      <w:ins w:id="1913" w:author="Aziz Boxwala" w:date="2014-08-12T18:19:00Z">
        <w:r w:rsidR="001B0F41">
          <w:t xml:space="preserve"> will be</w:t>
        </w:r>
      </w:ins>
      <w:ins w:id="1914" w:author="Aziz Boxwala" w:date="2014-08-12T18:21:00Z">
        <w:r w:rsidR="00445E00">
          <w:t xml:space="preserve"> formally</w:t>
        </w:r>
      </w:ins>
      <w:ins w:id="1915" w:author="Aziz Boxwala" w:date="2014-08-12T18:19:00Z">
        <w:r w:rsidR="001B0F41">
          <w:t xml:space="preserve"> specified will</w:t>
        </w:r>
        <w:r w:rsidR="002F76DF">
          <w:t xml:space="preserve"> be done within the scope of a subsequent project for</w:t>
        </w:r>
        <w:r w:rsidR="001B0F41">
          <w:t xml:space="preserve"> logical model</w:t>
        </w:r>
      </w:ins>
      <w:ins w:id="1916" w:author="Aziz Boxwala" w:date="2014-08-13T18:29:00Z">
        <w:r w:rsidR="002F76DF">
          <w:t xml:space="preserve"> for quality improvement</w:t>
        </w:r>
      </w:ins>
      <w:ins w:id="1917" w:author="Aziz Boxwala" w:date="2014-08-12T18:19:00Z">
        <w:r w:rsidR="001B0F41">
          <w:t>.</w:t>
        </w:r>
      </w:ins>
    </w:p>
    <w:p w14:paraId="023AA9AB" w14:textId="5BCC8C50" w:rsidR="00DF48FB" w:rsidRDefault="00DF48FB">
      <w:pPr>
        <w:pStyle w:val="Caption"/>
        <w:rPr>
          <w:ins w:id="1918" w:author="Aziz Boxwala" w:date="2014-08-12T18:09:00Z"/>
        </w:rPr>
        <w:pPrChange w:id="1919" w:author="Aziz Boxwala" w:date="2014-08-12T18:09:00Z">
          <w:pPr/>
        </w:pPrChange>
      </w:pPr>
      <w:bookmarkStart w:id="1920" w:name="_Ref395630863"/>
      <w:bookmarkStart w:id="1921" w:name="_Toc396502607"/>
      <w:ins w:id="1922" w:author="Aziz Boxwala" w:date="2014-08-12T18:09:00Z">
        <w:r>
          <w:t xml:space="preserve">Table </w:t>
        </w:r>
        <w:r>
          <w:fldChar w:fldCharType="begin"/>
        </w:r>
        <w:r>
          <w:instrText xml:space="preserve"> SEQ Table \* ARABIC </w:instrText>
        </w:r>
      </w:ins>
      <w:r>
        <w:fldChar w:fldCharType="separate"/>
      </w:r>
      <w:ins w:id="1923" w:author="Aziz Boxwala" w:date="2014-08-22T20:21:00Z">
        <w:r w:rsidR="00EB26E0">
          <w:rPr>
            <w:noProof/>
          </w:rPr>
          <w:t>1</w:t>
        </w:r>
      </w:ins>
      <w:ins w:id="1924" w:author="Aziz Boxwala" w:date="2014-08-12T18:09:00Z">
        <w:r>
          <w:fldChar w:fldCharType="end"/>
        </w:r>
        <w:bookmarkEnd w:id="1920"/>
        <w:r>
          <w:t>. Possible combinations of topic and modality for clinical statements about actions.</w:t>
        </w:r>
      </w:ins>
      <w:ins w:id="1925" w:author="Aziz Boxwala" w:date="2014-08-12T18:10:00Z">
        <w:r>
          <w:t xml:space="preserve"> The </w:t>
        </w:r>
      </w:ins>
      <w:ins w:id="1926" w:author="Aziz Boxwala" w:date="2014-08-22T11:58:00Z">
        <w:r w:rsidR="009A2F53">
          <w:t>top</w:t>
        </w:r>
      </w:ins>
      <w:ins w:id="1927" w:author="Aziz Boxwala" w:date="2014-08-12T18:10:00Z">
        <w:r>
          <w:t xml:space="preserve"> row shows the modalities, the </w:t>
        </w:r>
      </w:ins>
      <w:ins w:id="1928" w:author="Aziz Boxwala" w:date="2014-08-22T11:59:00Z">
        <w:r w:rsidR="009A2F53">
          <w:t>left</w:t>
        </w:r>
      </w:ins>
      <w:ins w:id="1929" w:author="Aziz Boxwala" w:date="2014-08-12T18:10:00Z">
        <w:r>
          <w:t xml:space="preserve"> column shows the different </w:t>
        </w:r>
      </w:ins>
      <w:ins w:id="1930" w:author="Aziz Boxwala" w:date="2014-08-12T18:12:00Z">
        <w:r w:rsidR="007E4717">
          <w:t xml:space="preserve">topics. </w:t>
        </w:r>
        <w:proofErr w:type="gramStart"/>
        <w:r w:rsidR="007E4717">
          <w:t>cells</w:t>
        </w:r>
        <w:proofErr w:type="gramEnd"/>
        <w:r w:rsidR="007E4717">
          <w:t xml:space="preserve"> show the</w:t>
        </w:r>
      </w:ins>
      <w:ins w:id="1931" w:author="Aziz Boxwala" w:date="2014-08-22T11:59:00Z">
        <w:r w:rsidR="00CC6664">
          <w:t>ir</w:t>
        </w:r>
      </w:ins>
      <w:ins w:id="1932" w:author="Aziz Boxwala" w:date="2014-08-12T18:12:00Z">
        <w:r w:rsidR="007E4717">
          <w:t xml:space="preserve"> possible combinations. A third dimension of this table, not shown here is the three subtypes of </w:t>
        </w:r>
        <w:proofErr w:type="spellStart"/>
        <w:r w:rsidR="007E4717">
          <w:t>Clinic</w:t>
        </w:r>
        <w:r w:rsidR="000619D1">
          <w:t>alStatement</w:t>
        </w:r>
        <w:proofErr w:type="spellEnd"/>
        <w:r w:rsidR="000619D1">
          <w:t>.</w:t>
        </w:r>
      </w:ins>
      <w:ins w:id="1933" w:author="Aziz Boxwala" w:date="2014-08-12T18:14:00Z">
        <w:r w:rsidR="000619D1" w:rsidRPr="000619D1">
          <w:t xml:space="preserve"> </w:t>
        </w:r>
        <w:r w:rsidR="000619D1">
          <w:t>Not all combinations of clinical statement subtypes, modality and topic will be realized for practical reasons as explaine</w:t>
        </w:r>
        <w:r w:rsidR="009A3A82">
          <w:t>d in the text. Due to layout</w:t>
        </w:r>
        <w:r w:rsidR="000619D1">
          <w:t xml:space="preserve"> </w:t>
        </w:r>
      </w:ins>
      <w:ins w:id="1934" w:author="Aziz Boxwala" w:date="2014-08-12T18:15:00Z">
        <w:r w:rsidR="000619D1">
          <w:t>constraints</w:t>
        </w:r>
      </w:ins>
      <w:ins w:id="1935" w:author="Aziz Boxwala" w:date="2014-08-12T18:14:00Z">
        <w:r w:rsidR="000619D1">
          <w:t xml:space="preserve">, the </w:t>
        </w:r>
        <w:proofErr w:type="spellStart"/>
        <w:r w:rsidR="000619D1">
          <w:t>ProposalAgainst</w:t>
        </w:r>
        <w:proofErr w:type="spellEnd"/>
        <w:r w:rsidR="000619D1">
          <w:t xml:space="preserve"> modality is not shown and the subtopics of </w:t>
        </w:r>
        <w:proofErr w:type="spellStart"/>
        <w:r w:rsidR="000619D1">
          <w:t>MedicationTreatment</w:t>
        </w:r>
        <w:proofErr w:type="spellEnd"/>
        <w:r w:rsidR="000619D1">
          <w:t xml:space="preserve"> and Procedure are not shown</w:t>
        </w:r>
      </w:ins>
      <w:ins w:id="1936" w:author="Aziz Boxwala" w:date="2014-08-12T18:16:00Z">
        <w:r w:rsidR="000619D1">
          <w:t xml:space="preserve"> in this table</w:t>
        </w:r>
      </w:ins>
      <w:ins w:id="1937" w:author="Aziz Boxwala" w:date="2014-08-12T18:14:00Z">
        <w:r w:rsidR="000619D1">
          <w:t>.</w:t>
        </w:r>
      </w:ins>
      <w:bookmarkEnd w:id="1921"/>
    </w:p>
    <w:tbl>
      <w:tblPr>
        <w:tblW w:w="9530" w:type="dxa"/>
        <w:tblLayout w:type="fixed"/>
        <w:tblCellMar>
          <w:left w:w="0" w:type="dxa"/>
          <w:right w:w="0" w:type="dxa"/>
        </w:tblCellMar>
        <w:tblLook w:val="04A0" w:firstRow="1" w:lastRow="0" w:firstColumn="1" w:lastColumn="0" w:noHBand="0" w:noVBand="1"/>
        <w:tblPrChange w:id="1938" w:author="Aziz Boxwala" w:date="2014-08-12T18:06:00Z">
          <w:tblPr>
            <w:tblW w:w="9440" w:type="dxa"/>
            <w:tblLayout w:type="fixed"/>
            <w:tblCellMar>
              <w:left w:w="0" w:type="dxa"/>
              <w:right w:w="0" w:type="dxa"/>
            </w:tblCellMar>
            <w:tblLook w:val="04A0" w:firstRow="1" w:lastRow="0" w:firstColumn="1" w:lastColumn="0" w:noHBand="0" w:noVBand="1"/>
          </w:tblPr>
        </w:tblPrChange>
      </w:tblPr>
      <w:tblGrid>
        <w:gridCol w:w="1970"/>
        <w:gridCol w:w="1980"/>
        <w:gridCol w:w="1890"/>
        <w:gridCol w:w="1842"/>
        <w:gridCol w:w="1848"/>
        <w:tblGridChange w:id="1939">
          <w:tblGrid>
            <w:gridCol w:w="1970"/>
            <w:gridCol w:w="1980"/>
            <w:gridCol w:w="1890"/>
            <w:gridCol w:w="1842"/>
            <w:gridCol w:w="1758"/>
          </w:tblGrid>
        </w:tblGridChange>
      </w:tblGrid>
      <w:tr w:rsidR="00DF48FB" w:rsidRPr="00BF1F50" w14:paraId="5C471EB1" w14:textId="77777777" w:rsidTr="00DF48FB">
        <w:trPr>
          <w:trHeight w:val="790"/>
          <w:ins w:id="1940" w:author="Aziz Boxwala" w:date="2014-08-12T17:41:00Z"/>
          <w:trPrChange w:id="1941" w:author="Aziz Boxwala" w:date="2014-08-12T18:06:00Z">
            <w:trPr>
              <w:trHeight w:val="790"/>
            </w:trPr>
          </w:trPrChange>
        </w:trPr>
        <w:tc>
          <w:tcPr>
            <w:tcW w:w="1970" w:type="dxa"/>
            <w:tcBorders>
              <w:top w:val="single" w:sz="8" w:space="0" w:color="FFFFFF"/>
              <w:left w:val="single" w:sz="8" w:space="0" w:color="FFFFFF"/>
              <w:bottom w:val="single" w:sz="24" w:space="0" w:color="FFFFFF"/>
              <w:right w:val="single" w:sz="8" w:space="0" w:color="FFFFFF"/>
            </w:tcBorders>
            <w:shd w:val="clear" w:color="auto" w:fill="00B3DC"/>
            <w:tcMar>
              <w:top w:w="15" w:type="dxa"/>
              <w:left w:w="108" w:type="dxa"/>
              <w:bottom w:w="0" w:type="dxa"/>
              <w:right w:w="108" w:type="dxa"/>
            </w:tcMar>
            <w:vAlign w:val="center"/>
            <w:hideMark/>
            <w:tcPrChange w:id="1942" w:author="Aziz Boxwala" w:date="2014-08-12T18:06:00Z">
              <w:tcPr>
                <w:tcW w:w="1970" w:type="dxa"/>
                <w:tcBorders>
                  <w:top w:val="single" w:sz="8" w:space="0" w:color="FFFFFF"/>
                  <w:left w:val="single" w:sz="8" w:space="0" w:color="FFFFFF"/>
                  <w:bottom w:val="single" w:sz="24" w:space="0" w:color="FFFFFF"/>
                  <w:right w:val="single" w:sz="8" w:space="0" w:color="FFFFFF"/>
                </w:tcBorders>
                <w:shd w:val="clear" w:color="auto" w:fill="00B3DC"/>
                <w:tcMar>
                  <w:top w:w="15" w:type="dxa"/>
                  <w:left w:w="108" w:type="dxa"/>
                  <w:bottom w:w="0" w:type="dxa"/>
                  <w:right w:w="108" w:type="dxa"/>
                </w:tcMar>
                <w:vAlign w:val="center"/>
                <w:hideMark/>
              </w:tcPr>
            </w:tcPrChange>
          </w:tcPr>
          <w:p w14:paraId="57D080CF" w14:textId="08F681FA" w:rsidR="00DF48FB" w:rsidRDefault="00DF48FB">
            <w:pPr>
              <w:jc w:val="right"/>
              <w:rPr>
                <w:ins w:id="1943" w:author="Aziz Boxwala" w:date="2014-08-12T18:10:00Z"/>
                <w:b/>
                <w:bCs/>
              </w:rPr>
              <w:pPrChange w:id="1944" w:author="Aziz Boxwala" w:date="2014-08-12T18:10:00Z">
                <w:pPr/>
              </w:pPrChange>
            </w:pPr>
            <w:ins w:id="1945" w:author="Aziz Boxwala" w:date="2014-08-12T18:10:00Z">
              <w:r>
                <w:rPr>
                  <w:b/>
                  <w:bCs/>
                </w:rPr>
                <w:t>Modality</w:t>
              </w:r>
            </w:ins>
            <w:ins w:id="1946" w:author="Aziz Boxwala" w:date="2014-08-12T18:11:00Z">
              <w:r w:rsidR="007E4717">
                <w:rPr>
                  <w:b/>
                  <w:bCs/>
                </w:rPr>
                <w:t xml:space="preserve"> →</w:t>
              </w:r>
            </w:ins>
          </w:p>
          <w:p w14:paraId="4A931BAC" w14:textId="3515309B" w:rsidR="00BF1F50" w:rsidRPr="00BF1F50" w:rsidRDefault="00BF1F50" w:rsidP="00BF1F50">
            <w:pPr>
              <w:rPr>
                <w:ins w:id="1947" w:author="Aziz Boxwala" w:date="2014-08-12T17:41:00Z"/>
              </w:rPr>
            </w:pPr>
            <w:ins w:id="1948" w:author="Aziz Boxwala" w:date="2014-08-12T17:41:00Z">
              <w:r w:rsidRPr="00BF1F50">
                <w:rPr>
                  <w:b/>
                  <w:bCs/>
                </w:rPr>
                <w:t>Topic</w:t>
              </w:r>
            </w:ins>
            <w:ins w:id="1949" w:author="Aziz Boxwala" w:date="2014-08-12T18:11:00Z">
              <w:r w:rsidR="007E4717">
                <w:rPr>
                  <w:b/>
                  <w:bCs/>
                </w:rPr>
                <w:t xml:space="preserve"> ↓</w:t>
              </w:r>
            </w:ins>
          </w:p>
        </w:tc>
        <w:tc>
          <w:tcPr>
            <w:tcW w:w="1980" w:type="dxa"/>
            <w:tcBorders>
              <w:top w:val="single" w:sz="8" w:space="0" w:color="FFFFFF"/>
              <w:left w:val="single" w:sz="8" w:space="0" w:color="FFFFFF"/>
              <w:bottom w:val="single" w:sz="24" w:space="0" w:color="FFFFFF"/>
              <w:right w:val="single" w:sz="8" w:space="0" w:color="FFFFFF"/>
            </w:tcBorders>
            <w:shd w:val="clear" w:color="auto" w:fill="00B3DC"/>
            <w:tcMar>
              <w:top w:w="15" w:type="dxa"/>
              <w:left w:w="108" w:type="dxa"/>
              <w:bottom w:w="0" w:type="dxa"/>
              <w:right w:w="108" w:type="dxa"/>
            </w:tcMar>
            <w:vAlign w:val="center"/>
            <w:hideMark/>
            <w:tcPrChange w:id="1950" w:author="Aziz Boxwala" w:date="2014-08-12T18:06:00Z">
              <w:tcPr>
                <w:tcW w:w="1980" w:type="dxa"/>
                <w:tcBorders>
                  <w:top w:val="single" w:sz="8" w:space="0" w:color="FFFFFF"/>
                  <w:left w:val="single" w:sz="8" w:space="0" w:color="FFFFFF"/>
                  <w:bottom w:val="single" w:sz="24" w:space="0" w:color="FFFFFF"/>
                  <w:right w:val="single" w:sz="8" w:space="0" w:color="FFFFFF"/>
                </w:tcBorders>
                <w:shd w:val="clear" w:color="auto" w:fill="00B3DC"/>
                <w:tcMar>
                  <w:top w:w="15" w:type="dxa"/>
                  <w:left w:w="108" w:type="dxa"/>
                  <w:bottom w:w="0" w:type="dxa"/>
                  <w:right w:w="108" w:type="dxa"/>
                </w:tcMar>
                <w:vAlign w:val="center"/>
                <w:hideMark/>
              </w:tcPr>
            </w:tcPrChange>
          </w:tcPr>
          <w:p w14:paraId="08996703" w14:textId="77777777" w:rsidR="00BF1F50" w:rsidRPr="00BF1F50" w:rsidRDefault="00BF1F50" w:rsidP="00BF1F50">
            <w:pPr>
              <w:rPr>
                <w:ins w:id="1951" w:author="Aziz Boxwala" w:date="2014-08-12T17:41:00Z"/>
              </w:rPr>
            </w:pPr>
            <w:ins w:id="1952" w:author="Aziz Boxwala" w:date="2014-08-12T17:41:00Z">
              <w:r w:rsidRPr="00BF1F50">
                <w:rPr>
                  <w:b/>
                  <w:bCs/>
                </w:rPr>
                <w:t>Performance</w:t>
              </w:r>
            </w:ins>
          </w:p>
        </w:tc>
        <w:tc>
          <w:tcPr>
            <w:tcW w:w="1890" w:type="dxa"/>
            <w:tcBorders>
              <w:top w:val="single" w:sz="8" w:space="0" w:color="FFFFFF"/>
              <w:left w:val="single" w:sz="8" w:space="0" w:color="FFFFFF"/>
              <w:bottom w:val="single" w:sz="24" w:space="0" w:color="FFFFFF"/>
              <w:right w:val="single" w:sz="8" w:space="0" w:color="FFFFFF"/>
            </w:tcBorders>
            <w:shd w:val="clear" w:color="auto" w:fill="00B3DC"/>
            <w:tcMar>
              <w:top w:w="15" w:type="dxa"/>
              <w:left w:w="108" w:type="dxa"/>
              <w:bottom w:w="0" w:type="dxa"/>
              <w:right w:w="108" w:type="dxa"/>
            </w:tcMar>
            <w:vAlign w:val="center"/>
            <w:hideMark/>
            <w:tcPrChange w:id="1953" w:author="Aziz Boxwala" w:date="2014-08-12T18:06:00Z">
              <w:tcPr>
                <w:tcW w:w="1890" w:type="dxa"/>
                <w:tcBorders>
                  <w:top w:val="single" w:sz="8" w:space="0" w:color="FFFFFF"/>
                  <w:left w:val="single" w:sz="8" w:space="0" w:color="FFFFFF"/>
                  <w:bottom w:val="single" w:sz="24" w:space="0" w:color="FFFFFF"/>
                  <w:right w:val="single" w:sz="8" w:space="0" w:color="FFFFFF"/>
                </w:tcBorders>
                <w:shd w:val="clear" w:color="auto" w:fill="00B3DC"/>
                <w:tcMar>
                  <w:top w:w="15" w:type="dxa"/>
                  <w:left w:w="108" w:type="dxa"/>
                  <w:bottom w:w="0" w:type="dxa"/>
                  <w:right w:w="108" w:type="dxa"/>
                </w:tcMar>
                <w:vAlign w:val="center"/>
                <w:hideMark/>
              </w:tcPr>
            </w:tcPrChange>
          </w:tcPr>
          <w:p w14:paraId="0011832F" w14:textId="77777777" w:rsidR="00BF1F50" w:rsidRPr="00BF1F50" w:rsidRDefault="00BF1F50" w:rsidP="00BF1F50">
            <w:pPr>
              <w:rPr>
                <w:ins w:id="1954" w:author="Aziz Boxwala" w:date="2014-08-12T17:41:00Z"/>
              </w:rPr>
            </w:pPr>
            <w:ins w:id="1955" w:author="Aziz Boxwala" w:date="2014-08-12T17:41:00Z">
              <w:r w:rsidRPr="00BF1F50">
                <w:rPr>
                  <w:b/>
                  <w:bCs/>
                </w:rPr>
                <w:t>Order</w:t>
              </w:r>
            </w:ins>
          </w:p>
        </w:tc>
        <w:tc>
          <w:tcPr>
            <w:tcW w:w="1842" w:type="dxa"/>
            <w:tcBorders>
              <w:top w:val="single" w:sz="8" w:space="0" w:color="FFFFFF"/>
              <w:left w:val="single" w:sz="8" w:space="0" w:color="FFFFFF"/>
              <w:bottom w:val="single" w:sz="24" w:space="0" w:color="FFFFFF"/>
              <w:right w:val="single" w:sz="8" w:space="0" w:color="FFFFFF"/>
            </w:tcBorders>
            <w:shd w:val="clear" w:color="auto" w:fill="00B3DC"/>
            <w:tcMar>
              <w:top w:w="15" w:type="dxa"/>
              <w:left w:w="108" w:type="dxa"/>
              <w:bottom w:w="0" w:type="dxa"/>
              <w:right w:w="108" w:type="dxa"/>
            </w:tcMar>
            <w:vAlign w:val="center"/>
            <w:hideMark/>
            <w:tcPrChange w:id="1956" w:author="Aziz Boxwala" w:date="2014-08-12T18:06:00Z">
              <w:tcPr>
                <w:tcW w:w="1842" w:type="dxa"/>
                <w:tcBorders>
                  <w:top w:val="single" w:sz="8" w:space="0" w:color="FFFFFF"/>
                  <w:left w:val="single" w:sz="8" w:space="0" w:color="FFFFFF"/>
                  <w:bottom w:val="single" w:sz="24" w:space="0" w:color="FFFFFF"/>
                  <w:right w:val="single" w:sz="8" w:space="0" w:color="FFFFFF"/>
                </w:tcBorders>
                <w:shd w:val="clear" w:color="auto" w:fill="00B3DC"/>
                <w:tcMar>
                  <w:top w:w="15" w:type="dxa"/>
                  <w:left w:w="108" w:type="dxa"/>
                  <w:bottom w:w="0" w:type="dxa"/>
                  <w:right w:w="108" w:type="dxa"/>
                </w:tcMar>
                <w:vAlign w:val="center"/>
                <w:hideMark/>
              </w:tcPr>
            </w:tcPrChange>
          </w:tcPr>
          <w:p w14:paraId="3AE2522E" w14:textId="77777777" w:rsidR="00BF1F50" w:rsidRPr="00BF1F50" w:rsidRDefault="00BF1F50" w:rsidP="00BF1F50">
            <w:pPr>
              <w:rPr>
                <w:ins w:id="1957" w:author="Aziz Boxwala" w:date="2014-08-12T17:41:00Z"/>
              </w:rPr>
            </w:pPr>
            <w:ins w:id="1958" w:author="Aziz Boxwala" w:date="2014-08-12T17:41:00Z">
              <w:r w:rsidRPr="00BF1F50">
                <w:rPr>
                  <w:b/>
                  <w:bCs/>
                </w:rPr>
                <w:t>Proposal</w:t>
              </w:r>
            </w:ins>
          </w:p>
        </w:tc>
        <w:tc>
          <w:tcPr>
            <w:tcW w:w="1848" w:type="dxa"/>
            <w:tcBorders>
              <w:top w:val="single" w:sz="8" w:space="0" w:color="FFFFFF"/>
              <w:left w:val="single" w:sz="8" w:space="0" w:color="FFFFFF"/>
              <w:bottom w:val="single" w:sz="24" w:space="0" w:color="FFFFFF"/>
              <w:right w:val="single" w:sz="8" w:space="0" w:color="FFFFFF"/>
            </w:tcBorders>
            <w:shd w:val="clear" w:color="auto" w:fill="00B3DC"/>
            <w:tcMar>
              <w:top w:w="15" w:type="dxa"/>
              <w:left w:w="108" w:type="dxa"/>
              <w:bottom w:w="0" w:type="dxa"/>
              <w:right w:w="108" w:type="dxa"/>
            </w:tcMar>
            <w:vAlign w:val="center"/>
            <w:hideMark/>
            <w:tcPrChange w:id="1959" w:author="Aziz Boxwala" w:date="2014-08-12T18:06:00Z">
              <w:tcPr>
                <w:tcW w:w="1758" w:type="dxa"/>
                <w:tcBorders>
                  <w:top w:val="single" w:sz="8" w:space="0" w:color="FFFFFF"/>
                  <w:left w:val="single" w:sz="8" w:space="0" w:color="FFFFFF"/>
                  <w:bottom w:val="single" w:sz="24" w:space="0" w:color="FFFFFF"/>
                  <w:right w:val="single" w:sz="8" w:space="0" w:color="FFFFFF"/>
                </w:tcBorders>
                <w:shd w:val="clear" w:color="auto" w:fill="00B3DC"/>
                <w:tcMar>
                  <w:top w:w="15" w:type="dxa"/>
                  <w:left w:w="108" w:type="dxa"/>
                  <w:bottom w:w="0" w:type="dxa"/>
                  <w:right w:w="108" w:type="dxa"/>
                </w:tcMar>
                <w:vAlign w:val="center"/>
                <w:hideMark/>
              </w:tcPr>
            </w:tcPrChange>
          </w:tcPr>
          <w:p w14:paraId="177779B8" w14:textId="77777777" w:rsidR="00BF1F50" w:rsidRPr="00BF1F50" w:rsidRDefault="00BF1F50" w:rsidP="00BF1F50">
            <w:pPr>
              <w:rPr>
                <w:ins w:id="1960" w:author="Aziz Boxwala" w:date="2014-08-12T17:41:00Z"/>
              </w:rPr>
            </w:pPr>
            <w:ins w:id="1961" w:author="Aziz Boxwala" w:date="2014-08-12T17:41:00Z">
              <w:r w:rsidRPr="00BF1F50">
                <w:rPr>
                  <w:b/>
                  <w:bCs/>
                </w:rPr>
                <w:t>Plan</w:t>
              </w:r>
            </w:ins>
          </w:p>
        </w:tc>
      </w:tr>
      <w:tr w:rsidR="00DF48FB" w:rsidRPr="00BF1F50" w14:paraId="5F69F2AC" w14:textId="77777777" w:rsidTr="00DF48FB">
        <w:trPr>
          <w:trHeight w:val="711"/>
          <w:ins w:id="1962" w:author="Aziz Boxwala" w:date="2014-08-12T17:41:00Z"/>
          <w:trPrChange w:id="1963" w:author="Aziz Boxwala" w:date="2014-08-12T18:06:00Z">
            <w:trPr>
              <w:trHeight w:val="711"/>
            </w:trPr>
          </w:trPrChange>
        </w:trPr>
        <w:tc>
          <w:tcPr>
            <w:tcW w:w="1970" w:type="dxa"/>
            <w:tcBorders>
              <w:top w:val="single" w:sz="24" w:space="0" w:color="FFFFFF"/>
              <w:left w:val="single" w:sz="8" w:space="0" w:color="FFFFFF"/>
              <w:bottom w:val="single" w:sz="8" w:space="0" w:color="FFFFFF"/>
              <w:right w:val="single" w:sz="8" w:space="0" w:color="FFFFFF"/>
            </w:tcBorders>
            <w:shd w:val="clear" w:color="auto" w:fill="00B3DC"/>
            <w:tcMar>
              <w:top w:w="15" w:type="dxa"/>
              <w:left w:w="108" w:type="dxa"/>
              <w:bottom w:w="0" w:type="dxa"/>
              <w:right w:w="108" w:type="dxa"/>
            </w:tcMar>
            <w:hideMark/>
            <w:tcPrChange w:id="1964" w:author="Aziz Boxwala" w:date="2014-08-12T18:06:00Z">
              <w:tcPr>
                <w:tcW w:w="1970" w:type="dxa"/>
                <w:tcBorders>
                  <w:top w:val="single" w:sz="24" w:space="0" w:color="FFFFFF"/>
                  <w:left w:val="single" w:sz="8" w:space="0" w:color="FFFFFF"/>
                  <w:bottom w:val="single" w:sz="8" w:space="0" w:color="FFFFFF"/>
                  <w:right w:val="single" w:sz="8" w:space="0" w:color="FFFFFF"/>
                </w:tcBorders>
                <w:shd w:val="clear" w:color="auto" w:fill="00B3DC"/>
                <w:tcMar>
                  <w:top w:w="15" w:type="dxa"/>
                  <w:left w:w="108" w:type="dxa"/>
                  <w:bottom w:w="0" w:type="dxa"/>
                  <w:right w:w="108" w:type="dxa"/>
                </w:tcMar>
                <w:hideMark/>
              </w:tcPr>
            </w:tcPrChange>
          </w:tcPr>
          <w:p w14:paraId="2F714E4F" w14:textId="51108482" w:rsidR="00BF1F50" w:rsidRPr="00BF1F50" w:rsidRDefault="00BF1F50" w:rsidP="00BF1F50">
            <w:pPr>
              <w:rPr>
                <w:ins w:id="1965" w:author="Aziz Boxwala" w:date="2014-08-12T17:41:00Z"/>
              </w:rPr>
            </w:pPr>
            <w:proofErr w:type="spellStart"/>
            <w:ins w:id="1966" w:author="Aziz Boxwala" w:date="2014-08-12T17:41:00Z">
              <w:r w:rsidRPr="00BF1F50">
                <w:rPr>
                  <w:b/>
                  <w:bCs/>
                </w:rPr>
                <w:t>CareProgram</w:t>
              </w:r>
            </w:ins>
            <w:proofErr w:type="spellEnd"/>
            <w:ins w:id="1967" w:author="Aziz Boxwala" w:date="2014-08-12T17:49:00Z">
              <w:r>
                <w:rPr>
                  <w:b/>
                  <w:bCs/>
                </w:rPr>
                <w:t xml:space="preserve"> Participation</w:t>
              </w:r>
            </w:ins>
          </w:p>
        </w:tc>
        <w:tc>
          <w:tcPr>
            <w:tcW w:w="1980" w:type="dxa"/>
            <w:tcBorders>
              <w:top w:val="single" w:sz="24"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1968" w:author="Aziz Boxwala" w:date="2014-08-12T18:06:00Z">
              <w:tcPr>
                <w:tcW w:w="1980" w:type="dxa"/>
                <w:tcBorders>
                  <w:top w:val="single" w:sz="24"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28D5F6A8" w14:textId="47281B1A" w:rsidR="00BF1F50" w:rsidRPr="00BF1F50" w:rsidRDefault="00BF1F50" w:rsidP="00BF1F50">
            <w:pPr>
              <w:rPr>
                <w:ins w:id="1969" w:author="Aziz Boxwala" w:date="2014-08-12T17:41:00Z"/>
              </w:rPr>
            </w:pPr>
            <w:proofErr w:type="spellStart"/>
            <w:ins w:id="1970" w:author="Aziz Boxwala" w:date="2014-08-12T17:41:00Z">
              <w:r>
                <w:t>Care</w:t>
              </w:r>
              <w:r w:rsidRPr="00BF1F50">
                <w:t>Program</w:t>
              </w:r>
              <w:proofErr w:type="spellEnd"/>
              <w:r w:rsidRPr="00BF1F50">
                <w:t xml:space="preserve"> </w:t>
              </w:r>
            </w:ins>
            <w:ins w:id="1971" w:author="Aziz Boxwala" w:date="2014-08-12T17:49:00Z">
              <w:r>
                <w:t xml:space="preserve">Participation </w:t>
              </w:r>
            </w:ins>
            <w:ins w:id="1972" w:author="Aziz Boxwala" w:date="2014-08-12T17:41:00Z">
              <w:r w:rsidRPr="00BF1F50">
                <w:t>Performance</w:t>
              </w:r>
            </w:ins>
          </w:p>
        </w:tc>
        <w:tc>
          <w:tcPr>
            <w:tcW w:w="1890" w:type="dxa"/>
            <w:tcBorders>
              <w:top w:val="single" w:sz="24"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1973" w:author="Aziz Boxwala" w:date="2014-08-12T18:06:00Z">
              <w:tcPr>
                <w:tcW w:w="1890" w:type="dxa"/>
                <w:tcBorders>
                  <w:top w:val="single" w:sz="24"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33644939" w14:textId="1C9C6CEB" w:rsidR="00BF1F50" w:rsidRPr="00BF1F50" w:rsidRDefault="00BF1F50" w:rsidP="00BF1F50">
            <w:pPr>
              <w:rPr>
                <w:ins w:id="1974" w:author="Aziz Boxwala" w:date="2014-08-12T17:41:00Z"/>
              </w:rPr>
            </w:pPr>
            <w:proofErr w:type="spellStart"/>
            <w:ins w:id="1975" w:author="Aziz Boxwala" w:date="2014-08-12T17:41:00Z">
              <w:r w:rsidRPr="00BF1F50">
                <w:t>CareProgram</w:t>
              </w:r>
            </w:ins>
            <w:proofErr w:type="spellEnd"/>
            <w:ins w:id="1976" w:author="Aziz Boxwala" w:date="2014-08-12T18:05:00Z">
              <w:r w:rsidR="00DF48FB">
                <w:t xml:space="preserve"> Participation</w:t>
              </w:r>
            </w:ins>
            <w:ins w:id="1977" w:author="Aziz Boxwala" w:date="2014-08-12T17:41:00Z">
              <w:r w:rsidRPr="00BF1F50">
                <w:t xml:space="preserve"> Order</w:t>
              </w:r>
            </w:ins>
          </w:p>
        </w:tc>
        <w:tc>
          <w:tcPr>
            <w:tcW w:w="1842" w:type="dxa"/>
            <w:tcBorders>
              <w:top w:val="single" w:sz="24"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1978" w:author="Aziz Boxwala" w:date="2014-08-12T18:06:00Z">
              <w:tcPr>
                <w:tcW w:w="1842" w:type="dxa"/>
                <w:tcBorders>
                  <w:top w:val="single" w:sz="24"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2959E068" w14:textId="22509CCE" w:rsidR="00BF1F50" w:rsidRPr="00BF1F50" w:rsidRDefault="00BF1F50" w:rsidP="00BF1F50">
            <w:pPr>
              <w:rPr>
                <w:ins w:id="1979" w:author="Aziz Boxwala" w:date="2014-08-12T17:41:00Z"/>
              </w:rPr>
            </w:pPr>
            <w:proofErr w:type="spellStart"/>
            <w:ins w:id="1980" w:author="Aziz Boxwala" w:date="2014-08-12T17:41:00Z">
              <w:r w:rsidRPr="00BF1F50">
                <w:t>CareProgram</w:t>
              </w:r>
              <w:proofErr w:type="spellEnd"/>
              <w:r w:rsidRPr="00BF1F50">
                <w:t xml:space="preserve"> </w:t>
              </w:r>
            </w:ins>
            <w:ins w:id="1981" w:author="Aziz Boxwala" w:date="2014-08-12T18:05:00Z">
              <w:r w:rsidR="00DF48FB">
                <w:t xml:space="preserve"> Participation </w:t>
              </w:r>
            </w:ins>
            <w:ins w:id="1982" w:author="Aziz Boxwala" w:date="2014-08-12T17:41:00Z">
              <w:r w:rsidRPr="00BF1F50">
                <w:t>Proposal</w:t>
              </w:r>
            </w:ins>
          </w:p>
        </w:tc>
        <w:tc>
          <w:tcPr>
            <w:tcW w:w="1848" w:type="dxa"/>
            <w:tcBorders>
              <w:top w:val="single" w:sz="24"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1983" w:author="Aziz Boxwala" w:date="2014-08-12T18:06:00Z">
              <w:tcPr>
                <w:tcW w:w="1758" w:type="dxa"/>
                <w:tcBorders>
                  <w:top w:val="single" w:sz="24"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7802C14E" w14:textId="76DEA00B" w:rsidR="00BF1F50" w:rsidRPr="00BF1F50" w:rsidRDefault="007E4717" w:rsidP="00BF1F50">
            <w:pPr>
              <w:rPr>
                <w:ins w:id="1984" w:author="Aziz Boxwala" w:date="2014-08-12T17:41:00Z"/>
              </w:rPr>
            </w:pPr>
            <w:proofErr w:type="spellStart"/>
            <w:ins w:id="1985" w:author="Aziz Boxwala" w:date="2014-08-12T17:41:00Z">
              <w:r>
                <w:t>CareP</w:t>
              </w:r>
              <w:r w:rsidR="00BF1F50" w:rsidRPr="00BF1F50">
                <w:t>rogram</w:t>
              </w:r>
            </w:ins>
            <w:proofErr w:type="spellEnd"/>
            <w:ins w:id="1986" w:author="Aziz Boxwala" w:date="2014-08-12T18:05:00Z">
              <w:r w:rsidR="00DF48FB">
                <w:t xml:space="preserve"> Participation</w:t>
              </w:r>
            </w:ins>
            <w:ins w:id="1987" w:author="Aziz Boxwala" w:date="2014-08-12T17:41:00Z">
              <w:r w:rsidR="00BF1F50" w:rsidRPr="00BF1F50">
                <w:t xml:space="preserve"> Planned</w:t>
              </w:r>
            </w:ins>
          </w:p>
        </w:tc>
      </w:tr>
      <w:tr w:rsidR="00DF48FB" w:rsidRPr="00BF1F50" w14:paraId="0D8EF2AD" w14:textId="77777777" w:rsidTr="00DF48FB">
        <w:trPr>
          <w:trHeight w:val="711"/>
          <w:ins w:id="1988" w:author="Aziz Boxwala" w:date="2014-08-12T17:41:00Z"/>
          <w:trPrChange w:id="1989" w:author="Aziz Boxwala" w:date="2014-08-12T18:06:00Z">
            <w:trPr>
              <w:trHeight w:val="711"/>
            </w:trPr>
          </w:trPrChange>
        </w:trPr>
        <w:tc>
          <w:tcPr>
            <w:tcW w:w="1970" w:type="dxa"/>
            <w:tcBorders>
              <w:top w:val="single" w:sz="8" w:space="0" w:color="FFFFFF"/>
              <w:left w:val="single" w:sz="8" w:space="0" w:color="FFFFFF"/>
              <w:bottom w:val="single" w:sz="8" w:space="0" w:color="FFFFFF"/>
              <w:right w:val="single" w:sz="8" w:space="0" w:color="FFFFFF"/>
            </w:tcBorders>
            <w:shd w:val="clear" w:color="auto" w:fill="00B3DC"/>
            <w:tcMar>
              <w:top w:w="15" w:type="dxa"/>
              <w:left w:w="108" w:type="dxa"/>
              <w:bottom w:w="0" w:type="dxa"/>
              <w:right w:w="108" w:type="dxa"/>
            </w:tcMar>
            <w:hideMark/>
            <w:tcPrChange w:id="1990" w:author="Aziz Boxwala" w:date="2014-08-12T18:06:00Z">
              <w:tcPr>
                <w:tcW w:w="1970" w:type="dxa"/>
                <w:tcBorders>
                  <w:top w:val="single" w:sz="8" w:space="0" w:color="FFFFFF"/>
                  <w:left w:val="single" w:sz="8" w:space="0" w:color="FFFFFF"/>
                  <w:bottom w:val="single" w:sz="8" w:space="0" w:color="FFFFFF"/>
                  <w:right w:val="single" w:sz="8" w:space="0" w:color="FFFFFF"/>
                </w:tcBorders>
                <w:shd w:val="clear" w:color="auto" w:fill="00B3DC"/>
                <w:tcMar>
                  <w:top w:w="15" w:type="dxa"/>
                  <w:left w:w="108" w:type="dxa"/>
                  <w:bottom w:w="0" w:type="dxa"/>
                  <w:right w:w="108" w:type="dxa"/>
                </w:tcMar>
                <w:hideMark/>
              </w:tcPr>
            </w:tcPrChange>
          </w:tcPr>
          <w:p w14:paraId="7E8F8AD8" w14:textId="77777777" w:rsidR="00BF1F50" w:rsidRPr="00BF1F50" w:rsidRDefault="00BF1F50" w:rsidP="00BF1F50">
            <w:pPr>
              <w:rPr>
                <w:ins w:id="1991" w:author="Aziz Boxwala" w:date="2014-08-12T17:41:00Z"/>
              </w:rPr>
            </w:pPr>
            <w:ins w:id="1992" w:author="Aziz Boxwala" w:date="2014-08-12T17:41:00Z">
              <w:r w:rsidRPr="00BF1F50">
                <w:rPr>
                  <w:b/>
                  <w:bCs/>
                </w:rPr>
                <w:t>Communication</w:t>
              </w:r>
            </w:ins>
          </w:p>
        </w:tc>
        <w:tc>
          <w:tcPr>
            <w:tcW w:w="1980"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Change w:id="1993" w:author="Aziz Boxwala" w:date="2014-08-12T18:06:00Z">
              <w:tcPr>
                <w:tcW w:w="1980"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
            </w:tcPrChange>
          </w:tcPr>
          <w:p w14:paraId="63CE82EB" w14:textId="77777777" w:rsidR="00BF1F50" w:rsidRPr="00BF1F50" w:rsidRDefault="00BF1F50" w:rsidP="00BF1F50">
            <w:pPr>
              <w:rPr>
                <w:ins w:id="1994" w:author="Aziz Boxwala" w:date="2014-08-12T17:41:00Z"/>
              </w:rPr>
            </w:pPr>
            <w:ins w:id="1995" w:author="Aziz Boxwala" w:date="2014-08-12T17:41:00Z">
              <w:r w:rsidRPr="00BF1F50">
                <w:t>Communication Performance</w:t>
              </w:r>
            </w:ins>
          </w:p>
        </w:tc>
        <w:tc>
          <w:tcPr>
            <w:tcW w:w="1890"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Change w:id="1996" w:author="Aziz Boxwala" w:date="2014-08-12T18:06:00Z">
              <w:tcPr>
                <w:tcW w:w="1890"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
            </w:tcPrChange>
          </w:tcPr>
          <w:p w14:paraId="0481545B" w14:textId="77777777" w:rsidR="00BF1F50" w:rsidRPr="00BF1F50" w:rsidRDefault="00BF1F50" w:rsidP="00BF1F50">
            <w:pPr>
              <w:rPr>
                <w:ins w:id="1997" w:author="Aziz Boxwala" w:date="2014-08-12T17:41:00Z"/>
              </w:rPr>
            </w:pPr>
            <w:ins w:id="1998" w:author="Aziz Boxwala" w:date="2014-08-12T17:41:00Z">
              <w:r w:rsidRPr="00BF1F50">
                <w:t>Communication Order</w:t>
              </w:r>
            </w:ins>
          </w:p>
        </w:tc>
        <w:tc>
          <w:tcPr>
            <w:tcW w:w="1842"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Change w:id="1999" w:author="Aziz Boxwala" w:date="2014-08-12T18:06:00Z">
              <w:tcPr>
                <w:tcW w:w="1842"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
            </w:tcPrChange>
          </w:tcPr>
          <w:p w14:paraId="708DD882" w14:textId="77777777" w:rsidR="00BF1F50" w:rsidRPr="00BF1F50" w:rsidRDefault="00BF1F50" w:rsidP="00BF1F50">
            <w:pPr>
              <w:rPr>
                <w:ins w:id="2000" w:author="Aziz Boxwala" w:date="2014-08-12T17:41:00Z"/>
              </w:rPr>
            </w:pPr>
            <w:ins w:id="2001" w:author="Aziz Boxwala" w:date="2014-08-12T17:41:00Z">
              <w:r w:rsidRPr="00BF1F50">
                <w:t>Communication Proposal</w:t>
              </w:r>
            </w:ins>
          </w:p>
        </w:tc>
        <w:tc>
          <w:tcPr>
            <w:tcW w:w="1848"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Change w:id="2002" w:author="Aziz Boxwala" w:date="2014-08-12T18:06:00Z">
              <w:tcPr>
                <w:tcW w:w="1758"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
            </w:tcPrChange>
          </w:tcPr>
          <w:p w14:paraId="0CB7EEF0" w14:textId="77777777" w:rsidR="00BF1F50" w:rsidRPr="00BF1F50" w:rsidRDefault="00BF1F50" w:rsidP="00BF1F50">
            <w:pPr>
              <w:rPr>
                <w:ins w:id="2003" w:author="Aziz Boxwala" w:date="2014-08-12T17:41:00Z"/>
              </w:rPr>
            </w:pPr>
            <w:ins w:id="2004" w:author="Aziz Boxwala" w:date="2014-08-12T17:41:00Z">
              <w:r w:rsidRPr="00BF1F50">
                <w:t>Communication Planned</w:t>
              </w:r>
            </w:ins>
          </w:p>
        </w:tc>
      </w:tr>
      <w:tr w:rsidR="00DF48FB" w:rsidRPr="00BF1F50" w14:paraId="56DE8A9A" w14:textId="77777777" w:rsidTr="00DF48FB">
        <w:trPr>
          <w:trHeight w:val="711"/>
          <w:ins w:id="2005" w:author="Aziz Boxwala" w:date="2014-08-12T17:41:00Z"/>
          <w:trPrChange w:id="2006" w:author="Aziz Boxwala" w:date="2014-08-12T18:06:00Z">
            <w:trPr>
              <w:trHeight w:val="711"/>
            </w:trPr>
          </w:trPrChange>
        </w:trPr>
        <w:tc>
          <w:tcPr>
            <w:tcW w:w="1970" w:type="dxa"/>
            <w:tcBorders>
              <w:top w:val="single" w:sz="8" w:space="0" w:color="FFFFFF"/>
              <w:left w:val="single" w:sz="8" w:space="0" w:color="FFFFFF"/>
              <w:bottom w:val="single" w:sz="8" w:space="0" w:color="FFFFFF"/>
              <w:right w:val="single" w:sz="8" w:space="0" w:color="FFFFFF"/>
            </w:tcBorders>
            <w:shd w:val="clear" w:color="auto" w:fill="00B3DC"/>
            <w:tcMar>
              <w:top w:w="15" w:type="dxa"/>
              <w:left w:w="108" w:type="dxa"/>
              <w:bottom w:w="0" w:type="dxa"/>
              <w:right w:w="108" w:type="dxa"/>
            </w:tcMar>
            <w:hideMark/>
            <w:tcPrChange w:id="2007" w:author="Aziz Boxwala" w:date="2014-08-12T18:06:00Z">
              <w:tcPr>
                <w:tcW w:w="1970" w:type="dxa"/>
                <w:tcBorders>
                  <w:top w:val="single" w:sz="8" w:space="0" w:color="FFFFFF"/>
                  <w:left w:val="single" w:sz="8" w:space="0" w:color="FFFFFF"/>
                  <w:bottom w:val="single" w:sz="8" w:space="0" w:color="FFFFFF"/>
                  <w:right w:val="single" w:sz="8" w:space="0" w:color="FFFFFF"/>
                </w:tcBorders>
                <w:shd w:val="clear" w:color="auto" w:fill="00B3DC"/>
                <w:tcMar>
                  <w:top w:w="15" w:type="dxa"/>
                  <w:left w:w="108" w:type="dxa"/>
                  <w:bottom w:w="0" w:type="dxa"/>
                  <w:right w:w="108" w:type="dxa"/>
                </w:tcMar>
                <w:hideMark/>
              </w:tcPr>
            </w:tcPrChange>
          </w:tcPr>
          <w:p w14:paraId="40008A79" w14:textId="77777777" w:rsidR="00BF1F50" w:rsidRPr="00BF1F50" w:rsidRDefault="00BF1F50" w:rsidP="00BF1F50">
            <w:pPr>
              <w:rPr>
                <w:ins w:id="2008" w:author="Aziz Boxwala" w:date="2014-08-12T17:41:00Z"/>
              </w:rPr>
            </w:pPr>
            <w:ins w:id="2009" w:author="Aziz Boxwala" w:date="2014-08-12T17:41:00Z">
              <w:r w:rsidRPr="00BF1F50">
                <w:rPr>
                  <w:b/>
                  <w:bCs/>
                </w:rPr>
                <w:t>Diet</w:t>
              </w:r>
            </w:ins>
          </w:p>
        </w:tc>
        <w:tc>
          <w:tcPr>
            <w:tcW w:w="1980"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2010" w:author="Aziz Boxwala" w:date="2014-08-12T18:06:00Z">
              <w:tcPr>
                <w:tcW w:w="1980"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6FCD2390" w14:textId="77777777" w:rsidR="00BF1F50" w:rsidRPr="00BF1F50" w:rsidRDefault="00BF1F50" w:rsidP="00BF1F50">
            <w:pPr>
              <w:rPr>
                <w:ins w:id="2011" w:author="Aziz Boxwala" w:date="2014-08-12T17:41:00Z"/>
              </w:rPr>
            </w:pPr>
            <w:ins w:id="2012" w:author="Aziz Boxwala" w:date="2014-08-12T17:41:00Z">
              <w:r w:rsidRPr="00BF1F50">
                <w:t>Diet Performance</w:t>
              </w:r>
            </w:ins>
          </w:p>
        </w:tc>
        <w:tc>
          <w:tcPr>
            <w:tcW w:w="1890"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2013" w:author="Aziz Boxwala" w:date="2014-08-12T18:06:00Z">
              <w:tcPr>
                <w:tcW w:w="1890"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2BDA42D3" w14:textId="77777777" w:rsidR="00BF1F50" w:rsidRPr="00BF1F50" w:rsidRDefault="00BF1F50" w:rsidP="00BF1F50">
            <w:pPr>
              <w:rPr>
                <w:ins w:id="2014" w:author="Aziz Boxwala" w:date="2014-08-12T17:41:00Z"/>
              </w:rPr>
            </w:pPr>
            <w:ins w:id="2015" w:author="Aziz Boxwala" w:date="2014-08-12T17:41:00Z">
              <w:r w:rsidRPr="00BF1F50">
                <w:t>Diet Order</w:t>
              </w:r>
            </w:ins>
          </w:p>
        </w:tc>
        <w:tc>
          <w:tcPr>
            <w:tcW w:w="1842"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2016" w:author="Aziz Boxwala" w:date="2014-08-12T18:06:00Z">
              <w:tcPr>
                <w:tcW w:w="1842"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6F4267B3" w14:textId="77777777" w:rsidR="00BF1F50" w:rsidRPr="00BF1F50" w:rsidRDefault="00BF1F50" w:rsidP="00BF1F50">
            <w:pPr>
              <w:rPr>
                <w:ins w:id="2017" w:author="Aziz Boxwala" w:date="2014-08-12T17:41:00Z"/>
              </w:rPr>
            </w:pPr>
            <w:ins w:id="2018" w:author="Aziz Boxwala" w:date="2014-08-12T17:41:00Z">
              <w:r w:rsidRPr="00BF1F50">
                <w:t>Diet Proposal</w:t>
              </w:r>
            </w:ins>
          </w:p>
        </w:tc>
        <w:tc>
          <w:tcPr>
            <w:tcW w:w="1848"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2019" w:author="Aziz Boxwala" w:date="2014-08-12T18:06:00Z">
              <w:tcPr>
                <w:tcW w:w="1758"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61913011" w14:textId="77777777" w:rsidR="00BF1F50" w:rsidRPr="00BF1F50" w:rsidRDefault="00BF1F50" w:rsidP="00BF1F50">
            <w:pPr>
              <w:rPr>
                <w:ins w:id="2020" w:author="Aziz Boxwala" w:date="2014-08-12T17:41:00Z"/>
              </w:rPr>
            </w:pPr>
            <w:ins w:id="2021" w:author="Aziz Boxwala" w:date="2014-08-12T17:41:00Z">
              <w:r w:rsidRPr="00BF1F50">
                <w:t>Diet Planned</w:t>
              </w:r>
            </w:ins>
          </w:p>
        </w:tc>
      </w:tr>
      <w:tr w:rsidR="00DF48FB" w:rsidRPr="00BF1F50" w14:paraId="4239953A" w14:textId="77777777" w:rsidTr="00DF48FB">
        <w:trPr>
          <w:trHeight w:val="711"/>
          <w:ins w:id="2022" w:author="Aziz Boxwala" w:date="2014-08-12T17:41:00Z"/>
          <w:trPrChange w:id="2023" w:author="Aziz Boxwala" w:date="2014-08-12T18:06:00Z">
            <w:trPr>
              <w:trHeight w:val="711"/>
            </w:trPr>
          </w:trPrChange>
        </w:trPr>
        <w:tc>
          <w:tcPr>
            <w:tcW w:w="1970" w:type="dxa"/>
            <w:tcBorders>
              <w:top w:val="single" w:sz="8" w:space="0" w:color="FFFFFF"/>
              <w:left w:val="single" w:sz="8" w:space="0" w:color="FFFFFF"/>
              <w:bottom w:val="single" w:sz="8" w:space="0" w:color="FFFFFF"/>
              <w:right w:val="single" w:sz="8" w:space="0" w:color="FFFFFF"/>
            </w:tcBorders>
            <w:shd w:val="clear" w:color="auto" w:fill="00B3DC"/>
            <w:tcMar>
              <w:top w:w="15" w:type="dxa"/>
              <w:left w:w="108" w:type="dxa"/>
              <w:bottom w:w="0" w:type="dxa"/>
              <w:right w:w="108" w:type="dxa"/>
            </w:tcMar>
            <w:hideMark/>
            <w:tcPrChange w:id="2024" w:author="Aziz Boxwala" w:date="2014-08-12T18:06:00Z">
              <w:tcPr>
                <w:tcW w:w="1970" w:type="dxa"/>
                <w:tcBorders>
                  <w:top w:val="single" w:sz="8" w:space="0" w:color="FFFFFF"/>
                  <w:left w:val="single" w:sz="8" w:space="0" w:color="FFFFFF"/>
                  <w:bottom w:val="single" w:sz="8" w:space="0" w:color="FFFFFF"/>
                  <w:right w:val="single" w:sz="8" w:space="0" w:color="FFFFFF"/>
                </w:tcBorders>
                <w:shd w:val="clear" w:color="auto" w:fill="00B3DC"/>
                <w:tcMar>
                  <w:top w:w="15" w:type="dxa"/>
                  <w:left w:w="108" w:type="dxa"/>
                  <w:bottom w:w="0" w:type="dxa"/>
                  <w:right w:w="108" w:type="dxa"/>
                </w:tcMar>
                <w:hideMark/>
              </w:tcPr>
            </w:tcPrChange>
          </w:tcPr>
          <w:p w14:paraId="32782836" w14:textId="77777777" w:rsidR="00BF1F50" w:rsidRPr="00BF1F50" w:rsidRDefault="00BF1F50" w:rsidP="00BF1F50">
            <w:pPr>
              <w:rPr>
                <w:ins w:id="2025" w:author="Aziz Boxwala" w:date="2014-08-12T17:41:00Z"/>
              </w:rPr>
            </w:pPr>
            <w:proofErr w:type="spellStart"/>
            <w:ins w:id="2026" w:author="Aziz Boxwala" w:date="2014-08-12T17:41:00Z">
              <w:r w:rsidRPr="00BF1F50">
                <w:rPr>
                  <w:b/>
                  <w:bCs/>
                </w:rPr>
                <w:lastRenderedPageBreak/>
                <w:t>DeviceUse</w:t>
              </w:r>
              <w:proofErr w:type="spellEnd"/>
            </w:ins>
          </w:p>
        </w:tc>
        <w:tc>
          <w:tcPr>
            <w:tcW w:w="1980"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Change w:id="2027" w:author="Aziz Boxwala" w:date="2014-08-12T18:06:00Z">
              <w:tcPr>
                <w:tcW w:w="1980"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
            </w:tcPrChange>
          </w:tcPr>
          <w:p w14:paraId="46AB7988" w14:textId="77777777" w:rsidR="00BF1F50" w:rsidRPr="00BF1F50" w:rsidRDefault="00BF1F50" w:rsidP="00BF1F50">
            <w:pPr>
              <w:rPr>
                <w:ins w:id="2028" w:author="Aziz Boxwala" w:date="2014-08-12T17:41:00Z"/>
              </w:rPr>
            </w:pPr>
            <w:proofErr w:type="spellStart"/>
            <w:ins w:id="2029" w:author="Aziz Boxwala" w:date="2014-08-12T17:41:00Z">
              <w:r w:rsidRPr="00BF1F50">
                <w:t>DeviceUse</w:t>
              </w:r>
              <w:proofErr w:type="spellEnd"/>
              <w:r w:rsidRPr="00BF1F50">
                <w:t xml:space="preserve"> Performance</w:t>
              </w:r>
            </w:ins>
          </w:p>
        </w:tc>
        <w:tc>
          <w:tcPr>
            <w:tcW w:w="1890"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Change w:id="2030" w:author="Aziz Boxwala" w:date="2014-08-12T18:06:00Z">
              <w:tcPr>
                <w:tcW w:w="1890"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
            </w:tcPrChange>
          </w:tcPr>
          <w:p w14:paraId="3B622F0C" w14:textId="77777777" w:rsidR="00BF1F50" w:rsidRPr="00BF1F50" w:rsidRDefault="00BF1F50" w:rsidP="00BF1F50">
            <w:pPr>
              <w:rPr>
                <w:ins w:id="2031" w:author="Aziz Boxwala" w:date="2014-08-12T17:41:00Z"/>
              </w:rPr>
            </w:pPr>
            <w:proofErr w:type="spellStart"/>
            <w:ins w:id="2032" w:author="Aziz Boxwala" w:date="2014-08-12T17:41:00Z">
              <w:r w:rsidRPr="00BF1F50">
                <w:t>DeviceUse</w:t>
              </w:r>
              <w:proofErr w:type="spellEnd"/>
              <w:r w:rsidRPr="00BF1F50">
                <w:t xml:space="preserve"> Order</w:t>
              </w:r>
            </w:ins>
          </w:p>
        </w:tc>
        <w:tc>
          <w:tcPr>
            <w:tcW w:w="1842"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Change w:id="2033" w:author="Aziz Boxwala" w:date="2014-08-12T18:06:00Z">
              <w:tcPr>
                <w:tcW w:w="1842"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
            </w:tcPrChange>
          </w:tcPr>
          <w:p w14:paraId="40B3B4A1" w14:textId="77777777" w:rsidR="00BF1F50" w:rsidRPr="00BF1F50" w:rsidRDefault="00BF1F50" w:rsidP="00BF1F50">
            <w:pPr>
              <w:rPr>
                <w:ins w:id="2034" w:author="Aziz Boxwala" w:date="2014-08-12T17:41:00Z"/>
              </w:rPr>
            </w:pPr>
            <w:proofErr w:type="spellStart"/>
            <w:ins w:id="2035" w:author="Aziz Boxwala" w:date="2014-08-12T17:41:00Z">
              <w:r w:rsidRPr="00BF1F50">
                <w:t>DeviceUse</w:t>
              </w:r>
              <w:proofErr w:type="spellEnd"/>
              <w:r w:rsidRPr="00BF1F50">
                <w:t xml:space="preserve"> Proposal</w:t>
              </w:r>
            </w:ins>
          </w:p>
        </w:tc>
        <w:tc>
          <w:tcPr>
            <w:tcW w:w="1848"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Change w:id="2036" w:author="Aziz Boxwala" w:date="2014-08-12T18:06:00Z">
              <w:tcPr>
                <w:tcW w:w="1758"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
            </w:tcPrChange>
          </w:tcPr>
          <w:p w14:paraId="49255316" w14:textId="77777777" w:rsidR="00BF1F50" w:rsidRPr="00BF1F50" w:rsidRDefault="00BF1F50" w:rsidP="00BF1F50">
            <w:pPr>
              <w:rPr>
                <w:ins w:id="2037" w:author="Aziz Boxwala" w:date="2014-08-12T17:41:00Z"/>
              </w:rPr>
            </w:pPr>
            <w:proofErr w:type="spellStart"/>
            <w:ins w:id="2038" w:author="Aziz Boxwala" w:date="2014-08-12T17:41:00Z">
              <w:r w:rsidRPr="00BF1F50">
                <w:t>DeviceUse</w:t>
              </w:r>
              <w:proofErr w:type="spellEnd"/>
              <w:r w:rsidRPr="00BF1F50">
                <w:t xml:space="preserve"> Planned</w:t>
              </w:r>
            </w:ins>
          </w:p>
        </w:tc>
      </w:tr>
      <w:tr w:rsidR="00DF48FB" w:rsidRPr="00BF1F50" w14:paraId="13317FE1" w14:textId="77777777" w:rsidTr="00DF48FB">
        <w:trPr>
          <w:trHeight w:val="755"/>
          <w:ins w:id="2039" w:author="Aziz Boxwala" w:date="2014-08-12T17:41:00Z"/>
          <w:trPrChange w:id="2040" w:author="Aziz Boxwala" w:date="2014-08-12T18:06:00Z">
            <w:trPr>
              <w:trHeight w:val="755"/>
            </w:trPr>
          </w:trPrChange>
        </w:trPr>
        <w:tc>
          <w:tcPr>
            <w:tcW w:w="1970" w:type="dxa"/>
            <w:tcBorders>
              <w:top w:val="single" w:sz="8" w:space="0" w:color="FFFFFF"/>
              <w:left w:val="single" w:sz="8" w:space="0" w:color="FFFFFF"/>
              <w:bottom w:val="single" w:sz="8" w:space="0" w:color="FFFFFF"/>
              <w:right w:val="single" w:sz="8" w:space="0" w:color="FFFFFF"/>
            </w:tcBorders>
            <w:shd w:val="clear" w:color="auto" w:fill="00B3DC"/>
            <w:tcMar>
              <w:top w:w="15" w:type="dxa"/>
              <w:left w:w="108" w:type="dxa"/>
              <w:bottom w:w="0" w:type="dxa"/>
              <w:right w:w="108" w:type="dxa"/>
            </w:tcMar>
            <w:hideMark/>
            <w:tcPrChange w:id="2041" w:author="Aziz Boxwala" w:date="2014-08-12T18:06:00Z">
              <w:tcPr>
                <w:tcW w:w="1970" w:type="dxa"/>
                <w:tcBorders>
                  <w:top w:val="single" w:sz="8" w:space="0" w:color="FFFFFF"/>
                  <w:left w:val="single" w:sz="8" w:space="0" w:color="FFFFFF"/>
                  <w:bottom w:val="single" w:sz="8" w:space="0" w:color="FFFFFF"/>
                  <w:right w:val="single" w:sz="8" w:space="0" w:color="FFFFFF"/>
                </w:tcBorders>
                <w:shd w:val="clear" w:color="auto" w:fill="00B3DC"/>
                <w:tcMar>
                  <w:top w:w="15" w:type="dxa"/>
                  <w:left w:w="108" w:type="dxa"/>
                  <w:bottom w:w="0" w:type="dxa"/>
                  <w:right w:w="108" w:type="dxa"/>
                </w:tcMar>
                <w:hideMark/>
              </w:tcPr>
            </w:tcPrChange>
          </w:tcPr>
          <w:p w14:paraId="361EB4D4" w14:textId="77777777" w:rsidR="00BF1F50" w:rsidRPr="00BF1F50" w:rsidRDefault="00BF1F50" w:rsidP="00BF1F50">
            <w:pPr>
              <w:rPr>
                <w:ins w:id="2042" w:author="Aziz Boxwala" w:date="2014-08-12T17:41:00Z"/>
              </w:rPr>
            </w:pPr>
            <w:ins w:id="2043" w:author="Aziz Boxwala" w:date="2014-08-12T17:41:00Z">
              <w:r w:rsidRPr="00BF1F50">
                <w:rPr>
                  <w:b/>
                  <w:bCs/>
                </w:rPr>
                <w:t>Encounter</w:t>
              </w:r>
            </w:ins>
          </w:p>
        </w:tc>
        <w:tc>
          <w:tcPr>
            <w:tcW w:w="1980"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2044" w:author="Aziz Boxwala" w:date="2014-08-12T18:06:00Z">
              <w:tcPr>
                <w:tcW w:w="1980"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530BEBED" w14:textId="77777777" w:rsidR="00BF1F50" w:rsidRPr="00BF1F50" w:rsidRDefault="00BF1F50" w:rsidP="00BF1F50">
            <w:pPr>
              <w:rPr>
                <w:ins w:id="2045" w:author="Aziz Boxwala" w:date="2014-08-12T17:41:00Z"/>
              </w:rPr>
            </w:pPr>
            <w:ins w:id="2046" w:author="Aziz Boxwala" w:date="2014-08-12T17:41:00Z">
              <w:r w:rsidRPr="00BF1F50">
                <w:t>Encounter Performance</w:t>
              </w:r>
            </w:ins>
          </w:p>
        </w:tc>
        <w:tc>
          <w:tcPr>
            <w:tcW w:w="1890"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2047" w:author="Aziz Boxwala" w:date="2014-08-12T18:06:00Z">
              <w:tcPr>
                <w:tcW w:w="1890"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0B66C4CF" w14:textId="77777777" w:rsidR="00BF1F50" w:rsidRPr="00BF1F50" w:rsidRDefault="00BF1F50" w:rsidP="00BF1F50">
            <w:pPr>
              <w:rPr>
                <w:ins w:id="2048" w:author="Aziz Boxwala" w:date="2014-08-12T17:41:00Z"/>
              </w:rPr>
            </w:pPr>
            <w:ins w:id="2049" w:author="Aziz Boxwala" w:date="2014-08-12T17:41:00Z">
              <w:r w:rsidRPr="00BF1F50">
                <w:t>Encounter Order</w:t>
              </w:r>
            </w:ins>
          </w:p>
        </w:tc>
        <w:tc>
          <w:tcPr>
            <w:tcW w:w="1842"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2050" w:author="Aziz Boxwala" w:date="2014-08-12T18:06:00Z">
              <w:tcPr>
                <w:tcW w:w="1842"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0098E749" w14:textId="77777777" w:rsidR="00BF1F50" w:rsidRPr="00BF1F50" w:rsidRDefault="00BF1F50" w:rsidP="00BF1F50">
            <w:pPr>
              <w:rPr>
                <w:ins w:id="2051" w:author="Aziz Boxwala" w:date="2014-08-12T17:41:00Z"/>
              </w:rPr>
            </w:pPr>
            <w:ins w:id="2052" w:author="Aziz Boxwala" w:date="2014-08-12T17:41:00Z">
              <w:r w:rsidRPr="00BF1F50">
                <w:t>Encounter Proposal</w:t>
              </w:r>
            </w:ins>
          </w:p>
        </w:tc>
        <w:tc>
          <w:tcPr>
            <w:tcW w:w="1848"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2053" w:author="Aziz Boxwala" w:date="2014-08-12T18:06:00Z">
              <w:tcPr>
                <w:tcW w:w="1758"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04ED83D6" w14:textId="77777777" w:rsidR="00BF1F50" w:rsidRPr="00BF1F50" w:rsidRDefault="00BF1F50" w:rsidP="00BF1F50">
            <w:pPr>
              <w:rPr>
                <w:ins w:id="2054" w:author="Aziz Boxwala" w:date="2014-08-12T17:41:00Z"/>
              </w:rPr>
            </w:pPr>
            <w:ins w:id="2055" w:author="Aziz Boxwala" w:date="2014-08-12T17:41:00Z">
              <w:r w:rsidRPr="00BF1F50">
                <w:t>Encounter Planned</w:t>
              </w:r>
            </w:ins>
          </w:p>
        </w:tc>
      </w:tr>
      <w:tr w:rsidR="00DF48FB" w:rsidRPr="00BF1F50" w14:paraId="5D4A1CD3" w14:textId="77777777" w:rsidTr="00DF48FB">
        <w:trPr>
          <w:trHeight w:val="711"/>
          <w:ins w:id="2056" w:author="Aziz Boxwala" w:date="2014-08-12T17:41:00Z"/>
          <w:trPrChange w:id="2057" w:author="Aziz Boxwala" w:date="2014-08-12T18:06:00Z">
            <w:trPr>
              <w:trHeight w:val="711"/>
            </w:trPr>
          </w:trPrChange>
        </w:trPr>
        <w:tc>
          <w:tcPr>
            <w:tcW w:w="1970" w:type="dxa"/>
            <w:tcBorders>
              <w:top w:val="single" w:sz="8" w:space="0" w:color="FFFFFF"/>
              <w:left w:val="single" w:sz="8" w:space="0" w:color="FFFFFF"/>
              <w:bottom w:val="single" w:sz="8" w:space="0" w:color="FFFFFF"/>
              <w:right w:val="single" w:sz="8" w:space="0" w:color="FFFFFF"/>
            </w:tcBorders>
            <w:shd w:val="clear" w:color="auto" w:fill="00B3DC"/>
            <w:tcMar>
              <w:top w:w="15" w:type="dxa"/>
              <w:left w:w="108" w:type="dxa"/>
              <w:bottom w:w="0" w:type="dxa"/>
              <w:right w:w="108" w:type="dxa"/>
            </w:tcMar>
            <w:hideMark/>
            <w:tcPrChange w:id="2058" w:author="Aziz Boxwala" w:date="2014-08-12T18:06:00Z">
              <w:tcPr>
                <w:tcW w:w="1970" w:type="dxa"/>
                <w:tcBorders>
                  <w:top w:val="single" w:sz="8" w:space="0" w:color="FFFFFF"/>
                  <w:left w:val="single" w:sz="8" w:space="0" w:color="FFFFFF"/>
                  <w:bottom w:val="single" w:sz="8" w:space="0" w:color="FFFFFF"/>
                  <w:right w:val="single" w:sz="8" w:space="0" w:color="FFFFFF"/>
                </w:tcBorders>
                <w:shd w:val="clear" w:color="auto" w:fill="00B3DC"/>
                <w:tcMar>
                  <w:top w:w="15" w:type="dxa"/>
                  <w:left w:w="108" w:type="dxa"/>
                  <w:bottom w:w="0" w:type="dxa"/>
                  <w:right w:w="108" w:type="dxa"/>
                </w:tcMar>
                <w:hideMark/>
              </w:tcPr>
            </w:tcPrChange>
          </w:tcPr>
          <w:p w14:paraId="6D039E82" w14:textId="77777777" w:rsidR="00BF1F50" w:rsidRPr="00BF1F50" w:rsidRDefault="00BF1F50" w:rsidP="00BF1F50">
            <w:pPr>
              <w:rPr>
                <w:ins w:id="2059" w:author="Aziz Boxwala" w:date="2014-08-12T17:41:00Z"/>
              </w:rPr>
            </w:pPr>
            <w:ins w:id="2060" w:author="Aziz Boxwala" w:date="2014-08-12T17:41:00Z">
              <w:r w:rsidRPr="00BF1F50">
                <w:rPr>
                  <w:b/>
                  <w:bCs/>
                </w:rPr>
                <w:t>Goal</w:t>
              </w:r>
            </w:ins>
          </w:p>
        </w:tc>
        <w:tc>
          <w:tcPr>
            <w:tcW w:w="1980"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Change w:id="2061" w:author="Aziz Boxwala" w:date="2014-08-12T18:06:00Z">
              <w:tcPr>
                <w:tcW w:w="1980"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
            </w:tcPrChange>
          </w:tcPr>
          <w:p w14:paraId="3EE4D986" w14:textId="77777777" w:rsidR="00BF1F50" w:rsidRPr="00BF1F50" w:rsidRDefault="00BF1F50" w:rsidP="00BF1F50">
            <w:pPr>
              <w:rPr>
                <w:ins w:id="2062" w:author="Aziz Boxwala" w:date="2014-08-12T17:41:00Z"/>
              </w:rPr>
            </w:pPr>
            <w:ins w:id="2063" w:author="Aziz Boxwala" w:date="2014-08-12T17:41:00Z">
              <w:r w:rsidRPr="00BF1F50">
                <w:t>Goal Performance</w:t>
              </w:r>
            </w:ins>
          </w:p>
        </w:tc>
        <w:tc>
          <w:tcPr>
            <w:tcW w:w="1890"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Change w:id="2064" w:author="Aziz Boxwala" w:date="2014-08-12T18:06:00Z">
              <w:tcPr>
                <w:tcW w:w="1890"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
            </w:tcPrChange>
          </w:tcPr>
          <w:p w14:paraId="6C79C850" w14:textId="77777777" w:rsidR="00BF1F50" w:rsidRPr="00BF1F50" w:rsidRDefault="00BF1F50" w:rsidP="00BF1F50">
            <w:pPr>
              <w:rPr>
                <w:ins w:id="2065" w:author="Aziz Boxwala" w:date="2014-08-12T17:41:00Z"/>
              </w:rPr>
            </w:pPr>
            <w:ins w:id="2066" w:author="Aziz Boxwala" w:date="2014-08-12T17:41:00Z">
              <w:r w:rsidRPr="00BF1F50">
                <w:t>Goal Order</w:t>
              </w:r>
            </w:ins>
          </w:p>
        </w:tc>
        <w:tc>
          <w:tcPr>
            <w:tcW w:w="1842"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Change w:id="2067" w:author="Aziz Boxwala" w:date="2014-08-12T18:06:00Z">
              <w:tcPr>
                <w:tcW w:w="1842"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
            </w:tcPrChange>
          </w:tcPr>
          <w:p w14:paraId="17068EB7" w14:textId="77777777" w:rsidR="00BF1F50" w:rsidRPr="00BF1F50" w:rsidRDefault="00BF1F50" w:rsidP="00BF1F50">
            <w:pPr>
              <w:rPr>
                <w:ins w:id="2068" w:author="Aziz Boxwala" w:date="2014-08-12T17:41:00Z"/>
              </w:rPr>
            </w:pPr>
            <w:ins w:id="2069" w:author="Aziz Boxwala" w:date="2014-08-12T17:41:00Z">
              <w:r w:rsidRPr="00BF1F50">
                <w:t>Goal Proposal</w:t>
              </w:r>
            </w:ins>
          </w:p>
        </w:tc>
        <w:tc>
          <w:tcPr>
            <w:tcW w:w="1848"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Change w:id="2070" w:author="Aziz Boxwala" w:date="2014-08-12T18:06:00Z">
              <w:tcPr>
                <w:tcW w:w="1758"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
            </w:tcPrChange>
          </w:tcPr>
          <w:p w14:paraId="719DBA73" w14:textId="77777777" w:rsidR="00BF1F50" w:rsidRPr="00BF1F50" w:rsidRDefault="00BF1F50" w:rsidP="00BF1F50">
            <w:pPr>
              <w:rPr>
                <w:ins w:id="2071" w:author="Aziz Boxwala" w:date="2014-08-12T17:41:00Z"/>
              </w:rPr>
            </w:pPr>
            <w:ins w:id="2072" w:author="Aziz Boxwala" w:date="2014-08-12T17:41:00Z">
              <w:r w:rsidRPr="00BF1F50">
                <w:t>Goal Planned</w:t>
              </w:r>
            </w:ins>
          </w:p>
        </w:tc>
      </w:tr>
      <w:tr w:rsidR="00DF48FB" w:rsidRPr="00BF1F50" w14:paraId="2A011340" w14:textId="77777777" w:rsidTr="00DF48FB">
        <w:trPr>
          <w:trHeight w:val="711"/>
          <w:ins w:id="2073" w:author="Aziz Boxwala" w:date="2014-08-12T17:41:00Z"/>
          <w:trPrChange w:id="2074" w:author="Aziz Boxwala" w:date="2014-08-12T18:06:00Z">
            <w:trPr>
              <w:trHeight w:val="711"/>
            </w:trPr>
          </w:trPrChange>
        </w:trPr>
        <w:tc>
          <w:tcPr>
            <w:tcW w:w="1970" w:type="dxa"/>
            <w:tcBorders>
              <w:top w:val="single" w:sz="8" w:space="0" w:color="FFFFFF"/>
              <w:left w:val="single" w:sz="8" w:space="0" w:color="FFFFFF"/>
              <w:bottom w:val="single" w:sz="8" w:space="0" w:color="FFFFFF"/>
              <w:right w:val="single" w:sz="8" w:space="0" w:color="FFFFFF"/>
            </w:tcBorders>
            <w:shd w:val="clear" w:color="auto" w:fill="00B3DC"/>
            <w:tcMar>
              <w:top w:w="15" w:type="dxa"/>
              <w:left w:w="108" w:type="dxa"/>
              <w:bottom w:w="0" w:type="dxa"/>
              <w:right w:w="108" w:type="dxa"/>
            </w:tcMar>
            <w:hideMark/>
            <w:tcPrChange w:id="2075" w:author="Aziz Boxwala" w:date="2014-08-12T18:06:00Z">
              <w:tcPr>
                <w:tcW w:w="1970" w:type="dxa"/>
                <w:tcBorders>
                  <w:top w:val="single" w:sz="8" w:space="0" w:color="FFFFFF"/>
                  <w:left w:val="single" w:sz="8" w:space="0" w:color="FFFFFF"/>
                  <w:bottom w:val="single" w:sz="8" w:space="0" w:color="FFFFFF"/>
                  <w:right w:val="single" w:sz="8" w:space="0" w:color="FFFFFF"/>
                </w:tcBorders>
                <w:shd w:val="clear" w:color="auto" w:fill="00B3DC"/>
                <w:tcMar>
                  <w:top w:w="15" w:type="dxa"/>
                  <w:left w:w="108" w:type="dxa"/>
                  <w:bottom w:w="0" w:type="dxa"/>
                  <w:right w:w="108" w:type="dxa"/>
                </w:tcMar>
                <w:hideMark/>
              </w:tcPr>
            </w:tcPrChange>
          </w:tcPr>
          <w:p w14:paraId="7F40BD4A" w14:textId="77777777" w:rsidR="00BF1F50" w:rsidRPr="00BF1F50" w:rsidRDefault="00BF1F50" w:rsidP="00BF1F50">
            <w:pPr>
              <w:rPr>
                <w:ins w:id="2076" w:author="Aziz Boxwala" w:date="2014-08-12T17:41:00Z"/>
              </w:rPr>
            </w:pPr>
            <w:ins w:id="2077" w:author="Aziz Boxwala" w:date="2014-08-12T17:41:00Z">
              <w:r w:rsidRPr="00BF1F50">
                <w:rPr>
                  <w:b/>
                  <w:bCs/>
                </w:rPr>
                <w:t>Immunization</w:t>
              </w:r>
            </w:ins>
          </w:p>
        </w:tc>
        <w:tc>
          <w:tcPr>
            <w:tcW w:w="1980"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2078" w:author="Aziz Boxwala" w:date="2014-08-12T18:06:00Z">
              <w:tcPr>
                <w:tcW w:w="1980"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71AABCA3" w14:textId="77777777" w:rsidR="00BF1F50" w:rsidRPr="00BF1F50" w:rsidRDefault="00BF1F50" w:rsidP="00BF1F50">
            <w:pPr>
              <w:rPr>
                <w:ins w:id="2079" w:author="Aziz Boxwala" w:date="2014-08-12T17:41:00Z"/>
              </w:rPr>
            </w:pPr>
            <w:ins w:id="2080" w:author="Aziz Boxwala" w:date="2014-08-12T17:41:00Z">
              <w:r w:rsidRPr="00BF1F50">
                <w:t>Immunization Performance</w:t>
              </w:r>
            </w:ins>
          </w:p>
        </w:tc>
        <w:tc>
          <w:tcPr>
            <w:tcW w:w="1890"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2081" w:author="Aziz Boxwala" w:date="2014-08-12T18:06:00Z">
              <w:tcPr>
                <w:tcW w:w="1890"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3E13A3B0" w14:textId="77777777" w:rsidR="00BF1F50" w:rsidRPr="00BF1F50" w:rsidRDefault="00BF1F50" w:rsidP="00BF1F50">
            <w:pPr>
              <w:rPr>
                <w:ins w:id="2082" w:author="Aziz Boxwala" w:date="2014-08-12T17:41:00Z"/>
              </w:rPr>
            </w:pPr>
            <w:ins w:id="2083" w:author="Aziz Boxwala" w:date="2014-08-12T17:41:00Z">
              <w:r w:rsidRPr="00BF1F50">
                <w:t>Immunization Order</w:t>
              </w:r>
            </w:ins>
          </w:p>
        </w:tc>
        <w:tc>
          <w:tcPr>
            <w:tcW w:w="1842"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2084" w:author="Aziz Boxwala" w:date="2014-08-12T18:06:00Z">
              <w:tcPr>
                <w:tcW w:w="1842"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127B7520" w14:textId="77777777" w:rsidR="00BF1F50" w:rsidRPr="00BF1F50" w:rsidRDefault="00BF1F50" w:rsidP="00BF1F50">
            <w:pPr>
              <w:rPr>
                <w:ins w:id="2085" w:author="Aziz Boxwala" w:date="2014-08-12T17:41:00Z"/>
              </w:rPr>
            </w:pPr>
            <w:ins w:id="2086" w:author="Aziz Boxwala" w:date="2014-08-12T17:41:00Z">
              <w:r w:rsidRPr="00BF1F50">
                <w:t>Immunization Proposal</w:t>
              </w:r>
            </w:ins>
          </w:p>
        </w:tc>
        <w:tc>
          <w:tcPr>
            <w:tcW w:w="1848"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2087" w:author="Aziz Boxwala" w:date="2014-08-12T18:06:00Z">
              <w:tcPr>
                <w:tcW w:w="1758"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25490C77" w14:textId="77777777" w:rsidR="00BF1F50" w:rsidRPr="00BF1F50" w:rsidRDefault="00BF1F50" w:rsidP="00BF1F50">
            <w:pPr>
              <w:rPr>
                <w:ins w:id="2088" w:author="Aziz Boxwala" w:date="2014-08-12T17:41:00Z"/>
              </w:rPr>
            </w:pPr>
            <w:ins w:id="2089" w:author="Aziz Boxwala" w:date="2014-08-12T17:41:00Z">
              <w:r w:rsidRPr="00BF1F50">
                <w:t>Immunization Planned</w:t>
              </w:r>
            </w:ins>
          </w:p>
        </w:tc>
      </w:tr>
      <w:tr w:rsidR="00DF48FB" w:rsidRPr="00BF1F50" w14:paraId="0D82DB5E" w14:textId="77777777" w:rsidTr="00DF48FB">
        <w:trPr>
          <w:trHeight w:val="1165"/>
          <w:ins w:id="2090" w:author="Aziz Boxwala" w:date="2014-08-12T17:41:00Z"/>
          <w:trPrChange w:id="2091" w:author="Aziz Boxwala" w:date="2014-08-12T18:06:00Z">
            <w:trPr>
              <w:trHeight w:val="1165"/>
            </w:trPr>
          </w:trPrChange>
        </w:trPr>
        <w:tc>
          <w:tcPr>
            <w:tcW w:w="1970" w:type="dxa"/>
            <w:tcBorders>
              <w:top w:val="single" w:sz="8" w:space="0" w:color="FFFFFF"/>
              <w:left w:val="single" w:sz="8" w:space="0" w:color="FFFFFF"/>
              <w:bottom w:val="single" w:sz="8" w:space="0" w:color="FFFFFF"/>
              <w:right w:val="single" w:sz="8" w:space="0" w:color="FFFFFF"/>
            </w:tcBorders>
            <w:shd w:val="clear" w:color="auto" w:fill="00B3DC"/>
            <w:tcMar>
              <w:top w:w="15" w:type="dxa"/>
              <w:left w:w="108" w:type="dxa"/>
              <w:bottom w:w="0" w:type="dxa"/>
              <w:right w:w="108" w:type="dxa"/>
            </w:tcMar>
            <w:hideMark/>
            <w:tcPrChange w:id="2092" w:author="Aziz Boxwala" w:date="2014-08-12T18:06:00Z">
              <w:tcPr>
                <w:tcW w:w="1970" w:type="dxa"/>
                <w:tcBorders>
                  <w:top w:val="single" w:sz="8" w:space="0" w:color="FFFFFF"/>
                  <w:left w:val="single" w:sz="8" w:space="0" w:color="FFFFFF"/>
                  <w:bottom w:val="single" w:sz="8" w:space="0" w:color="FFFFFF"/>
                  <w:right w:val="single" w:sz="8" w:space="0" w:color="FFFFFF"/>
                </w:tcBorders>
                <w:shd w:val="clear" w:color="auto" w:fill="00B3DC"/>
                <w:tcMar>
                  <w:top w:w="15" w:type="dxa"/>
                  <w:left w:w="108" w:type="dxa"/>
                  <w:bottom w:w="0" w:type="dxa"/>
                  <w:right w:w="108" w:type="dxa"/>
                </w:tcMar>
                <w:hideMark/>
              </w:tcPr>
            </w:tcPrChange>
          </w:tcPr>
          <w:p w14:paraId="064C3DB8" w14:textId="77777777" w:rsidR="00BF1F50" w:rsidRPr="00BF1F50" w:rsidRDefault="00BF1F50" w:rsidP="00BF1F50">
            <w:pPr>
              <w:rPr>
                <w:ins w:id="2093" w:author="Aziz Boxwala" w:date="2014-08-12T17:41:00Z"/>
              </w:rPr>
            </w:pPr>
            <w:ins w:id="2094" w:author="Aziz Boxwala" w:date="2014-08-12T17:41:00Z">
              <w:r w:rsidRPr="00BF1F50">
                <w:rPr>
                  <w:b/>
                  <w:bCs/>
                </w:rPr>
                <w:t>Medication Treatment</w:t>
              </w:r>
            </w:ins>
          </w:p>
        </w:tc>
        <w:tc>
          <w:tcPr>
            <w:tcW w:w="1980"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Change w:id="2095" w:author="Aziz Boxwala" w:date="2014-08-12T18:06:00Z">
              <w:tcPr>
                <w:tcW w:w="1980"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
            </w:tcPrChange>
          </w:tcPr>
          <w:p w14:paraId="35E8698D" w14:textId="77777777" w:rsidR="00BF1F50" w:rsidRPr="00BF1F50" w:rsidRDefault="00BF1F50" w:rsidP="00BF1F50">
            <w:pPr>
              <w:rPr>
                <w:ins w:id="2096" w:author="Aziz Boxwala" w:date="2014-08-12T17:41:00Z"/>
              </w:rPr>
            </w:pPr>
            <w:ins w:id="2097" w:author="Aziz Boxwala" w:date="2014-08-12T17:41:00Z">
              <w:r w:rsidRPr="00BF1F50">
                <w:t>Medication</w:t>
              </w:r>
            </w:ins>
          </w:p>
          <w:p w14:paraId="3026186C" w14:textId="77777777" w:rsidR="00BF1F50" w:rsidRPr="00BF1F50" w:rsidRDefault="00BF1F50" w:rsidP="00BF1F50">
            <w:pPr>
              <w:rPr>
                <w:ins w:id="2098" w:author="Aziz Boxwala" w:date="2014-08-12T17:41:00Z"/>
              </w:rPr>
            </w:pPr>
            <w:ins w:id="2099" w:author="Aziz Boxwala" w:date="2014-08-12T17:41:00Z">
              <w:r w:rsidRPr="00BF1F50">
                <w:t>Treatment Performance</w:t>
              </w:r>
            </w:ins>
          </w:p>
        </w:tc>
        <w:tc>
          <w:tcPr>
            <w:tcW w:w="1890"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Change w:id="2100" w:author="Aziz Boxwala" w:date="2014-08-12T18:06:00Z">
              <w:tcPr>
                <w:tcW w:w="1890"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
            </w:tcPrChange>
          </w:tcPr>
          <w:p w14:paraId="4083A4AD" w14:textId="77777777" w:rsidR="00BF1F50" w:rsidRPr="00BF1F50" w:rsidRDefault="00BF1F50" w:rsidP="00BF1F50">
            <w:pPr>
              <w:rPr>
                <w:ins w:id="2101" w:author="Aziz Boxwala" w:date="2014-08-12T17:41:00Z"/>
              </w:rPr>
            </w:pPr>
            <w:ins w:id="2102" w:author="Aziz Boxwala" w:date="2014-08-12T17:41:00Z">
              <w:r w:rsidRPr="00BF1F50">
                <w:t>Medication</w:t>
              </w:r>
            </w:ins>
          </w:p>
          <w:p w14:paraId="15515897" w14:textId="77777777" w:rsidR="00BF1F50" w:rsidRPr="00BF1F50" w:rsidRDefault="00BF1F50" w:rsidP="00BF1F50">
            <w:pPr>
              <w:rPr>
                <w:ins w:id="2103" w:author="Aziz Boxwala" w:date="2014-08-12T17:41:00Z"/>
              </w:rPr>
            </w:pPr>
            <w:ins w:id="2104" w:author="Aziz Boxwala" w:date="2014-08-12T17:41:00Z">
              <w:r w:rsidRPr="00BF1F50">
                <w:t>Treatment Order</w:t>
              </w:r>
            </w:ins>
          </w:p>
        </w:tc>
        <w:tc>
          <w:tcPr>
            <w:tcW w:w="1842"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Change w:id="2105" w:author="Aziz Boxwala" w:date="2014-08-12T18:06:00Z">
              <w:tcPr>
                <w:tcW w:w="1842"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
            </w:tcPrChange>
          </w:tcPr>
          <w:p w14:paraId="6CC0673A" w14:textId="77777777" w:rsidR="00BF1F50" w:rsidRPr="00BF1F50" w:rsidRDefault="00BF1F50" w:rsidP="00BF1F50">
            <w:pPr>
              <w:rPr>
                <w:ins w:id="2106" w:author="Aziz Boxwala" w:date="2014-08-12T17:41:00Z"/>
              </w:rPr>
            </w:pPr>
            <w:ins w:id="2107" w:author="Aziz Boxwala" w:date="2014-08-12T17:41:00Z">
              <w:r w:rsidRPr="00BF1F50">
                <w:t>Medication</w:t>
              </w:r>
            </w:ins>
          </w:p>
          <w:p w14:paraId="2C451C20" w14:textId="77777777" w:rsidR="00BF1F50" w:rsidRPr="00BF1F50" w:rsidRDefault="00BF1F50" w:rsidP="00BF1F50">
            <w:pPr>
              <w:rPr>
                <w:ins w:id="2108" w:author="Aziz Boxwala" w:date="2014-08-12T17:41:00Z"/>
              </w:rPr>
            </w:pPr>
            <w:ins w:id="2109" w:author="Aziz Boxwala" w:date="2014-08-12T17:41:00Z">
              <w:r w:rsidRPr="00BF1F50">
                <w:t>Treatment Proposal</w:t>
              </w:r>
            </w:ins>
          </w:p>
        </w:tc>
        <w:tc>
          <w:tcPr>
            <w:tcW w:w="1848"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Change w:id="2110" w:author="Aziz Boxwala" w:date="2014-08-12T18:06:00Z">
              <w:tcPr>
                <w:tcW w:w="1758"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
            </w:tcPrChange>
          </w:tcPr>
          <w:p w14:paraId="7254BB6F" w14:textId="77777777" w:rsidR="00BF1F50" w:rsidRPr="00BF1F50" w:rsidRDefault="00BF1F50" w:rsidP="00BF1F50">
            <w:pPr>
              <w:rPr>
                <w:ins w:id="2111" w:author="Aziz Boxwala" w:date="2014-08-12T17:41:00Z"/>
              </w:rPr>
            </w:pPr>
            <w:ins w:id="2112" w:author="Aziz Boxwala" w:date="2014-08-12T17:41:00Z">
              <w:r w:rsidRPr="00BF1F50">
                <w:t>Medication</w:t>
              </w:r>
            </w:ins>
          </w:p>
          <w:p w14:paraId="37A779ED" w14:textId="77777777" w:rsidR="00BF1F50" w:rsidRPr="00BF1F50" w:rsidRDefault="00BF1F50" w:rsidP="00BF1F50">
            <w:pPr>
              <w:rPr>
                <w:ins w:id="2113" w:author="Aziz Boxwala" w:date="2014-08-12T17:41:00Z"/>
              </w:rPr>
            </w:pPr>
            <w:ins w:id="2114" w:author="Aziz Boxwala" w:date="2014-08-12T17:41:00Z">
              <w:r w:rsidRPr="00BF1F50">
                <w:t>Treatment Planned</w:t>
              </w:r>
            </w:ins>
          </w:p>
        </w:tc>
      </w:tr>
      <w:tr w:rsidR="00DF48FB" w:rsidRPr="00BF1F50" w14:paraId="4FA8466C" w14:textId="77777777" w:rsidTr="00DF48FB">
        <w:trPr>
          <w:trHeight w:val="711"/>
          <w:ins w:id="2115" w:author="Aziz Boxwala" w:date="2014-08-12T17:41:00Z"/>
          <w:trPrChange w:id="2116" w:author="Aziz Boxwala" w:date="2014-08-12T18:06:00Z">
            <w:trPr>
              <w:trHeight w:val="711"/>
            </w:trPr>
          </w:trPrChange>
        </w:trPr>
        <w:tc>
          <w:tcPr>
            <w:tcW w:w="1970" w:type="dxa"/>
            <w:tcBorders>
              <w:top w:val="single" w:sz="8" w:space="0" w:color="FFFFFF"/>
              <w:left w:val="single" w:sz="8" w:space="0" w:color="FFFFFF"/>
              <w:bottom w:val="single" w:sz="8" w:space="0" w:color="FFFFFF"/>
              <w:right w:val="single" w:sz="8" w:space="0" w:color="FFFFFF"/>
            </w:tcBorders>
            <w:shd w:val="clear" w:color="auto" w:fill="00B3DC"/>
            <w:tcMar>
              <w:top w:w="15" w:type="dxa"/>
              <w:left w:w="108" w:type="dxa"/>
              <w:bottom w:w="0" w:type="dxa"/>
              <w:right w:w="108" w:type="dxa"/>
            </w:tcMar>
            <w:hideMark/>
            <w:tcPrChange w:id="2117" w:author="Aziz Boxwala" w:date="2014-08-12T18:06:00Z">
              <w:tcPr>
                <w:tcW w:w="1970" w:type="dxa"/>
                <w:tcBorders>
                  <w:top w:val="single" w:sz="8" w:space="0" w:color="FFFFFF"/>
                  <w:left w:val="single" w:sz="8" w:space="0" w:color="FFFFFF"/>
                  <w:bottom w:val="single" w:sz="8" w:space="0" w:color="FFFFFF"/>
                  <w:right w:val="single" w:sz="8" w:space="0" w:color="FFFFFF"/>
                </w:tcBorders>
                <w:shd w:val="clear" w:color="auto" w:fill="00B3DC"/>
                <w:tcMar>
                  <w:top w:w="15" w:type="dxa"/>
                  <w:left w:w="108" w:type="dxa"/>
                  <w:bottom w:w="0" w:type="dxa"/>
                  <w:right w:w="108" w:type="dxa"/>
                </w:tcMar>
                <w:hideMark/>
              </w:tcPr>
            </w:tcPrChange>
          </w:tcPr>
          <w:p w14:paraId="70266DAD" w14:textId="77777777" w:rsidR="00BF1F50" w:rsidRPr="00BF1F50" w:rsidRDefault="00BF1F50" w:rsidP="00BF1F50">
            <w:pPr>
              <w:rPr>
                <w:ins w:id="2118" w:author="Aziz Boxwala" w:date="2014-08-12T17:41:00Z"/>
              </w:rPr>
            </w:pPr>
            <w:ins w:id="2119" w:author="Aziz Boxwala" w:date="2014-08-12T17:41:00Z">
              <w:r w:rsidRPr="00BF1F50">
                <w:rPr>
                  <w:b/>
                  <w:bCs/>
                </w:rPr>
                <w:t>Procedure</w:t>
              </w:r>
            </w:ins>
          </w:p>
        </w:tc>
        <w:tc>
          <w:tcPr>
            <w:tcW w:w="1980"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2120" w:author="Aziz Boxwala" w:date="2014-08-12T18:06:00Z">
              <w:tcPr>
                <w:tcW w:w="1980"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0D4A7F76" w14:textId="77777777" w:rsidR="00BF1F50" w:rsidRPr="00BF1F50" w:rsidRDefault="00BF1F50" w:rsidP="00BF1F50">
            <w:pPr>
              <w:rPr>
                <w:ins w:id="2121" w:author="Aziz Boxwala" w:date="2014-08-12T17:41:00Z"/>
              </w:rPr>
            </w:pPr>
            <w:ins w:id="2122" w:author="Aziz Boxwala" w:date="2014-08-12T17:41:00Z">
              <w:r w:rsidRPr="00BF1F50">
                <w:t>Procedure Performance</w:t>
              </w:r>
            </w:ins>
          </w:p>
        </w:tc>
        <w:tc>
          <w:tcPr>
            <w:tcW w:w="1890"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2123" w:author="Aziz Boxwala" w:date="2014-08-12T18:06:00Z">
              <w:tcPr>
                <w:tcW w:w="1890"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7E087DD9" w14:textId="77777777" w:rsidR="00BF1F50" w:rsidRPr="00BF1F50" w:rsidRDefault="00BF1F50" w:rsidP="00BF1F50">
            <w:pPr>
              <w:rPr>
                <w:ins w:id="2124" w:author="Aziz Boxwala" w:date="2014-08-12T17:41:00Z"/>
              </w:rPr>
            </w:pPr>
            <w:ins w:id="2125" w:author="Aziz Boxwala" w:date="2014-08-12T17:41:00Z">
              <w:r w:rsidRPr="00BF1F50">
                <w:t>Procedure Order</w:t>
              </w:r>
            </w:ins>
          </w:p>
        </w:tc>
        <w:tc>
          <w:tcPr>
            <w:tcW w:w="1842"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2126" w:author="Aziz Boxwala" w:date="2014-08-12T18:06:00Z">
              <w:tcPr>
                <w:tcW w:w="1842"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26D0DF93" w14:textId="77777777" w:rsidR="00BF1F50" w:rsidRPr="00BF1F50" w:rsidRDefault="00BF1F50" w:rsidP="00BF1F50">
            <w:pPr>
              <w:rPr>
                <w:ins w:id="2127" w:author="Aziz Boxwala" w:date="2014-08-12T17:41:00Z"/>
              </w:rPr>
            </w:pPr>
            <w:ins w:id="2128" w:author="Aziz Boxwala" w:date="2014-08-12T17:41:00Z">
              <w:r w:rsidRPr="00BF1F50">
                <w:t>Procedure Proposal</w:t>
              </w:r>
            </w:ins>
          </w:p>
        </w:tc>
        <w:tc>
          <w:tcPr>
            <w:tcW w:w="1848"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2129" w:author="Aziz Boxwala" w:date="2014-08-12T18:06:00Z">
              <w:tcPr>
                <w:tcW w:w="1758"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361DDA0D" w14:textId="77777777" w:rsidR="00BF1F50" w:rsidRPr="00BF1F50" w:rsidRDefault="00BF1F50" w:rsidP="00BF1F50">
            <w:pPr>
              <w:rPr>
                <w:ins w:id="2130" w:author="Aziz Boxwala" w:date="2014-08-12T17:41:00Z"/>
              </w:rPr>
            </w:pPr>
            <w:ins w:id="2131" w:author="Aziz Boxwala" w:date="2014-08-12T17:41:00Z">
              <w:r w:rsidRPr="00BF1F50">
                <w:t>Procedure Planned</w:t>
              </w:r>
            </w:ins>
          </w:p>
        </w:tc>
      </w:tr>
    </w:tbl>
    <w:p w14:paraId="5364A804" w14:textId="77777777" w:rsidR="00CA4222" w:rsidRDefault="00CA4222">
      <w:pPr>
        <w:rPr>
          <w:ins w:id="2132" w:author="Aziz Boxwala" w:date="2014-08-11T22:20:00Z"/>
        </w:rPr>
        <w:pPrChange w:id="2133" w:author="Aziz Boxwala" w:date="2014-08-11T22:19:00Z">
          <w:pPr>
            <w:pStyle w:val="Heading2"/>
          </w:pPr>
        </w:pPrChange>
      </w:pPr>
    </w:p>
    <w:p w14:paraId="29346DE2" w14:textId="3EF971B9" w:rsidR="00B719D5" w:rsidRDefault="006264F6">
      <w:pPr>
        <w:pStyle w:val="Heading3nospace"/>
        <w:rPr>
          <w:ins w:id="2134" w:author="Aziz Boxwala" w:date="2014-08-11T22:18:00Z"/>
        </w:rPr>
        <w:pPrChange w:id="2135" w:author="Aziz Boxwala" w:date="2014-08-11T22:18:00Z">
          <w:pPr>
            <w:pStyle w:val="Heading2"/>
          </w:pPr>
        </w:pPrChange>
      </w:pPr>
      <w:bookmarkStart w:id="2136" w:name="_Toc396502249"/>
      <w:ins w:id="2137" w:author="Aziz Boxwala" w:date="2014-08-12T17:30:00Z">
        <w:r>
          <w:rPr>
            <w:lang w:val="en-US"/>
          </w:rPr>
          <w:t xml:space="preserve">Statements about </w:t>
        </w:r>
      </w:ins>
      <w:ins w:id="2138" w:author="Aziz Boxwala" w:date="2014-08-11T22:18:00Z">
        <w:r w:rsidR="00B719D5">
          <w:rPr>
            <w:lang w:val="en-US"/>
          </w:rPr>
          <w:t>Observations</w:t>
        </w:r>
        <w:bookmarkEnd w:id="2136"/>
      </w:ins>
    </w:p>
    <w:p w14:paraId="1BD18D2F" w14:textId="58F576C8" w:rsidR="000670AA" w:rsidRDefault="000670AA">
      <w:pPr>
        <w:rPr>
          <w:ins w:id="2139" w:author="Aziz Boxwala" w:date="2014-08-12T23:10:00Z"/>
        </w:rPr>
        <w:pPrChange w:id="2140" w:author="Aziz Boxwala" w:date="2014-08-11T22:19:00Z">
          <w:pPr>
            <w:pStyle w:val="Heading2"/>
          </w:pPr>
        </w:pPrChange>
      </w:pPr>
      <w:ins w:id="2141" w:author="Aziz Boxwala" w:date="2014-08-12T23:09:00Z">
        <w:r>
          <w:t>Clinical statements about observations are composed using a topic of type Observable</w:t>
        </w:r>
      </w:ins>
      <w:ins w:id="2142" w:author="Aziz Boxwala" w:date="2014-08-13T18:32:00Z">
        <w:r w:rsidR="002F76DF">
          <w:t xml:space="preserve"> and modality of type Observation</w:t>
        </w:r>
      </w:ins>
      <w:ins w:id="2143" w:author="Aziz Boxwala" w:date="2014-08-12T23:09:00Z">
        <w:r>
          <w:t xml:space="preserve">. The QIDAM </w:t>
        </w:r>
      </w:ins>
      <w:ins w:id="2144" w:author="Aziz Boxwala" w:date="2014-08-12T23:10:00Z">
        <w:r w:rsidR="00C24D41">
          <w:t>contains these Observables:</w:t>
        </w:r>
      </w:ins>
    </w:p>
    <w:p w14:paraId="09485509" w14:textId="423A788F" w:rsidR="000670AA" w:rsidRDefault="006E459C">
      <w:pPr>
        <w:pStyle w:val="ListParagraph"/>
        <w:numPr>
          <w:ilvl w:val="0"/>
          <w:numId w:val="51"/>
        </w:numPr>
        <w:rPr>
          <w:ins w:id="2145" w:author="Aziz Boxwala" w:date="2014-08-12T23:11:00Z"/>
        </w:rPr>
        <w:pPrChange w:id="2146" w:author="Aziz Boxwala" w:date="2014-08-12T23:16:00Z">
          <w:pPr>
            <w:pStyle w:val="Heading2"/>
          </w:pPr>
        </w:pPrChange>
      </w:pPr>
      <w:proofErr w:type="spellStart"/>
      <w:ins w:id="2147" w:author="Aziz Boxwala" w:date="2014-08-12T23:11:00Z">
        <w:r w:rsidRPr="004B69BB">
          <w:rPr>
            <w:b/>
            <w:rPrChange w:id="2148" w:author="Aziz Boxwala" w:date="2014-08-12T23:14:00Z">
              <w:rPr>
                <w:b w:val="0"/>
                <w:i w:val="0"/>
              </w:rPr>
            </w:rPrChange>
          </w:rPr>
          <w:t>AdverseReaction</w:t>
        </w:r>
        <w:proofErr w:type="spellEnd"/>
        <w:r w:rsidR="00BF76D6">
          <w:t>:</w:t>
        </w:r>
      </w:ins>
      <w:ins w:id="2149" w:author="Aziz Boxwala" w:date="2014-08-12T23:14:00Z">
        <w:r w:rsidR="00907F86">
          <w:t xml:space="preserve"> </w:t>
        </w:r>
      </w:ins>
      <w:ins w:id="2150" w:author="Aziz Boxwala" w:date="2014-08-13T16:26:00Z">
        <w:r w:rsidR="007F1640">
          <w:t>A</w:t>
        </w:r>
        <w:r w:rsidR="007F1640" w:rsidRPr="007F1640">
          <w:t xml:space="preserve">n unexpected reaction suspected to be </w:t>
        </w:r>
        <w:r w:rsidR="007F1640">
          <w:t xml:space="preserve">related to the exposure of the </w:t>
        </w:r>
      </w:ins>
      <w:ins w:id="2151" w:author="Aziz Boxwala" w:date="2014-08-22T12:05:00Z">
        <w:r w:rsidR="00C11DEF">
          <w:t>patient</w:t>
        </w:r>
      </w:ins>
      <w:ins w:id="2152" w:author="Aziz Boxwala" w:date="2014-08-13T16:26:00Z">
        <w:r w:rsidR="007F1640" w:rsidRPr="007F1640">
          <w:t xml:space="preserve"> to a substance.</w:t>
        </w:r>
        <w:r w:rsidR="007F1640">
          <w:t xml:space="preserve"> The substance may be</w:t>
        </w:r>
      </w:ins>
      <w:ins w:id="2153" w:author="Aziz Boxwala" w:date="2014-08-12T23:16:00Z">
        <w:r w:rsidR="00766932">
          <w:t xml:space="preserve"> a medication, immunization, food, or environmental agent. An adverse reaction can range from a mild reaction, such as a harmless rash to a severe and life-threatening condition. They can occur immediately or develop over time. For example, a patient may develop a rash after taking </w:t>
        </w:r>
      </w:ins>
      <w:ins w:id="2154" w:author="Aziz Boxwala" w:date="2014-08-13T16:27:00Z">
        <w:r w:rsidR="007F1640">
          <w:t xml:space="preserve">a </w:t>
        </w:r>
        <w:proofErr w:type="spellStart"/>
        <w:r w:rsidR="007F1640">
          <w:t>sulpha</w:t>
        </w:r>
        <w:proofErr w:type="spellEnd"/>
        <w:r w:rsidR="007F1640">
          <w:t xml:space="preserve"> </w:t>
        </w:r>
      </w:ins>
      <w:ins w:id="2155" w:author="Aziz Boxwala" w:date="2014-08-12T23:16:00Z">
        <w:r w:rsidR="00766932">
          <w:t>medication.</w:t>
        </w:r>
      </w:ins>
      <w:ins w:id="2156" w:author="Aziz Boxwala" w:date="2014-08-13T16:27:00Z">
        <w:r w:rsidR="007F1640">
          <w:t xml:space="preserve"> </w:t>
        </w:r>
        <w:proofErr w:type="spellStart"/>
        <w:r w:rsidR="007F1640">
          <w:t>AdverseReactions</w:t>
        </w:r>
        <w:proofErr w:type="spellEnd"/>
        <w:r w:rsidR="007F1640">
          <w:t xml:space="preserve"> model an actual instance of a reactions, i.e., an event, whereas </w:t>
        </w:r>
        <w:proofErr w:type="spellStart"/>
        <w:r w:rsidR="007F1640">
          <w:t>AllergyIntolerance</w:t>
        </w:r>
        <w:proofErr w:type="spellEnd"/>
        <w:r w:rsidR="007F1640">
          <w:t xml:space="preserve"> models a known susceptibility</w:t>
        </w:r>
      </w:ins>
      <w:ins w:id="2157" w:author="Aziz Boxwala" w:date="2014-08-13T16:28:00Z">
        <w:r w:rsidR="007F1640">
          <w:t>.</w:t>
        </w:r>
      </w:ins>
    </w:p>
    <w:p w14:paraId="17AEAE1B" w14:textId="5F105B81" w:rsidR="006E459C" w:rsidRDefault="006E459C">
      <w:pPr>
        <w:pStyle w:val="ListParagraph"/>
        <w:numPr>
          <w:ilvl w:val="0"/>
          <w:numId w:val="51"/>
        </w:numPr>
        <w:rPr>
          <w:ins w:id="2158" w:author="Aziz Boxwala" w:date="2014-08-12T23:11:00Z"/>
        </w:rPr>
        <w:pPrChange w:id="2159" w:author="Aziz Boxwala" w:date="2014-08-12T23:13:00Z">
          <w:pPr>
            <w:pStyle w:val="Heading2"/>
          </w:pPr>
        </w:pPrChange>
      </w:pPr>
      <w:proofErr w:type="spellStart"/>
      <w:ins w:id="2160" w:author="Aziz Boxwala" w:date="2014-08-12T23:11:00Z">
        <w:r w:rsidRPr="004B69BB">
          <w:rPr>
            <w:b/>
            <w:rPrChange w:id="2161" w:author="Aziz Boxwala" w:date="2014-08-12T23:14:00Z">
              <w:rPr>
                <w:b w:val="0"/>
                <w:i w:val="0"/>
              </w:rPr>
            </w:rPrChange>
          </w:rPr>
          <w:t>AllergyIntolerance</w:t>
        </w:r>
        <w:proofErr w:type="spellEnd"/>
        <w:r>
          <w:t>:</w:t>
        </w:r>
      </w:ins>
      <w:ins w:id="2162" w:author="Aziz Boxwala" w:date="2014-08-12T23:16:00Z">
        <w:r w:rsidR="00766932" w:rsidRPr="00766932">
          <w:t xml:space="preserve"> </w:t>
        </w:r>
      </w:ins>
      <w:ins w:id="2163" w:author="Aziz Boxwala" w:date="2014-08-13T16:18:00Z">
        <w:r w:rsidR="007F1640">
          <w:t xml:space="preserve">Indicates that the </w:t>
        </w:r>
        <w:r w:rsidR="007F1640" w:rsidRPr="007F1640">
          <w:t xml:space="preserve">patient has a susceptibility to an </w:t>
        </w:r>
      </w:ins>
      <w:ins w:id="2164" w:author="Aziz Boxwala" w:date="2014-08-13T16:19:00Z">
        <w:r w:rsidR="007F1640" w:rsidRPr="00766932">
          <w:t xml:space="preserve">undesirable physiologic or other reaction </w:t>
        </w:r>
      </w:ins>
      <w:ins w:id="2165" w:author="Aziz Boxwala" w:date="2014-08-13T16:18:00Z">
        <w:r w:rsidR="007F1640" w:rsidRPr="007F1640">
          <w:t>upon exposure to a specified</w:t>
        </w:r>
        <w:r w:rsidR="007F1640">
          <w:t xml:space="preserve"> stimulus</w:t>
        </w:r>
      </w:ins>
      <w:ins w:id="2166" w:author="Aziz Boxwala" w:date="2014-08-13T16:20:00Z">
        <w:r w:rsidR="007F1640">
          <w:t xml:space="preserve">. </w:t>
        </w:r>
      </w:ins>
      <w:ins w:id="2167" w:author="Aziz Boxwala" w:date="2014-08-13T16:21:00Z">
        <w:r w:rsidR="007F1640">
          <w:t>This stimulus may be a substance or an activity.</w:t>
        </w:r>
      </w:ins>
      <w:ins w:id="2168" w:author="Aziz Boxwala" w:date="2014-08-13T16:23:00Z">
        <w:r w:rsidR="007F1640">
          <w:t xml:space="preserve"> The reaction is not seen in most individuals who are exposed to the </w:t>
        </w:r>
      </w:ins>
      <w:ins w:id="2169" w:author="Aziz Boxwala" w:date="2014-08-13T16:24:00Z">
        <w:r w:rsidR="007F1640">
          <w:t xml:space="preserve">type and magnitude of the </w:t>
        </w:r>
      </w:ins>
      <w:ins w:id="2170" w:author="Aziz Boxwala" w:date="2014-08-13T16:23:00Z">
        <w:r w:rsidR="007F1640">
          <w:t>stimulus</w:t>
        </w:r>
      </w:ins>
      <w:ins w:id="2171" w:author="Aziz Boxwala" w:date="2014-08-13T16:24:00Z">
        <w:r w:rsidR="007F1640">
          <w:t xml:space="preserve"> (e.g., the quantity of substance). Examples of </w:t>
        </w:r>
        <w:proofErr w:type="spellStart"/>
        <w:r w:rsidR="007F1640">
          <w:t>AllergyIntolerance</w:t>
        </w:r>
        <w:proofErr w:type="spellEnd"/>
        <w:r w:rsidR="007F1640">
          <w:t xml:space="preserve"> are </w:t>
        </w:r>
      </w:ins>
      <w:ins w:id="2172" w:author="Aziz Boxwala" w:date="2014-08-13T16:28:00Z">
        <w:r w:rsidR="007F1640">
          <w:t xml:space="preserve">a known </w:t>
        </w:r>
      </w:ins>
      <w:ins w:id="2173" w:author="Aziz Boxwala" w:date="2014-08-13T16:24:00Z">
        <w:r w:rsidR="007F1640">
          <w:t xml:space="preserve">allergy to penicillin, </w:t>
        </w:r>
      </w:ins>
      <w:ins w:id="2174" w:author="Aziz Boxwala" w:date="2014-08-13T16:25:00Z">
        <w:r w:rsidR="007F1640">
          <w:t xml:space="preserve">and </w:t>
        </w:r>
      </w:ins>
      <w:ins w:id="2175" w:author="Aziz Boxwala" w:date="2014-08-13T16:24:00Z">
        <w:r w:rsidR="007F1640">
          <w:t>intolerance to MRI.</w:t>
        </w:r>
      </w:ins>
    </w:p>
    <w:p w14:paraId="4CDEC64B" w14:textId="096338E8" w:rsidR="006E459C" w:rsidRDefault="006E459C">
      <w:pPr>
        <w:pStyle w:val="ListParagraph"/>
        <w:numPr>
          <w:ilvl w:val="0"/>
          <w:numId w:val="51"/>
        </w:numPr>
        <w:rPr>
          <w:ins w:id="2176" w:author="Aziz Boxwala" w:date="2014-08-12T23:11:00Z"/>
        </w:rPr>
        <w:pPrChange w:id="2177" w:author="Aziz Boxwala" w:date="2014-08-12T23:13:00Z">
          <w:pPr>
            <w:pStyle w:val="Heading2"/>
          </w:pPr>
        </w:pPrChange>
      </w:pPr>
      <w:proofErr w:type="spellStart"/>
      <w:ins w:id="2178" w:author="Aziz Boxwala" w:date="2014-08-12T23:11:00Z">
        <w:r w:rsidRPr="004B69BB">
          <w:rPr>
            <w:b/>
            <w:rPrChange w:id="2179" w:author="Aziz Boxwala" w:date="2014-08-12T23:14:00Z">
              <w:rPr>
                <w:b w:val="0"/>
                <w:i w:val="0"/>
              </w:rPr>
            </w:rPrChange>
          </w:rPr>
          <w:t>CareExperience</w:t>
        </w:r>
        <w:proofErr w:type="spellEnd"/>
        <w:r>
          <w:t>:</w:t>
        </w:r>
      </w:ins>
      <w:ins w:id="2180" w:author="Aziz Boxwala" w:date="2014-08-12T23:16:00Z">
        <w:r w:rsidR="00766932">
          <w:t xml:space="preserve"> </w:t>
        </w:r>
        <w:r w:rsidR="00766932" w:rsidRPr="00766932">
          <w:t>Information collected from a consumer, patient, or family member about their perception of the care they received or from a care giver about the care provided. Information collected includes the elements of care coordination, communication, whole-person approach to care, access to care, timeliness of care, and information sharing. Experience also encompasses the patient’s outcomes with respect to care provided in the past. For example, a patient receiving chemotherapy who has not responded to first line medication treatment or who no longer responds to such therapy may require second tier treatment. Such a patient’s experience of care is an important factor in defining subsequent treatment which can be driven by patient preference.</w:t>
        </w:r>
      </w:ins>
    </w:p>
    <w:p w14:paraId="1693892A" w14:textId="50B34398" w:rsidR="006E459C" w:rsidRDefault="006E459C">
      <w:pPr>
        <w:pStyle w:val="ListParagraph"/>
        <w:numPr>
          <w:ilvl w:val="0"/>
          <w:numId w:val="51"/>
        </w:numPr>
        <w:rPr>
          <w:ins w:id="2181" w:author="Aziz Boxwala" w:date="2014-08-12T23:11:00Z"/>
        </w:rPr>
        <w:pPrChange w:id="2182" w:author="Aziz Boxwala" w:date="2014-08-12T23:13:00Z">
          <w:pPr>
            <w:pStyle w:val="Heading2"/>
          </w:pPr>
        </w:pPrChange>
      </w:pPr>
      <w:ins w:id="2183" w:author="Aziz Boxwala" w:date="2014-08-12T23:11:00Z">
        <w:r w:rsidRPr="004B69BB">
          <w:rPr>
            <w:b/>
            <w:rPrChange w:id="2184" w:author="Aziz Boxwala" w:date="2014-08-12T23:14:00Z">
              <w:rPr>
                <w:b w:val="0"/>
                <w:i w:val="0"/>
              </w:rPr>
            </w:rPrChange>
          </w:rPr>
          <w:t>Condition</w:t>
        </w:r>
      </w:ins>
      <w:ins w:id="2185" w:author="Aziz Boxwala" w:date="2014-08-12T23:12:00Z">
        <w:r>
          <w:t>:</w:t>
        </w:r>
      </w:ins>
      <w:ins w:id="2186" w:author="Aziz Boxwala" w:date="2014-08-12T23:16:00Z">
        <w:r w:rsidR="00766932" w:rsidRPr="00766932">
          <w:t xml:space="preserve"> </w:t>
        </w:r>
      </w:ins>
      <w:ins w:id="2187" w:author="Aziz Boxwala" w:date="2014-08-22T12:08:00Z">
        <w:r w:rsidR="00C11DEF">
          <w:t xml:space="preserve">Health </w:t>
        </w:r>
      </w:ins>
      <w:ins w:id="2188" w:author="Aziz Boxwala" w:date="2014-08-12T23:16:00Z">
        <w:r w:rsidR="00766932" w:rsidRPr="00766932">
          <w:t>conditions, problems or diag</w:t>
        </w:r>
        <w:r w:rsidR="00C40869">
          <w:t xml:space="preserve">noses recognized by a clinician </w:t>
        </w:r>
      </w:ins>
      <w:ins w:id="2189" w:author="Aziz Boxwala" w:date="2014-08-22T12:08:00Z">
        <w:r w:rsidR="00C11DEF" w:rsidRPr="00C11DEF">
          <w:t>as relevant for tracking and reporting purposes</w:t>
        </w:r>
      </w:ins>
      <w:ins w:id="2190" w:author="Aziz Boxwala" w:date="2014-08-22T12:22:00Z">
        <w:r w:rsidR="00C40869">
          <w:t>.</w:t>
        </w:r>
      </w:ins>
      <w:ins w:id="2191" w:author="Aziz Boxwala" w:date="2014-08-12T23:16:00Z">
        <w:r w:rsidR="00766932" w:rsidRPr="00766932">
          <w:t xml:space="preserve"> </w:t>
        </w:r>
      </w:ins>
      <w:ins w:id="2192" w:author="Aziz Boxwala" w:date="2014-08-13T16:44:00Z">
        <w:r w:rsidR="00157296" w:rsidRPr="00157296">
          <w:t xml:space="preserve">The Condition </w:t>
        </w:r>
      </w:ins>
      <w:ins w:id="2193" w:author="Aziz Boxwala" w:date="2014-08-13T16:45:00Z">
        <w:r w:rsidR="00157296">
          <w:t xml:space="preserve">class </w:t>
        </w:r>
      </w:ins>
      <w:ins w:id="2194" w:author="Aziz Boxwala" w:date="2014-08-13T16:44:00Z">
        <w:r w:rsidR="00157296" w:rsidRPr="00157296">
          <w:t xml:space="preserve">specifically excludes </w:t>
        </w:r>
        <w:proofErr w:type="spellStart"/>
        <w:r w:rsidR="00157296" w:rsidRPr="00157296">
          <w:lastRenderedPageBreak/>
          <w:t>AdverseReactions</w:t>
        </w:r>
        <w:proofErr w:type="spellEnd"/>
        <w:r w:rsidR="00157296" w:rsidRPr="00157296">
          <w:t xml:space="preserve"> and </w:t>
        </w:r>
        <w:proofErr w:type="spellStart"/>
        <w:r w:rsidR="00157296" w:rsidRPr="00157296">
          <w:t>AllergyIntolerances</w:t>
        </w:r>
        <w:proofErr w:type="spellEnd"/>
        <w:r w:rsidR="00157296" w:rsidRPr="00157296">
          <w:t xml:space="preserve"> as those are </w:t>
        </w:r>
      </w:ins>
      <w:ins w:id="2195" w:author="Aziz Boxwala" w:date="2014-08-13T16:45:00Z">
        <w:r w:rsidR="00157296">
          <w:t xml:space="preserve">modeled in their own </w:t>
        </w:r>
        <w:proofErr w:type="spellStart"/>
        <w:r w:rsidR="00157296">
          <w:t>classes</w:t>
        </w:r>
      </w:ins>
      <w:ins w:id="2196" w:author="Aziz Boxwala" w:date="2014-08-13T16:44:00Z">
        <w:r w:rsidR="00157296" w:rsidRPr="00157296">
          <w:t>.</w:t>
        </w:r>
      </w:ins>
      <w:ins w:id="2197" w:author="Aziz Boxwala" w:date="2014-08-12T23:16:00Z">
        <w:r w:rsidR="00766932" w:rsidRPr="00766932">
          <w:t>There</w:t>
        </w:r>
        <w:proofErr w:type="spellEnd"/>
        <w:r w:rsidR="00766932" w:rsidRPr="00766932">
          <w:t xml:space="preserve"> are many uses including: recording a </w:t>
        </w:r>
      </w:ins>
      <w:ins w:id="2198" w:author="Aziz Boxwala" w:date="2014-08-22T12:22:00Z">
        <w:r w:rsidR="00C40869">
          <w:t xml:space="preserve">concern or a </w:t>
        </w:r>
      </w:ins>
      <w:ins w:id="2199" w:author="Aziz Boxwala" w:date="2014-08-22T12:23:00Z">
        <w:r w:rsidR="00C40869">
          <w:t>d</w:t>
        </w:r>
      </w:ins>
      <w:ins w:id="2200" w:author="Aziz Boxwala" w:date="2014-08-12T23:16:00Z">
        <w:r w:rsidR="00766932" w:rsidRPr="00766932">
          <w:t>iagnosis duri</w:t>
        </w:r>
        <w:r w:rsidR="00157296">
          <w:t xml:space="preserve">ng an </w:t>
        </w:r>
      </w:ins>
      <w:ins w:id="2201" w:author="Aziz Boxwala" w:date="2014-08-22T12:23:00Z">
        <w:r w:rsidR="00C40869">
          <w:t>e</w:t>
        </w:r>
      </w:ins>
      <w:ins w:id="2202" w:author="Aziz Boxwala" w:date="2014-08-12T23:16:00Z">
        <w:r w:rsidR="00C40869">
          <w:t>ncounter; populating a p</w:t>
        </w:r>
        <w:r w:rsidR="00157296">
          <w:t>r</w:t>
        </w:r>
        <w:r w:rsidR="00C40869">
          <w:t>oblem l</w:t>
        </w:r>
        <w:r w:rsidR="00766932" w:rsidRPr="00766932">
          <w:t xml:space="preserve">ist or a </w:t>
        </w:r>
      </w:ins>
      <w:ins w:id="2203" w:author="Aziz Boxwala" w:date="2014-08-22T12:23:00Z">
        <w:r w:rsidR="00C40869">
          <w:t>s</w:t>
        </w:r>
      </w:ins>
      <w:ins w:id="2204" w:author="Aziz Boxwala" w:date="2014-08-12T23:16:00Z">
        <w:r w:rsidR="00766932" w:rsidRPr="00766932">
          <w:t xml:space="preserve">ummary </w:t>
        </w:r>
      </w:ins>
      <w:ins w:id="2205" w:author="Aziz Boxwala" w:date="2014-08-22T12:23:00Z">
        <w:r w:rsidR="00C40869">
          <w:t>s</w:t>
        </w:r>
      </w:ins>
      <w:ins w:id="2206" w:author="Aziz Boxwala" w:date="2014-08-12T23:16:00Z">
        <w:r w:rsidR="00C40869">
          <w:t>tatement, such as a d</w:t>
        </w:r>
        <w:r w:rsidR="00766932" w:rsidRPr="00766932">
          <w:t xml:space="preserve">ischarge </w:t>
        </w:r>
      </w:ins>
      <w:ins w:id="2207" w:author="Aziz Boxwala" w:date="2014-08-22T12:23:00Z">
        <w:r w:rsidR="00C40869">
          <w:t>s</w:t>
        </w:r>
      </w:ins>
      <w:ins w:id="2208" w:author="Aziz Boxwala" w:date="2014-08-12T23:16:00Z">
        <w:r w:rsidR="00766932" w:rsidRPr="00766932">
          <w:t>ummary.</w:t>
        </w:r>
      </w:ins>
    </w:p>
    <w:p w14:paraId="47E248AB" w14:textId="2E0F094C" w:rsidR="006E459C" w:rsidRDefault="006E459C">
      <w:pPr>
        <w:pStyle w:val="ListParagraph"/>
        <w:numPr>
          <w:ilvl w:val="0"/>
          <w:numId w:val="51"/>
        </w:numPr>
        <w:rPr>
          <w:ins w:id="2209" w:author="Aziz Boxwala" w:date="2014-08-12T23:11:00Z"/>
        </w:rPr>
        <w:pPrChange w:id="2210" w:author="Aziz Boxwala" w:date="2014-08-12T23:13:00Z">
          <w:pPr>
            <w:pStyle w:val="Heading2"/>
          </w:pPr>
        </w:pPrChange>
      </w:pPr>
      <w:ins w:id="2211" w:author="Aziz Boxwala" w:date="2014-08-12T23:11:00Z">
        <w:r w:rsidRPr="00766932">
          <w:rPr>
            <w:b/>
            <w:rPrChange w:id="2212" w:author="Aziz Boxwala" w:date="2014-08-12T23:17:00Z">
              <w:rPr>
                <w:b w:val="0"/>
                <w:i w:val="0"/>
              </w:rPr>
            </w:rPrChange>
          </w:rPr>
          <w:t>Contraindication</w:t>
        </w:r>
      </w:ins>
      <w:ins w:id="2213" w:author="Aziz Boxwala" w:date="2014-08-12T23:12:00Z">
        <w:r>
          <w:t>:</w:t>
        </w:r>
      </w:ins>
      <w:ins w:id="2214" w:author="Aziz Boxwala" w:date="2014-08-12T23:17:00Z">
        <w:r w:rsidR="00766932">
          <w:t xml:space="preserve"> </w:t>
        </w:r>
      </w:ins>
      <w:ins w:id="2215" w:author="Aziz Boxwala" w:date="2014-08-13T17:43:00Z">
        <w:r w:rsidR="008126A2">
          <w:t>A</w:t>
        </w:r>
      </w:ins>
      <w:ins w:id="2216" w:author="Aziz Boxwala" w:date="2014-08-12T23:17:00Z">
        <w:r w:rsidR="00766932">
          <w:t xml:space="preserve"> </w:t>
        </w:r>
      </w:ins>
      <w:ins w:id="2217" w:author="Aziz Boxwala" w:date="2014-08-13T16:48:00Z">
        <w:r w:rsidR="00802A38">
          <w:t>concern</w:t>
        </w:r>
      </w:ins>
      <w:ins w:id="2218" w:author="Aziz Boxwala" w:date="2014-08-12T23:17:00Z">
        <w:r w:rsidR="00802A38">
          <w:t xml:space="preserve"> about the </w:t>
        </w:r>
      </w:ins>
      <w:ins w:id="2219" w:author="Aziz Boxwala" w:date="2014-08-13T17:53:00Z">
        <w:r w:rsidR="006961AA">
          <w:t>performance of</w:t>
        </w:r>
      </w:ins>
      <w:ins w:id="2220" w:author="Aziz Boxwala" w:date="2014-08-12T23:17:00Z">
        <w:r w:rsidR="00802A38">
          <w:t xml:space="preserve"> </w:t>
        </w:r>
      </w:ins>
      <w:ins w:id="2221" w:author="Aziz Boxwala" w:date="2014-08-22T12:24:00Z">
        <w:r w:rsidR="00522A6A">
          <w:t xml:space="preserve">an </w:t>
        </w:r>
      </w:ins>
      <w:ins w:id="2222" w:author="Aziz Boxwala" w:date="2014-08-12T23:17:00Z">
        <w:r w:rsidR="00766932">
          <w:t>action</w:t>
        </w:r>
      </w:ins>
      <w:ins w:id="2223" w:author="Aziz Boxwala" w:date="2014-08-22T12:24:00Z">
        <w:r w:rsidR="00522A6A">
          <w:t xml:space="preserve"> (proposed, ongoing, or past)</w:t>
        </w:r>
      </w:ins>
      <w:ins w:id="2224" w:author="Aziz Boxwala" w:date="2014-08-12T23:17:00Z">
        <w:r w:rsidR="00522A6A">
          <w:t>, e.g., medication intake</w:t>
        </w:r>
      </w:ins>
      <w:ins w:id="2225" w:author="Aziz Boxwala" w:date="2014-08-13T17:53:00Z">
        <w:r w:rsidR="006961AA">
          <w:t>, due to a health reason</w:t>
        </w:r>
      </w:ins>
      <w:ins w:id="2226" w:author="Aziz Boxwala" w:date="2014-08-12T23:17:00Z">
        <w:r w:rsidR="00766932">
          <w:t>. A contraindication is a specific situation in which a drug, procedure, or surgery should not be used because it may be harmful to the patient.</w:t>
        </w:r>
      </w:ins>
      <w:ins w:id="2227" w:author="Aziz Boxwala" w:date="2014-08-13T16:47:00Z">
        <w:r w:rsidR="00802A38">
          <w:t xml:space="preserve"> </w:t>
        </w:r>
      </w:ins>
      <w:ins w:id="2228" w:author="Aziz Boxwala" w:date="2014-08-13T17:54:00Z">
        <w:r w:rsidR="006961AA">
          <w:t xml:space="preserve">Contraindications </w:t>
        </w:r>
      </w:ins>
      <w:ins w:id="2229" w:author="Aziz Boxwala" w:date="2014-08-22T12:25:00Z">
        <w:r w:rsidR="00522A6A">
          <w:t xml:space="preserve">do </w:t>
        </w:r>
      </w:ins>
      <w:ins w:id="2230" w:author="Aziz Boxwala" w:date="2014-08-13T17:54:00Z">
        <w:r w:rsidR="006961AA">
          <w:t xml:space="preserve">not </w:t>
        </w:r>
      </w:ins>
      <w:ins w:id="2231" w:author="Aziz Boxwala" w:date="2014-08-22T12:25:00Z">
        <w:r w:rsidR="00522A6A">
          <w:t xml:space="preserve">represent </w:t>
        </w:r>
      </w:ins>
      <w:ins w:id="2232" w:author="Aziz Boxwala" w:date="2014-08-13T17:54:00Z">
        <w:r w:rsidR="006961AA">
          <w:t>concern</w:t>
        </w:r>
      </w:ins>
      <w:ins w:id="2233" w:author="Aziz Boxwala" w:date="2014-08-22T12:25:00Z">
        <w:r w:rsidR="00522A6A">
          <w:t>s that are</w:t>
        </w:r>
      </w:ins>
      <w:ins w:id="2234" w:author="Aziz Boxwala" w:date="2014-08-13T17:54:00Z">
        <w:r w:rsidR="006961AA">
          <w:t xml:space="preserve"> administrative, e.g., lack of consent, insurance coverage. </w:t>
        </w:r>
      </w:ins>
      <w:ins w:id="2235" w:author="Aziz Boxwala" w:date="2014-08-13T17:43:00Z">
        <w:r w:rsidR="008126A2">
          <w:t>Contraindications are different from the</w:t>
        </w:r>
      </w:ins>
      <w:ins w:id="2236" w:author="Aziz Boxwala" w:date="2014-08-13T17:44:00Z">
        <w:r w:rsidR="008126A2">
          <w:t xml:space="preserve"> action</w:t>
        </w:r>
      </w:ins>
      <w:ins w:id="2237" w:author="Aziz Boxwala" w:date="2014-08-13T17:43:00Z">
        <w:r w:rsidR="008126A2">
          <w:t xml:space="preserve"> modality </w:t>
        </w:r>
        <w:proofErr w:type="spellStart"/>
        <w:r w:rsidR="008126A2">
          <w:t>ProposalAgainst</w:t>
        </w:r>
        <w:proofErr w:type="spellEnd"/>
        <w:r w:rsidR="008126A2">
          <w:t xml:space="preserve"> (</w:t>
        </w:r>
      </w:ins>
      <w:ins w:id="2238" w:author="Aziz Boxwala" w:date="2014-08-13T17:44:00Z">
        <w:r w:rsidR="008126A2">
          <w:t>though a contraindication may be the basis for proposing against an action). Contraindicati</w:t>
        </w:r>
        <w:r w:rsidR="00522A6A">
          <w:t xml:space="preserve">ons also are different than </w:t>
        </w:r>
        <w:r w:rsidR="008126A2">
          <w:t xml:space="preserve">conditions, such as pregnancy or a bleeding ulcer which may </w:t>
        </w:r>
      </w:ins>
      <w:ins w:id="2239" w:author="Aziz Boxwala" w:date="2014-08-22T12:26:00Z">
        <w:r w:rsidR="00522A6A">
          <w:t xml:space="preserve">be the basis for </w:t>
        </w:r>
      </w:ins>
      <w:ins w:id="2240" w:author="Aziz Boxwala" w:date="2014-08-13T17:44:00Z">
        <w:r w:rsidR="00522A6A">
          <w:t>contraindications.</w:t>
        </w:r>
        <w:r w:rsidR="008126A2">
          <w:t xml:space="preserve"> </w:t>
        </w:r>
      </w:ins>
      <w:ins w:id="2241" w:author="Aziz Boxwala" w:date="2014-08-13T17:50:00Z">
        <w:r w:rsidR="008E37E2">
          <w:t xml:space="preserve">An example of a </w:t>
        </w:r>
      </w:ins>
      <w:ins w:id="2242" w:author="Aziz Boxwala" w:date="2014-08-13T17:44:00Z">
        <w:r w:rsidR="008126A2">
          <w:t xml:space="preserve">contraindication </w:t>
        </w:r>
      </w:ins>
      <w:ins w:id="2243" w:author="Aziz Boxwala" w:date="2014-08-13T17:50:00Z">
        <w:r w:rsidR="008E37E2">
          <w:t xml:space="preserve">is </w:t>
        </w:r>
      </w:ins>
      <w:ins w:id="2244" w:author="Aziz Boxwala" w:date="2014-08-13T17:44:00Z">
        <w:r w:rsidR="00522A6A">
          <w:t>for a c</w:t>
        </w:r>
        <w:r w:rsidR="008126A2">
          <w:t>ategory X medication</w:t>
        </w:r>
      </w:ins>
      <w:ins w:id="2245" w:author="Aziz Boxwala" w:date="2014-08-22T12:27:00Z">
        <w:r w:rsidR="00175B24">
          <w:t xml:space="preserve"> (medications deemed unsafe in pregnancy)</w:t>
        </w:r>
      </w:ins>
      <w:ins w:id="2246" w:author="Aziz Boxwala" w:date="2014-08-13T17:50:00Z">
        <w:r w:rsidR="008E37E2">
          <w:t>. The rationale is that</w:t>
        </w:r>
      </w:ins>
      <w:ins w:id="2247" w:author="Aziz Boxwala" w:date="2014-08-13T17:44:00Z">
        <w:r w:rsidR="008126A2">
          <w:t xml:space="preserve"> </w:t>
        </w:r>
      </w:ins>
      <w:ins w:id="2248" w:author="Aziz Boxwala" w:date="2014-08-13T17:50:00Z">
        <w:r w:rsidR="008E37E2">
          <w:t xml:space="preserve">the </w:t>
        </w:r>
      </w:ins>
      <w:ins w:id="2249" w:author="Aziz Boxwala" w:date="2014-08-13T17:44:00Z">
        <w:r w:rsidR="008E37E2">
          <w:t>patient is pregnant (a condition). The contraindication</w:t>
        </w:r>
        <w:r w:rsidR="008126A2">
          <w:t xml:space="preserve"> might lead to </w:t>
        </w:r>
      </w:ins>
      <w:ins w:id="2250" w:author="Aziz Boxwala" w:date="2014-08-13T17:49:00Z">
        <w:r w:rsidR="008126A2">
          <w:t>a proposal against prescribing a statin</w:t>
        </w:r>
      </w:ins>
      <w:ins w:id="2251" w:author="Aziz Boxwala" w:date="2014-08-22T12:27:00Z">
        <w:r w:rsidR="00522A6A">
          <w:t>, a category X medication</w:t>
        </w:r>
      </w:ins>
      <w:ins w:id="2252" w:author="Aziz Boxwala" w:date="2014-08-13T17:49:00Z">
        <w:r w:rsidR="008126A2">
          <w:t>.</w:t>
        </w:r>
      </w:ins>
    </w:p>
    <w:p w14:paraId="653F142F" w14:textId="0678C6F0" w:rsidR="006E459C" w:rsidRDefault="006E459C">
      <w:pPr>
        <w:pStyle w:val="ListParagraph"/>
        <w:numPr>
          <w:ilvl w:val="0"/>
          <w:numId w:val="51"/>
        </w:numPr>
        <w:rPr>
          <w:ins w:id="2253" w:author="Aziz Boxwala" w:date="2014-08-12T23:12:00Z"/>
        </w:rPr>
        <w:pPrChange w:id="2254" w:author="Aziz Boxwala" w:date="2014-08-12T23:13:00Z">
          <w:pPr>
            <w:pStyle w:val="Heading2"/>
          </w:pPr>
        </w:pPrChange>
      </w:pPr>
      <w:proofErr w:type="spellStart"/>
      <w:ins w:id="2255" w:author="Aziz Boxwala" w:date="2014-08-12T23:12:00Z">
        <w:r w:rsidRPr="00CA5B2D">
          <w:rPr>
            <w:b/>
            <w:rPrChange w:id="2256" w:author="Aziz Boxwala" w:date="2014-08-12T23:17:00Z">
              <w:rPr>
                <w:b w:val="0"/>
                <w:i w:val="0"/>
              </w:rPr>
            </w:rPrChange>
          </w:rPr>
          <w:t>FamilyHistory</w:t>
        </w:r>
        <w:proofErr w:type="spellEnd"/>
        <w:r>
          <w:t>:</w:t>
        </w:r>
      </w:ins>
      <w:ins w:id="2257" w:author="Aziz Boxwala" w:date="2014-08-12T23:17:00Z">
        <w:r w:rsidR="00CA5B2D">
          <w:t xml:space="preserve"> Significant health event or condition </w:t>
        </w:r>
      </w:ins>
      <w:ins w:id="2258" w:author="Aziz Boxwala" w:date="2014-08-13T17:55:00Z">
        <w:r w:rsidR="006961AA">
          <w:t>in</w:t>
        </w:r>
      </w:ins>
      <w:ins w:id="2259" w:author="Aziz Boxwala" w:date="2014-08-12T23:17:00Z">
        <w:r w:rsidR="00CA5B2D">
          <w:t xml:space="preserve"> people related to the </w:t>
        </w:r>
      </w:ins>
      <w:ins w:id="2260" w:author="Aziz Boxwala" w:date="2014-08-13T17:55:00Z">
        <w:r w:rsidR="006961AA">
          <w:t>patient</w:t>
        </w:r>
      </w:ins>
      <w:ins w:id="2261" w:author="Aziz Boxwala" w:date="2014-08-12T23:17:00Z">
        <w:r w:rsidR="00CA5B2D">
          <w:t xml:space="preserve">, </w:t>
        </w:r>
      </w:ins>
      <w:ins w:id="2262" w:author="Aziz Boxwala" w:date="2014-08-22T12:28:00Z">
        <w:r w:rsidR="00175B24">
          <w:t xml:space="preserve">and </w:t>
        </w:r>
      </w:ins>
      <w:ins w:id="2263" w:author="Aziz Boxwala" w:date="2014-08-12T23:17:00Z">
        <w:r w:rsidR="00CA5B2D">
          <w:t xml:space="preserve">relevant in the context of care for the </w:t>
        </w:r>
      </w:ins>
      <w:ins w:id="2264" w:author="Aziz Boxwala" w:date="2014-08-13T17:55:00Z">
        <w:r w:rsidR="006961AA">
          <w:t>patient</w:t>
        </w:r>
      </w:ins>
      <w:ins w:id="2265" w:author="Aziz Boxwala" w:date="2014-08-12T23:17:00Z">
        <w:r w:rsidR="00CA5B2D">
          <w:t xml:space="preserve">. This information can be known to different levels of accuracy. </w:t>
        </w:r>
      </w:ins>
      <w:ins w:id="2266" w:author="Aziz Boxwala" w:date="2014-08-13T17:56:00Z">
        <w:r w:rsidR="006961AA">
          <w:t>S</w:t>
        </w:r>
      </w:ins>
      <w:ins w:id="2267" w:author="Aziz Boxwala" w:date="2014-08-12T23:17:00Z">
        <w:r w:rsidR="00CA5B2D">
          <w:t xml:space="preserve">ometimes the person can be identified ('my aunt </w:t>
        </w:r>
        <w:proofErr w:type="spellStart"/>
        <w:proofErr w:type="gramStart"/>
        <w:r w:rsidR="00CA5B2D">
          <w:t>agatha</w:t>
        </w:r>
        <w:proofErr w:type="spellEnd"/>
        <w:proofErr w:type="gramEnd"/>
        <w:r w:rsidR="00CA5B2D">
          <w:t>') and sometimes all that is known is that the person was an uncle.</w:t>
        </w:r>
      </w:ins>
      <w:ins w:id="2268" w:author="Aziz Boxwala" w:date="2014-08-13T17:56:00Z">
        <w:r w:rsidR="006961AA">
          <w:t xml:space="preserve"> Examples of family history are </w:t>
        </w:r>
      </w:ins>
      <w:ins w:id="2269" w:author="Aziz Boxwala" w:date="2014-08-13T17:58:00Z">
        <w:r w:rsidR="006961AA">
          <w:t xml:space="preserve">“father has </w:t>
        </w:r>
      </w:ins>
      <w:ins w:id="2270" w:author="Aziz Boxwala" w:date="2014-08-13T17:57:00Z">
        <w:r w:rsidR="006961AA">
          <w:t>heart disease</w:t>
        </w:r>
      </w:ins>
      <w:ins w:id="2271" w:author="Aziz Boxwala" w:date="2014-08-13T17:58:00Z">
        <w:r w:rsidR="006961AA">
          <w:t>”</w:t>
        </w:r>
      </w:ins>
      <w:ins w:id="2272" w:author="Aziz Boxwala" w:date="2014-08-13T17:57:00Z">
        <w:r w:rsidR="006961AA">
          <w:t>,</w:t>
        </w:r>
      </w:ins>
      <w:ins w:id="2273" w:author="Aziz Boxwala" w:date="2014-08-13T17:58:00Z">
        <w:r w:rsidR="006961AA">
          <w:t xml:space="preserve"> “maternal aunt had</w:t>
        </w:r>
      </w:ins>
      <w:ins w:id="2274" w:author="Aziz Boxwala" w:date="2014-08-13T17:57:00Z">
        <w:r w:rsidR="006961AA">
          <w:t xml:space="preserve"> breast cancer</w:t>
        </w:r>
      </w:ins>
      <w:ins w:id="2275" w:author="Aziz Boxwala" w:date="2014-08-13T17:58:00Z">
        <w:r w:rsidR="006961AA">
          <w:t xml:space="preserve"> </w:t>
        </w:r>
      </w:ins>
      <w:ins w:id="2276" w:author="Aziz Boxwala" w:date="2014-08-22T12:28:00Z">
        <w:r w:rsidR="00175B24">
          <w:t xml:space="preserve">with onset </w:t>
        </w:r>
      </w:ins>
      <w:ins w:id="2277" w:author="Aziz Boxwala" w:date="2014-08-13T17:58:00Z">
        <w:r w:rsidR="006961AA">
          <w:t>at the age of 38</w:t>
        </w:r>
        <w:r w:rsidR="005C7790">
          <w:t xml:space="preserve"> years</w:t>
        </w:r>
        <w:r w:rsidR="006961AA">
          <w:t>”.</w:t>
        </w:r>
      </w:ins>
    </w:p>
    <w:p w14:paraId="360BA2DF" w14:textId="3A22DF47" w:rsidR="006E459C" w:rsidRDefault="006E459C">
      <w:pPr>
        <w:pStyle w:val="ListParagraph"/>
        <w:numPr>
          <w:ilvl w:val="0"/>
          <w:numId w:val="51"/>
        </w:numPr>
        <w:rPr>
          <w:ins w:id="2278" w:author="Aziz Boxwala" w:date="2014-08-12T23:12:00Z"/>
        </w:rPr>
        <w:pPrChange w:id="2279" w:author="Aziz Boxwala" w:date="2014-08-12T23:18:00Z">
          <w:pPr>
            <w:pStyle w:val="Heading2"/>
          </w:pPr>
        </w:pPrChange>
      </w:pPr>
      <w:proofErr w:type="spellStart"/>
      <w:ins w:id="2280" w:author="Aziz Boxwala" w:date="2014-08-12T23:12:00Z">
        <w:r w:rsidRPr="005808D2">
          <w:rPr>
            <w:b/>
            <w:rPrChange w:id="2281" w:author="Aziz Boxwala" w:date="2014-08-12T23:18:00Z">
              <w:rPr>
                <w:b w:val="0"/>
                <w:i w:val="0"/>
              </w:rPr>
            </w:rPrChange>
          </w:rPr>
          <w:t>ObservationResult</w:t>
        </w:r>
        <w:proofErr w:type="spellEnd"/>
        <w:r>
          <w:t>:</w:t>
        </w:r>
      </w:ins>
      <w:ins w:id="2282" w:author="Aziz Boxwala" w:date="2014-08-12T23:18:00Z">
        <w:r w:rsidR="005808D2">
          <w:t xml:space="preserve"> Assertions and me</w:t>
        </w:r>
        <w:r w:rsidR="005C7790">
          <w:t>asurements made about a patient</w:t>
        </w:r>
        <w:r w:rsidR="005808D2">
          <w:t xml:space="preserve">. </w:t>
        </w:r>
        <w:proofErr w:type="spellStart"/>
        <w:r w:rsidR="005808D2">
          <w:t>ObservationResults</w:t>
        </w:r>
        <w:proofErr w:type="spellEnd"/>
        <w:r w:rsidR="005808D2">
          <w:t xml:space="preserve"> are a central element in healthcare, used to support diagnosis, monitor progress, determine baselines and patterns and even capture demographic characteristics. Fundamentally, observations are name/value pair assertions. </w:t>
        </w:r>
      </w:ins>
      <w:proofErr w:type="spellStart"/>
      <w:ins w:id="2283" w:author="Aziz Boxwala" w:date="2014-08-12T23:20:00Z">
        <w:r w:rsidR="00D64710">
          <w:t>ObservationResult</w:t>
        </w:r>
        <w:proofErr w:type="spellEnd"/>
        <w:r w:rsidR="00D64710">
          <w:t xml:space="preserve"> is an abstract class. </w:t>
        </w:r>
      </w:ins>
      <w:ins w:id="2284" w:author="Aziz Boxwala" w:date="2014-08-12T23:21:00Z">
        <w:r w:rsidR="00D64710">
          <w:t xml:space="preserve">In clinical statements, one of the following </w:t>
        </w:r>
      </w:ins>
      <w:ins w:id="2285" w:author="Aziz Boxwala" w:date="2014-08-12T23:20:00Z">
        <w:r w:rsidR="00D64710">
          <w:t>subtypes</w:t>
        </w:r>
      </w:ins>
      <w:ins w:id="2286" w:author="Aziz Boxwala" w:date="2014-08-12T23:21:00Z">
        <w:r w:rsidR="00D64710">
          <w:t xml:space="preserve"> must be used</w:t>
        </w:r>
      </w:ins>
      <w:ins w:id="2287" w:author="Aziz Boxwala" w:date="2014-08-12T23:20:00Z">
        <w:r w:rsidR="00D64710">
          <w:t>:</w:t>
        </w:r>
      </w:ins>
    </w:p>
    <w:p w14:paraId="775334C7" w14:textId="1D37D6A0" w:rsidR="005808D2" w:rsidRDefault="006E459C">
      <w:pPr>
        <w:pStyle w:val="ListParagraph"/>
        <w:numPr>
          <w:ilvl w:val="1"/>
          <w:numId w:val="51"/>
        </w:numPr>
        <w:rPr>
          <w:ins w:id="2288" w:author="Aziz Boxwala" w:date="2014-08-12T23:19:00Z"/>
        </w:rPr>
      </w:pPr>
      <w:proofErr w:type="spellStart"/>
      <w:ins w:id="2289" w:author="Aziz Boxwala" w:date="2014-08-12T23:13:00Z">
        <w:r w:rsidRPr="005808D2">
          <w:rPr>
            <w:b/>
            <w:rPrChange w:id="2290" w:author="Aziz Boxwala" w:date="2014-08-12T23:19:00Z">
              <w:rPr/>
            </w:rPrChange>
          </w:rPr>
          <w:t>SimpleObservationResult</w:t>
        </w:r>
        <w:proofErr w:type="spellEnd"/>
        <w:r>
          <w:t>:</w:t>
        </w:r>
      </w:ins>
      <w:ins w:id="2291" w:author="Aziz Boxwala" w:date="2014-08-12T23:19:00Z">
        <w:r w:rsidR="005808D2">
          <w:t xml:space="preserve"> Measurements and simple </w:t>
        </w:r>
        <w:r w:rsidR="00932215">
          <w:t xml:space="preserve">assertions </w:t>
        </w:r>
      </w:ins>
      <w:ins w:id="2292" w:author="Aziz Boxwala" w:date="2014-08-13T18:16:00Z">
        <w:r w:rsidR="00932215">
          <w:t>having a single value</w:t>
        </w:r>
      </w:ins>
      <w:ins w:id="2293" w:author="Aziz Boxwala" w:date="2014-08-12T23:19:00Z">
        <w:r w:rsidR="005808D2">
          <w:t xml:space="preserve">. </w:t>
        </w:r>
      </w:ins>
      <w:ins w:id="2294" w:author="Aziz Boxwala" w:date="2014-08-12T23:20:00Z">
        <w:r w:rsidR="00D64710">
          <w:t>Examples of simple observation results are</w:t>
        </w:r>
      </w:ins>
      <w:ins w:id="2295" w:author="Aziz Boxwala" w:date="2014-08-12T23:19:00Z">
        <w:r w:rsidR="005808D2">
          <w:t>:</w:t>
        </w:r>
      </w:ins>
    </w:p>
    <w:p w14:paraId="4E1CA82F" w14:textId="77777777" w:rsidR="005808D2" w:rsidRDefault="005808D2">
      <w:pPr>
        <w:pStyle w:val="ListParagraph"/>
        <w:numPr>
          <w:ilvl w:val="2"/>
          <w:numId w:val="51"/>
        </w:numPr>
        <w:rPr>
          <w:ins w:id="2296" w:author="Aziz Boxwala" w:date="2014-08-12T23:19:00Z"/>
        </w:rPr>
        <w:pPrChange w:id="2297" w:author="Aziz Boxwala" w:date="2014-08-12T23:19:00Z">
          <w:pPr>
            <w:pStyle w:val="ListParagraph"/>
            <w:numPr>
              <w:ilvl w:val="1"/>
              <w:numId w:val="51"/>
            </w:numPr>
            <w:ind w:left="1440" w:hanging="360"/>
          </w:pPr>
        </w:pPrChange>
      </w:pPr>
      <w:ins w:id="2298" w:author="Aziz Boxwala" w:date="2014-08-12T23:19:00Z">
        <w:r>
          <w:t>Vital signs: temperature, blood pressure, respiration rate</w:t>
        </w:r>
      </w:ins>
    </w:p>
    <w:p w14:paraId="3C6CF083" w14:textId="77777777" w:rsidR="005808D2" w:rsidRDefault="005808D2">
      <w:pPr>
        <w:pStyle w:val="ListParagraph"/>
        <w:numPr>
          <w:ilvl w:val="2"/>
          <w:numId w:val="51"/>
        </w:numPr>
        <w:rPr>
          <w:ins w:id="2299" w:author="Aziz Boxwala" w:date="2014-08-12T23:19:00Z"/>
        </w:rPr>
        <w:pPrChange w:id="2300" w:author="Aziz Boxwala" w:date="2014-08-12T23:19:00Z">
          <w:pPr>
            <w:pStyle w:val="ListParagraph"/>
            <w:numPr>
              <w:ilvl w:val="1"/>
              <w:numId w:val="51"/>
            </w:numPr>
            <w:ind w:left="1440" w:hanging="360"/>
          </w:pPr>
        </w:pPrChange>
      </w:pPr>
      <w:ins w:id="2301" w:author="Aziz Boxwala" w:date="2014-08-12T23:19:00Z">
        <w:r>
          <w:t>Measurements emitted by Devices</w:t>
        </w:r>
      </w:ins>
    </w:p>
    <w:p w14:paraId="3A539879" w14:textId="77777777" w:rsidR="005808D2" w:rsidRDefault="005808D2">
      <w:pPr>
        <w:pStyle w:val="ListParagraph"/>
        <w:numPr>
          <w:ilvl w:val="2"/>
          <w:numId w:val="51"/>
        </w:numPr>
        <w:rPr>
          <w:ins w:id="2302" w:author="Aziz Boxwala" w:date="2014-08-12T23:19:00Z"/>
        </w:rPr>
        <w:pPrChange w:id="2303" w:author="Aziz Boxwala" w:date="2014-08-12T23:19:00Z">
          <w:pPr>
            <w:pStyle w:val="ListParagraph"/>
            <w:numPr>
              <w:ilvl w:val="1"/>
              <w:numId w:val="51"/>
            </w:numPr>
            <w:ind w:left="1440" w:hanging="360"/>
          </w:pPr>
        </w:pPrChange>
      </w:pPr>
      <w:ins w:id="2304" w:author="Aziz Boxwala" w:date="2014-08-12T23:19:00Z">
        <w:r>
          <w:t>Personal characteristics: height, weight, eye-color</w:t>
        </w:r>
      </w:ins>
    </w:p>
    <w:p w14:paraId="340D2D5A" w14:textId="77777777" w:rsidR="005808D2" w:rsidRDefault="005808D2">
      <w:pPr>
        <w:pStyle w:val="ListParagraph"/>
        <w:numPr>
          <w:ilvl w:val="2"/>
          <w:numId w:val="51"/>
        </w:numPr>
        <w:rPr>
          <w:ins w:id="2305" w:author="Aziz Boxwala" w:date="2014-08-12T23:19:00Z"/>
        </w:rPr>
        <w:pPrChange w:id="2306" w:author="Aziz Boxwala" w:date="2014-08-12T23:19:00Z">
          <w:pPr>
            <w:pStyle w:val="ListParagraph"/>
            <w:numPr>
              <w:ilvl w:val="1"/>
              <w:numId w:val="51"/>
            </w:numPr>
            <w:ind w:left="1440" w:hanging="360"/>
          </w:pPr>
        </w:pPrChange>
      </w:pPr>
      <w:ins w:id="2307" w:author="Aziz Boxwala" w:date="2014-08-12T23:19:00Z">
        <w:r>
          <w:t>Social history: tobacco use, family supports, cognitive status</w:t>
        </w:r>
      </w:ins>
    </w:p>
    <w:p w14:paraId="03389A02" w14:textId="0B783EC5" w:rsidR="006E459C" w:rsidRDefault="005808D2">
      <w:pPr>
        <w:pStyle w:val="ListParagraph"/>
        <w:numPr>
          <w:ilvl w:val="2"/>
          <w:numId w:val="51"/>
        </w:numPr>
        <w:rPr>
          <w:ins w:id="2308" w:author="Aziz Boxwala" w:date="2014-08-13T18:25:00Z"/>
        </w:rPr>
        <w:pPrChange w:id="2309" w:author="Aziz Boxwala" w:date="2014-08-12T23:19:00Z">
          <w:pPr>
            <w:pStyle w:val="Heading2"/>
          </w:pPr>
        </w:pPrChange>
      </w:pPr>
      <w:ins w:id="2310" w:author="Aziz Boxwala" w:date="2014-08-12T23:19:00Z">
        <w:r>
          <w:t>Core characteristics: blood type</w:t>
        </w:r>
      </w:ins>
    </w:p>
    <w:p w14:paraId="6CD2E64E" w14:textId="40FED652" w:rsidR="00B85B1F" w:rsidRDefault="00D00884">
      <w:pPr>
        <w:pStyle w:val="ListParagraph"/>
        <w:numPr>
          <w:ilvl w:val="2"/>
          <w:numId w:val="51"/>
        </w:numPr>
        <w:rPr>
          <w:ins w:id="2311" w:author="Aziz Boxwala" w:date="2014-08-12T23:13:00Z"/>
        </w:rPr>
        <w:pPrChange w:id="2312" w:author="Aziz Boxwala" w:date="2014-08-12T23:19:00Z">
          <w:pPr>
            <w:pStyle w:val="Heading2"/>
          </w:pPr>
        </w:pPrChange>
      </w:pPr>
      <w:ins w:id="2313" w:author="Aziz Boxwala" w:date="2014-08-13T18:27:00Z">
        <w:r>
          <w:t>Computed s</w:t>
        </w:r>
      </w:ins>
      <w:ins w:id="2314" w:author="Aziz Boxwala" w:date="2014-08-13T18:25:00Z">
        <w:r w:rsidR="00001BCE">
          <w:t>cores:</w:t>
        </w:r>
        <w:r>
          <w:t xml:space="preserve"> Glasgow coma scale</w:t>
        </w:r>
      </w:ins>
    </w:p>
    <w:p w14:paraId="2D78ECCF" w14:textId="4D1E0E25" w:rsidR="006E459C" w:rsidRDefault="006E459C">
      <w:pPr>
        <w:pStyle w:val="ListParagraph"/>
        <w:numPr>
          <w:ilvl w:val="1"/>
          <w:numId w:val="51"/>
        </w:numPr>
        <w:rPr>
          <w:ins w:id="2315" w:author="Aziz Boxwala" w:date="2014-08-13T18:09:00Z"/>
        </w:rPr>
        <w:pPrChange w:id="2316" w:author="Aziz Boxwala" w:date="2014-08-12T23:14:00Z">
          <w:pPr>
            <w:pStyle w:val="Heading2"/>
          </w:pPr>
        </w:pPrChange>
      </w:pPr>
      <w:proofErr w:type="spellStart"/>
      <w:ins w:id="2317" w:author="Aziz Boxwala" w:date="2014-08-12T23:13:00Z">
        <w:r w:rsidRPr="004B69BB">
          <w:rPr>
            <w:b/>
            <w:rPrChange w:id="2318" w:author="Aziz Boxwala" w:date="2014-08-12T23:14:00Z">
              <w:rPr>
                <w:b w:val="0"/>
                <w:i w:val="0"/>
              </w:rPr>
            </w:rPrChange>
          </w:rPr>
          <w:t>ResultGroup</w:t>
        </w:r>
        <w:proofErr w:type="spellEnd"/>
        <w:r>
          <w:t>:</w:t>
        </w:r>
      </w:ins>
      <w:ins w:id="2319" w:author="Aziz Boxwala" w:date="2014-08-12T23:19:00Z">
        <w:r w:rsidR="005808D2">
          <w:t xml:space="preserve"> </w:t>
        </w:r>
        <w:r w:rsidR="005808D2" w:rsidRPr="005808D2">
          <w:t xml:space="preserve">A group of related </w:t>
        </w:r>
      </w:ins>
      <w:ins w:id="2320" w:author="Aziz Boxwala" w:date="2014-08-13T18:10:00Z">
        <w:r w:rsidR="00CC7B51">
          <w:t>observation</w:t>
        </w:r>
      </w:ins>
      <w:ins w:id="2321" w:author="Aziz Boxwala" w:date="2014-08-12T23:19:00Z">
        <w:r w:rsidR="005808D2" w:rsidRPr="005808D2">
          <w:t xml:space="preserve"> values </w:t>
        </w:r>
      </w:ins>
      <w:ins w:id="2322" w:author="Aziz Boxwala" w:date="2014-08-13T18:10:00Z">
        <w:r w:rsidR="00932215">
          <w:t xml:space="preserve">bound together </w:t>
        </w:r>
      </w:ins>
      <w:ins w:id="2323" w:author="Aziz Boxwala" w:date="2014-08-13T18:11:00Z">
        <w:r w:rsidR="00932215">
          <w:t>due to the observation</w:t>
        </w:r>
      </w:ins>
      <w:ins w:id="2324" w:author="Aziz Boxwala" w:date="2014-08-22T12:30:00Z">
        <w:r w:rsidR="00CC7B51">
          <w:t>s</w:t>
        </w:r>
      </w:ins>
      <w:ins w:id="2325" w:author="Aziz Boxwala" w:date="2014-08-13T18:11:00Z">
        <w:r w:rsidR="00932215">
          <w:t xml:space="preserve"> being performed on </w:t>
        </w:r>
      </w:ins>
      <w:ins w:id="2326" w:author="Aziz Boxwala" w:date="2014-08-13T18:17:00Z">
        <w:r w:rsidR="00932215">
          <w:t>the same specimen</w:t>
        </w:r>
        <w:r w:rsidR="00D468B8">
          <w:t xml:space="preserve"> in the same time period,</w:t>
        </w:r>
        <w:r w:rsidR="00932215">
          <w:t xml:space="preserve"> or in the same test</w:t>
        </w:r>
        <w:r w:rsidR="00D468B8">
          <w:t xml:space="preserve">. Examples are </w:t>
        </w:r>
      </w:ins>
      <w:ins w:id="2327" w:author="Aziz Boxwala" w:date="2014-08-12T23:19:00Z">
        <w:r w:rsidR="005808D2" w:rsidRPr="005808D2">
          <w:t xml:space="preserve">a laboratory result panel.  e.g., complete blood count, </w:t>
        </w:r>
      </w:ins>
      <w:ins w:id="2328" w:author="Aziz Boxwala" w:date="2014-08-13T18:18:00Z">
        <w:r w:rsidR="00D468B8">
          <w:t xml:space="preserve">and </w:t>
        </w:r>
      </w:ins>
      <w:ins w:id="2329" w:author="Aziz Boxwala" w:date="2014-08-12T23:19:00Z">
        <w:r w:rsidR="005808D2" w:rsidRPr="005808D2">
          <w:t>blood pressure</w:t>
        </w:r>
      </w:ins>
      <w:ins w:id="2330" w:author="Aziz Boxwala" w:date="2014-08-13T18:18:00Z">
        <w:r w:rsidR="00D468B8">
          <w:t xml:space="preserve"> with its systolic and diastolic values</w:t>
        </w:r>
      </w:ins>
      <w:ins w:id="2331" w:author="Aziz Boxwala" w:date="2014-08-13T18:09:00Z">
        <w:r w:rsidR="00E642AB">
          <w:t>.</w:t>
        </w:r>
      </w:ins>
    </w:p>
    <w:p w14:paraId="00BEAAAD" w14:textId="73DA1E55" w:rsidR="00E642AB" w:rsidRDefault="00E642AB">
      <w:pPr>
        <w:pStyle w:val="ListParagraph"/>
        <w:numPr>
          <w:ilvl w:val="1"/>
          <w:numId w:val="51"/>
        </w:numPr>
        <w:rPr>
          <w:ins w:id="2332" w:author="Aziz Boxwala" w:date="2014-08-12T23:12:00Z"/>
        </w:rPr>
        <w:pPrChange w:id="2333" w:author="Aziz Boxwala" w:date="2014-08-13T18:09:00Z">
          <w:pPr>
            <w:pStyle w:val="Heading2"/>
          </w:pPr>
        </w:pPrChange>
      </w:pPr>
      <w:proofErr w:type="spellStart"/>
      <w:ins w:id="2334" w:author="Aziz Boxwala" w:date="2014-08-13T18:09:00Z">
        <w:r w:rsidRPr="00E642AB">
          <w:rPr>
            <w:b/>
            <w:rPrChange w:id="2335" w:author="Aziz Boxwala" w:date="2014-08-13T18:09:00Z">
              <w:rPr>
                <w:b w:val="0"/>
                <w:i w:val="0"/>
              </w:rPr>
            </w:rPrChange>
          </w:rPr>
          <w:t>MicrobiologySensitivityResult</w:t>
        </w:r>
        <w:proofErr w:type="spellEnd"/>
        <w:r>
          <w:t>:</w:t>
        </w:r>
        <w:r w:rsidRPr="005808D2">
          <w:t xml:space="preserve"> Findings of the microbiology sensitivity test. This </w:t>
        </w:r>
      </w:ins>
      <w:ins w:id="2336" w:author="Aziz Boxwala" w:date="2014-08-13T18:18:00Z">
        <w:r w:rsidR="00A42F9B">
          <w:t>class</w:t>
        </w:r>
      </w:ins>
      <w:ins w:id="2337" w:author="Aziz Boxwala" w:date="2014-08-13T18:09:00Z">
        <w:r w:rsidRPr="005808D2">
          <w:t xml:space="preserve"> is used to specify traditional, culture-isolate- run susceptibilities. It is not used to specify genetic methods for organism sensitivity.</w:t>
        </w:r>
      </w:ins>
    </w:p>
    <w:p w14:paraId="526F5B11" w14:textId="1DE7ABFD" w:rsidR="006E459C" w:rsidRDefault="006E459C">
      <w:pPr>
        <w:pStyle w:val="ListParagraph"/>
        <w:numPr>
          <w:ilvl w:val="0"/>
          <w:numId w:val="51"/>
        </w:numPr>
        <w:rPr>
          <w:ins w:id="2338" w:author="Aziz Boxwala" w:date="2014-08-13T18:30:00Z"/>
        </w:rPr>
        <w:pPrChange w:id="2339" w:author="Aziz Boxwala" w:date="2014-08-12T23:13:00Z">
          <w:pPr>
            <w:pStyle w:val="Heading2"/>
          </w:pPr>
        </w:pPrChange>
      </w:pPr>
      <w:ins w:id="2340" w:author="Aziz Boxwala" w:date="2014-08-12T23:13:00Z">
        <w:r w:rsidRPr="004B69BB">
          <w:rPr>
            <w:b/>
            <w:rPrChange w:id="2341" w:author="Aziz Boxwala" w:date="2014-08-12T23:14:00Z">
              <w:rPr>
                <w:b w:val="0"/>
                <w:i w:val="0"/>
              </w:rPr>
            </w:rPrChange>
          </w:rPr>
          <w:t>Prediction</w:t>
        </w:r>
        <w:r>
          <w:t>:</w:t>
        </w:r>
      </w:ins>
      <w:ins w:id="2342" w:author="Aziz Boxwala" w:date="2014-08-12T23:14:00Z">
        <w:r w:rsidR="0005078E">
          <w:t xml:space="preserve"> </w:t>
        </w:r>
      </w:ins>
      <w:ins w:id="2343" w:author="Aziz Boxwala" w:date="2014-08-13T18:19:00Z">
        <w:r w:rsidR="00A42F9B">
          <w:t>The</w:t>
        </w:r>
      </w:ins>
      <w:ins w:id="2344" w:author="Aziz Boxwala" w:date="2014-08-12T23:18:00Z">
        <w:r w:rsidR="005808D2" w:rsidRPr="005808D2">
          <w:t xml:space="preserve"> likely course of a</w:t>
        </w:r>
      </w:ins>
      <w:ins w:id="2345" w:author="Aziz Boxwala" w:date="2014-08-13T18:20:00Z">
        <w:r w:rsidR="00A42F9B">
          <w:t>n existing</w:t>
        </w:r>
      </w:ins>
      <w:ins w:id="2346" w:author="Aziz Boxwala" w:date="2014-08-12T23:18:00Z">
        <w:r w:rsidR="005808D2" w:rsidRPr="005808D2">
          <w:t xml:space="preserve"> disease or co</w:t>
        </w:r>
        <w:r w:rsidR="00A42F9B">
          <w:t xml:space="preserve">ndition or the likelihood for that disease or condition to occur within a specified time frame. Examples are </w:t>
        </w:r>
      </w:ins>
      <w:ins w:id="2347" w:author="Aziz Boxwala" w:date="2014-08-13T18:20:00Z">
        <w:r w:rsidR="00A42F9B">
          <w:t xml:space="preserve">5-year survival for a patient </w:t>
        </w:r>
      </w:ins>
      <w:ins w:id="2348" w:author="Aziz Boxwala" w:date="2014-08-13T18:21:00Z">
        <w:r w:rsidR="00A42F9B">
          <w:t xml:space="preserve">having small-cell lung cancer, 10-year risk of heart disease </w:t>
        </w:r>
        <w:r w:rsidR="00A42F9B">
          <w:lastRenderedPageBreak/>
          <w:t>(Framingham score)</w:t>
        </w:r>
      </w:ins>
      <w:ins w:id="2349" w:author="Aziz Boxwala" w:date="2014-08-13T18:22:00Z">
        <w:r w:rsidR="00A42F9B">
          <w:t xml:space="preserve">, </w:t>
        </w:r>
      </w:ins>
      <w:ins w:id="2350" w:author="Aziz Boxwala" w:date="2014-08-13T18:23:00Z">
        <w:r w:rsidR="00A42F9B">
          <w:t xml:space="preserve">and </w:t>
        </w:r>
      </w:ins>
      <w:ins w:id="2351" w:author="Aziz Boxwala" w:date="2014-08-13T18:24:00Z">
        <w:r w:rsidR="00A42F9B">
          <w:t xml:space="preserve">probability of </w:t>
        </w:r>
      </w:ins>
      <w:ins w:id="2352" w:author="Aziz Boxwala" w:date="2014-08-13T18:23:00Z">
        <w:r w:rsidR="00934B9C">
          <w:t>motor function recovery one</w:t>
        </w:r>
        <w:r w:rsidR="00A42F9B">
          <w:t xml:space="preserve"> year after </w:t>
        </w:r>
      </w:ins>
      <w:ins w:id="2353" w:author="Aziz Boxwala" w:date="2014-08-13T18:24:00Z">
        <w:r w:rsidR="00A42F9B">
          <w:t>spinal cord injury</w:t>
        </w:r>
      </w:ins>
      <w:ins w:id="2354" w:author="Aziz Boxwala" w:date="2014-08-13T18:23:00Z">
        <w:r w:rsidR="00A42F9B">
          <w:t>.</w:t>
        </w:r>
      </w:ins>
      <w:ins w:id="2355" w:author="Aziz Boxwala" w:date="2014-08-13T18:25:00Z">
        <w:r w:rsidR="00A42F9B">
          <w:t xml:space="preserve"> Such estimates may be arrived at by using different algorithms.</w:t>
        </w:r>
      </w:ins>
    </w:p>
    <w:p w14:paraId="47078CC5" w14:textId="2135D3B9" w:rsidR="002F76DF" w:rsidRDefault="002F76DF">
      <w:pPr>
        <w:rPr>
          <w:ins w:id="2356" w:author="Aziz Boxwala" w:date="2014-08-12T23:12:00Z"/>
        </w:rPr>
        <w:pPrChange w:id="2357" w:author="Aziz Boxwala" w:date="2014-08-13T18:30:00Z">
          <w:pPr>
            <w:pStyle w:val="Heading2"/>
          </w:pPr>
        </w:pPrChange>
      </w:pPr>
      <w:ins w:id="2358" w:author="Aziz Boxwala" w:date="2014-08-13T18:33:00Z">
        <w:r>
          <w:t>E</w:t>
        </w:r>
      </w:ins>
      <w:ins w:id="2359" w:author="Aziz Boxwala" w:date="2014-08-13T18:30:00Z">
        <w:r>
          <w:t>ach of these Observables must be used with the Observation modality.</w:t>
        </w:r>
      </w:ins>
      <w:ins w:id="2360" w:author="Aziz Boxwala" w:date="2014-08-13T18:33:00Z">
        <w:r>
          <w:t xml:space="preserve"> The latter has no subtypes.</w:t>
        </w:r>
      </w:ins>
      <w:ins w:id="2361" w:author="Aziz Boxwala" w:date="2014-08-13T18:30:00Z">
        <w:r>
          <w:t xml:space="preserve"> </w:t>
        </w:r>
      </w:ins>
      <w:ins w:id="2362" w:author="Aziz Boxwala" w:date="2014-08-13T18:34:00Z">
        <w:r>
          <w:t xml:space="preserve">As with statements about </w:t>
        </w:r>
        <w:proofErr w:type="spellStart"/>
        <w:r>
          <w:t>actions</w:t>
        </w:r>
        <w:proofErr w:type="gramStart"/>
        <w:r>
          <w:t>,the</w:t>
        </w:r>
        <w:proofErr w:type="spellEnd"/>
        <w:proofErr w:type="gramEnd"/>
        <w:r>
          <w:t xml:space="preserve"> d</w:t>
        </w:r>
      </w:ins>
      <w:ins w:id="2363" w:author="Aziz Boxwala" w:date="2014-08-13T18:31:00Z">
        <w:r>
          <w:t xml:space="preserve">etermination of the allowable combinations </w:t>
        </w:r>
      </w:ins>
      <w:ins w:id="2364" w:author="Aziz Boxwala" w:date="2014-08-13T18:32:00Z">
        <w:r>
          <w:t xml:space="preserve">of </w:t>
        </w:r>
        <w:proofErr w:type="spellStart"/>
        <w:r>
          <w:t>ClinicalStatements</w:t>
        </w:r>
        <w:proofErr w:type="spellEnd"/>
        <w:r>
          <w:t xml:space="preserve"> and Observables </w:t>
        </w:r>
      </w:ins>
      <w:ins w:id="2365" w:author="Aziz Boxwala" w:date="2014-08-13T18:33:00Z">
        <w:r>
          <w:t xml:space="preserve">(the modality is fixed to Observation since it has no subtypes) </w:t>
        </w:r>
      </w:ins>
      <w:ins w:id="2366" w:author="Aziz Boxwala" w:date="2014-08-13T18:31:00Z">
        <w:r>
          <w:t>and how those will be formally specified will</w:t>
        </w:r>
        <w:r w:rsidR="002A5D1C">
          <w:t xml:space="preserve"> be done within the scope of the </w:t>
        </w:r>
        <w:r>
          <w:t>logical model.</w:t>
        </w:r>
      </w:ins>
    </w:p>
    <w:p w14:paraId="7BD936E9" w14:textId="5336796E" w:rsidR="00F95858" w:rsidRPr="00D3762F" w:rsidDel="00C616DD" w:rsidRDefault="00F95858">
      <w:pPr>
        <w:rPr>
          <w:del w:id="2367" w:author="Aziz Boxwala" w:date="2014-08-12T23:14:00Z"/>
        </w:rPr>
        <w:pPrChange w:id="2368" w:author="Aziz Boxwala" w:date="2014-08-11T22:19:00Z">
          <w:pPr>
            <w:pStyle w:val="Heading2"/>
          </w:pPr>
        </w:pPrChange>
      </w:pPr>
      <w:bookmarkStart w:id="2369" w:name="_Toc395882654"/>
      <w:bookmarkStart w:id="2370" w:name="_Toc396502250"/>
      <w:bookmarkEnd w:id="2369"/>
      <w:bookmarkEnd w:id="2370"/>
    </w:p>
    <w:p w14:paraId="3B7B62CB" w14:textId="424AF2A1" w:rsidR="002417B7" w:rsidDel="002F76DF" w:rsidRDefault="002417B7" w:rsidP="008E5DB7">
      <w:pPr>
        <w:pStyle w:val="Heading3nospace"/>
        <w:rPr>
          <w:del w:id="2371" w:author="Aziz Boxwala" w:date="2014-08-13T18:29:00Z"/>
        </w:rPr>
      </w:pPr>
      <w:del w:id="2372" w:author="Aziz Boxwala" w:date="2014-08-13T18:29:00Z">
        <w:r w:rsidDel="002F76DF">
          <w:delText>Approach</w:delText>
        </w:r>
        <w:bookmarkStart w:id="2373" w:name="_Toc395882655"/>
        <w:bookmarkStart w:id="2374" w:name="_Toc396502251"/>
        <w:bookmarkEnd w:id="2373"/>
        <w:bookmarkEnd w:id="2374"/>
      </w:del>
    </w:p>
    <w:p w14:paraId="7B0419C8" w14:textId="166AAA02" w:rsidR="00346FD1" w:rsidDel="002F76DF" w:rsidRDefault="005A2FCE" w:rsidP="00346FD1">
      <w:pPr>
        <w:pStyle w:val="BodyText"/>
        <w:rPr>
          <w:del w:id="2375" w:author="Aziz Boxwala" w:date="2014-08-13T18:29:00Z"/>
          <w:lang w:eastAsia="x-none"/>
        </w:rPr>
      </w:pPr>
      <w:del w:id="2376" w:author="Aziz Boxwala" w:date="2014-08-13T18:29:00Z">
        <w:r w:rsidDel="002F76DF">
          <w:rPr>
            <w:lang w:eastAsia="x-none"/>
          </w:rPr>
          <w:delText>The</w:delText>
        </w:r>
        <w:r w:rsidR="00C63DC9" w:rsidDel="002F76DF">
          <w:rPr>
            <w:lang w:eastAsia="x-none"/>
          </w:rPr>
          <w:delText xml:space="preserve"> core concept in the model is an abstract class called </w:delText>
        </w:r>
        <w:r w:rsidR="008C64CB" w:rsidDel="002F76DF">
          <w:rPr>
            <w:lang w:eastAsia="x-none"/>
          </w:rPr>
          <w:delText>Clinical</w:delText>
        </w:r>
        <w:r w:rsidR="00C63DC9" w:rsidDel="002F76DF">
          <w:rPr>
            <w:lang w:eastAsia="x-none"/>
          </w:rPr>
          <w:delText>Statement.</w:delText>
        </w:r>
        <w:r w:rsidR="00EB4260" w:rsidDel="002F76DF">
          <w:rPr>
            <w:lang w:eastAsia="x-none"/>
          </w:rPr>
          <w:delText xml:space="preserve"> Patient data are specified as </w:delText>
        </w:r>
        <w:r w:rsidR="006319DA" w:rsidDel="002F76DF">
          <w:rPr>
            <w:lang w:eastAsia="x-none"/>
          </w:rPr>
          <w:delText>Clinical</w:delText>
        </w:r>
        <w:r w:rsidR="00EB4260" w:rsidDel="002F76DF">
          <w:rPr>
            <w:lang w:eastAsia="x-none"/>
          </w:rPr>
          <w:delText xml:space="preserve">Statements. The model dichotomizes </w:delText>
        </w:r>
        <w:r w:rsidR="006319DA" w:rsidDel="002F76DF">
          <w:rPr>
            <w:lang w:eastAsia="x-none"/>
          </w:rPr>
          <w:delText xml:space="preserve">clinical </w:delText>
        </w:r>
        <w:r w:rsidR="00EB4260" w:rsidDel="002F76DF">
          <w:rPr>
            <w:lang w:eastAsia="x-none"/>
          </w:rPr>
          <w:delText xml:space="preserve">statements into two types: </w:delText>
        </w:r>
        <w:bookmarkStart w:id="2377" w:name="_Toc395882656"/>
        <w:bookmarkStart w:id="2378" w:name="_Toc396502252"/>
        <w:bookmarkEnd w:id="2377"/>
        <w:bookmarkEnd w:id="2378"/>
      </w:del>
    </w:p>
    <w:p w14:paraId="5C781F8E" w14:textId="0516C961" w:rsidR="00EB4260" w:rsidDel="002F76DF" w:rsidRDefault="00EB4260" w:rsidP="00363B1C">
      <w:pPr>
        <w:pStyle w:val="BodyText"/>
        <w:numPr>
          <w:ilvl w:val="0"/>
          <w:numId w:val="18"/>
        </w:numPr>
        <w:rPr>
          <w:del w:id="2379" w:author="Aziz Boxwala" w:date="2014-08-13T18:29:00Z"/>
          <w:lang w:eastAsia="x-none"/>
        </w:rPr>
      </w:pPr>
      <w:del w:id="2380" w:author="Aziz Boxwala" w:date="2014-08-13T18:29:00Z">
        <w:r w:rsidRPr="0087692D" w:rsidDel="002F76DF">
          <w:rPr>
            <w:b/>
            <w:lang w:eastAsia="x-none"/>
          </w:rPr>
          <w:delText>StatementAboutAction</w:delText>
        </w:r>
        <w:r w:rsidDel="002F76DF">
          <w:rPr>
            <w:lang w:eastAsia="x-none"/>
          </w:rPr>
          <w:delText xml:space="preserve">: </w:delText>
        </w:r>
        <w:r w:rsidR="0087692D" w:rsidDel="002F76DF">
          <w:rPr>
            <w:lang w:eastAsia="x-none"/>
          </w:rPr>
          <w:delText>These are statements about performing actions (usually healthcare-related) on or for the patient</w:delText>
        </w:r>
        <w:r w:rsidR="00644652" w:rsidDel="002F76DF">
          <w:rPr>
            <w:lang w:eastAsia="x-none"/>
          </w:rPr>
          <w:delText xml:space="preserve"> </w:delText>
        </w:r>
        <w:r w:rsidR="00513CC9" w:rsidDel="002F76DF">
          <w:rPr>
            <w:lang w:eastAsia="x-none"/>
          </w:rPr>
          <w:delText>(</w:delText>
        </w:r>
        <w:r w:rsidR="00644652" w:rsidDel="002F76DF">
          <w:rPr>
            <w:lang w:eastAsia="x-none"/>
          </w:rPr>
          <w:delText>e.g., administering a medication</w:delText>
        </w:r>
        <w:r w:rsidR="00513CC9" w:rsidDel="002F76DF">
          <w:rPr>
            <w:lang w:eastAsia="x-none"/>
          </w:rPr>
          <w:delText>)</w:delText>
        </w:r>
        <w:r w:rsidR="00644652" w:rsidDel="002F76DF">
          <w:rPr>
            <w:lang w:eastAsia="x-none"/>
          </w:rPr>
          <w:delText>.</w:delText>
        </w:r>
        <w:r w:rsidR="00DF1772" w:rsidDel="002F76DF">
          <w:rPr>
            <w:lang w:eastAsia="x-none"/>
          </w:rPr>
          <w:delText xml:space="preserve"> Statements about actions are further split into</w:delText>
        </w:r>
        <w:r w:rsidR="00B80354" w:rsidDel="002F76DF">
          <w:rPr>
            <w:lang w:eastAsia="x-none"/>
          </w:rPr>
          <w:delText xml:space="preserve"> two subtypes:</w:delText>
        </w:r>
        <w:r w:rsidR="00DF1772" w:rsidDel="002F76DF">
          <w:rPr>
            <w:lang w:eastAsia="x-none"/>
          </w:rPr>
          <w:delText xml:space="preserve"> statements about performing actions</w:delText>
        </w:r>
        <w:r w:rsidR="006C00DD" w:rsidDel="002F76DF">
          <w:rPr>
            <w:lang w:eastAsia="x-none"/>
          </w:rPr>
          <w:delText xml:space="preserve"> (</w:delText>
        </w:r>
        <w:r w:rsidR="006C00DD" w:rsidRPr="006C00DD" w:rsidDel="002F76DF">
          <w:rPr>
            <w:b/>
            <w:lang w:eastAsia="x-none"/>
          </w:rPr>
          <w:delText>ActionPerformance</w:delText>
        </w:r>
        <w:r w:rsidR="006C00DD" w:rsidDel="002F76DF">
          <w:rPr>
            <w:lang w:eastAsia="x-none"/>
          </w:rPr>
          <w:delText>)</w:delText>
        </w:r>
        <w:r w:rsidR="00DF1772" w:rsidDel="002F76DF">
          <w:rPr>
            <w:lang w:eastAsia="x-none"/>
          </w:rPr>
          <w:delText xml:space="preserve"> and statements about not performing an action</w:delText>
        </w:r>
        <w:r w:rsidR="006C00DD" w:rsidDel="002F76DF">
          <w:rPr>
            <w:lang w:eastAsia="x-none"/>
          </w:rPr>
          <w:delText xml:space="preserve"> (</w:delText>
        </w:r>
        <w:r w:rsidR="006C00DD" w:rsidRPr="006C00DD" w:rsidDel="002F76DF">
          <w:rPr>
            <w:b/>
            <w:lang w:eastAsia="x-none"/>
          </w:rPr>
          <w:delText>ActionNonPerformance</w:delText>
        </w:r>
        <w:r w:rsidR="00DF1772" w:rsidDel="002F76DF">
          <w:rPr>
            <w:lang w:eastAsia="x-none"/>
          </w:rPr>
          <w:delText>, e.g., a</w:delText>
        </w:r>
        <w:r w:rsidR="006319DA" w:rsidDel="002F76DF">
          <w:rPr>
            <w:lang w:eastAsia="x-none"/>
          </w:rPr>
          <w:delText xml:space="preserve"> procedure not performed</w:delText>
        </w:r>
        <w:r w:rsidR="00DF1772" w:rsidDel="002F76DF">
          <w:rPr>
            <w:lang w:eastAsia="x-none"/>
          </w:rPr>
          <w:delText xml:space="preserve"> </w:delText>
        </w:r>
        <w:r w:rsidR="006C00DD" w:rsidDel="002F76DF">
          <w:rPr>
            <w:lang w:eastAsia="x-none"/>
          </w:rPr>
          <w:delText>)</w:delText>
        </w:r>
        <w:r w:rsidR="00DF1772" w:rsidDel="002F76DF">
          <w:rPr>
            <w:lang w:eastAsia="x-none"/>
          </w:rPr>
          <w:delText>.</w:delText>
        </w:r>
        <w:bookmarkStart w:id="2381" w:name="_Toc395882657"/>
        <w:bookmarkStart w:id="2382" w:name="_Toc396502253"/>
        <w:bookmarkEnd w:id="2381"/>
        <w:bookmarkEnd w:id="2382"/>
      </w:del>
    </w:p>
    <w:p w14:paraId="6D794174" w14:textId="203AED85" w:rsidR="00EA5311" w:rsidDel="002F76DF" w:rsidRDefault="00EB4260" w:rsidP="00363B1C">
      <w:pPr>
        <w:pStyle w:val="BodyText"/>
        <w:numPr>
          <w:ilvl w:val="0"/>
          <w:numId w:val="18"/>
        </w:numPr>
        <w:rPr>
          <w:del w:id="2383" w:author="Aziz Boxwala" w:date="2014-08-13T18:29:00Z"/>
          <w:lang w:eastAsia="x-none"/>
        </w:rPr>
      </w:pPr>
      <w:del w:id="2384" w:author="Aziz Boxwala" w:date="2014-08-13T18:29:00Z">
        <w:r w:rsidRPr="0087692D" w:rsidDel="002F76DF">
          <w:rPr>
            <w:b/>
            <w:lang w:eastAsia="x-none"/>
          </w:rPr>
          <w:delText>StatementAboutObservation</w:delText>
        </w:r>
        <w:r w:rsidDel="002F76DF">
          <w:rPr>
            <w:lang w:eastAsia="x-none"/>
          </w:rPr>
          <w:delText>:</w:delText>
        </w:r>
        <w:r w:rsidR="00644652" w:rsidDel="002F76DF">
          <w:rPr>
            <w:lang w:eastAsia="x-none"/>
          </w:rPr>
          <w:delText xml:space="preserve"> These are statements about observations about the patient’s health </w:delText>
        </w:r>
        <w:r w:rsidR="00513CC9" w:rsidDel="002F76DF">
          <w:rPr>
            <w:lang w:eastAsia="x-none"/>
          </w:rPr>
          <w:delText>(</w:delText>
        </w:r>
        <w:r w:rsidR="00644652" w:rsidDel="002F76DF">
          <w:rPr>
            <w:lang w:eastAsia="x-none"/>
          </w:rPr>
          <w:delText>e.g., heart rate, diagnosis of hypertension</w:delText>
        </w:r>
        <w:r w:rsidR="00513CC9" w:rsidDel="002F76DF">
          <w:rPr>
            <w:lang w:eastAsia="x-none"/>
          </w:rPr>
          <w:delText>)</w:delText>
        </w:r>
        <w:r w:rsidR="00644652" w:rsidDel="002F76DF">
          <w:rPr>
            <w:lang w:eastAsia="x-none"/>
          </w:rPr>
          <w:delText>.</w:delText>
        </w:r>
        <w:r w:rsidR="00AB32F3" w:rsidDel="002F76DF">
          <w:rPr>
            <w:lang w:eastAsia="x-none"/>
          </w:rPr>
          <w:delText xml:space="preserve"> These statements also are further split into</w:delText>
        </w:r>
        <w:r w:rsidR="00B80354" w:rsidDel="002F76DF">
          <w:rPr>
            <w:lang w:eastAsia="x-none"/>
          </w:rPr>
          <w:delText xml:space="preserve"> </w:delText>
        </w:r>
        <w:r w:rsidR="006A08E0" w:rsidDel="002F76DF">
          <w:rPr>
            <w:lang w:eastAsia="x-none"/>
          </w:rPr>
          <w:delText xml:space="preserve">three </w:delText>
        </w:r>
        <w:r w:rsidR="00B80354" w:rsidDel="002F76DF">
          <w:rPr>
            <w:lang w:eastAsia="x-none"/>
          </w:rPr>
          <w:delText>subtypes:</w:delText>
        </w:r>
        <w:r w:rsidR="00AB32F3" w:rsidDel="002F76DF">
          <w:rPr>
            <w:lang w:eastAsia="x-none"/>
          </w:rPr>
          <w:delText xml:space="preserve"> statements about a</w:delText>
        </w:r>
        <w:r w:rsidR="006A08E0" w:rsidDel="002F76DF">
          <w:rPr>
            <w:lang w:eastAsia="x-none"/>
          </w:rPr>
          <w:delText xml:space="preserve"> phenomenon</w:delText>
        </w:r>
        <w:r w:rsidR="00AB32F3" w:rsidDel="002F76DF">
          <w:rPr>
            <w:lang w:eastAsia="x-none"/>
          </w:rPr>
          <w:delText xml:space="preserve"> being present </w:delText>
        </w:r>
        <w:r w:rsidR="00102A90" w:rsidDel="002F76DF">
          <w:rPr>
            <w:lang w:eastAsia="x-none"/>
          </w:rPr>
          <w:delText>(</w:delText>
        </w:r>
        <w:r w:rsidR="006A08E0" w:rsidDel="002F76DF">
          <w:rPr>
            <w:b/>
            <w:lang w:eastAsia="x-none"/>
          </w:rPr>
          <w:delText>Phenomenon</w:delText>
        </w:r>
        <w:r w:rsidR="006A08E0" w:rsidRPr="00052420" w:rsidDel="002F76DF">
          <w:rPr>
            <w:b/>
            <w:lang w:eastAsia="x-none"/>
          </w:rPr>
          <w:delText>Presence</w:delText>
        </w:r>
        <w:r w:rsidR="00102A90" w:rsidDel="002F76DF">
          <w:rPr>
            <w:lang w:eastAsia="x-none"/>
          </w:rPr>
          <w:delText>)</w:delText>
        </w:r>
        <w:r w:rsidR="006A08E0" w:rsidDel="002F76DF">
          <w:rPr>
            <w:lang w:eastAsia="x-none"/>
          </w:rPr>
          <w:delText>,</w:delText>
        </w:r>
        <w:r w:rsidR="00102A90" w:rsidDel="002F76DF">
          <w:rPr>
            <w:lang w:eastAsia="x-none"/>
          </w:rPr>
          <w:delText xml:space="preserve"> </w:delText>
        </w:r>
        <w:r w:rsidR="00AB32F3" w:rsidDel="002F76DF">
          <w:rPr>
            <w:lang w:eastAsia="x-none"/>
          </w:rPr>
          <w:delText>statement</w:delText>
        </w:r>
        <w:r w:rsidR="00513CC9" w:rsidDel="002F76DF">
          <w:rPr>
            <w:lang w:eastAsia="x-none"/>
          </w:rPr>
          <w:delText>s</w:delText>
        </w:r>
        <w:r w:rsidR="00AB32F3" w:rsidDel="002F76DF">
          <w:rPr>
            <w:lang w:eastAsia="x-none"/>
          </w:rPr>
          <w:delText xml:space="preserve"> that an </w:delText>
        </w:r>
        <w:r w:rsidR="006A08E0" w:rsidDel="002F76DF">
          <w:rPr>
            <w:lang w:eastAsia="x-none"/>
          </w:rPr>
          <w:delText xml:space="preserve">phenomenon </w:delText>
        </w:r>
        <w:r w:rsidR="00AB32F3" w:rsidDel="002F76DF">
          <w:rPr>
            <w:lang w:eastAsia="x-none"/>
          </w:rPr>
          <w:delText>was not present (</w:delText>
        </w:r>
        <w:r w:rsidR="006A08E0" w:rsidDel="002F76DF">
          <w:rPr>
            <w:b/>
            <w:lang w:eastAsia="x-none"/>
          </w:rPr>
          <w:delText>Phenomenon</w:delText>
        </w:r>
        <w:r w:rsidR="006A08E0" w:rsidRPr="00052420" w:rsidDel="002F76DF">
          <w:rPr>
            <w:b/>
            <w:lang w:eastAsia="x-none"/>
          </w:rPr>
          <w:delText>Absence</w:delText>
        </w:r>
        <w:r w:rsidR="00102A90" w:rsidDel="002F76DF">
          <w:rPr>
            <w:lang w:eastAsia="x-none"/>
          </w:rPr>
          <w:delText xml:space="preserve">, </w:delText>
        </w:r>
        <w:r w:rsidR="00AB32F3" w:rsidDel="002F76DF">
          <w:rPr>
            <w:lang w:eastAsia="x-none"/>
          </w:rPr>
          <w:delText>e.g., no chest pain)</w:delText>
        </w:r>
        <w:r w:rsidR="006A08E0" w:rsidDel="002F76DF">
          <w:rPr>
            <w:lang w:eastAsia="x-none"/>
          </w:rPr>
          <w:delText>, and statements indicating that the presence of the phenomenon is not known (</w:delText>
        </w:r>
        <w:r w:rsidR="006A08E0" w:rsidRPr="008E5DB7" w:rsidDel="002F76DF">
          <w:rPr>
            <w:b/>
            <w:lang w:eastAsia="x-none"/>
          </w:rPr>
          <w:delText>PhenomenonPresenceUnknown</w:delText>
        </w:r>
        <w:r w:rsidR="006A08E0" w:rsidDel="002F76DF">
          <w:rPr>
            <w:lang w:eastAsia="x-none"/>
          </w:rPr>
          <w:delText>, e.g., family history of breast cancer is unknown)</w:delText>
        </w:r>
        <w:r w:rsidR="00AB32F3" w:rsidDel="002F76DF">
          <w:rPr>
            <w:lang w:eastAsia="x-none"/>
          </w:rPr>
          <w:delText>.</w:delText>
        </w:r>
        <w:bookmarkStart w:id="2385" w:name="_Toc395882658"/>
        <w:bookmarkStart w:id="2386" w:name="_Toc396502254"/>
        <w:bookmarkEnd w:id="2385"/>
        <w:bookmarkEnd w:id="2386"/>
      </w:del>
    </w:p>
    <w:p w14:paraId="7E9772C8" w14:textId="34F89179" w:rsidR="00102A90" w:rsidDel="002F76DF" w:rsidRDefault="00756C9A" w:rsidP="00346FD1">
      <w:pPr>
        <w:pStyle w:val="BodyText"/>
        <w:rPr>
          <w:del w:id="2387" w:author="Aziz Boxwala" w:date="2014-08-13T18:29:00Z"/>
          <w:lang w:eastAsia="x-none"/>
        </w:rPr>
      </w:pPr>
      <w:del w:id="2388" w:author="Aziz Boxwala" w:date="2014-08-13T18:29:00Z">
        <w:r w:rsidDel="002F76DF">
          <w:rPr>
            <w:lang w:eastAsia="x-none"/>
          </w:rPr>
          <w:delText xml:space="preserve">Concrete statement types are created by subclassing the </w:delText>
        </w:r>
      </w:del>
      <w:del w:id="2389" w:author="Aziz Boxwala" w:date="2014-08-08T08:54:00Z">
        <w:r w:rsidDel="004B6EB7">
          <w:rPr>
            <w:lang w:eastAsia="x-none"/>
          </w:rPr>
          <w:delText xml:space="preserve">four </w:delText>
        </w:r>
      </w:del>
      <w:del w:id="2390" w:author="Aziz Boxwala" w:date="2014-08-13T18:29:00Z">
        <w:r w:rsidDel="002F76DF">
          <w:rPr>
            <w:lang w:eastAsia="x-none"/>
          </w:rPr>
          <w:delText xml:space="preserve">classes named above: </w:delText>
        </w:r>
        <w:r w:rsidRPr="00756C9A" w:rsidDel="002F76DF">
          <w:rPr>
            <w:lang w:eastAsia="x-none"/>
          </w:rPr>
          <w:delText xml:space="preserve">ActionPerformance, ActionNonPerformance, </w:delText>
        </w:r>
        <w:r w:rsidR="006106C9" w:rsidDel="002F76DF">
          <w:rPr>
            <w:lang w:eastAsia="x-none"/>
          </w:rPr>
          <w:delText>PhenomenonPresence</w:delText>
        </w:r>
        <w:r w:rsidRPr="00756C9A" w:rsidDel="002F76DF">
          <w:rPr>
            <w:lang w:eastAsia="x-none"/>
          </w:rPr>
          <w:delText xml:space="preserve">, </w:delText>
        </w:r>
        <w:r w:rsidR="006106C9" w:rsidDel="002F76DF">
          <w:rPr>
            <w:lang w:eastAsia="x-none"/>
          </w:rPr>
          <w:delText>PhenomenonAbsence</w:delText>
        </w:r>
        <w:r w:rsidR="003C410E" w:rsidDel="002F76DF">
          <w:rPr>
            <w:lang w:eastAsia="x-none"/>
          </w:rPr>
          <w:delText>, and PhenomenonPresenceUnknown</w:delText>
        </w:r>
        <w:r w:rsidRPr="00756C9A" w:rsidDel="002F76DF">
          <w:rPr>
            <w:lang w:eastAsia="x-none"/>
          </w:rPr>
          <w:delText>.</w:delText>
        </w:r>
        <w:r w:rsidR="00D66230" w:rsidDel="002F76DF">
          <w:rPr>
            <w:lang w:eastAsia="x-none"/>
          </w:rPr>
          <w:delText xml:space="preserve"> </w:delText>
        </w:r>
        <w:bookmarkStart w:id="2391" w:name="_Toc395882659"/>
        <w:bookmarkStart w:id="2392" w:name="_Toc396502255"/>
        <w:bookmarkEnd w:id="2391"/>
        <w:bookmarkEnd w:id="2392"/>
      </w:del>
    </w:p>
    <w:p w14:paraId="057F63EE" w14:textId="5525EC7C" w:rsidR="00FB66DB" w:rsidDel="002F76DF" w:rsidRDefault="00D66230" w:rsidP="00346FD1">
      <w:pPr>
        <w:pStyle w:val="BodyText"/>
        <w:rPr>
          <w:del w:id="2393" w:author="Aziz Boxwala" w:date="2014-08-13T18:29:00Z"/>
          <w:lang w:eastAsia="x-none"/>
        </w:rPr>
      </w:pPr>
      <w:del w:id="2394" w:author="Aziz Boxwala" w:date="2014-08-13T18:29:00Z">
        <w:r w:rsidDel="002F76DF">
          <w:rPr>
            <w:lang w:eastAsia="x-none"/>
          </w:rPr>
          <w:delText>Further, the concrete statement types must implement specified interfa</w:delText>
        </w:r>
        <w:r w:rsidR="00FB66DB" w:rsidDel="002F76DF">
          <w:rPr>
            <w:lang w:eastAsia="x-none"/>
          </w:rPr>
          <w:delText>ces.</w:delText>
        </w:r>
        <w:bookmarkStart w:id="2395" w:name="_Toc395882660"/>
        <w:bookmarkStart w:id="2396" w:name="_Toc396502256"/>
        <w:bookmarkEnd w:id="2395"/>
        <w:bookmarkEnd w:id="2396"/>
      </w:del>
    </w:p>
    <w:p w14:paraId="1906068A" w14:textId="7CB6EC53" w:rsidR="0032654E" w:rsidDel="002F76DF" w:rsidRDefault="009A1808" w:rsidP="00346FD1">
      <w:pPr>
        <w:pStyle w:val="BodyText"/>
        <w:rPr>
          <w:del w:id="2397" w:author="Aziz Boxwala" w:date="2014-08-13T18:29:00Z"/>
          <w:lang w:eastAsia="x-none"/>
        </w:rPr>
      </w:pPr>
      <w:del w:id="2398" w:author="Aziz Boxwala" w:date="2014-08-13T18:29:00Z">
        <w:r w:rsidDel="002F76DF">
          <w:rPr>
            <w:lang w:eastAsia="x-none"/>
          </w:rPr>
          <w:delText>S</w:delText>
        </w:r>
        <w:r w:rsidR="00D66230" w:rsidDel="002F76DF">
          <w:rPr>
            <w:lang w:eastAsia="x-none"/>
          </w:rPr>
          <w:delText>ubclass</w:delText>
        </w:r>
        <w:r w:rsidDel="002F76DF">
          <w:rPr>
            <w:lang w:eastAsia="x-none"/>
          </w:rPr>
          <w:delText>es of</w:delText>
        </w:r>
        <w:r w:rsidR="00D66230" w:rsidDel="002F76DF">
          <w:rPr>
            <w:lang w:eastAsia="x-none"/>
          </w:rPr>
          <w:delText xml:space="preserve"> ActionPerformance or ActionNonPerformance must implement at least these two interfaces: a subtype of the </w:delText>
        </w:r>
        <w:r w:rsidR="00217819" w:rsidDel="002F76DF">
          <w:rPr>
            <w:b/>
            <w:lang w:eastAsia="x-none"/>
          </w:rPr>
          <w:delText>Action</w:delText>
        </w:r>
        <w:r w:rsidR="00217819" w:rsidRPr="00A17EB6" w:rsidDel="002F76DF">
          <w:rPr>
            <w:b/>
            <w:lang w:eastAsia="x-none"/>
          </w:rPr>
          <w:delText>Descriptor</w:delText>
        </w:r>
        <w:r w:rsidR="00217819" w:rsidDel="002F76DF">
          <w:rPr>
            <w:lang w:eastAsia="x-none"/>
          </w:rPr>
          <w:delText xml:space="preserve"> </w:delText>
        </w:r>
        <w:r w:rsidR="00D66230" w:rsidDel="002F76DF">
          <w:rPr>
            <w:lang w:eastAsia="x-none"/>
          </w:rPr>
          <w:delText xml:space="preserve">interface and a subtype of the </w:delText>
        </w:r>
        <w:r w:rsidR="00217819" w:rsidDel="002F76DF">
          <w:rPr>
            <w:b/>
            <w:lang w:eastAsia="x-none"/>
          </w:rPr>
          <w:delText>Action</w:delText>
        </w:r>
        <w:r w:rsidR="00217819" w:rsidRPr="00A17EB6" w:rsidDel="002F76DF">
          <w:rPr>
            <w:b/>
            <w:lang w:eastAsia="x-none"/>
          </w:rPr>
          <w:delText>Phase</w:delText>
        </w:r>
        <w:r w:rsidR="00217819" w:rsidDel="002F76DF">
          <w:rPr>
            <w:lang w:eastAsia="x-none"/>
          </w:rPr>
          <w:delText xml:space="preserve"> </w:delText>
        </w:r>
        <w:r w:rsidR="00D66230" w:rsidDel="002F76DF">
          <w:rPr>
            <w:lang w:eastAsia="x-none"/>
          </w:rPr>
          <w:delText>interface.</w:delText>
        </w:r>
        <w:r w:rsidR="00A17EB6" w:rsidDel="002F76DF">
          <w:rPr>
            <w:lang w:eastAsia="x-none"/>
          </w:rPr>
          <w:delText xml:space="preserve"> The former provides a structured description of the action that was performe</w:delText>
        </w:r>
        <w:r w:rsidR="0032654E" w:rsidDel="002F76DF">
          <w:rPr>
            <w:lang w:eastAsia="x-none"/>
          </w:rPr>
          <w:delText>d or is to be performed (e.g., a p</w:delText>
        </w:r>
        <w:r w:rsidR="00A17EB6" w:rsidDel="002F76DF">
          <w:rPr>
            <w:lang w:eastAsia="x-none"/>
          </w:rPr>
          <w:delText>rocedure). The latter provides a description of the phase</w:delText>
        </w:r>
        <w:r w:rsidR="0032654E" w:rsidDel="002F76DF">
          <w:rPr>
            <w:lang w:eastAsia="x-none"/>
          </w:rPr>
          <w:delText xml:space="preserve"> (e.g., order, plan)</w:delText>
        </w:r>
        <w:r w:rsidR="00A17EB6" w:rsidDel="002F76DF">
          <w:rPr>
            <w:lang w:eastAsia="x-none"/>
          </w:rPr>
          <w:delText xml:space="preserve"> of the action</w:delText>
        </w:r>
        <w:r w:rsidR="0032654E" w:rsidDel="002F76DF">
          <w:rPr>
            <w:lang w:eastAsia="x-none"/>
          </w:rPr>
          <w:delText xml:space="preserve"> described in the statement. Thus, a concrete statement type like ProcedureOrder (subclassed from ActionPerformance) implements the interfaces ProcedureDescriptor and Order.</w:delText>
        </w:r>
        <w:bookmarkStart w:id="2399" w:name="_Toc395882661"/>
        <w:bookmarkStart w:id="2400" w:name="_Toc396502257"/>
        <w:bookmarkEnd w:id="2399"/>
        <w:bookmarkEnd w:id="2400"/>
      </w:del>
    </w:p>
    <w:p w14:paraId="55F5EFC3" w14:textId="20C963AD" w:rsidR="007752CD" w:rsidDel="002F76DF" w:rsidRDefault="007752CD" w:rsidP="007752CD">
      <w:pPr>
        <w:pStyle w:val="Caption"/>
        <w:rPr>
          <w:del w:id="2401" w:author="Aziz Boxwala" w:date="2014-08-13T18:29:00Z"/>
        </w:rPr>
      </w:pPr>
      <w:del w:id="2402" w:author="Aziz Boxwala" w:date="2014-08-13T18:29:00Z">
        <w:r w:rsidDel="002F76DF">
          <w:delText xml:space="preserve">Table </w:delText>
        </w:r>
        <w:r w:rsidDel="002F76DF">
          <w:rPr>
            <w:b w:val="0"/>
            <w:i w:val="0"/>
            <w:iCs w:val="0"/>
            <w:noProof/>
          </w:rPr>
          <w:fldChar w:fldCharType="begin"/>
        </w:r>
        <w:r w:rsidDel="002F76DF">
          <w:delInstrText xml:space="preserve"> SEQ Table \* ARABIC </w:delInstrText>
        </w:r>
        <w:r w:rsidDel="002F76DF">
          <w:rPr>
            <w:b w:val="0"/>
            <w:i w:val="0"/>
            <w:iCs w:val="0"/>
            <w:noProof/>
          </w:rPr>
          <w:fldChar w:fldCharType="separate"/>
        </w:r>
      </w:del>
      <w:del w:id="2403" w:author="Aziz Boxwala" w:date="2014-08-12T18:09:00Z">
        <w:r w:rsidR="00F10EF4" w:rsidDel="00DF48FB">
          <w:delText>1</w:delText>
        </w:r>
      </w:del>
      <w:del w:id="2404" w:author="Aziz Boxwala" w:date="2014-08-13T18:29:00Z">
        <w:r w:rsidDel="002F76DF">
          <w:rPr>
            <w:b w:val="0"/>
            <w:i w:val="0"/>
            <w:iCs w:val="0"/>
            <w:noProof/>
          </w:rPr>
          <w:fldChar w:fldCharType="end"/>
        </w:r>
        <w:r w:rsidDel="002F76DF">
          <w:delText>. List of statements about actions</w:delText>
        </w:r>
        <w:r w:rsidR="007C4223" w:rsidDel="002F76DF">
          <w:delText xml:space="preserve">. Descriptions of the types can be found in the model specification in Chapter </w:delText>
        </w:r>
        <w:r w:rsidR="007C4223" w:rsidDel="002F76DF">
          <w:rPr>
            <w:b w:val="0"/>
            <w:i w:val="0"/>
            <w:iCs w:val="0"/>
            <w:noProof/>
          </w:rPr>
          <w:fldChar w:fldCharType="begin"/>
        </w:r>
        <w:r w:rsidR="007C4223" w:rsidDel="002F76DF">
          <w:delInstrText xml:space="preserve"> REF _Ref382485196 \r \h </w:delInstrText>
        </w:r>
        <w:r w:rsidR="007C4223" w:rsidDel="002F76DF">
          <w:rPr>
            <w:b w:val="0"/>
            <w:i w:val="0"/>
            <w:iCs w:val="0"/>
            <w:noProof/>
          </w:rPr>
        </w:r>
        <w:r w:rsidR="007C4223" w:rsidDel="002F76DF">
          <w:rPr>
            <w:b w:val="0"/>
            <w:i w:val="0"/>
            <w:iCs w:val="0"/>
            <w:noProof/>
          </w:rPr>
          <w:fldChar w:fldCharType="separate"/>
        </w:r>
        <w:r w:rsidR="00F10EF4" w:rsidDel="002F76DF">
          <w:delText>5</w:delText>
        </w:r>
        <w:r w:rsidR="007C4223" w:rsidDel="002F76DF">
          <w:rPr>
            <w:b w:val="0"/>
            <w:i w:val="0"/>
            <w:iCs w:val="0"/>
            <w:noProof/>
          </w:rPr>
          <w:fldChar w:fldCharType="end"/>
        </w:r>
        <w:r w:rsidR="007C4223" w:rsidDel="002F76DF">
          <w:delText>.</w:delText>
        </w:r>
        <w:bookmarkStart w:id="2405" w:name="_Toc395882662"/>
        <w:bookmarkStart w:id="2406" w:name="_Toc396502258"/>
        <w:bookmarkEnd w:id="2405"/>
        <w:bookmarkEnd w:id="2406"/>
      </w:del>
    </w:p>
    <w:tbl>
      <w:tblPr>
        <w:tblStyle w:val="TableGrid"/>
        <w:tblW w:w="9499" w:type="dxa"/>
        <w:tblInd w:w="108" w:type="dxa"/>
        <w:tblLayout w:type="fixed"/>
        <w:tblLook w:val="04A0" w:firstRow="1" w:lastRow="0" w:firstColumn="1" w:lastColumn="0" w:noHBand="0" w:noVBand="1"/>
      </w:tblPr>
      <w:tblGrid>
        <w:gridCol w:w="2587"/>
        <w:gridCol w:w="2592"/>
        <w:gridCol w:w="2304"/>
        <w:gridCol w:w="2016"/>
      </w:tblGrid>
      <w:tr w:rsidR="001F27D6" w:rsidDel="002F76DF" w14:paraId="7E66F07F" w14:textId="44C4FF3B" w:rsidTr="001845DB">
        <w:trPr>
          <w:tblHeader/>
          <w:del w:id="2407" w:author="Aziz Boxwala" w:date="2014-08-13T18:29:00Z"/>
        </w:trPr>
        <w:tc>
          <w:tcPr>
            <w:tcW w:w="2587" w:type="dxa"/>
            <w:shd w:val="clear" w:color="auto" w:fill="D9D9D9" w:themeFill="background1" w:themeFillShade="D9"/>
            <w:vAlign w:val="center"/>
          </w:tcPr>
          <w:p w14:paraId="1D4EEE2C" w14:textId="6FA3DCEF" w:rsidR="00BC384F" w:rsidRPr="00BF3EF4" w:rsidDel="002F76DF" w:rsidRDefault="00BC384F" w:rsidP="009A1808">
            <w:pPr>
              <w:pStyle w:val="BodyText"/>
              <w:spacing w:before="60" w:after="60" w:line="240" w:lineRule="auto"/>
              <w:jc w:val="center"/>
              <w:rPr>
                <w:del w:id="2408" w:author="Aziz Boxwala" w:date="2014-08-13T18:29:00Z"/>
                <w:b/>
                <w:lang w:eastAsia="x-none"/>
              </w:rPr>
            </w:pPr>
            <w:del w:id="2409" w:author="Aziz Boxwala" w:date="2014-08-13T18:29:00Z">
              <w:r w:rsidRPr="00BF3EF4" w:rsidDel="002F76DF">
                <w:rPr>
                  <w:b/>
                  <w:lang w:eastAsia="x-none"/>
                </w:rPr>
                <w:delText>Statement Type</w:delText>
              </w:r>
              <w:bookmarkStart w:id="2410" w:name="_Toc395882663"/>
              <w:bookmarkStart w:id="2411" w:name="_Toc396502259"/>
              <w:bookmarkEnd w:id="2410"/>
              <w:bookmarkEnd w:id="2411"/>
            </w:del>
          </w:p>
        </w:tc>
        <w:tc>
          <w:tcPr>
            <w:tcW w:w="2592" w:type="dxa"/>
            <w:shd w:val="clear" w:color="auto" w:fill="D9D9D9" w:themeFill="background1" w:themeFillShade="D9"/>
            <w:vAlign w:val="center"/>
          </w:tcPr>
          <w:p w14:paraId="7813D996" w14:textId="7C5FB814" w:rsidR="00BC384F" w:rsidRPr="00BF3EF4" w:rsidDel="002F76DF" w:rsidRDefault="00BC384F" w:rsidP="009A1808">
            <w:pPr>
              <w:pStyle w:val="BodyText"/>
              <w:spacing w:before="60" w:after="60" w:line="240" w:lineRule="auto"/>
              <w:jc w:val="center"/>
              <w:rPr>
                <w:del w:id="2412" w:author="Aziz Boxwala" w:date="2014-08-13T18:29:00Z"/>
                <w:b/>
                <w:lang w:eastAsia="x-none"/>
              </w:rPr>
            </w:pPr>
            <w:del w:id="2413" w:author="Aziz Boxwala" w:date="2014-08-13T18:29:00Z">
              <w:r w:rsidRPr="00BF3EF4" w:rsidDel="002F76DF">
                <w:rPr>
                  <w:b/>
                  <w:lang w:eastAsia="x-none"/>
                </w:rPr>
                <w:delText>Derived From</w:delText>
              </w:r>
              <w:bookmarkStart w:id="2414" w:name="_Toc395882664"/>
              <w:bookmarkStart w:id="2415" w:name="_Toc396502260"/>
              <w:bookmarkEnd w:id="2414"/>
              <w:bookmarkEnd w:id="2415"/>
            </w:del>
          </w:p>
        </w:tc>
        <w:tc>
          <w:tcPr>
            <w:tcW w:w="2304" w:type="dxa"/>
            <w:shd w:val="clear" w:color="auto" w:fill="D9D9D9" w:themeFill="background1" w:themeFillShade="D9"/>
            <w:vAlign w:val="center"/>
          </w:tcPr>
          <w:p w14:paraId="2C8F4AE7" w14:textId="38098606" w:rsidR="00BC384F" w:rsidRPr="00BF3EF4" w:rsidDel="002F76DF" w:rsidRDefault="00217819" w:rsidP="009A1808">
            <w:pPr>
              <w:pStyle w:val="BodyText"/>
              <w:spacing w:before="60" w:after="60" w:line="240" w:lineRule="auto"/>
              <w:jc w:val="center"/>
              <w:rPr>
                <w:del w:id="2416" w:author="Aziz Boxwala" w:date="2014-08-13T18:29:00Z"/>
                <w:b/>
                <w:lang w:eastAsia="x-none"/>
              </w:rPr>
            </w:pPr>
            <w:del w:id="2417" w:author="Aziz Boxwala" w:date="2014-08-13T18:29:00Z">
              <w:r w:rsidDel="002F76DF">
                <w:rPr>
                  <w:b/>
                  <w:lang w:eastAsia="x-none"/>
                </w:rPr>
                <w:delText>Action</w:delText>
              </w:r>
              <w:r w:rsidRPr="00BF3EF4" w:rsidDel="002F76DF">
                <w:rPr>
                  <w:b/>
                  <w:lang w:eastAsia="x-none"/>
                </w:rPr>
                <w:delText xml:space="preserve"> </w:delText>
              </w:r>
              <w:r w:rsidR="00BC384F" w:rsidRPr="00BF3EF4" w:rsidDel="002F76DF">
                <w:rPr>
                  <w:b/>
                  <w:lang w:eastAsia="x-none"/>
                </w:rPr>
                <w:delText>Interface</w:delText>
              </w:r>
              <w:bookmarkStart w:id="2418" w:name="_Toc395882665"/>
              <w:bookmarkStart w:id="2419" w:name="_Toc396502261"/>
              <w:bookmarkEnd w:id="2418"/>
              <w:bookmarkEnd w:id="2419"/>
            </w:del>
          </w:p>
        </w:tc>
        <w:tc>
          <w:tcPr>
            <w:tcW w:w="2016" w:type="dxa"/>
            <w:shd w:val="clear" w:color="auto" w:fill="D9D9D9" w:themeFill="background1" w:themeFillShade="D9"/>
            <w:vAlign w:val="center"/>
          </w:tcPr>
          <w:p w14:paraId="103939B1" w14:textId="2BB11D7D" w:rsidR="00BC384F" w:rsidRPr="00BF3EF4" w:rsidDel="002F76DF" w:rsidRDefault="00217819" w:rsidP="009A1808">
            <w:pPr>
              <w:pStyle w:val="BodyText"/>
              <w:spacing w:before="60" w:after="60" w:line="240" w:lineRule="auto"/>
              <w:jc w:val="center"/>
              <w:rPr>
                <w:del w:id="2420" w:author="Aziz Boxwala" w:date="2014-08-13T18:29:00Z"/>
                <w:b/>
                <w:lang w:eastAsia="x-none"/>
              </w:rPr>
            </w:pPr>
            <w:del w:id="2421" w:author="Aziz Boxwala" w:date="2014-08-13T18:29:00Z">
              <w:r w:rsidDel="002F76DF">
                <w:rPr>
                  <w:b/>
                  <w:lang w:eastAsia="x-none"/>
                </w:rPr>
                <w:delText>Action</w:delText>
              </w:r>
              <w:r w:rsidRPr="00BF3EF4" w:rsidDel="002F76DF">
                <w:rPr>
                  <w:b/>
                  <w:lang w:eastAsia="x-none"/>
                </w:rPr>
                <w:delText xml:space="preserve">Phase </w:delText>
              </w:r>
              <w:r w:rsidR="00BC384F" w:rsidRPr="00BF3EF4" w:rsidDel="002F76DF">
                <w:rPr>
                  <w:b/>
                  <w:lang w:eastAsia="x-none"/>
                </w:rPr>
                <w:delText>Interface</w:delText>
              </w:r>
              <w:bookmarkStart w:id="2422" w:name="_Toc395882666"/>
              <w:bookmarkStart w:id="2423" w:name="_Toc396502262"/>
              <w:bookmarkEnd w:id="2422"/>
              <w:bookmarkEnd w:id="2423"/>
            </w:del>
          </w:p>
        </w:tc>
        <w:bookmarkStart w:id="2424" w:name="_Toc395882667"/>
        <w:bookmarkStart w:id="2425" w:name="_Toc396502263"/>
        <w:bookmarkEnd w:id="2424"/>
        <w:bookmarkEnd w:id="2425"/>
      </w:tr>
      <w:tr w:rsidR="001F27D6" w:rsidDel="002F76DF" w14:paraId="50BF7A49" w14:textId="0B9F6D1C" w:rsidTr="001845DB">
        <w:trPr>
          <w:del w:id="2426" w:author="Aziz Boxwala" w:date="2014-08-13T18:29:00Z"/>
        </w:trPr>
        <w:tc>
          <w:tcPr>
            <w:tcW w:w="2587" w:type="dxa"/>
          </w:tcPr>
          <w:p w14:paraId="4E2536FD" w14:textId="54804476" w:rsidR="00BC384F" w:rsidDel="002F76DF" w:rsidRDefault="00BC384F" w:rsidP="00346FD1">
            <w:pPr>
              <w:pStyle w:val="BodyText"/>
              <w:rPr>
                <w:del w:id="2427" w:author="Aziz Boxwala" w:date="2014-08-13T18:29:00Z"/>
                <w:lang w:eastAsia="x-none"/>
              </w:rPr>
            </w:pPr>
            <w:del w:id="2428" w:author="Aziz Boxwala" w:date="2014-08-13T18:29:00Z">
              <w:r w:rsidDel="002F76DF">
                <w:rPr>
                  <w:lang w:eastAsia="x-none"/>
                </w:rPr>
                <w:delText>EncounterProposal</w:delText>
              </w:r>
              <w:bookmarkStart w:id="2429" w:name="_Toc395882668"/>
              <w:bookmarkStart w:id="2430" w:name="_Toc396502264"/>
              <w:bookmarkEnd w:id="2429"/>
              <w:bookmarkEnd w:id="2430"/>
            </w:del>
          </w:p>
        </w:tc>
        <w:tc>
          <w:tcPr>
            <w:tcW w:w="2592" w:type="dxa"/>
          </w:tcPr>
          <w:p w14:paraId="04BB75AF" w14:textId="57CF4E63" w:rsidR="00BC384F" w:rsidDel="002F76DF" w:rsidRDefault="00BC384F" w:rsidP="00346FD1">
            <w:pPr>
              <w:pStyle w:val="BodyText"/>
              <w:rPr>
                <w:del w:id="2431" w:author="Aziz Boxwala" w:date="2014-08-13T18:29:00Z"/>
                <w:lang w:eastAsia="x-none"/>
              </w:rPr>
            </w:pPr>
            <w:del w:id="2432" w:author="Aziz Boxwala" w:date="2014-08-13T18:29:00Z">
              <w:r w:rsidDel="002F76DF">
                <w:rPr>
                  <w:lang w:eastAsia="x-none"/>
                </w:rPr>
                <w:delText>ActionPerformance</w:delText>
              </w:r>
              <w:bookmarkStart w:id="2433" w:name="_Toc395882669"/>
              <w:bookmarkStart w:id="2434" w:name="_Toc396502265"/>
              <w:bookmarkEnd w:id="2433"/>
              <w:bookmarkEnd w:id="2434"/>
            </w:del>
          </w:p>
        </w:tc>
        <w:tc>
          <w:tcPr>
            <w:tcW w:w="2304" w:type="dxa"/>
          </w:tcPr>
          <w:p w14:paraId="269E7206" w14:textId="042FC2FE" w:rsidR="00BC384F" w:rsidDel="002F76DF" w:rsidRDefault="00BC384F" w:rsidP="00346FD1">
            <w:pPr>
              <w:pStyle w:val="BodyText"/>
              <w:rPr>
                <w:del w:id="2435" w:author="Aziz Boxwala" w:date="2014-08-13T18:29:00Z"/>
                <w:lang w:eastAsia="x-none"/>
              </w:rPr>
            </w:pPr>
            <w:del w:id="2436" w:author="Aziz Boxwala" w:date="2014-08-13T18:29:00Z">
              <w:r w:rsidDel="002F76DF">
                <w:rPr>
                  <w:lang w:eastAsia="x-none"/>
                </w:rPr>
                <w:delText>Encounter</w:delText>
              </w:r>
              <w:r w:rsidR="001F27D6" w:rsidDel="002F76DF">
                <w:rPr>
                  <w:lang w:eastAsia="x-none"/>
                </w:rPr>
                <w:delText>Descriptor</w:delText>
              </w:r>
              <w:bookmarkStart w:id="2437" w:name="_Toc395882670"/>
              <w:bookmarkStart w:id="2438" w:name="_Toc396502266"/>
              <w:bookmarkEnd w:id="2437"/>
              <w:bookmarkEnd w:id="2438"/>
            </w:del>
          </w:p>
        </w:tc>
        <w:tc>
          <w:tcPr>
            <w:tcW w:w="2016" w:type="dxa"/>
          </w:tcPr>
          <w:p w14:paraId="2789138B" w14:textId="5D8D2A5F" w:rsidR="00BC384F" w:rsidDel="002F76DF" w:rsidRDefault="00BC384F" w:rsidP="00346FD1">
            <w:pPr>
              <w:pStyle w:val="BodyText"/>
              <w:rPr>
                <w:del w:id="2439" w:author="Aziz Boxwala" w:date="2014-08-13T18:29:00Z"/>
                <w:lang w:eastAsia="x-none"/>
              </w:rPr>
            </w:pPr>
            <w:del w:id="2440" w:author="Aziz Boxwala" w:date="2014-08-13T18:29:00Z">
              <w:r w:rsidDel="002F76DF">
                <w:rPr>
                  <w:lang w:eastAsia="x-none"/>
                </w:rPr>
                <w:delText>Proposal</w:delText>
              </w:r>
              <w:r w:rsidR="00AD06C5" w:rsidDel="002F76DF">
                <w:rPr>
                  <w:lang w:eastAsia="x-none"/>
                </w:rPr>
                <w:delText>For</w:delText>
              </w:r>
              <w:bookmarkStart w:id="2441" w:name="_Toc395882671"/>
              <w:bookmarkStart w:id="2442" w:name="_Toc396502267"/>
              <w:bookmarkEnd w:id="2441"/>
              <w:bookmarkEnd w:id="2442"/>
            </w:del>
          </w:p>
        </w:tc>
        <w:bookmarkStart w:id="2443" w:name="_Toc395882672"/>
        <w:bookmarkStart w:id="2444" w:name="_Toc396502268"/>
        <w:bookmarkEnd w:id="2443"/>
        <w:bookmarkEnd w:id="2444"/>
      </w:tr>
      <w:tr w:rsidR="001F27D6" w:rsidDel="002F76DF" w14:paraId="0EA40466" w14:textId="567DFD3A" w:rsidTr="001845DB">
        <w:trPr>
          <w:del w:id="2445" w:author="Aziz Boxwala" w:date="2014-08-13T18:29:00Z"/>
        </w:trPr>
        <w:tc>
          <w:tcPr>
            <w:tcW w:w="2587" w:type="dxa"/>
          </w:tcPr>
          <w:p w14:paraId="5CC32499" w14:textId="7E29828A" w:rsidR="00BC384F" w:rsidDel="002F76DF" w:rsidRDefault="00BC384F" w:rsidP="00BC384F">
            <w:pPr>
              <w:pStyle w:val="BodyText"/>
              <w:rPr>
                <w:del w:id="2446" w:author="Aziz Boxwala" w:date="2014-08-13T18:29:00Z"/>
                <w:lang w:eastAsia="x-none"/>
              </w:rPr>
            </w:pPr>
            <w:del w:id="2447" w:author="Aziz Boxwala" w:date="2014-08-13T18:29:00Z">
              <w:r w:rsidDel="002F76DF">
                <w:rPr>
                  <w:lang w:eastAsia="x-none"/>
                </w:rPr>
                <w:delText>EncounterRequest</w:delText>
              </w:r>
              <w:bookmarkStart w:id="2448" w:name="_Toc395882673"/>
              <w:bookmarkStart w:id="2449" w:name="_Toc396502269"/>
              <w:bookmarkEnd w:id="2448"/>
              <w:bookmarkEnd w:id="2449"/>
            </w:del>
          </w:p>
        </w:tc>
        <w:tc>
          <w:tcPr>
            <w:tcW w:w="2592" w:type="dxa"/>
          </w:tcPr>
          <w:p w14:paraId="455FF8DE" w14:textId="1981F141" w:rsidR="00BC384F" w:rsidDel="002F76DF" w:rsidRDefault="00BC384F" w:rsidP="00BC384F">
            <w:pPr>
              <w:pStyle w:val="BodyText"/>
              <w:rPr>
                <w:del w:id="2450" w:author="Aziz Boxwala" w:date="2014-08-13T18:29:00Z"/>
                <w:lang w:eastAsia="x-none"/>
              </w:rPr>
            </w:pPr>
            <w:del w:id="2451" w:author="Aziz Boxwala" w:date="2014-08-13T18:29:00Z">
              <w:r w:rsidDel="002F76DF">
                <w:rPr>
                  <w:lang w:eastAsia="x-none"/>
                </w:rPr>
                <w:delText>ActionPerformance</w:delText>
              </w:r>
              <w:bookmarkStart w:id="2452" w:name="_Toc395882674"/>
              <w:bookmarkStart w:id="2453" w:name="_Toc396502270"/>
              <w:bookmarkEnd w:id="2452"/>
              <w:bookmarkEnd w:id="2453"/>
            </w:del>
          </w:p>
        </w:tc>
        <w:tc>
          <w:tcPr>
            <w:tcW w:w="2304" w:type="dxa"/>
          </w:tcPr>
          <w:p w14:paraId="0DDB3D16" w14:textId="3F221131" w:rsidR="00BC384F" w:rsidDel="002F76DF" w:rsidRDefault="00BC384F" w:rsidP="00BC384F">
            <w:pPr>
              <w:pStyle w:val="BodyText"/>
              <w:rPr>
                <w:del w:id="2454" w:author="Aziz Boxwala" w:date="2014-08-13T18:29:00Z"/>
                <w:lang w:eastAsia="x-none"/>
              </w:rPr>
            </w:pPr>
            <w:del w:id="2455" w:author="Aziz Boxwala" w:date="2014-08-13T18:29:00Z">
              <w:r w:rsidDel="002F76DF">
                <w:rPr>
                  <w:lang w:eastAsia="x-none"/>
                </w:rPr>
                <w:delText>Encounter</w:delText>
              </w:r>
              <w:r w:rsidR="001F27D6" w:rsidDel="002F76DF">
                <w:rPr>
                  <w:lang w:eastAsia="x-none"/>
                </w:rPr>
                <w:delText>Descriptor</w:delText>
              </w:r>
              <w:bookmarkStart w:id="2456" w:name="_Toc395882675"/>
              <w:bookmarkStart w:id="2457" w:name="_Toc396502271"/>
              <w:bookmarkEnd w:id="2456"/>
              <w:bookmarkEnd w:id="2457"/>
            </w:del>
          </w:p>
        </w:tc>
        <w:tc>
          <w:tcPr>
            <w:tcW w:w="2016" w:type="dxa"/>
          </w:tcPr>
          <w:p w14:paraId="2EC31FB4" w14:textId="18FA543A" w:rsidR="00BC384F" w:rsidDel="002F76DF" w:rsidRDefault="00BC384F" w:rsidP="00BC384F">
            <w:pPr>
              <w:pStyle w:val="BodyText"/>
              <w:rPr>
                <w:del w:id="2458" w:author="Aziz Boxwala" w:date="2014-08-13T18:29:00Z"/>
                <w:lang w:eastAsia="x-none"/>
              </w:rPr>
            </w:pPr>
            <w:del w:id="2459" w:author="Aziz Boxwala" w:date="2014-08-13T18:29:00Z">
              <w:r w:rsidDel="002F76DF">
                <w:rPr>
                  <w:lang w:eastAsia="x-none"/>
                </w:rPr>
                <w:delText>Order</w:delText>
              </w:r>
              <w:bookmarkStart w:id="2460" w:name="_Toc395882676"/>
              <w:bookmarkStart w:id="2461" w:name="_Toc396502272"/>
              <w:bookmarkEnd w:id="2460"/>
              <w:bookmarkEnd w:id="2461"/>
            </w:del>
          </w:p>
        </w:tc>
        <w:bookmarkStart w:id="2462" w:name="_Toc395882677"/>
        <w:bookmarkStart w:id="2463" w:name="_Toc396502273"/>
        <w:bookmarkEnd w:id="2462"/>
        <w:bookmarkEnd w:id="2463"/>
      </w:tr>
      <w:tr w:rsidR="001F27D6" w:rsidDel="002F76DF" w14:paraId="0D588A73" w14:textId="23B65D0C" w:rsidTr="001845DB">
        <w:trPr>
          <w:del w:id="2464" w:author="Aziz Boxwala" w:date="2014-08-13T18:29:00Z"/>
        </w:trPr>
        <w:tc>
          <w:tcPr>
            <w:tcW w:w="2587" w:type="dxa"/>
          </w:tcPr>
          <w:p w14:paraId="0F457F40" w14:textId="3A6870D7" w:rsidR="00BC384F" w:rsidDel="002F76DF" w:rsidRDefault="00BC384F" w:rsidP="00BC384F">
            <w:pPr>
              <w:pStyle w:val="BodyText"/>
              <w:rPr>
                <w:del w:id="2465" w:author="Aziz Boxwala" w:date="2014-08-13T18:29:00Z"/>
                <w:lang w:eastAsia="x-none"/>
              </w:rPr>
            </w:pPr>
            <w:del w:id="2466" w:author="Aziz Boxwala" w:date="2014-08-13T18:29:00Z">
              <w:r w:rsidDel="002F76DF">
                <w:rPr>
                  <w:lang w:eastAsia="x-none"/>
                </w:rPr>
                <w:delText>ScheduledEncounter</w:delText>
              </w:r>
              <w:bookmarkStart w:id="2467" w:name="_Toc395882678"/>
              <w:bookmarkStart w:id="2468" w:name="_Toc396502274"/>
              <w:bookmarkEnd w:id="2467"/>
              <w:bookmarkEnd w:id="2468"/>
            </w:del>
          </w:p>
        </w:tc>
        <w:tc>
          <w:tcPr>
            <w:tcW w:w="2592" w:type="dxa"/>
          </w:tcPr>
          <w:p w14:paraId="782F718B" w14:textId="53BDA89E" w:rsidR="00BC384F" w:rsidDel="002F76DF" w:rsidRDefault="00BC384F" w:rsidP="00BC384F">
            <w:pPr>
              <w:pStyle w:val="BodyText"/>
              <w:rPr>
                <w:del w:id="2469" w:author="Aziz Boxwala" w:date="2014-08-13T18:29:00Z"/>
                <w:lang w:eastAsia="x-none"/>
              </w:rPr>
            </w:pPr>
            <w:del w:id="2470" w:author="Aziz Boxwala" w:date="2014-08-13T18:29:00Z">
              <w:r w:rsidDel="002F76DF">
                <w:rPr>
                  <w:lang w:eastAsia="x-none"/>
                </w:rPr>
                <w:delText>ActionPerformance</w:delText>
              </w:r>
              <w:bookmarkStart w:id="2471" w:name="_Toc395882679"/>
              <w:bookmarkStart w:id="2472" w:name="_Toc396502275"/>
              <w:bookmarkEnd w:id="2471"/>
              <w:bookmarkEnd w:id="2472"/>
            </w:del>
          </w:p>
        </w:tc>
        <w:tc>
          <w:tcPr>
            <w:tcW w:w="2304" w:type="dxa"/>
          </w:tcPr>
          <w:p w14:paraId="4F23E3A5" w14:textId="101B30CB" w:rsidR="00BC384F" w:rsidDel="002F76DF" w:rsidRDefault="00BC384F" w:rsidP="00BC384F">
            <w:pPr>
              <w:pStyle w:val="BodyText"/>
              <w:rPr>
                <w:del w:id="2473" w:author="Aziz Boxwala" w:date="2014-08-13T18:29:00Z"/>
                <w:lang w:eastAsia="x-none"/>
              </w:rPr>
            </w:pPr>
            <w:del w:id="2474" w:author="Aziz Boxwala" w:date="2014-08-13T18:29:00Z">
              <w:r w:rsidDel="002F76DF">
                <w:rPr>
                  <w:lang w:eastAsia="x-none"/>
                </w:rPr>
                <w:delText>Encounter</w:delText>
              </w:r>
              <w:r w:rsidR="001F27D6" w:rsidDel="002F76DF">
                <w:rPr>
                  <w:lang w:eastAsia="x-none"/>
                </w:rPr>
                <w:delText>Descriptor</w:delText>
              </w:r>
              <w:bookmarkStart w:id="2475" w:name="_Toc395882680"/>
              <w:bookmarkStart w:id="2476" w:name="_Toc396502276"/>
              <w:bookmarkEnd w:id="2475"/>
              <w:bookmarkEnd w:id="2476"/>
            </w:del>
          </w:p>
        </w:tc>
        <w:tc>
          <w:tcPr>
            <w:tcW w:w="2016" w:type="dxa"/>
          </w:tcPr>
          <w:p w14:paraId="2EE11E6A" w14:textId="6BEDFAAB" w:rsidR="00BC384F" w:rsidDel="002F76DF" w:rsidRDefault="00BC384F" w:rsidP="00BC384F">
            <w:pPr>
              <w:pStyle w:val="BodyText"/>
              <w:rPr>
                <w:del w:id="2477" w:author="Aziz Boxwala" w:date="2014-08-13T18:29:00Z"/>
                <w:lang w:eastAsia="x-none"/>
              </w:rPr>
            </w:pPr>
            <w:del w:id="2478" w:author="Aziz Boxwala" w:date="2014-08-13T18:29:00Z">
              <w:r w:rsidDel="002F76DF">
                <w:rPr>
                  <w:lang w:eastAsia="x-none"/>
                </w:rPr>
                <w:delText>Plan</w:delText>
              </w:r>
              <w:bookmarkStart w:id="2479" w:name="_Toc395882681"/>
              <w:bookmarkStart w:id="2480" w:name="_Toc396502277"/>
              <w:bookmarkEnd w:id="2479"/>
              <w:bookmarkEnd w:id="2480"/>
            </w:del>
          </w:p>
        </w:tc>
        <w:bookmarkStart w:id="2481" w:name="_Toc395882682"/>
        <w:bookmarkStart w:id="2482" w:name="_Toc396502278"/>
        <w:bookmarkEnd w:id="2481"/>
        <w:bookmarkEnd w:id="2482"/>
      </w:tr>
      <w:tr w:rsidR="001F27D6" w:rsidDel="002F76DF" w14:paraId="09B43E40" w14:textId="3F601535" w:rsidTr="001845DB">
        <w:trPr>
          <w:del w:id="2483" w:author="Aziz Boxwala" w:date="2014-08-13T18:29:00Z"/>
        </w:trPr>
        <w:tc>
          <w:tcPr>
            <w:tcW w:w="2587" w:type="dxa"/>
          </w:tcPr>
          <w:p w14:paraId="18C40B43" w14:textId="261C50A1" w:rsidR="003D1A43" w:rsidDel="002F76DF" w:rsidRDefault="003D1A43" w:rsidP="003D1A43">
            <w:pPr>
              <w:pStyle w:val="BodyText"/>
              <w:rPr>
                <w:del w:id="2484" w:author="Aziz Boxwala" w:date="2014-08-13T18:29:00Z"/>
                <w:lang w:eastAsia="x-none"/>
              </w:rPr>
            </w:pPr>
            <w:del w:id="2485" w:author="Aziz Boxwala" w:date="2014-08-13T18:29:00Z">
              <w:r w:rsidDel="002F76DF">
                <w:rPr>
                  <w:lang w:eastAsia="x-none"/>
                </w:rPr>
                <w:delText>EncounterEvent</w:delText>
              </w:r>
              <w:bookmarkStart w:id="2486" w:name="_Toc395882683"/>
              <w:bookmarkStart w:id="2487" w:name="_Toc396502279"/>
              <w:bookmarkEnd w:id="2486"/>
              <w:bookmarkEnd w:id="2487"/>
            </w:del>
          </w:p>
        </w:tc>
        <w:tc>
          <w:tcPr>
            <w:tcW w:w="2592" w:type="dxa"/>
          </w:tcPr>
          <w:p w14:paraId="33F0C6A2" w14:textId="274DFDF7" w:rsidR="003D1A43" w:rsidDel="002F76DF" w:rsidRDefault="003D1A43" w:rsidP="003D1A43">
            <w:pPr>
              <w:pStyle w:val="BodyText"/>
              <w:rPr>
                <w:del w:id="2488" w:author="Aziz Boxwala" w:date="2014-08-13T18:29:00Z"/>
                <w:lang w:eastAsia="x-none"/>
              </w:rPr>
            </w:pPr>
            <w:del w:id="2489" w:author="Aziz Boxwala" w:date="2014-08-13T18:29:00Z">
              <w:r w:rsidDel="002F76DF">
                <w:rPr>
                  <w:lang w:eastAsia="x-none"/>
                </w:rPr>
                <w:delText>ActionPerformance</w:delText>
              </w:r>
              <w:bookmarkStart w:id="2490" w:name="_Toc395882684"/>
              <w:bookmarkStart w:id="2491" w:name="_Toc396502280"/>
              <w:bookmarkEnd w:id="2490"/>
              <w:bookmarkEnd w:id="2491"/>
            </w:del>
          </w:p>
        </w:tc>
        <w:tc>
          <w:tcPr>
            <w:tcW w:w="2304" w:type="dxa"/>
          </w:tcPr>
          <w:p w14:paraId="3700FEA8" w14:textId="65D15DC8" w:rsidR="003D1A43" w:rsidDel="002F76DF" w:rsidRDefault="003D1A43" w:rsidP="003D1A43">
            <w:pPr>
              <w:pStyle w:val="BodyText"/>
              <w:rPr>
                <w:del w:id="2492" w:author="Aziz Boxwala" w:date="2014-08-13T18:29:00Z"/>
                <w:lang w:eastAsia="x-none"/>
              </w:rPr>
            </w:pPr>
            <w:del w:id="2493" w:author="Aziz Boxwala" w:date="2014-08-13T18:29:00Z">
              <w:r w:rsidDel="002F76DF">
                <w:rPr>
                  <w:lang w:eastAsia="x-none"/>
                </w:rPr>
                <w:delText>Encounter</w:delText>
              </w:r>
              <w:r w:rsidR="001F27D6" w:rsidDel="002F76DF">
                <w:rPr>
                  <w:lang w:eastAsia="x-none"/>
                </w:rPr>
                <w:delText>Descriptor</w:delText>
              </w:r>
              <w:bookmarkStart w:id="2494" w:name="_Toc395882685"/>
              <w:bookmarkStart w:id="2495" w:name="_Toc396502281"/>
              <w:bookmarkEnd w:id="2494"/>
              <w:bookmarkEnd w:id="2495"/>
            </w:del>
          </w:p>
        </w:tc>
        <w:tc>
          <w:tcPr>
            <w:tcW w:w="2016" w:type="dxa"/>
          </w:tcPr>
          <w:p w14:paraId="3C3649A6" w14:textId="2C07B965" w:rsidR="003D1A43" w:rsidDel="002F76DF" w:rsidRDefault="003D1A43" w:rsidP="003D1A43">
            <w:pPr>
              <w:pStyle w:val="BodyText"/>
              <w:rPr>
                <w:del w:id="2496" w:author="Aziz Boxwala" w:date="2014-08-13T18:29:00Z"/>
                <w:lang w:eastAsia="x-none"/>
              </w:rPr>
            </w:pPr>
            <w:del w:id="2497" w:author="Aziz Boxwala" w:date="2014-08-13T18:29:00Z">
              <w:r w:rsidDel="002F76DF">
                <w:rPr>
                  <w:lang w:eastAsia="x-none"/>
                </w:rPr>
                <w:delText>Performance</w:delText>
              </w:r>
              <w:bookmarkStart w:id="2498" w:name="_Toc395882686"/>
              <w:bookmarkStart w:id="2499" w:name="_Toc396502282"/>
              <w:bookmarkEnd w:id="2498"/>
              <w:bookmarkEnd w:id="2499"/>
            </w:del>
          </w:p>
        </w:tc>
        <w:bookmarkStart w:id="2500" w:name="_Toc395882687"/>
        <w:bookmarkStart w:id="2501" w:name="_Toc396502283"/>
        <w:bookmarkEnd w:id="2500"/>
        <w:bookmarkEnd w:id="2501"/>
      </w:tr>
      <w:tr w:rsidR="001F27D6" w:rsidDel="002F76DF" w14:paraId="22F47375" w14:textId="4811C26B" w:rsidTr="001845DB">
        <w:trPr>
          <w:del w:id="2502" w:author="Aziz Boxwala" w:date="2014-08-13T18:29:00Z"/>
        </w:trPr>
        <w:tc>
          <w:tcPr>
            <w:tcW w:w="2587" w:type="dxa"/>
          </w:tcPr>
          <w:p w14:paraId="62C4C1AA" w14:textId="656C7DFC" w:rsidR="003D1A43" w:rsidDel="002F76DF" w:rsidRDefault="001F27D6" w:rsidP="003D1A43">
            <w:pPr>
              <w:pStyle w:val="BodyText"/>
              <w:rPr>
                <w:del w:id="2503" w:author="Aziz Boxwala" w:date="2014-08-13T18:29:00Z"/>
                <w:lang w:eastAsia="x-none"/>
              </w:rPr>
            </w:pPr>
            <w:del w:id="2504" w:author="Aziz Boxwala" w:date="2014-08-13T18:29:00Z">
              <w:r w:rsidDel="002F76DF">
                <w:rPr>
                  <w:lang w:eastAsia="x-none"/>
                </w:rPr>
                <w:delText>MedicationStatement</w:delText>
              </w:r>
              <w:bookmarkStart w:id="2505" w:name="_Toc395882688"/>
              <w:bookmarkStart w:id="2506" w:name="_Toc396502284"/>
              <w:bookmarkEnd w:id="2505"/>
              <w:bookmarkEnd w:id="2506"/>
            </w:del>
          </w:p>
        </w:tc>
        <w:tc>
          <w:tcPr>
            <w:tcW w:w="2592" w:type="dxa"/>
          </w:tcPr>
          <w:p w14:paraId="31467B3D" w14:textId="7D4C753F" w:rsidR="003D1A43" w:rsidDel="002F76DF" w:rsidRDefault="001F27D6" w:rsidP="003D1A43">
            <w:pPr>
              <w:pStyle w:val="BodyText"/>
              <w:rPr>
                <w:del w:id="2507" w:author="Aziz Boxwala" w:date="2014-08-13T18:29:00Z"/>
                <w:lang w:eastAsia="x-none"/>
              </w:rPr>
            </w:pPr>
            <w:del w:id="2508" w:author="Aziz Boxwala" w:date="2014-08-13T18:29:00Z">
              <w:r w:rsidDel="002F76DF">
                <w:rPr>
                  <w:lang w:eastAsia="x-none"/>
                </w:rPr>
                <w:delText>ActionPerformance</w:delText>
              </w:r>
              <w:bookmarkStart w:id="2509" w:name="_Toc395882689"/>
              <w:bookmarkStart w:id="2510" w:name="_Toc396502285"/>
              <w:bookmarkEnd w:id="2509"/>
              <w:bookmarkEnd w:id="2510"/>
            </w:del>
          </w:p>
        </w:tc>
        <w:tc>
          <w:tcPr>
            <w:tcW w:w="2304" w:type="dxa"/>
          </w:tcPr>
          <w:p w14:paraId="77F29CE3" w14:textId="637AA424" w:rsidR="003D1A43" w:rsidDel="002F76DF" w:rsidRDefault="001F27D6" w:rsidP="003D1A43">
            <w:pPr>
              <w:pStyle w:val="BodyText"/>
              <w:rPr>
                <w:del w:id="2511" w:author="Aziz Boxwala" w:date="2014-08-13T18:29:00Z"/>
                <w:lang w:eastAsia="x-none"/>
              </w:rPr>
            </w:pPr>
            <w:del w:id="2512" w:author="Aziz Boxwala" w:date="2014-08-13T18:29:00Z">
              <w:r w:rsidDel="002F76DF">
                <w:rPr>
                  <w:lang w:eastAsia="x-none"/>
                </w:rPr>
                <w:delText>MedicationAdministrationDescriptor</w:delText>
              </w:r>
              <w:bookmarkStart w:id="2513" w:name="_Toc395882690"/>
              <w:bookmarkStart w:id="2514" w:name="_Toc396502286"/>
              <w:bookmarkEnd w:id="2513"/>
              <w:bookmarkEnd w:id="2514"/>
            </w:del>
          </w:p>
        </w:tc>
        <w:tc>
          <w:tcPr>
            <w:tcW w:w="2016" w:type="dxa"/>
          </w:tcPr>
          <w:p w14:paraId="3179A67A" w14:textId="2A743B40" w:rsidR="003D1A43" w:rsidDel="002F76DF" w:rsidRDefault="001F27D6" w:rsidP="003D1A43">
            <w:pPr>
              <w:pStyle w:val="BodyText"/>
              <w:rPr>
                <w:del w:id="2515" w:author="Aziz Boxwala" w:date="2014-08-13T18:29:00Z"/>
                <w:lang w:eastAsia="x-none"/>
              </w:rPr>
            </w:pPr>
            <w:del w:id="2516" w:author="Aziz Boxwala" w:date="2014-08-13T18:29:00Z">
              <w:r w:rsidDel="002F76DF">
                <w:rPr>
                  <w:lang w:eastAsia="x-none"/>
                </w:rPr>
                <w:delText>Performance</w:delText>
              </w:r>
              <w:bookmarkStart w:id="2517" w:name="_Toc395882691"/>
              <w:bookmarkStart w:id="2518" w:name="_Toc396502287"/>
              <w:bookmarkEnd w:id="2517"/>
              <w:bookmarkEnd w:id="2518"/>
            </w:del>
          </w:p>
        </w:tc>
        <w:bookmarkStart w:id="2519" w:name="_Toc395882692"/>
        <w:bookmarkStart w:id="2520" w:name="_Toc396502288"/>
        <w:bookmarkEnd w:id="2519"/>
        <w:bookmarkEnd w:id="2520"/>
      </w:tr>
      <w:tr w:rsidR="001F27D6" w:rsidDel="002F76DF" w14:paraId="11A81D1B" w14:textId="4D32393D" w:rsidTr="001845DB">
        <w:trPr>
          <w:del w:id="2521" w:author="Aziz Boxwala" w:date="2014-08-13T18:29:00Z"/>
        </w:trPr>
        <w:tc>
          <w:tcPr>
            <w:tcW w:w="2587" w:type="dxa"/>
          </w:tcPr>
          <w:p w14:paraId="3D0C5AC4" w14:textId="6C5C573D" w:rsidR="001F27D6" w:rsidDel="002F76DF" w:rsidRDefault="001F27D6" w:rsidP="003D1A43">
            <w:pPr>
              <w:pStyle w:val="BodyText"/>
              <w:rPr>
                <w:del w:id="2522" w:author="Aziz Boxwala" w:date="2014-08-13T18:29:00Z"/>
                <w:lang w:eastAsia="x-none"/>
              </w:rPr>
            </w:pPr>
            <w:del w:id="2523" w:author="Aziz Boxwala" w:date="2014-08-13T18:29:00Z">
              <w:r w:rsidDel="002F76DF">
                <w:rPr>
                  <w:lang w:eastAsia="x-none"/>
                </w:rPr>
                <w:delText>MedicationDispensation</w:delText>
              </w:r>
              <w:bookmarkStart w:id="2524" w:name="_Toc395882693"/>
              <w:bookmarkStart w:id="2525" w:name="_Toc396502289"/>
              <w:bookmarkEnd w:id="2524"/>
              <w:bookmarkEnd w:id="2525"/>
            </w:del>
          </w:p>
        </w:tc>
        <w:tc>
          <w:tcPr>
            <w:tcW w:w="2592" w:type="dxa"/>
          </w:tcPr>
          <w:p w14:paraId="1E02E5F3" w14:textId="2D8BAD3B" w:rsidR="001F27D6" w:rsidDel="002F76DF" w:rsidRDefault="001F27D6" w:rsidP="003D1A43">
            <w:pPr>
              <w:pStyle w:val="BodyText"/>
              <w:rPr>
                <w:del w:id="2526" w:author="Aziz Boxwala" w:date="2014-08-13T18:29:00Z"/>
                <w:lang w:eastAsia="x-none"/>
              </w:rPr>
            </w:pPr>
            <w:del w:id="2527" w:author="Aziz Boxwala" w:date="2014-08-13T18:29:00Z">
              <w:r w:rsidDel="002F76DF">
                <w:rPr>
                  <w:lang w:eastAsia="x-none"/>
                </w:rPr>
                <w:delText>ActionPerformance</w:delText>
              </w:r>
              <w:bookmarkStart w:id="2528" w:name="_Toc395882694"/>
              <w:bookmarkStart w:id="2529" w:name="_Toc396502290"/>
              <w:bookmarkEnd w:id="2528"/>
              <w:bookmarkEnd w:id="2529"/>
            </w:del>
          </w:p>
        </w:tc>
        <w:tc>
          <w:tcPr>
            <w:tcW w:w="2304" w:type="dxa"/>
          </w:tcPr>
          <w:p w14:paraId="703C5F76" w14:textId="628183D4" w:rsidR="001F27D6" w:rsidDel="002F76DF" w:rsidRDefault="001F27D6" w:rsidP="003D1A43">
            <w:pPr>
              <w:pStyle w:val="BodyText"/>
              <w:rPr>
                <w:del w:id="2530" w:author="Aziz Boxwala" w:date="2014-08-13T18:29:00Z"/>
                <w:lang w:eastAsia="x-none"/>
              </w:rPr>
            </w:pPr>
            <w:del w:id="2531" w:author="Aziz Boxwala" w:date="2014-08-13T18:29:00Z">
              <w:r w:rsidDel="002F76DF">
                <w:rPr>
                  <w:lang w:eastAsia="x-none"/>
                </w:rPr>
                <w:delText>MedicationAdministrationDescriptor</w:delText>
              </w:r>
              <w:bookmarkStart w:id="2532" w:name="_Toc395882695"/>
              <w:bookmarkStart w:id="2533" w:name="_Toc396502291"/>
              <w:bookmarkEnd w:id="2532"/>
              <w:bookmarkEnd w:id="2533"/>
            </w:del>
          </w:p>
        </w:tc>
        <w:tc>
          <w:tcPr>
            <w:tcW w:w="2016" w:type="dxa"/>
          </w:tcPr>
          <w:p w14:paraId="572716F2" w14:textId="1DAB3C3A" w:rsidR="001F27D6" w:rsidDel="002F76DF" w:rsidRDefault="001F27D6" w:rsidP="003D1A43">
            <w:pPr>
              <w:pStyle w:val="BodyText"/>
              <w:rPr>
                <w:del w:id="2534" w:author="Aziz Boxwala" w:date="2014-08-13T18:29:00Z"/>
                <w:lang w:eastAsia="x-none"/>
              </w:rPr>
            </w:pPr>
            <w:del w:id="2535" w:author="Aziz Boxwala" w:date="2014-08-13T18:29:00Z">
              <w:r w:rsidDel="002F76DF">
                <w:rPr>
                  <w:lang w:eastAsia="x-none"/>
                </w:rPr>
                <w:delText>Performance</w:delText>
              </w:r>
              <w:bookmarkStart w:id="2536" w:name="_Toc395882696"/>
              <w:bookmarkStart w:id="2537" w:name="_Toc396502292"/>
              <w:bookmarkEnd w:id="2536"/>
              <w:bookmarkEnd w:id="2537"/>
            </w:del>
          </w:p>
        </w:tc>
        <w:bookmarkStart w:id="2538" w:name="_Toc395882697"/>
        <w:bookmarkStart w:id="2539" w:name="_Toc396502293"/>
        <w:bookmarkEnd w:id="2538"/>
        <w:bookmarkEnd w:id="2539"/>
      </w:tr>
      <w:tr w:rsidR="001F27D6" w:rsidDel="002F76DF" w14:paraId="27C18DF0" w14:textId="0B4E97D7" w:rsidTr="001845DB">
        <w:trPr>
          <w:del w:id="2540" w:author="Aziz Boxwala" w:date="2014-08-13T18:29:00Z"/>
        </w:trPr>
        <w:tc>
          <w:tcPr>
            <w:tcW w:w="2587" w:type="dxa"/>
          </w:tcPr>
          <w:p w14:paraId="58372BAD" w14:textId="6C70021C" w:rsidR="001F27D6" w:rsidDel="002F76DF" w:rsidRDefault="001F27D6" w:rsidP="001F27D6">
            <w:pPr>
              <w:pStyle w:val="BodyText"/>
              <w:rPr>
                <w:del w:id="2541" w:author="Aziz Boxwala" w:date="2014-08-13T18:29:00Z"/>
                <w:lang w:eastAsia="x-none"/>
              </w:rPr>
            </w:pPr>
            <w:del w:id="2542" w:author="Aziz Boxwala" w:date="2014-08-13T18:29:00Z">
              <w:r w:rsidDel="002F76DF">
                <w:rPr>
                  <w:lang w:eastAsia="x-none"/>
                </w:rPr>
                <w:delText>MedicationDoseAdministration</w:delText>
              </w:r>
              <w:bookmarkStart w:id="2543" w:name="_Toc395882698"/>
              <w:bookmarkStart w:id="2544" w:name="_Toc396502294"/>
              <w:bookmarkEnd w:id="2543"/>
              <w:bookmarkEnd w:id="2544"/>
            </w:del>
          </w:p>
        </w:tc>
        <w:tc>
          <w:tcPr>
            <w:tcW w:w="2592" w:type="dxa"/>
          </w:tcPr>
          <w:p w14:paraId="57936DC7" w14:textId="200DE5DC" w:rsidR="001F27D6" w:rsidDel="002F76DF" w:rsidRDefault="001F27D6" w:rsidP="001F27D6">
            <w:pPr>
              <w:pStyle w:val="BodyText"/>
              <w:rPr>
                <w:del w:id="2545" w:author="Aziz Boxwala" w:date="2014-08-13T18:29:00Z"/>
                <w:lang w:eastAsia="x-none"/>
              </w:rPr>
            </w:pPr>
            <w:del w:id="2546" w:author="Aziz Boxwala" w:date="2014-08-13T18:29:00Z">
              <w:r w:rsidDel="002F76DF">
                <w:rPr>
                  <w:lang w:eastAsia="x-none"/>
                </w:rPr>
                <w:delText>ActionPerformance</w:delText>
              </w:r>
              <w:bookmarkStart w:id="2547" w:name="_Toc395882699"/>
              <w:bookmarkStart w:id="2548" w:name="_Toc396502295"/>
              <w:bookmarkEnd w:id="2547"/>
              <w:bookmarkEnd w:id="2548"/>
            </w:del>
          </w:p>
        </w:tc>
        <w:tc>
          <w:tcPr>
            <w:tcW w:w="2304" w:type="dxa"/>
          </w:tcPr>
          <w:p w14:paraId="4DE754A4" w14:textId="5037DBCC" w:rsidR="001F27D6" w:rsidDel="002F76DF" w:rsidRDefault="001F27D6" w:rsidP="001F27D6">
            <w:pPr>
              <w:pStyle w:val="BodyText"/>
              <w:rPr>
                <w:del w:id="2549" w:author="Aziz Boxwala" w:date="2014-08-13T18:29:00Z"/>
                <w:lang w:eastAsia="x-none"/>
              </w:rPr>
            </w:pPr>
            <w:del w:id="2550" w:author="Aziz Boxwala" w:date="2014-08-13T18:29:00Z">
              <w:r w:rsidDel="002F76DF">
                <w:rPr>
                  <w:lang w:eastAsia="x-none"/>
                </w:rPr>
                <w:delText>MedicationAdministtrationDescriptor</w:delText>
              </w:r>
              <w:bookmarkStart w:id="2551" w:name="_Toc395882700"/>
              <w:bookmarkStart w:id="2552" w:name="_Toc396502296"/>
              <w:bookmarkEnd w:id="2551"/>
              <w:bookmarkEnd w:id="2552"/>
            </w:del>
          </w:p>
        </w:tc>
        <w:tc>
          <w:tcPr>
            <w:tcW w:w="2016" w:type="dxa"/>
          </w:tcPr>
          <w:p w14:paraId="3EA70041" w14:textId="09F807C4" w:rsidR="001F27D6" w:rsidDel="002F76DF" w:rsidRDefault="001F27D6" w:rsidP="001F27D6">
            <w:pPr>
              <w:pStyle w:val="BodyText"/>
              <w:rPr>
                <w:del w:id="2553" w:author="Aziz Boxwala" w:date="2014-08-13T18:29:00Z"/>
                <w:lang w:eastAsia="x-none"/>
              </w:rPr>
            </w:pPr>
            <w:del w:id="2554" w:author="Aziz Boxwala" w:date="2014-08-13T18:29:00Z">
              <w:r w:rsidDel="002F76DF">
                <w:rPr>
                  <w:lang w:eastAsia="x-none"/>
                </w:rPr>
                <w:delText>Performance</w:delText>
              </w:r>
              <w:bookmarkStart w:id="2555" w:name="_Toc395882701"/>
              <w:bookmarkStart w:id="2556" w:name="_Toc396502297"/>
              <w:bookmarkEnd w:id="2555"/>
              <w:bookmarkEnd w:id="2556"/>
            </w:del>
          </w:p>
        </w:tc>
        <w:bookmarkStart w:id="2557" w:name="_Toc395882702"/>
        <w:bookmarkStart w:id="2558" w:name="_Toc396502298"/>
        <w:bookmarkEnd w:id="2557"/>
        <w:bookmarkEnd w:id="2558"/>
      </w:tr>
      <w:tr w:rsidR="00A65ECD" w:rsidDel="002F76DF" w14:paraId="732D3FA3" w14:textId="5C0B5463" w:rsidTr="001845DB">
        <w:trPr>
          <w:del w:id="2559" w:author="Aziz Boxwala" w:date="2014-08-13T18:29:00Z"/>
        </w:trPr>
        <w:tc>
          <w:tcPr>
            <w:tcW w:w="2587" w:type="dxa"/>
          </w:tcPr>
          <w:p w14:paraId="549F4F05" w14:textId="6123B7F8" w:rsidR="00A65ECD" w:rsidDel="002F76DF" w:rsidRDefault="00A65ECD" w:rsidP="00A65ECD">
            <w:pPr>
              <w:pStyle w:val="BodyText"/>
              <w:rPr>
                <w:del w:id="2560" w:author="Aziz Boxwala" w:date="2014-08-13T18:29:00Z"/>
                <w:lang w:eastAsia="x-none"/>
              </w:rPr>
            </w:pPr>
            <w:del w:id="2561" w:author="Aziz Boxwala" w:date="2014-08-13T18:29:00Z">
              <w:r w:rsidDel="002F76DF">
                <w:rPr>
                  <w:lang w:eastAsia="x-none"/>
                </w:rPr>
                <w:delText>MedicationPrescription</w:delText>
              </w:r>
              <w:bookmarkStart w:id="2562" w:name="_Toc395882703"/>
              <w:bookmarkStart w:id="2563" w:name="_Toc396502299"/>
              <w:bookmarkEnd w:id="2562"/>
              <w:bookmarkEnd w:id="2563"/>
            </w:del>
          </w:p>
        </w:tc>
        <w:tc>
          <w:tcPr>
            <w:tcW w:w="2592" w:type="dxa"/>
          </w:tcPr>
          <w:p w14:paraId="7EA76621" w14:textId="32558D05" w:rsidR="00A65ECD" w:rsidDel="002F76DF" w:rsidRDefault="00A65ECD" w:rsidP="00A65ECD">
            <w:pPr>
              <w:pStyle w:val="BodyText"/>
              <w:rPr>
                <w:del w:id="2564" w:author="Aziz Boxwala" w:date="2014-08-13T18:29:00Z"/>
                <w:lang w:eastAsia="x-none"/>
              </w:rPr>
            </w:pPr>
            <w:del w:id="2565" w:author="Aziz Boxwala" w:date="2014-08-13T18:29:00Z">
              <w:r w:rsidDel="002F76DF">
                <w:rPr>
                  <w:lang w:eastAsia="x-none"/>
                </w:rPr>
                <w:delText>ActionPerformance</w:delText>
              </w:r>
              <w:bookmarkStart w:id="2566" w:name="_Toc395882704"/>
              <w:bookmarkStart w:id="2567" w:name="_Toc396502300"/>
              <w:bookmarkEnd w:id="2566"/>
              <w:bookmarkEnd w:id="2567"/>
            </w:del>
          </w:p>
        </w:tc>
        <w:tc>
          <w:tcPr>
            <w:tcW w:w="2304" w:type="dxa"/>
          </w:tcPr>
          <w:p w14:paraId="7705EEBB" w14:textId="170FD030" w:rsidR="00A65ECD" w:rsidDel="002F76DF" w:rsidRDefault="00A65ECD" w:rsidP="00A65ECD">
            <w:pPr>
              <w:pStyle w:val="BodyText"/>
              <w:rPr>
                <w:del w:id="2568" w:author="Aziz Boxwala" w:date="2014-08-13T18:29:00Z"/>
                <w:lang w:eastAsia="x-none"/>
              </w:rPr>
            </w:pPr>
            <w:del w:id="2569" w:author="Aziz Boxwala" w:date="2014-08-13T18:29:00Z">
              <w:r w:rsidDel="002F76DF">
                <w:rPr>
                  <w:lang w:eastAsia="x-none"/>
                </w:rPr>
                <w:delText>MedicationAdministrationDescriptor</w:delText>
              </w:r>
              <w:bookmarkStart w:id="2570" w:name="_Toc395882705"/>
              <w:bookmarkStart w:id="2571" w:name="_Toc396502301"/>
              <w:bookmarkEnd w:id="2570"/>
              <w:bookmarkEnd w:id="2571"/>
            </w:del>
          </w:p>
        </w:tc>
        <w:tc>
          <w:tcPr>
            <w:tcW w:w="2016" w:type="dxa"/>
          </w:tcPr>
          <w:p w14:paraId="39A467C2" w14:textId="54B26CF8" w:rsidR="00A65ECD" w:rsidDel="002F76DF" w:rsidRDefault="00A65ECD" w:rsidP="00A65ECD">
            <w:pPr>
              <w:pStyle w:val="BodyText"/>
              <w:rPr>
                <w:del w:id="2572" w:author="Aziz Boxwala" w:date="2014-08-13T18:29:00Z"/>
                <w:lang w:eastAsia="x-none"/>
              </w:rPr>
            </w:pPr>
            <w:del w:id="2573" w:author="Aziz Boxwala" w:date="2014-08-13T18:29:00Z">
              <w:r w:rsidDel="002F76DF">
                <w:rPr>
                  <w:lang w:eastAsia="x-none"/>
                </w:rPr>
                <w:delText>Order</w:delText>
              </w:r>
              <w:bookmarkStart w:id="2574" w:name="_Toc395882706"/>
              <w:bookmarkStart w:id="2575" w:name="_Toc396502302"/>
              <w:bookmarkEnd w:id="2574"/>
              <w:bookmarkEnd w:id="2575"/>
            </w:del>
          </w:p>
        </w:tc>
        <w:bookmarkStart w:id="2576" w:name="_Toc395882707"/>
        <w:bookmarkStart w:id="2577" w:name="_Toc396502303"/>
        <w:bookmarkEnd w:id="2576"/>
        <w:bookmarkEnd w:id="2577"/>
      </w:tr>
      <w:tr w:rsidR="00A65ECD" w:rsidDel="002F76DF" w14:paraId="0FE705C0" w14:textId="7537B08A" w:rsidTr="001845DB">
        <w:trPr>
          <w:del w:id="2578" w:author="Aziz Boxwala" w:date="2014-08-13T18:29:00Z"/>
        </w:trPr>
        <w:tc>
          <w:tcPr>
            <w:tcW w:w="2587" w:type="dxa"/>
          </w:tcPr>
          <w:p w14:paraId="0EDF175A" w14:textId="39B14231" w:rsidR="00A65ECD" w:rsidDel="002F76DF" w:rsidRDefault="00A65ECD" w:rsidP="00A65ECD">
            <w:pPr>
              <w:pStyle w:val="BodyText"/>
              <w:rPr>
                <w:del w:id="2579" w:author="Aziz Boxwala" w:date="2014-08-13T18:29:00Z"/>
                <w:lang w:eastAsia="x-none"/>
              </w:rPr>
            </w:pPr>
            <w:del w:id="2580" w:author="Aziz Boxwala" w:date="2014-08-13T18:29:00Z">
              <w:r w:rsidDel="002F76DF">
                <w:rPr>
                  <w:lang w:eastAsia="x-none"/>
                </w:rPr>
                <w:delText>MedicationAdministrationProposal</w:delText>
              </w:r>
              <w:bookmarkStart w:id="2581" w:name="_Toc395882708"/>
              <w:bookmarkStart w:id="2582" w:name="_Toc396502304"/>
              <w:bookmarkEnd w:id="2581"/>
              <w:bookmarkEnd w:id="2582"/>
            </w:del>
          </w:p>
        </w:tc>
        <w:tc>
          <w:tcPr>
            <w:tcW w:w="2592" w:type="dxa"/>
          </w:tcPr>
          <w:p w14:paraId="1F8F9DC1" w14:textId="60451EAD" w:rsidR="00A65ECD" w:rsidDel="002F76DF" w:rsidRDefault="00A65ECD" w:rsidP="00A65ECD">
            <w:pPr>
              <w:pStyle w:val="BodyText"/>
              <w:rPr>
                <w:del w:id="2583" w:author="Aziz Boxwala" w:date="2014-08-13T18:29:00Z"/>
                <w:lang w:eastAsia="x-none"/>
              </w:rPr>
            </w:pPr>
            <w:del w:id="2584" w:author="Aziz Boxwala" w:date="2014-08-13T18:29:00Z">
              <w:r w:rsidDel="002F76DF">
                <w:rPr>
                  <w:lang w:eastAsia="x-none"/>
                </w:rPr>
                <w:delText>ActionPerformance</w:delText>
              </w:r>
              <w:bookmarkStart w:id="2585" w:name="_Toc395882709"/>
              <w:bookmarkStart w:id="2586" w:name="_Toc396502305"/>
              <w:bookmarkEnd w:id="2585"/>
              <w:bookmarkEnd w:id="2586"/>
            </w:del>
          </w:p>
        </w:tc>
        <w:tc>
          <w:tcPr>
            <w:tcW w:w="2304" w:type="dxa"/>
          </w:tcPr>
          <w:p w14:paraId="63A3C895" w14:textId="56B6BA9F" w:rsidR="00A65ECD" w:rsidDel="002F76DF" w:rsidRDefault="00A65ECD" w:rsidP="00A65ECD">
            <w:pPr>
              <w:pStyle w:val="BodyText"/>
              <w:rPr>
                <w:del w:id="2587" w:author="Aziz Boxwala" w:date="2014-08-13T18:29:00Z"/>
                <w:lang w:eastAsia="x-none"/>
              </w:rPr>
            </w:pPr>
            <w:del w:id="2588" w:author="Aziz Boxwala" w:date="2014-08-13T18:29:00Z">
              <w:r w:rsidDel="002F76DF">
                <w:rPr>
                  <w:lang w:eastAsia="x-none"/>
                </w:rPr>
                <w:delText>MedicationAdministrationDescriptor</w:delText>
              </w:r>
              <w:bookmarkStart w:id="2589" w:name="_Toc395882710"/>
              <w:bookmarkStart w:id="2590" w:name="_Toc396502306"/>
              <w:bookmarkEnd w:id="2589"/>
              <w:bookmarkEnd w:id="2590"/>
            </w:del>
          </w:p>
        </w:tc>
        <w:tc>
          <w:tcPr>
            <w:tcW w:w="2016" w:type="dxa"/>
          </w:tcPr>
          <w:p w14:paraId="1D52E34F" w14:textId="29CE9505" w:rsidR="00A65ECD" w:rsidDel="002F76DF" w:rsidRDefault="00A65ECD" w:rsidP="00A65ECD">
            <w:pPr>
              <w:pStyle w:val="BodyText"/>
              <w:rPr>
                <w:del w:id="2591" w:author="Aziz Boxwala" w:date="2014-08-13T18:29:00Z"/>
                <w:lang w:eastAsia="x-none"/>
              </w:rPr>
            </w:pPr>
            <w:del w:id="2592" w:author="Aziz Boxwala" w:date="2014-08-13T18:29:00Z">
              <w:r w:rsidDel="002F76DF">
                <w:rPr>
                  <w:lang w:eastAsia="x-none"/>
                </w:rPr>
                <w:delText>Proposal</w:delText>
              </w:r>
              <w:r w:rsidR="00AD06C5" w:rsidDel="002F76DF">
                <w:rPr>
                  <w:lang w:eastAsia="x-none"/>
                </w:rPr>
                <w:delText>For</w:delText>
              </w:r>
              <w:bookmarkStart w:id="2593" w:name="_Toc395882711"/>
              <w:bookmarkStart w:id="2594" w:name="_Toc396502307"/>
              <w:bookmarkEnd w:id="2593"/>
              <w:bookmarkEnd w:id="2594"/>
            </w:del>
          </w:p>
        </w:tc>
        <w:bookmarkStart w:id="2595" w:name="_Toc395882712"/>
        <w:bookmarkStart w:id="2596" w:name="_Toc396502308"/>
        <w:bookmarkEnd w:id="2595"/>
        <w:bookmarkEnd w:id="2596"/>
      </w:tr>
      <w:tr w:rsidR="00A602E1" w:rsidDel="002F76DF" w14:paraId="706026D9" w14:textId="1FDF3ED9" w:rsidTr="001845DB">
        <w:trPr>
          <w:del w:id="2597" w:author="Aziz Boxwala" w:date="2014-08-13T18:29:00Z"/>
        </w:trPr>
        <w:tc>
          <w:tcPr>
            <w:tcW w:w="2587" w:type="dxa"/>
          </w:tcPr>
          <w:p w14:paraId="7E5503F9" w14:textId="747C8229" w:rsidR="00A602E1" w:rsidDel="002F76DF" w:rsidRDefault="00A602E1" w:rsidP="00A65ECD">
            <w:pPr>
              <w:pStyle w:val="BodyText"/>
              <w:rPr>
                <w:del w:id="2598" w:author="Aziz Boxwala" w:date="2014-08-13T18:29:00Z"/>
                <w:lang w:eastAsia="x-none"/>
              </w:rPr>
            </w:pPr>
            <w:del w:id="2599" w:author="Aziz Boxwala" w:date="2014-08-13T18:29:00Z">
              <w:r w:rsidDel="002F76DF">
                <w:rPr>
                  <w:lang w:eastAsia="x-none"/>
                </w:rPr>
                <w:delText>ProcedureProposal</w:delText>
              </w:r>
              <w:bookmarkStart w:id="2600" w:name="_Toc395882713"/>
              <w:bookmarkStart w:id="2601" w:name="_Toc396502309"/>
              <w:bookmarkEnd w:id="2600"/>
              <w:bookmarkEnd w:id="2601"/>
            </w:del>
          </w:p>
        </w:tc>
        <w:tc>
          <w:tcPr>
            <w:tcW w:w="2592" w:type="dxa"/>
          </w:tcPr>
          <w:p w14:paraId="1E866EB4" w14:textId="679A4B9D" w:rsidR="00A602E1" w:rsidDel="002F76DF" w:rsidRDefault="00A602E1" w:rsidP="00A65ECD">
            <w:pPr>
              <w:pStyle w:val="BodyText"/>
              <w:rPr>
                <w:del w:id="2602" w:author="Aziz Boxwala" w:date="2014-08-13T18:29:00Z"/>
                <w:lang w:eastAsia="x-none"/>
              </w:rPr>
            </w:pPr>
            <w:del w:id="2603" w:author="Aziz Boxwala" w:date="2014-08-13T18:29:00Z">
              <w:r w:rsidDel="002F76DF">
                <w:rPr>
                  <w:lang w:eastAsia="x-none"/>
                </w:rPr>
                <w:delText>ActionPerformance</w:delText>
              </w:r>
              <w:bookmarkStart w:id="2604" w:name="_Toc395882714"/>
              <w:bookmarkStart w:id="2605" w:name="_Toc396502310"/>
              <w:bookmarkEnd w:id="2604"/>
              <w:bookmarkEnd w:id="2605"/>
            </w:del>
          </w:p>
        </w:tc>
        <w:tc>
          <w:tcPr>
            <w:tcW w:w="2304" w:type="dxa"/>
          </w:tcPr>
          <w:p w14:paraId="2651C3FD" w14:textId="2553B575" w:rsidR="00A602E1" w:rsidDel="002F76DF" w:rsidRDefault="00A602E1" w:rsidP="00A65ECD">
            <w:pPr>
              <w:pStyle w:val="BodyText"/>
              <w:rPr>
                <w:del w:id="2606" w:author="Aziz Boxwala" w:date="2014-08-13T18:29:00Z"/>
                <w:lang w:eastAsia="x-none"/>
              </w:rPr>
            </w:pPr>
            <w:del w:id="2607" w:author="Aziz Boxwala" w:date="2014-08-13T18:29:00Z">
              <w:r w:rsidDel="002F76DF">
                <w:rPr>
                  <w:lang w:eastAsia="x-none"/>
                </w:rPr>
                <w:delText>ProcedureDescriptor</w:delText>
              </w:r>
              <w:bookmarkStart w:id="2608" w:name="_Toc395882715"/>
              <w:bookmarkStart w:id="2609" w:name="_Toc396502311"/>
              <w:bookmarkEnd w:id="2608"/>
              <w:bookmarkEnd w:id="2609"/>
            </w:del>
          </w:p>
        </w:tc>
        <w:tc>
          <w:tcPr>
            <w:tcW w:w="2016" w:type="dxa"/>
          </w:tcPr>
          <w:p w14:paraId="29D87729" w14:textId="6130955F" w:rsidR="00A602E1" w:rsidDel="002F76DF" w:rsidRDefault="00A602E1" w:rsidP="00A65ECD">
            <w:pPr>
              <w:pStyle w:val="BodyText"/>
              <w:rPr>
                <w:del w:id="2610" w:author="Aziz Boxwala" w:date="2014-08-13T18:29:00Z"/>
                <w:lang w:eastAsia="x-none"/>
              </w:rPr>
            </w:pPr>
            <w:del w:id="2611" w:author="Aziz Boxwala" w:date="2014-08-13T18:29:00Z">
              <w:r w:rsidDel="002F76DF">
                <w:rPr>
                  <w:lang w:eastAsia="x-none"/>
                </w:rPr>
                <w:delText>Proposal</w:delText>
              </w:r>
              <w:r w:rsidR="00AD06C5" w:rsidDel="002F76DF">
                <w:rPr>
                  <w:lang w:eastAsia="x-none"/>
                </w:rPr>
                <w:delText>For</w:delText>
              </w:r>
              <w:bookmarkStart w:id="2612" w:name="_Toc395882716"/>
              <w:bookmarkStart w:id="2613" w:name="_Toc396502312"/>
              <w:bookmarkEnd w:id="2612"/>
              <w:bookmarkEnd w:id="2613"/>
            </w:del>
          </w:p>
        </w:tc>
        <w:bookmarkStart w:id="2614" w:name="_Toc395882717"/>
        <w:bookmarkStart w:id="2615" w:name="_Toc396502313"/>
        <w:bookmarkEnd w:id="2614"/>
        <w:bookmarkEnd w:id="2615"/>
      </w:tr>
      <w:tr w:rsidR="001845DB" w:rsidDel="002F76DF" w14:paraId="54325EE7" w14:textId="3DD48288" w:rsidTr="001845DB">
        <w:trPr>
          <w:del w:id="2616" w:author="Aziz Boxwala" w:date="2014-08-13T18:29:00Z"/>
        </w:trPr>
        <w:tc>
          <w:tcPr>
            <w:tcW w:w="2587" w:type="dxa"/>
          </w:tcPr>
          <w:p w14:paraId="3DD002F0" w14:textId="499BD19B" w:rsidR="001845DB" w:rsidDel="002F76DF" w:rsidRDefault="001845DB" w:rsidP="001845DB">
            <w:pPr>
              <w:pStyle w:val="BodyText"/>
              <w:rPr>
                <w:del w:id="2617" w:author="Aziz Boxwala" w:date="2014-08-13T18:29:00Z"/>
                <w:lang w:eastAsia="x-none"/>
              </w:rPr>
            </w:pPr>
            <w:del w:id="2618" w:author="Aziz Boxwala" w:date="2014-08-13T18:29:00Z">
              <w:r w:rsidDel="002F76DF">
                <w:delText>ProposalToNotPerformProcedure</w:delText>
              </w:r>
              <w:bookmarkStart w:id="2619" w:name="_Toc395882718"/>
              <w:bookmarkStart w:id="2620" w:name="_Toc396502314"/>
              <w:bookmarkEnd w:id="2619"/>
              <w:bookmarkEnd w:id="2620"/>
            </w:del>
          </w:p>
        </w:tc>
        <w:tc>
          <w:tcPr>
            <w:tcW w:w="2592" w:type="dxa"/>
          </w:tcPr>
          <w:p w14:paraId="700D9870" w14:textId="13E9D614" w:rsidR="001845DB" w:rsidDel="002F76DF" w:rsidRDefault="001845DB" w:rsidP="001845DB">
            <w:pPr>
              <w:pStyle w:val="BodyText"/>
              <w:rPr>
                <w:del w:id="2621" w:author="Aziz Boxwala" w:date="2014-08-13T18:29:00Z"/>
                <w:lang w:eastAsia="x-none"/>
              </w:rPr>
            </w:pPr>
            <w:del w:id="2622" w:author="Aziz Boxwala" w:date="2014-08-13T18:29:00Z">
              <w:r w:rsidDel="002F76DF">
                <w:delText>ActionNonPerformance</w:delText>
              </w:r>
              <w:bookmarkStart w:id="2623" w:name="_Toc395882719"/>
              <w:bookmarkStart w:id="2624" w:name="_Toc396502315"/>
              <w:bookmarkEnd w:id="2623"/>
              <w:bookmarkEnd w:id="2624"/>
            </w:del>
          </w:p>
        </w:tc>
        <w:tc>
          <w:tcPr>
            <w:tcW w:w="2304" w:type="dxa"/>
          </w:tcPr>
          <w:p w14:paraId="549DE611" w14:textId="33787F5A" w:rsidR="001845DB" w:rsidDel="002F76DF" w:rsidRDefault="001845DB" w:rsidP="001845DB">
            <w:pPr>
              <w:pStyle w:val="BodyText"/>
              <w:rPr>
                <w:del w:id="2625" w:author="Aziz Boxwala" w:date="2014-08-13T18:29:00Z"/>
                <w:lang w:eastAsia="x-none"/>
              </w:rPr>
            </w:pPr>
            <w:del w:id="2626" w:author="Aziz Boxwala" w:date="2014-08-13T18:29:00Z">
              <w:r w:rsidDel="002F76DF">
                <w:delText>ProcedureDescriptor</w:delText>
              </w:r>
              <w:bookmarkStart w:id="2627" w:name="_Toc395882720"/>
              <w:bookmarkStart w:id="2628" w:name="_Toc396502316"/>
              <w:bookmarkEnd w:id="2627"/>
              <w:bookmarkEnd w:id="2628"/>
            </w:del>
          </w:p>
        </w:tc>
        <w:tc>
          <w:tcPr>
            <w:tcW w:w="2016" w:type="dxa"/>
          </w:tcPr>
          <w:p w14:paraId="488FEAE0" w14:textId="7C009802" w:rsidR="001845DB" w:rsidDel="002F76DF" w:rsidRDefault="001845DB" w:rsidP="001845DB">
            <w:pPr>
              <w:pStyle w:val="BodyText"/>
              <w:rPr>
                <w:del w:id="2629" w:author="Aziz Boxwala" w:date="2014-08-13T18:29:00Z"/>
                <w:lang w:eastAsia="x-none"/>
              </w:rPr>
            </w:pPr>
            <w:del w:id="2630" w:author="Aziz Boxwala" w:date="2014-08-13T18:29:00Z">
              <w:r w:rsidDel="002F76DF">
                <w:delText>ProposalAgainst</w:delText>
              </w:r>
              <w:bookmarkStart w:id="2631" w:name="_Toc395882721"/>
              <w:bookmarkStart w:id="2632" w:name="_Toc396502317"/>
              <w:bookmarkEnd w:id="2631"/>
              <w:bookmarkEnd w:id="2632"/>
            </w:del>
          </w:p>
        </w:tc>
        <w:bookmarkStart w:id="2633" w:name="_Toc395882722"/>
        <w:bookmarkStart w:id="2634" w:name="_Toc396502318"/>
        <w:bookmarkEnd w:id="2633"/>
        <w:bookmarkEnd w:id="2634"/>
      </w:tr>
      <w:tr w:rsidR="001845DB" w:rsidDel="002F76DF" w14:paraId="4B073611" w14:textId="6E5647B3" w:rsidTr="001845DB">
        <w:trPr>
          <w:del w:id="2635" w:author="Aziz Boxwala" w:date="2014-08-13T18:29:00Z"/>
        </w:trPr>
        <w:tc>
          <w:tcPr>
            <w:tcW w:w="2587" w:type="dxa"/>
          </w:tcPr>
          <w:p w14:paraId="1D383798" w14:textId="1CA07459" w:rsidR="001845DB" w:rsidDel="002F76DF" w:rsidRDefault="001845DB" w:rsidP="001845DB">
            <w:pPr>
              <w:pStyle w:val="BodyText"/>
              <w:rPr>
                <w:del w:id="2636" w:author="Aziz Boxwala" w:date="2014-08-13T18:29:00Z"/>
                <w:lang w:eastAsia="x-none"/>
              </w:rPr>
            </w:pPr>
            <w:del w:id="2637" w:author="Aziz Boxwala" w:date="2014-08-13T18:29:00Z">
              <w:r w:rsidDel="002F76DF">
                <w:rPr>
                  <w:lang w:eastAsia="x-none"/>
                </w:rPr>
                <w:delText>ProcedureOrder</w:delText>
              </w:r>
              <w:bookmarkStart w:id="2638" w:name="_Toc395882723"/>
              <w:bookmarkStart w:id="2639" w:name="_Toc396502319"/>
              <w:bookmarkEnd w:id="2638"/>
              <w:bookmarkEnd w:id="2639"/>
            </w:del>
          </w:p>
        </w:tc>
        <w:tc>
          <w:tcPr>
            <w:tcW w:w="2592" w:type="dxa"/>
          </w:tcPr>
          <w:p w14:paraId="10B97ADE" w14:textId="529C451C" w:rsidR="001845DB" w:rsidDel="002F76DF" w:rsidRDefault="001845DB" w:rsidP="001845DB">
            <w:pPr>
              <w:pStyle w:val="BodyText"/>
              <w:rPr>
                <w:del w:id="2640" w:author="Aziz Boxwala" w:date="2014-08-13T18:29:00Z"/>
                <w:lang w:eastAsia="x-none"/>
              </w:rPr>
            </w:pPr>
            <w:del w:id="2641" w:author="Aziz Boxwala" w:date="2014-08-13T18:29:00Z">
              <w:r w:rsidDel="002F76DF">
                <w:rPr>
                  <w:lang w:eastAsia="x-none"/>
                </w:rPr>
                <w:delText>ActionPerformance</w:delText>
              </w:r>
              <w:bookmarkStart w:id="2642" w:name="_Toc395882724"/>
              <w:bookmarkStart w:id="2643" w:name="_Toc396502320"/>
              <w:bookmarkEnd w:id="2642"/>
              <w:bookmarkEnd w:id="2643"/>
            </w:del>
          </w:p>
        </w:tc>
        <w:tc>
          <w:tcPr>
            <w:tcW w:w="2304" w:type="dxa"/>
          </w:tcPr>
          <w:p w14:paraId="36AB566A" w14:textId="501427A6" w:rsidR="001845DB" w:rsidDel="002F76DF" w:rsidRDefault="001845DB" w:rsidP="001845DB">
            <w:pPr>
              <w:pStyle w:val="BodyText"/>
              <w:rPr>
                <w:del w:id="2644" w:author="Aziz Boxwala" w:date="2014-08-13T18:29:00Z"/>
                <w:lang w:eastAsia="x-none"/>
              </w:rPr>
            </w:pPr>
            <w:del w:id="2645" w:author="Aziz Boxwala" w:date="2014-08-13T18:29:00Z">
              <w:r w:rsidDel="002F76DF">
                <w:rPr>
                  <w:lang w:eastAsia="x-none"/>
                </w:rPr>
                <w:delText>ProcedureDescriptor</w:delText>
              </w:r>
              <w:bookmarkStart w:id="2646" w:name="_Toc395882725"/>
              <w:bookmarkStart w:id="2647" w:name="_Toc396502321"/>
              <w:bookmarkEnd w:id="2646"/>
              <w:bookmarkEnd w:id="2647"/>
            </w:del>
          </w:p>
        </w:tc>
        <w:tc>
          <w:tcPr>
            <w:tcW w:w="2016" w:type="dxa"/>
          </w:tcPr>
          <w:p w14:paraId="661EEA16" w14:textId="3041FB66" w:rsidR="001845DB" w:rsidDel="002F76DF" w:rsidRDefault="001845DB" w:rsidP="001845DB">
            <w:pPr>
              <w:pStyle w:val="BodyText"/>
              <w:rPr>
                <w:del w:id="2648" w:author="Aziz Boxwala" w:date="2014-08-13T18:29:00Z"/>
                <w:lang w:eastAsia="x-none"/>
              </w:rPr>
            </w:pPr>
            <w:del w:id="2649" w:author="Aziz Boxwala" w:date="2014-08-13T18:29:00Z">
              <w:r w:rsidDel="002F76DF">
                <w:rPr>
                  <w:lang w:eastAsia="x-none"/>
                </w:rPr>
                <w:delText>Order</w:delText>
              </w:r>
              <w:bookmarkStart w:id="2650" w:name="_Toc395882726"/>
              <w:bookmarkStart w:id="2651" w:name="_Toc396502322"/>
              <w:bookmarkEnd w:id="2650"/>
              <w:bookmarkEnd w:id="2651"/>
            </w:del>
          </w:p>
        </w:tc>
        <w:bookmarkStart w:id="2652" w:name="_Toc395882727"/>
        <w:bookmarkStart w:id="2653" w:name="_Toc396502323"/>
        <w:bookmarkEnd w:id="2652"/>
        <w:bookmarkEnd w:id="2653"/>
      </w:tr>
      <w:tr w:rsidR="001845DB" w:rsidDel="002F76DF" w14:paraId="649389A5" w14:textId="4A4C019E" w:rsidTr="001845DB">
        <w:trPr>
          <w:del w:id="2654" w:author="Aziz Boxwala" w:date="2014-08-13T18:29:00Z"/>
        </w:trPr>
        <w:tc>
          <w:tcPr>
            <w:tcW w:w="2587" w:type="dxa"/>
          </w:tcPr>
          <w:p w14:paraId="6978A49F" w14:textId="7F09A173" w:rsidR="001845DB" w:rsidDel="002F76DF" w:rsidRDefault="001845DB" w:rsidP="001845DB">
            <w:pPr>
              <w:pStyle w:val="BodyText"/>
              <w:rPr>
                <w:del w:id="2655" w:author="Aziz Boxwala" w:date="2014-08-13T18:29:00Z"/>
                <w:lang w:eastAsia="x-none"/>
              </w:rPr>
            </w:pPr>
            <w:del w:id="2656" w:author="Aziz Boxwala" w:date="2014-08-13T18:29:00Z">
              <w:r w:rsidDel="002F76DF">
                <w:rPr>
                  <w:lang w:eastAsia="x-none"/>
                </w:rPr>
                <w:delText>ScheduledProcedure</w:delText>
              </w:r>
              <w:bookmarkStart w:id="2657" w:name="_Toc395882728"/>
              <w:bookmarkStart w:id="2658" w:name="_Toc396502324"/>
              <w:bookmarkEnd w:id="2657"/>
              <w:bookmarkEnd w:id="2658"/>
            </w:del>
          </w:p>
        </w:tc>
        <w:tc>
          <w:tcPr>
            <w:tcW w:w="2592" w:type="dxa"/>
          </w:tcPr>
          <w:p w14:paraId="54505CCD" w14:textId="6911E150" w:rsidR="001845DB" w:rsidDel="002F76DF" w:rsidRDefault="001845DB" w:rsidP="001845DB">
            <w:pPr>
              <w:pStyle w:val="BodyText"/>
              <w:rPr>
                <w:del w:id="2659" w:author="Aziz Boxwala" w:date="2014-08-13T18:29:00Z"/>
                <w:lang w:eastAsia="x-none"/>
              </w:rPr>
            </w:pPr>
            <w:del w:id="2660" w:author="Aziz Boxwala" w:date="2014-08-13T18:29:00Z">
              <w:r w:rsidDel="002F76DF">
                <w:rPr>
                  <w:lang w:eastAsia="x-none"/>
                </w:rPr>
                <w:delText>ActionPerformance</w:delText>
              </w:r>
              <w:bookmarkStart w:id="2661" w:name="_Toc395882729"/>
              <w:bookmarkStart w:id="2662" w:name="_Toc396502325"/>
              <w:bookmarkEnd w:id="2661"/>
              <w:bookmarkEnd w:id="2662"/>
            </w:del>
          </w:p>
        </w:tc>
        <w:tc>
          <w:tcPr>
            <w:tcW w:w="2304" w:type="dxa"/>
          </w:tcPr>
          <w:p w14:paraId="2A050AAD" w14:textId="6DFD971F" w:rsidR="001845DB" w:rsidDel="002F76DF" w:rsidRDefault="001845DB" w:rsidP="001845DB">
            <w:pPr>
              <w:pStyle w:val="BodyText"/>
              <w:rPr>
                <w:del w:id="2663" w:author="Aziz Boxwala" w:date="2014-08-13T18:29:00Z"/>
                <w:lang w:eastAsia="x-none"/>
              </w:rPr>
            </w:pPr>
            <w:del w:id="2664" w:author="Aziz Boxwala" w:date="2014-08-13T18:29:00Z">
              <w:r w:rsidDel="002F76DF">
                <w:rPr>
                  <w:lang w:eastAsia="x-none"/>
                </w:rPr>
                <w:delText>ProcedureDescriptor</w:delText>
              </w:r>
              <w:bookmarkStart w:id="2665" w:name="_Toc395882730"/>
              <w:bookmarkStart w:id="2666" w:name="_Toc396502326"/>
              <w:bookmarkEnd w:id="2665"/>
              <w:bookmarkEnd w:id="2666"/>
            </w:del>
          </w:p>
        </w:tc>
        <w:tc>
          <w:tcPr>
            <w:tcW w:w="2016" w:type="dxa"/>
          </w:tcPr>
          <w:p w14:paraId="1E775F66" w14:textId="349B7108" w:rsidR="001845DB" w:rsidDel="002F76DF" w:rsidRDefault="001845DB" w:rsidP="001845DB">
            <w:pPr>
              <w:pStyle w:val="BodyText"/>
              <w:rPr>
                <w:del w:id="2667" w:author="Aziz Boxwala" w:date="2014-08-13T18:29:00Z"/>
                <w:lang w:eastAsia="x-none"/>
              </w:rPr>
            </w:pPr>
            <w:del w:id="2668" w:author="Aziz Boxwala" w:date="2014-08-13T18:29:00Z">
              <w:r w:rsidDel="002F76DF">
                <w:rPr>
                  <w:lang w:eastAsia="x-none"/>
                </w:rPr>
                <w:delText>Plan</w:delText>
              </w:r>
              <w:bookmarkStart w:id="2669" w:name="_Toc395882731"/>
              <w:bookmarkStart w:id="2670" w:name="_Toc396502327"/>
              <w:bookmarkEnd w:id="2669"/>
              <w:bookmarkEnd w:id="2670"/>
            </w:del>
          </w:p>
        </w:tc>
        <w:bookmarkStart w:id="2671" w:name="_Toc395882732"/>
        <w:bookmarkStart w:id="2672" w:name="_Toc396502328"/>
        <w:bookmarkEnd w:id="2671"/>
        <w:bookmarkEnd w:id="2672"/>
      </w:tr>
      <w:tr w:rsidR="001845DB" w:rsidDel="002F76DF" w14:paraId="1A07BDA0" w14:textId="76E9E6F4" w:rsidTr="001845DB">
        <w:trPr>
          <w:del w:id="2673" w:author="Aziz Boxwala" w:date="2014-08-13T18:29:00Z"/>
        </w:trPr>
        <w:tc>
          <w:tcPr>
            <w:tcW w:w="2587" w:type="dxa"/>
          </w:tcPr>
          <w:p w14:paraId="20A4EB60" w14:textId="60E6EFB3" w:rsidR="001845DB" w:rsidDel="002F76DF" w:rsidRDefault="001845DB" w:rsidP="001845DB">
            <w:pPr>
              <w:pStyle w:val="BodyText"/>
              <w:rPr>
                <w:del w:id="2674" w:author="Aziz Boxwala" w:date="2014-08-13T18:29:00Z"/>
                <w:lang w:eastAsia="x-none"/>
              </w:rPr>
            </w:pPr>
            <w:del w:id="2675" w:author="Aziz Boxwala" w:date="2014-08-13T18:29:00Z">
              <w:r w:rsidDel="002F76DF">
                <w:rPr>
                  <w:lang w:eastAsia="x-none"/>
                </w:rPr>
                <w:delText>ProcedureEvent</w:delText>
              </w:r>
              <w:bookmarkStart w:id="2676" w:name="_Toc395882733"/>
              <w:bookmarkStart w:id="2677" w:name="_Toc396502329"/>
              <w:bookmarkEnd w:id="2676"/>
              <w:bookmarkEnd w:id="2677"/>
            </w:del>
          </w:p>
        </w:tc>
        <w:tc>
          <w:tcPr>
            <w:tcW w:w="2592" w:type="dxa"/>
          </w:tcPr>
          <w:p w14:paraId="71E695A4" w14:textId="1686960C" w:rsidR="001845DB" w:rsidDel="002F76DF" w:rsidRDefault="001845DB" w:rsidP="001845DB">
            <w:pPr>
              <w:pStyle w:val="BodyText"/>
              <w:rPr>
                <w:del w:id="2678" w:author="Aziz Boxwala" w:date="2014-08-13T18:29:00Z"/>
                <w:lang w:eastAsia="x-none"/>
              </w:rPr>
            </w:pPr>
            <w:del w:id="2679" w:author="Aziz Boxwala" w:date="2014-08-13T18:29:00Z">
              <w:r w:rsidDel="002F76DF">
                <w:rPr>
                  <w:lang w:eastAsia="x-none"/>
                </w:rPr>
                <w:delText>ActionPerformance</w:delText>
              </w:r>
              <w:bookmarkStart w:id="2680" w:name="_Toc395882734"/>
              <w:bookmarkStart w:id="2681" w:name="_Toc396502330"/>
              <w:bookmarkEnd w:id="2680"/>
              <w:bookmarkEnd w:id="2681"/>
            </w:del>
          </w:p>
        </w:tc>
        <w:tc>
          <w:tcPr>
            <w:tcW w:w="2304" w:type="dxa"/>
          </w:tcPr>
          <w:p w14:paraId="3607B7A1" w14:textId="4437130A" w:rsidR="001845DB" w:rsidDel="002F76DF" w:rsidRDefault="001845DB" w:rsidP="001845DB">
            <w:pPr>
              <w:pStyle w:val="BodyText"/>
              <w:rPr>
                <w:del w:id="2682" w:author="Aziz Boxwala" w:date="2014-08-13T18:29:00Z"/>
                <w:lang w:eastAsia="x-none"/>
              </w:rPr>
            </w:pPr>
            <w:del w:id="2683" w:author="Aziz Boxwala" w:date="2014-08-13T18:29:00Z">
              <w:r w:rsidDel="002F76DF">
                <w:rPr>
                  <w:lang w:eastAsia="x-none"/>
                </w:rPr>
                <w:delText>ProcedureDescriptor</w:delText>
              </w:r>
              <w:bookmarkStart w:id="2684" w:name="_Toc395882735"/>
              <w:bookmarkStart w:id="2685" w:name="_Toc396502331"/>
              <w:bookmarkEnd w:id="2684"/>
              <w:bookmarkEnd w:id="2685"/>
            </w:del>
          </w:p>
        </w:tc>
        <w:tc>
          <w:tcPr>
            <w:tcW w:w="2016" w:type="dxa"/>
          </w:tcPr>
          <w:p w14:paraId="611C697D" w14:textId="0FE247D1" w:rsidR="001845DB" w:rsidDel="002F76DF" w:rsidRDefault="001845DB" w:rsidP="001845DB">
            <w:pPr>
              <w:pStyle w:val="BodyText"/>
              <w:rPr>
                <w:del w:id="2686" w:author="Aziz Boxwala" w:date="2014-08-13T18:29:00Z"/>
                <w:lang w:eastAsia="x-none"/>
              </w:rPr>
            </w:pPr>
            <w:del w:id="2687" w:author="Aziz Boxwala" w:date="2014-08-13T18:29:00Z">
              <w:r w:rsidDel="002F76DF">
                <w:rPr>
                  <w:lang w:eastAsia="x-none"/>
                </w:rPr>
                <w:delText>Performance</w:delText>
              </w:r>
              <w:bookmarkStart w:id="2688" w:name="_Toc395882736"/>
              <w:bookmarkStart w:id="2689" w:name="_Toc396502332"/>
              <w:bookmarkEnd w:id="2688"/>
              <w:bookmarkEnd w:id="2689"/>
            </w:del>
          </w:p>
        </w:tc>
        <w:bookmarkStart w:id="2690" w:name="_Toc395882737"/>
        <w:bookmarkStart w:id="2691" w:name="_Toc396502333"/>
        <w:bookmarkEnd w:id="2690"/>
        <w:bookmarkEnd w:id="2691"/>
      </w:tr>
      <w:tr w:rsidR="001845DB" w:rsidDel="002F76DF" w14:paraId="2D3A09E1" w14:textId="3612ABF2" w:rsidTr="001845DB">
        <w:trPr>
          <w:del w:id="2692" w:author="Aziz Boxwala" w:date="2014-08-13T18:29:00Z"/>
        </w:trPr>
        <w:tc>
          <w:tcPr>
            <w:tcW w:w="2587" w:type="dxa"/>
          </w:tcPr>
          <w:p w14:paraId="70CD9A31" w14:textId="7AE8B9E8" w:rsidR="001845DB" w:rsidDel="002F76DF" w:rsidRDefault="001845DB" w:rsidP="001845DB">
            <w:pPr>
              <w:pStyle w:val="BodyText"/>
              <w:rPr>
                <w:del w:id="2693" w:author="Aziz Boxwala" w:date="2014-08-13T18:29:00Z"/>
                <w:lang w:eastAsia="x-none"/>
              </w:rPr>
            </w:pPr>
            <w:del w:id="2694" w:author="Aziz Boxwala" w:date="2014-08-13T18:29:00Z">
              <w:r w:rsidDel="002F76DF">
                <w:delText>ProcedureNotPerformed</w:delText>
              </w:r>
              <w:bookmarkStart w:id="2695" w:name="_Toc395882738"/>
              <w:bookmarkStart w:id="2696" w:name="_Toc396502334"/>
              <w:bookmarkEnd w:id="2695"/>
              <w:bookmarkEnd w:id="2696"/>
            </w:del>
          </w:p>
        </w:tc>
        <w:tc>
          <w:tcPr>
            <w:tcW w:w="2592" w:type="dxa"/>
          </w:tcPr>
          <w:p w14:paraId="1AA14B94" w14:textId="4D30F284" w:rsidR="001845DB" w:rsidDel="002F76DF" w:rsidRDefault="001845DB" w:rsidP="001845DB">
            <w:pPr>
              <w:pStyle w:val="BodyText"/>
              <w:rPr>
                <w:del w:id="2697" w:author="Aziz Boxwala" w:date="2014-08-13T18:29:00Z"/>
                <w:lang w:eastAsia="x-none"/>
              </w:rPr>
            </w:pPr>
            <w:del w:id="2698" w:author="Aziz Boxwala" w:date="2014-08-13T18:29:00Z">
              <w:r w:rsidDel="002F76DF">
                <w:rPr>
                  <w:lang w:eastAsia="x-none"/>
                </w:rPr>
                <w:delText>ActionNonPerformance</w:delText>
              </w:r>
              <w:bookmarkStart w:id="2699" w:name="_Toc395882739"/>
              <w:bookmarkStart w:id="2700" w:name="_Toc396502335"/>
              <w:bookmarkEnd w:id="2699"/>
              <w:bookmarkEnd w:id="2700"/>
            </w:del>
          </w:p>
        </w:tc>
        <w:tc>
          <w:tcPr>
            <w:tcW w:w="2304" w:type="dxa"/>
          </w:tcPr>
          <w:p w14:paraId="38DD3752" w14:textId="69D487E5" w:rsidR="001845DB" w:rsidDel="002F76DF" w:rsidRDefault="001845DB" w:rsidP="001845DB">
            <w:pPr>
              <w:pStyle w:val="BodyText"/>
              <w:rPr>
                <w:del w:id="2701" w:author="Aziz Boxwala" w:date="2014-08-13T18:29:00Z"/>
                <w:lang w:eastAsia="x-none"/>
              </w:rPr>
            </w:pPr>
            <w:del w:id="2702" w:author="Aziz Boxwala" w:date="2014-08-13T18:29:00Z">
              <w:r w:rsidDel="002F76DF">
                <w:rPr>
                  <w:lang w:eastAsia="x-none"/>
                </w:rPr>
                <w:delText>ProcedureDescriptor</w:delText>
              </w:r>
              <w:bookmarkStart w:id="2703" w:name="_Toc395882740"/>
              <w:bookmarkStart w:id="2704" w:name="_Toc396502336"/>
              <w:bookmarkEnd w:id="2703"/>
              <w:bookmarkEnd w:id="2704"/>
            </w:del>
          </w:p>
        </w:tc>
        <w:tc>
          <w:tcPr>
            <w:tcW w:w="2016" w:type="dxa"/>
          </w:tcPr>
          <w:p w14:paraId="19A0145E" w14:textId="196E4325" w:rsidR="001845DB" w:rsidDel="002F76DF" w:rsidRDefault="001845DB" w:rsidP="001845DB">
            <w:pPr>
              <w:pStyle w:val="BodyText"/>
              <w:rPr>
                <w:del w:id="2705" w:author="Aziz Boxwala" w:date="2014-08-13T18:29:00Z"/>
                <w:lang w:eastAsia="x-none"/>
              </w:rPr>
            </w:pPr>
            <w:del w:id="2706" w:author="Aziz Boxwala" w:date="2014-08-13T18:29:00Z">
              <w:r w:rsidDel="002F76DF">
                <w:rPr>
                  <w:lang w:eastAsia="x-none"/>
                </w:rPr>
                <w:delText>Performance</w:delText>
              </w:r>
              <w:bookmarkStart w:id="2707" w:name="_Toc395882741"/>
              <w:bookmarkStart w:id="2708" w:name="_Toc396502337"/>
              <w:bookmarkEnd w:id="2707"/>
              <w:bookmarkEnd w:id="2708"/>
            </w:del>
          </w:p>
        </w:tc>
        <w:bookmarkStart w:id="2709" w:name="_Toc395882742"/>
        <w:bookmarkStart w:id="2710" w:name="_Toc396502338"/>
        <w:bookmarkEnd w:id="2709"/>
        <w:bookmarkEnd w:id="2710"/>
      </w:tr>
      <w:tr w:rsidR="001845DB" w:rsidDel="002F76DF" w14:paraId="53F99548" w14:textId="0E5E499C" w:rsidTr="001845DB">
        <w:trPr>
          <w:del w:id="2711" w:author="Aziz Boxwala" w:date="2014-08-13T18:29:00Z"/>
        </w:trPr>
        <w:tc>
          <w:tcPr>
            <w:tcW w:w="2587" w:type="dxa"/>
          </w:tcPr>
          <w:p w14:paraId="78824243" w14:textId="055B4406" w:rsidR="001845DB" w:rsidDel="002F76DF" w:rsidRDefault="001845DB" w:rsidP="001D111C">
            <w:pPr>
              <w:pStyle w:val="BodyText"/>
              <w:rPr>
                <w:del w:id="2712" w:author="Aziz Boxwala" w:date="2014-08-13T18:29:00Z"/>
              </w:rPr>
            </w:pPr>
            <w:del w:id="2713" w:author="Aziz Boxwala" w:date="2014-08-13T18:29:00Z">
              <w:r w:rsidDel="002F76DF">
                <w:delText>ImmunizationRecommendation</w:delText>
              </w:r>
              <w:bookmarkStart w:id="2714" w:name="_Toc395882743"/>
              <w:bookmarkStart w:id="2715" w:name="_Toc396502339"/>
              <w:bookmarkEnd w:id="2714"/>
              <w:bookmarkEnd w:id="2715"/>
            </w:del>
          </w:p>
        </w:tc>
        <w:tc>
          <w:tcPr>
            <w:tcW w:w="2592" w:type="dxa"/>
          </w:tcPr>
          <w:p w14:paraId="38350E82" w14:textId="194D5D3E" w:rsidR="001845DB" w:rsidDel="002F76DF" w:rsidRDefault="001845DB" w:rsidP="001D111C">
            <w:pPr>
              <w:pStyle w:val="BodyText"/>
              <w:rPr>
                <w:del w:id="2716" w:author="Aziz Boxwala" w:date="2014-08-13T18:29:00Z"/>
              </w:rPr>
            </w:pPr>
            <w:del w:id="2717" w:author="Aziz Boxwala" w:date="2014-08-13T18:29:00Z">
              <w:r w:rsidDel="002F76DF">
                <w:delText>ActionPerformance</w:delText>
              </w:r>
              <w:bookmarkStart w:id="2718" w:name="_Toc395882744"/>
              <w:bookmarkStart w:id="2719" w:name="_Toc396502340"/>
              <w:bookmarkEnd w:id="2718"/>
              <w:bookmarkEnd w:id="2719"/>
            </w:del>
          </w:p>
        </w:tc>
        <w:tc>
          <w:tcPr>
            <w:tcW w:w="2304" w:type="dxa"/>
          </w:tcPr>
          <w:p w14:paraId="667A68F7" w14:textId="47FEDCCE" w:rsidR="001845DB" w:rsidDel="002F76DF" w:rsidRDefault="001845DB" w:rsidP="001D111C">
            <w:pPr>
              <w:pStyle w:val="BodyText"/>
              <w:rPr>
                <w:del w:id="2720" w:author="Aziz Boxwala" w:date="2014-08-13T18:29:00Z"/>
              </w:rPr>
            </w:pPr>
            <w:del w:id="2721" w:author="Aziz Boxwala" w:date="2014-08-13T18:29:00Z">
              <w:r w:rsidDel="002F76DF">
                <w:delText>ImmunizationDescriptor</w:delText>
              </w:r>
              <w:bookmarkStart w:id="2722" w:name="_Toc395882745"/>
              <w:bookmarkStart w:id="2723" w:name="_Toc396502341"/>
              <w:bookmarkEnd w:id="2722"/>
              <w:bookmarkEnd w:id="2723"/>
            </w:del>
          </w:p>
        </w:tc>
        <w:tc>
          <w:tcPr>
            <w:tcW w:w="2016" w:type="dxa"/>
          </w:tcPr>
          <w:p w14:paraId="0119C079" w14:textId="48D42A0E" w:rsidR="001845DB" w:rsidDel="002F76DF" w:rsidRDefault="001845DB" w:rsidP="001D111C">
            <w:pPr>
              <w:pStyle w:val="BodyText"/>
              <w:rPr>
                <w:del w:id="2724" w:author="Aziz Boxwala" w:date="2014-08-13T18:29:00Z"/>
              </w:rPr>
            </w:pPr>
            <w:del w:id="2725" w:author="Aziz Boxwala" w:date="2014-08-13T18:29:00Z">
              <w:r w:rsidDel="002F76DF">
                <w:delText>ProposalFor</w:delText>
              </w:r>
              <w:bookmarkStart w:id="2726" w:name="_Toc395882746"/>
              <w:bookmarkStart w:id="2727" w:name="_Toc396502342"/>
              <w:bookmarkEnd w:id="2726"/>
              <w:bookmarkEnd w:id="2727"/>
            </w:del>
          </w:p>
        </w:tc>
        <w:bookmarkStart w:id="2728" w:name="_Toc395882747"/>
        <w:bookmarkStart w:id="2729" w:name="_Toc396502343"/>
        <w:bookmarkEnd w:id="2728"/>
        <w:bookmarkEnd w:id="2729"/>
      </w:tr>
      <w:tr w:rsidR="001845DB" w:rsidDel="002F76DF" w14:paraId="0D6A39FB" w14:textId="0DC72299" w:rsidTr="001845DB">
        <w:trPr>
          <w:del w:id="2730" w:author="Aziz Boxwala" w:date="2014-08-13T18:29:00Z"/>
        </w:trPr>
        <w:tc>
          <w:tcPr>
            <w:tcW w:w="2587" w:type="dxa"/>
          </w:tcPr>
          <w:p w14:paraId="28E0D542" w14:textId="523A9613" w:rsidR="001845DB" w:rsidDel="002F76DF" w:rsidRDefault="001845DB" w:rsidP="001D111C">
            <w:pPr>
              <w:pStyle w:val="BodyText"/>
              <w:rPr>
                <w:del w:id="2731" w:author="Aziz Boxwala" w:date="2014-08-13T18:29:00Z"/>
              </w:rPr>
            </w:pPr>
            <w:del w:id="2732" w:author="Aziz Boxwala" w:date="2014-08-13T18:29:00Z">
              <w:r w:rsidDel="002F76DF">
                <w:delText>ImmunizationDoseAdministration</w:delText>
              </w:r>
              <w:bookmarkStart w:id="2733" w:name="_Toc395882748"/>
              <w:bookmarkStart w:id="2734" w:name="_Toc396502344"/>
              <w:bookmarkEnd w:id="2733"/>
              <w:bookmarkEnd w:id="2734"/>
            </w:del>
          </w:p>
        </w:tc>
        <w:tc>
          <w:tcPr>
            <w:tcW w:w="2592" w:type="dxa"/>
          </w:tcPr>
          <w:p w14:paraId="54620BB5" w14:textId="2C9C3DC8" w:rsidR="001845DB" w:rsidDel="002F76DF" w:rsidRDefault="001845DB" w:rsidP="001D111C">
            <w:pPr>
              <w:pStyle w:val="BodyText"/>
              <w:rPr>
                <w:del w:id="2735" w:author="Aziz Boxwala" w:date="2014-08-13T18:29:00Z"/>
              </w:rPr>
            </w:pPr>
            <w:del w:id="2736" w:author="Aziz Boxwala" w:date="2014-08-13T18:29:00Z">
              <w:r w:rsidDel="002F76DF">
                <w:delText>ActionPerformance</w:delText>
              </w:r>
              <w:bookmarkStart w:id="2737" w:name="_Toc395882749"/>
              <w:bookmarkStart w:id="2738" w:name="_Toc396502345"/>
              <w:bookmarkEnd w:id="2737"/>
              <w:bookmarkEnd w:id="2738"/>
            </w:del>
          </w:p>
        </w:tc>
        <w:tc>
          <w:tcPr>
            <w:tcW w:w="2304" w:type="dxa"/>
          </w:tcPr>
          <w:p w14:paraId="50680A93" w14:textId="00FAE432" w:rsidR="001845DB" w:rsidDel="002F76DF" w:rsidRDefault="001845DB" w:rsidP="001D111C">
            <w:pPr>
              <w:pStyle w:val="BodyText"/>
              <w:rPr>
                <w:del w:id="2739" w:author="Aziz Boxwala" w:date="2014-08-13T18:29:00Z"/>
              </w:rPr>
            </w:pPr>
            <w:del w:id="2740" w:author="Aziz Boxwala" w:date="2014-08-13T18:29:00Z">
              <w:r w:rsidDel="002F76DF">
                <w:delText>ImmunizationDescriptor</w:delText>
              </w:r>
              <w:bookmarkStart w:id="2741" w:name="_Toc395882750"/>
              <w:bookmarkStart w:id="2742" w:name="_Toc396502346"/>
              <w:bookmarkEnd w:id="2741"/>
              <w:bookmarkEnd w:id="2742"/>
            </w:del>
          </w:p>
        </w:tc>
        <w:tc>
          <w:tcPr>
            <w:tcW w:w="2016" w:type="dxa"/>
          </w:tcPr>
          <w:p w14:paraId="426A91DA" w14:textId="34111108" w:rsidR="001845DB" w:rsidDel="002F76DF" w:rsidRDefault="001845DB" w:rsidP="001D111C">
            <w:pPr>
              <w:pStyle w:val="BodyText"/>
              <w:rPr>
                <w:del w:id="2743" w:author="Aziz Boxwala" w:date="2014-08-13T18:29:00Z"/>
              </w:rPr>
            </w:pPr>
            <w:del w:id="2744" w:author="Aziz Boxwala" w:date="2014-08-13T18:29:00Z">
              <w:r w:rsidDel="002F76DF">
                <w:delText>Performance</w:delText>
              </w:r>
              <w:bookmarkStart w:id="2745" w:name="_Toc395882751"/>
              <w:bookmarkStart w:id="2746" w:name="_Toc396502347"/>
              <w:bookmarkEnd w:id="2745"/>
              <w:bookmarkEnd w:id="2746"/>
            </w:del>
          </w:p>
        </w:tc>
        <w:bookmarkStart w:id="2747" w:name="_Toc395882752"/>
        <w:bookmarkStart w:id="2748" w:name="_Toc396502348"/>
        <w:bookmarkEnd w:id="2747"/>
        <w:bookmarkEnd w:id="2748"/>
      </w:tr>
      <w:tr w:rsidR="001845DB" w:rsidDel="002F76DF" w14:paraId="0AE6572A" w14:textId="420D5FC3" w:rsidTr="001845DB">
        <w:trPr>
          <w:del w:id="2749" w:author="Aziz Boxwala" w:date="2014-08-13T18:29:00Z"/>
        </w:trPr>
        <w:tc>
          <w:tcPr>
            <w:tcW w:w="2587" w:type="dxa"/>
          </w:tcPr>
          <w:p w14:paraId="3F3F073C" w14:textId="2B86F986" w:rsidR="001845DB" w:rsidDel="002F76DF" w:rsidRDefault="001845DB" w:rsidP="001D111C">
            <w:pPr>
              <w:pStyle w:val="BodyText"/>
              <w:rPr>
                <w:del w:id="2750" w:author="Aziz Boxwala" w:date="2014-08-13T18:29:00Z"/>
              </w:rPr>
            </w:pPr>
            <w:del w:id="2751" w:author="Aziz Boxwala" w:date="2014-08-13T18:29:00Z">
              <w:r w:rsidDel="002F76DF">
                <w:delText>ImmunizationOrder</w:delText>
              </w:r>
              <w:bookmarkStart w:id="2752" w:name="_Toc395882753"/>
              <w:bookmarkStart w:id="2753" w:name="_Toc396502349"/>
              <w:bookmarkEnd w:id="2752"/>
              <w:bookmarkEnd w:id="2753"/>
            </w:del>
          </w:p>
        </w:tc>
        <w:tc>
          <w:tcPr>
            <w:tcW w:w="2592" w:type="dxa"/>
          </w:tcPr>
          <w:p w14:paraId="70055359" w14:textId="741F52C5" w:rsidR="001845DB" w:rsidDel="002F76DF" w:rsidRDefault="001845DB" w:rsidP="001D111C">
            <w:pPr>
              <w:pStyle w:val="BodyText"/>
              <w:rPr>
                <w:del w:id="2754" w:author="Aziz Boxwala" w:date="2014-08-13T18:29:00Z"/>
              </w:rPr>
            </w:pPr>
            <w:del w:id="2755" w:author="Aziz Boxwala" w:date="2014-08-13T18:29:00Z">
              <w:r w:rsidDel="002F76DF">
                <w:delText>ActionPerformance</w:delText>
              </w:r>
              <w:bookmarkStart w:id="2756" w:name="_Toc395882754"/>
              <w:bookmarkStart w:id="2757" w:name="_Toc396502350"/>
              <w:bookmarkEnd w:id="2756"/>
              <w:bookmarkEnd w:id="2757"/>
            </w:del>
          </w:p>
        </w:tc>
        <w:tc>
          <w:tcPr>
            <w:tcW w:w="2304" w:type="dxa"/>
          </w:tcPr>
          <w:p w14:paraId="175B7346" w14:textId="70B743E4" w:rsidR="001845DB" w:rsidDel="002F76DF" w:rsidRDefault="001845DB" w:rsidP="001D111C">
            <w:pPr>
              <w:pStyle w:val="BodyText"/>
              <w:rPr>
                <w:del w:id="2758" w:author="Aziz Boxwala" w:date="2014-08-13T18:29:00Z"/>
              </w:rPr>
            </w:pPr>
            <w:del w:id="2759" w:author="Aziz Boxwala" w:date="2014-08-13T18:29:00Z">
              <w:r w:rsidDel="002F76DF">
                <w:delText>ImmunizationDescriptor</w:delText>
              </w:r>
              <w:bookmarkStart w:id="2760" w:name="_Toc395882755"/>
              <w:bookmarkStart w:id="2761" w:name="_Toc396502351"/>
              <w:bookmarkEnd w:id="2760"/>
              <w:bookmarkEnd w:id="2761"/>
            </w:del>
          </w:p>
        </w:tc>
        <w:tc>
          <w:tcPr>
            <w:tcW w:w="2016" w:type="dxa"/>
          </w:tcPr>
          <w:p w14:paraId="2A61F44F" w14:textId="41B46ED9" w:rsidR="001845DB" w:rsidDel="002F76DF" w:rsidRDefault="001845DB" w:rsidP="001D111C">
            <w:pPr>
              <w:pStyle w:val="BodyText"/>
              <w:rPr>
                <w:del w:id="2762" w:author="Aziz Boxwala" w:date="2014-08-13T18:29:00Z"/>
              </w:rPr>
            </w:pPr>
            <w:del w:id="2763" w:author="Aziz Boxwala" w:date="2014-08-13T18:29:00Z">
              <w:r w:rsidDel="002F76DF">
                <w:delText>Order</w:delText>
              </w:r>
              <w:bookmarkStart w:id="2764" w:name="_Toc395882756"/>
              <w:bookmarkStart w:id="2765" w:name="_Toc396502352"/>
              <w:bookmarkEnd w:id="2764"/>
              <w:bookmarkEnd w:id="2765"/>
            </w:del>
          </w:p>
        </w:tc>
        <w:bookmarkStart w:id="2766" w:name="_Toc395882757"/>
        <w:bookmarkStart w:id="2767" w:name="_Toc396502353"/>
        <w:bookmarkEnd w:id="2766"/>
        <w:bookmarkEnd w:id="2767"/>
      </w:tr>
      <w:tr w:rsidR="001845DB" w:rsidDel="002F76DF" w14:paraId="0074B67E" w14:textId="61E85664" w:rsidTr="001845DB">
        <w:trPr>
          <w:del w:id="2768" w:author="Aziz Boxwala" w:date="2014-08-13T18:29:00Z"/>
        </w:trPr>
        <w:tc>
          <w:tcPr>
            <w:tcW w:w="2587" w:type="dxa"/>
          </w:tcPr>
          <w:p w14:paraId="41AA9F47" w14:textId="161F8905" w:rsidR="001845DB" w:rsidDel="002F76DF" w:rsidRDefault="001845DB" w:rsidP="001D111C">
            <w:pPr>
              <w:pStyle w:val="BodyText"/>
              <w:rPr>
                <w:del w:id="2769" w:author="Aziz Boxwala" w:date="2014-08-13T18:29:00Z"/>
              </w:rPr>
            </w:pPr>
            <w:del w:id="2770" w:author="Aziz Boxwala" w:date="2014-08-13T18:29:00Z">
              <w:r w:rsidDel="002F76DF">
                <w:delText>DietOrder</w:delText>
              </w:r>
              <w:bookmarkStart w:id="2771" w:name="_Toc395882758"/>
              <w:bookmarkStart w:id="2772" w:name="_Toc396502354"/>
              <w:bookmarkEnd w:id="2771"/>
              <w:bookmarkEnd w:id="2772"/>
            </w:del>
          </w:p>
        </w:tc>
        <w:tc>
          <w:tcPr>
            <w:tcW w:w="2592" w:type="dxa"/>
          </w:tcPr>
          <w:p w14:paraId="49AD4966" w14:textId="52D83BBD" w:rsidR="001845DB" w:rsidDel="002F76DF" w:rsidRDefault="001845DB" w:rsidP="001D111C">
            <w:pPr>
              <w:pStyle w:val="BodyText"/>
              <w:rPr>
                <w:del w:id="2773" w:author="Aziz Boxwala" w:date="2014-08-13T18:29:00Z"/>
              </w:rPr>
            </w:pPr>
            <w:del w:id="2774" w:author="Aziz Boxwala" w:date="2014-08-13T18:29:00Z">
              <w:r w:rsidDel="002F76DF">
                <w:delText>ActionPerformance</w:delText>
              </w:r>
              <w:bookmarkStart w:id="2775" w:name="_Toc395882759"/>
              <w:bookmarkStart w:id="2776" w:name="_Toc396502355"/>
              <w:bookmarkEnd w:id="2775"/>
              <w:bookmarkEnd w:id="2776"/>
            </w:del>
          </w:p>
        </w:tc>
        <w:tc>
          <w:tcPr>
            <w:tcW w:w="2304" w:type="dxa"/>
          </w:tcPr>
          <w:p w14:paraId="17E5A965" w14:textId="4C78A0F8" w:rsidR="001845DB" w:rsidDel="002F76DF" w:rsidRDefault="001845DB" w:rsidP="001D111C">
            <w:pPr>
              <w:pStyle w:val="BodyText"/>
              <w:rPr>
                <w:del w:id="2777" w:author="Aziz Boxwala" w:date="2014-08-13T18:29:00Z"/>
              </w:rPr>
            </w:pPr>
            <w:del w:id="2778" w:author="Aziz Boxwala" w:date="2014-08-13T18:29:00Z">
              <w:r w:rsidDel="002F76DF">
                <w:delText>NutritionDescriptor</w:delText>
              </w:r>
              <w:bookmarkStart w:id="2779" w:name="_Toc395882760"/>
              <w:bookmarkStart w:id="2780" w:name="_Toc396502356"/>
              <w:bookmarkEnd w:id="2779"/>
              <w:bookmarkEnd w:id="2780"/>
            </w:del>
          </w:p>
        </w:tc>
        <w:tc>
          <w:tcPr>
            <w:tcW w:w="2016" w:type="dxa"/>
          </w:tcPr>
          <w:p w14:paraId="60A04B46" w14:textId="4AC425BB" w:rsidR="001845DB" w:rsidDel="002F76DF" w:rsidRDefault="001845DB" w:rsidP="001D111C">
            <w:pPr>
              <w:pStyle w:val="BodyText"/>
              <w:rPr>
                <w:del w:id="2781" w:author="Aziz Boxwala" w:date="2014-08-13T18:29:00Z"/>
              </w:rPr>
            </w:pPr>
            <w:del w:id="2782" w:author="Aziz Boxwala" w:date="2014-08-13T18:29:00Z">
              <w:r w:rsidDel="002F76DF">
                <w:delText>Order</w:delText>
              </w:r>
              <w:bookmarkStart w:id="2783" w:name="_Toc395882761"/>
              <w:bookmarkStart w:id="2784" w:name="_Toc396502357"/>
              <w:bookmarkEnd w:id="2783"/>
              <w:bookmarkEnd w:id="2784"/>
            </w:del>
          </w:p>
        </w:tc>
        <w:bookmarkStart w:id="2785" w:name="_Toc395882762"/>
        <w:bookmarkStart w:id="2786" w:name="_Toc396502358"/>
        <w:bookmarkEnd w:id="2785"/>
        <w:bookmarkEnd w:id="2786"/>
      </w:tr>
      <w:tr w:rsidR="001845DB" w:rsidDel="002F76DF" w14:paraId="4A8A0ECE" w14:textId="4B16172A" w:rsidTr="001845DB">
        <w:trPr>
          <w:del w:id="2787" w:author="Aziz Boxwala" w:date="2014-08-13T18:29:00Z"/>
        </w:trPr>
        <w:tc>
          <w:tcPr>
            <w:tcW w:w="2587" w:type="dxa"/>
          </w:tcPr>
          <w:p w14:paraId="1889AF21" w14:textId="294723E7" w:rsidR="001845DB" w:rsidDel="002F76DF" w:rsidRDefault="001845DB" w:rsidP="001D111C">
            <w:pPr>
              <w:pStyle w:val="BodyText"/>
              <w:rPr>
                <w:del w:id="2788" w:author="Aziz Boxwala" w:date="2014-08-13T18:29:00Z"/>
              </w:rPr>
            </w:pPr>
            <w:del w:id="2789" w:author="Aziz Boxwala" w:date="2014-08-13T18:29:00Z">
              <w:r w:rsidDel="002F76DF">
                <w:delText>DietProposal</w:delText>
              </w:r>
              <w:bookmarkStart w:id="2790" w:name="_Toc395882763"/>
              <w:bookmarkStart w:id="2791" w:name="_Toc396502359"/>
              <w:bookmarkEnd w:id="2790"/>
              <w:bookmarkEnd w:id="2791"/>
            </w:del>
          </w:p>
        </w:tc>
        <w:tc>
          <w:tcPr>
            <w:tcW w:w="2592" w:type="dxa"/>
          </w:tcPr>
          <w:p w14:paraId="75105708" w14:textId="29392C23" w:rsidR="001845DB" w:rsidDel="002F76DF" w:rsidRDefault="001845DB" w:rsidP="001D111C">
            <w:pPr>
              <w:pStyle w:val="BodyText"/>
              <w:rPr>
                <w:del w:id="2792" w:author="Aziz Boxwala" w:date="2014-08-13T18:29:00Z"/>
              </w:rPr>
            </w:pPr>
            <w:del w:id="2793" w:author="Aziz Boxwala" w:date="2014-08-13T18:29:00Z">
              <w:r w:rsidDel="002F76DF">
                <w:delText>ActionPerformance</w:delText>
              </w:r>
              <w:bookmarkStart w:id="2794" w:name="_Toc395882764"/>
              <w:bookmarkStart w:id="2795" w:name="_Toc396502360"/>
              <w:bookmarkEnd w:id="2794"/>
              <w:bookmarkEnd w:id="2795"/>
            </w:del>
          </w:p>
        </w:tc>
        <w:tc>
          <w:tcPr>
            <w:tcW w:w="2304" w:type="dxa"/>
          </w:tcPr>
          <w:p w14:paraId="0EE7D5A4" w14:textId="045D0306" w:rsidR="001845DB" w:rsidDel="002F76DF" w:rsidRDefault="001845DB" w:rsidP="001D111C">
            <w:pPr>
              <w:pStyle w:val="BodyText"/>
              <w:rPr>
                <w:del w:id="2796" w:author="Aziz Boxwala" w:date="2014-08-13T18:29:00Z"/>
              </w:rPr>
            </w:pPr>
            <w:del w:id="2797" w:author="Aziz Boxwala" w:date="2014-08-13T18:29:00Z">
              <w:r w:rsidDel="002F76DF">
                <w:delText>NutritionDescriptor</w:delText>
              </w:r>
              <w:bookmarkStart w:id="2798" w:name="_Toc395882765"/>
              <w:bookmarkStart w:id="2799" w:name="_Toc396502361"/>
              <w:bookmarkEnd w:id="2798"/>
              <w:bookmarkEnd w:id="2799"/>
            </w:del>
          </w:p>
        </w:tc>
        <w:tc>
          <w:tcPr>
            <w:tcW w:w="2016" w:type="dxa"/>
          </w:tcPr>
          <w:p w14:paraId="6EFBBCE2" w14:textId="7F49BE4A" w:rsidR="001845DB" w:rsidDel="002F76DF" w:rsidRDefault="001845DB" w:rsidP="001D111C">
            <w:pPr>
              <w:pStyle w:val="BodyText"/>
              <w:rPr>
                <w:del w:id="2800" w:author="Aziz Boxwala" w:date="2014-08-13T18:29:00Z"/>
              </w:rPr>
            </w:pPr>
            <w:del w:id="2801" w:author="Aziz Boxwala" w:date="2014-08-13T18:29:00Z">
              <w:r w:rsidDel="002F76DF">
                <w:delText>ProposalFor</w:delText>
              </w:r>
              <w:bookmarkStart w:id="2802" w:name="_Toc395882766"/>
              <w:bookmarkStart w:id="2803" w:name="_Toc396502362"/>
              <w:bookmarkEnd w:id="2802"/>
              <w:bookmarkEnd w:id="2803"/>
            </w:del>
          </w:p>
        </w:tc>
        <w:bookmarkStart w:id="2804" w:name="_Toc395882767"/>
        <w:bookmarkStart w:id="2805" w:name="_Toc396502363"/>
        <w:bookmarkEnd w:id="2804"/>
        <w:bookmarkEnd w:id="2805"/>
      </w:tr>
      <w:tr w:rsidR="001845DB" w:rsidDel="002F76DF" w14:paraId="1AC07C8E" w14:textId="219664C4" w:rsidTr="001845DB">
        <w:trPr>
          <w:del w:id="2806" w:author="Aziz Boxwala" w:date="2014-08-13T18:29:00Z"/>
        </w:trPr>
        <w:tc>
          <w:tcPr>
            <w:tcW w:w="2587" w:type="dxa"/>
          </w:tcPr>
          <w:p w14:paraId="2D66D379" w14:textId="298390E2" w:rsidR="001845DB" w:rsidDel="002F76DF" w:rsidRDefault="001845DB" w:rsidP="001D111C">
            <w:pPr>
              <w:pStyle w:val="BodyText"/>
              <w:rPr>
                <w:del w:id="2807" w:author="Aziz Boxwala" w:date="2014-08-13T18:29:00Z"/>
              </w:rPr>
            </w:pPr>
            <w:del w:id="2808" w:author="Aziz Boxwala" w:date="2014-08-13T18:29:00Z">
              <w:r w:rsidDel="002F76DF">
                <w:delText>DietAdministration</w:delText>
              </w:r>
              <w:bookmarkStart w:id="2809" w:name="_Toc395882768"/>
              <w:bookmarkStart w:id="2810" w:name="_Toc396502364"/>
              <w:bookmarkEnd w:id="2809"/>
              <w:bookmarkEnd w:id="2810"/>
            </w:del>
          </w:p>
        </w:tc>
        <w:tc>
          <w:tcPr>
            <w:tcW w:w="2592" w:type="dxa"/>
          </w:tcPr>
          <w:p w14:paraId="5CCB8C3E" w14:textId="3759F3C9" w:rsidR="001845DB" w:rsidDel="002F76DF" w:rsidRDefault="001845DB" w:rsidP="001D111C">
            <w:pPr>
              <w:pStyle w:val="BodyText"/>
              <w:rPr>
                <w:del w:id="2811" w:author="Aziz Boxwala" w:date="2014-08-13T18:29:00Z"/>
              </w:rPr>
            </w:pPr>
            <w:del w:id="2812" w:author="Aziz Boxwala" w:date="2014-08-13T18:29:00Z">
              <w:r w:rsidDel="002F76DF">
                <w:delText>ActionPerformance</w:delText>
              </w:r>
              <w:bookmarkStart w:id="2813" w:name="_Toc395882769"/>
              <w:bookmarkStart w:id="2814" w:name="_Toc396502365"/>
              <w:bookmarkEnd w:id="2813"/>
              <w:bookmarkEnd w:id="2814"/>
            </w:del>
          </w:p>
        </w:tc>
        <w:tc>
          <w:tcPr>
            <w:tcW w:w="2304" w:type="dxa"/>
          </w:tcPr>
          <w:p w14:paraId="07D004B6" w14:textId="10EA3D04" w:rsidR="001845DB" w:rsidDel="002F76DF" w:rsidRDefault="001845DB" w:rsidP="001D111C">
            <w:pPr>
              <w:pStyle w:val="BodyText"/>
              <w:rPr>
                <w:del w:id="2815" w:author="Aziz Boxwala" w:date="2014-08-13T18:29:00Z"/>
              </w:rPr>
            </w:pPr>
            <w:del w:id="2816" w:author="Aziz Boxwala" w:date="2014-08-13T18:29:00Z">
              <w:r w:rsidDel="002F76DF">
                <w:delText>NutritionDescriptor</w:delText>
              </w:r>
              <w:bookmarkStart w:id="2817" w:name="_Toc395882770"/>
              <w:bookmarkStart w:id="2818" w:name="_Toc396502366"/>
              <w:bookmarkEnd w:id="2817"/>
              <w:bookmarkEnd w:id="2818"/>
            </w:del>
          </w:p>
        </w:tc>
        <w:tc>
          <w:tcPr>
            <w:tcW w:w="2016" w:type="dxa"/>
          </w:tcPr>
          <w:p w14:paraId="525179F5" w14:textId="05337183" w:rsidR="001845DB" w:rsidDel="002F76DF" w:rsidRDefault="001845DB" w:rsidP="001D111C">
            <w:pPr>
              <w:pStyle w:val="BodyText"/>
              <w:rPr>
                <w:del w:id="2819" w:author="Aziz Boxwala" w:date="2014-08-13T18:29:00Z"/>
              </w:rPr>
            </w:pPr>
            <w:del w:id="2820" w:author="Aziz Boxwala" w:date="2014-08-13T18:29:00Z">
              <w:r w:rsidDel="002F76DF">
                <w:delText>Performance</w:delText>
              </w:r>
              <w:bookmarkStart w:id="2821" w:name="_Toc395882771"/>
              <w:bookmarkStart w:id="2822" w:name="_Toc396502367"/>
              <w:bookmarkEnd w:id="2821"/>
              <w:bookmarkEnd w:id="2822"/>
            </w:del>
          </w:p>
        </w:tc>
        <w:bookmarkStart w:id="2823" w:name="_Toc395882772"/>
        <w:bookmarkStart w:id="2824" w:name="_Toc396502368"/>
        <w:bookmarkEnd w:id="2823"/>
        <w:bookmarkEnd w:id="2824"/>
      </w:tr>
      <w:tr w:rsidR="001845DB" w:rsidDel="002F76DF" w14:paraId="432A1593" w14:textId="0C88A361" w:rsidTr="001845DB">
        <w:trPr>
          <w:del w:id="2825" w:author="Aziz Boxwala" w:date="2014-08-13T18:29:00Z"/>
        </w:trPr>
        <w:tc>
          <w:tcPr>
            <w:tcW w:w="2587" w:type="dxa"/>
          </w:tcPr>
          <w:p w14:paraId="6577112D" w14:textId="21A47332" w:rsidR="001845DB" w:rsidDel="002F76DF" w:rsidRDefault="001845DB" w:rsidP="001D111C">
            <w:pPr>
              <w:pStyle w:val="BodyText"/>
              <w:rPr>
                <w:del w:id="2826" w:author="Aziz Boxwala" w:date="2014-08-13T18:29:00Z"/>
              </w:rPr>
            </w:pPr>
            <w:del w:id="2827" w:author="Aziz Boxwala" w:date="2014-08-13T18:29:00Z">
              <w:r w:rsidDel="002F76DF">
                <w:delText>CommunicationProposal</w:delText>
              </w:r>
              <w:bookmarkStart w:id="2828" w:name="_Toc395882773"/>
              <w:bookmarkStart w:id="2829" w:name="_Toc396502369"/>
              <w:bookmarkEnd w:id="2828"/>
              <w:bookmarkEnd w:id="2829"/>
            </w:del>
          </w:p>
        </w:tc>
        <w:tc>
          <w:tcPr>
            <w:tcW w:w="2592" w:type="dxa"/>
          </w:tcPr>
          <w:p w14:paraId="23DAD107" w14:textId="3CE3FD49" w:rsidR="001845DB" w:rsidDel="002F76DF" w:rsidRDefault="001845DB" w:rsidP="001D111C">
            <w:pPr>
              <w:pStyle w:val="BodyText"/>
              <w:rPr>
                <w:del w:id="2830" w:author="Aziz Boxwala" w:date="2014-08-13T18:29:00Z"/>
              </w:rPr>
            </w:pPr>
            <w:del w:id="2831" w:author="Aziz Boxwala" w:date="2014-08-13T18:29:00Z">
              <w:r w:rsidDel="002F76DF">
                <w:delText>ActionPerformance</w:delText>
              </w:r>
              <w:bookmarkStart w:id="2832" w:name="_Toc395882774"/>
              <w:bookmarkStart w:id="2833" w:name="_Toc396502370"/>
              <w:bookmarkEnd w:id="2832"/>
              <w:bookmarkEnd w:id="2833"/>
            </w:del>
          </w:p>
        </w:tc>
        <w:tc>
          <w:tcPr>
            <w:tcW w:w="2304" w:type="dxa"/>
          </w:tcPr>
          <w:p w14:paraId="1C91BFAE" w14:textId="1178B53C" w:rsidR="001845DB" w:rsidDel="002F76DF" w:rsidRDefault="001845DB" w:rsidP="001D111C">
            <w:pPr>
              <w:pStyle w:val="BodyText"/>
              <w:rPr>
                <w:del w:id="2834" w:author="Aziz Boxwala" w:date="2014-08-13T18:29:00Z"/>
              </w:rPr>
            </w:pPr>
            <w:del w:id="2835" w:author="Aziz Boxwala" w:date="2014-08-13T18:29:00Z">
              <w:r w:rsidDel="002F76DF">
                <w:delText>CommunicationDescriptor</w:delText>
              </w:r>
              <w:bookmarkStart w:id="2836" w:name="_Toc395882775"/>
              <w:bookmarkStart w:id="2837" w:name="_Toc396502371"/>
              <w:bookmarkEnd w:id="2836"/>
              <w:bookmarkEnd w:id="2837"/>
            </w:del>
          </w:p>
        </w:tc>
        <w:tc>
          <w:tcPr>
            <w:tcW w:w="2016" w:type="dxa"/>
          </w:tcPr>
          <w:p w14:paraId="1E732A4A" w14:textId="5ECD7EDC" w:rsidR="001845DB" w:rsidDel="002F76DF" w:rsidRDefault="001845DB" w:rsidP="001D111C">
            <w:pPr>
              <w:pStyle w:val="BodyText"/>
              <w:rPr>
                <w:del w:id="2838" w:author="Aziz Boxwala" w:date="2014-08-13T18:29:00Z"/>
              </w:rPr>
            </w:pPr>
            <w:del w:id="2839" w:author="Aziz Boxwala" w:date="2014-08-13T18:29:00Z">
              <w:r w:rsidDel="002F76DF">
                <w:delText>ProposalFor</w:delText>
              </w:r>
              <w:bookmarkStart w:id="2840" w:name="_Toc395882776"/>
              <w:bookmarkStart w:id="2841" w:name="_Toc396502372"/>
              <w:bookmarkEnd w:id="2840"/>
              <w:bookmarkEnd w:id="2841"/>
            </w:del>
          </w:p>
        </w:tc>
        <w:bookmarkStart w:id="2842" w:name="_Toc395882777"/>
        <w:bookmarkStart w:id="2843" w:name="_Toc396502373"/>
        <w:bookmarkEnd w:id="2842"/>
        <w:bookmarkEnd w:id="2843"/>
      </w:tr>
      <w:tr w:rsidR="001845DB" w:rsidDel="002F76DF" w14:paraId="78071BAA" w14:textId="46B82B08" w:rsidTr="001845DB">
        <w:trPr>
          <w:del w:id="2844" w:author="Aziz Boxwala" w:date="2014-08-13T18:29:00Z"/>
        </w:trPr>
        <w:tc>
          <w:tcPr>
            <w:tcW w:w="2587" w:type="dxa"/>
          </w:tcPr>
          <w:p w14:paraId="408A8730" w14:textId="70F07177" w:rsidR="001845DB" w:rsidDel="002F76DF" w:rsidRDefault="001845DB" w:rsidP="001D111C">
            <w:pPr>
              <w:pStyle w:val="BodyText"/>
              <w:rPr>
                <w:del w:id="2845" w:author="Aziz Boxwala" w:date="2014-08-13T18:29:00Z"/>
              </w:rPr>
            </w:pPr>
            <w:del w:id="2846" w:author="Aziz Boxwala" w:date="2014-08-13T18:29:00Z">
              <w:r w:rsidDel="002F76DF">
                <w:delText>CommunicationOrder</w:delText>
              </w:r>
              <w:bookmarkStart w:id="2847" w:name="_Toc395882778"/>
              <w:bookmarkStart w:id="2848" w:name="_Toc396502374"/>
              <w:bookmarkEnd w:id="2847"/>
              <w:bookmarkEnd w:id="2848"/>
            </w:del>
          </w:p>
        </w:tc>
        <w:tc>
          <w:tcPr>
            <w:tcW w:w="2592" w:type="dxa"/>
          </w:tcPr>
          <w:p w14:paraId="1D710DAA" w14:textId="533DC908" w:rsidR="001845DB" w:rsidDel="002F76DF" w:rsidRDefault="001845DB" w:rsidP="001D111C">
            <w:pPr>
              <w:pStyle w:val="BodyText"/>
              <w:rPr>
                <w:del w:id="2849" w:author="Aziz Boxwala" w:date="2014-08-13T18:29:00Z"/>
              </w:rPr>
            </w:pPr>
            <w:del w:id="2850" w:author="Aziz Boxwala" w:date="2014-08-13T18:29:00Z">
              <w:r w:rsidDel="002F76DF">
                <w:delText>ActionPerformance</w:delText>
              </w:r>
              <w:bookmarkStart w:id="2851" w:name="_Toc395882779"/>
              <w:bookmarkStart w:id="2852" w:name="_Toc396502375"/>
              <w:bookmarkEnd w:id="2851"/>
              <w:bookmarkEnd w:id="2852"/>
            </w:del>
          </w:p>
        </w:tc>
        <w:tc>
          <w:tcPr>
            <w:tcW w:w="2304" w:type="dxa"/>
          </w:tcPr>
          <w:p w14:paraId="1525E257" w14:textId="045619D7" w:rsidR="001845DB" w:rsidDel="002F76DF" w:rsidRDefault="001845DB" w:rsidP="001D111C">
            <w:pPr>
              <w:pStyle w:val="BodyText"/>
              <w:rPr>
                <w:del w:id="2853" w:author="Aziz Boxwala" w:date="2014-08-13T18:29:00Z"/>
              </w:rPr>
            </w:pPr>
            <w:del w:id="2854" w:author="Aziz Boxwala" w:date="2014-08-13T18:29:00Z">
              <w:r w:rsidDel="002F76DF">
                <w:delText>CommunicationDescriptor</w:delText>
              </w:r>
              <w:bookmarkStart w:id="2855" w:name="_Toc395882780"/>
              <w:bookmarkStart w:id="2856" w:name="_Toc396502376"/>
              <w:bookmarkEnd w:id="2855"/>
              <w:bookmarkEnd w:id="2856"/>
            </w:del>
          </w:p>
        </w:tc>
        <w:tc>
          <w:tcPr>
            <w:tcW w:w="2016" w:type="dxa"/>
          </w:tcPr>
          <w:p w14:paraId="6968E431" w14:textId="762A1017" w:rsidR="001845DB" w:rsidDel="002F76DF" w:rsidRDefault="001845DB" w:rsidP="001D111C">
            <w:pPr>
              <w:pStyle w:val="BodyText"/>
              <w:rPr>
                <w:del w:id="2857" w:author="Aziz Boxwala" w:date="2014-08-13T18:29:00Z"/>
              </w:rPr>
            </w:pPr>
            <w:del w:id="2858" w:author="Aziz Boxwala" w:date="2014-08-13T18:29:00Z">
              <w:r w:rsidDel="002F76DF">
                <w:delText>Order</w:delText>
              </w:r>
              <w:bookmarkStart w:id="2859" w:name="_Toc395882781"/>
              <w:bookmarkStart w:id="2860" w:name="_Toc396502377"/>
              <w:bookmarkEnd w:id="2859"/>
              <w:bookmarkEnd w:id="2860"/>
            </w:del>
          </w:p>
        </w:tc>
        <w:bookmarkStart w:id="2861" w:name="_Toc395882782"/>
        <w:bookmarkStart w:id="2862" w:name="_Toc396502378"/>
        <w:bookmarkEnd w:id="2861"/>
        <w:bookmarkEnd w:id="2862"/>
      </w:tr>
      <w:tr w:rsidR="001845DB" w:rsidDel="002F76DF" w14:paraId="42E97454" w14:textId="23234A9F" w:rsidTr="001845DB">
        <w:trPr>
          <w:del w:id="2863" w:author="Aziz Boxwala" w:date="2014-08-13T18:29:00Z"/>
        </w:trPr>
        <w:tc>
          <w:tcPr>
            <w:tcW w:w="2587" w:type="dxa"/>
          </w:tcPr>
          <w:p w14:paraId="43BD503A" w14:textId="2257A24E" w:rsidR="001845DB" w:rsidDel="002F76DF" w:rsidRDefault="001845DB" w:rsidP="001D111C">
            <w:pPr>
              <w:pStyle w:val="BodyText"/>
              <w:rPr>
                <w:del w:id="2864" w:author="Aziz Boxwala" w:date="2014-08-13T18:29:00Z"/>
              </w:rPr>
            </w:pPr>
            <w:del w:id="2865" w:author="Aziz Boxwala" w:date="2014-08-13T18:29:00Z">
              <w:r w:rsidDel="002F76DF">
                <w:delText>CommunicationEvent</w:delText>
              </w:r>
              <w:bookmarkStart w:id="2866" w:name="_Toc395882783"/>
              <w:bookmarkStart w:id="2867" w:name="_Toc396502379"/>
              <w:bookmarkEnd w:id="2866"/>
              <w:bookmarkEnd w:id="2867"/>
            </w:del>
          </w:p>
        </w:tc>
        <w:tc>
          <w:tcPr>
            <w:tcW w:w="2592" w:type="dxa"/>
          </w:tcPr>
          <w:p w14:paraId="50BBAA7E" w14:textId="1E4F4A9E" w:rsidR="001845DB" w:rsidDel="002F76DF" w:rsidRDefault="001845DB" w:rsidP="001D111C">
            <w:pPr>
              <w:pStyle w:val="BodyText"/>
              <w:rPr>
                <w:del w:id="2868" w:author="Aziz Boxwala" w:date="2014-08-13T18:29:00Z"/>
              </w:rPr>
            </w:pPr>
            <w:del w:id="2869" w:author="Aziz Boxwala" w:date="2014-08-13T18:29:00Z">
              <w:r w:rsidDel="002F76DF">
                <w:delText>ActionPerformance</w:delText>
              </w:r>
              <w:bookmarkStart w:id="2870" w:name="_Toc395882784"/>
              <w:bookmarkStart w:id="2871" w:name="_Toc396502380"/>
              <w:bookmarkEnd w:id="2870"/>
              <w:bookmarkEnd w:id="2871"/>
            </w:del>
          </w:p>
        </w:tc>
        <w:tc>
          <w:tcPr>
            <w:tcW w:w="2304" w:type="dxa"/>
          </w:tcPr>
          <w:p w14:paraId="4A88936B" w14:textId="62EE54C8" w:rsidR="001845DB" w:rsidDel="002F76DF" w:rsidRDefault="001845DB" w:rsidP="001D111C">
            <w:pPr>
              <w:pStyle w:val="BodyText"/>
              <w:rPr>
                <w:del w:id="2872" w:author="Aziz Boxwala" w:date="2014-08-13T18:29:00Z"/>
              </w:rPr>
            </w:pPr>
            <w:del w:id="2873" w:author="Aziz Boxwala" w:date="2014-08-13T18:29:00Z">
              <w:r w:rsidDel="002F76DF">
                <w:delText>CommunicationDescriptor</w:delText>
              </w:r>
              <w:bookmarkStart w:id="2874" w:name="_Toc395882785"/>
              <w:bookmarkStart w:id="2875" w:name="_Toc396502381"/>
              <w:bookmarkEnd w:id="2874"/>
              <w:bookmarkEnd w:id="2875"/>
            </w:del>
          </w:p>
        </w:tc>
        <w:tc>
          <w:tcPr>
            <w:tcW w:w="2016" w:type="dxa"/>
          </w:tcPr>
          <w:p w14:paraId="748C3C12" w14:textId="6C375E23" w:rsidR="001845DB" w:rsidDel="002F76DF" w:rsidRDefault="001845DB" w:rsidP="001D111C">
            <w:pPr>
              <w:pStyle w:val="BodyText"/>
              <w:rPr>
                <w:del w:id="2876" w:author="Aziz Boxwala" w:date="2014-08-13T18:29:00Z"/>
              </w:rPr>
            </w:pPr>
            <w:del w:id="2877" w:author="Aziz Boxwala" w:date="2014-08-13T18:29:00Z">
              <w:r w:rsidDel="002F76DF">
                <w:delText>Performance</w:delText>
              </w:r>
              <w:bookmarkStart w:id="2878" w:name="_Toc395882786"/>
              <w:bookmarkStart w:id="2879" w:name="_Toc396502382"/>
              <w:bookmarkEnd w:id="2878"/>
              <w:bookmarkEnd w:id="2879"/>
            </w:del>
          </w:p>
        </w:tc>
        <w:bookmarkStart w:id="2880" w:name="_Toc395882787"/>
        <w:bookmarkStart w:id="2881" w:name="_Toc396502383"/>
        <w:bookmarkEnd w:id="2880"/>
        <w:bookmarkEnd w:id="2881"/>
      </w:tr>
      <w:tr w:rsidR="001845DB" w:rsidDel="002F76DF" w14:paraId="5C377EE8" w14:textId="61C13A67" w:rsidTr="001845DB">
        <w:trPr>
          <w:del w:id="2882" w:author="Aziz Boxwala" w:date="2014-08-13T18:29:00Z"/>
        </w:trPr>
        <w:tc>
          <w:tcPr>
            <w:tcW w:w="2587" w:type="dxa"/>
          </w:tcPr>
          <w:p w14:paraId="112082AD" w14:textId="1BF26A70" w:rsidR="001845DB" w:rsidDel="002F76DF" w:rsidRDefault="001845DB" w:rsidP="001D111C">
            <w:pPr>
              <w:pStyle w:val="BodyText"/>
              <w:rPr>
                <w:del w:id="2883" w:author="Aziz Boxwala" w:date="2014-08-13T18:29:00Z"/>
              </w:rPr>
            </w:pPr>
            <w:del w:id="2884" w:author="Aziz Boxwala" w:date="2014-08-13T18:29:00Z">
              <w:r w:rsidDel="002F76DF">
                <w:delText>ProgramParticipationProposal</w:delText>
              </w:r>
              <w:bookmarkStart w:id="2885" w:name="_Toc395882788"/>
              <w:bookmarkStart w:id="2886" w:name="_Toc396502384"/>
              <w:bookmarkEnd w:id="2885"/>
              <w:bookmarkEnd w:id="2886"/>
            </w:del>
          </w:p>
        </w:tc>
        <w:tc>
          <w:tcPr>
            <w:tcW w:w="2592" w:type="dxa"/>
          </w:tcPr>
          <w:p w14:paraId="2741D741" w14:textId="3DEA18C3" w:rsidR="001845DB" w:rsidDel="002F76DF" w:rsidRDefault="001845DB" w:rsidP="001D111C">
            <w:pPr>
              <w:pStyle w:val="BodyText"/>
              <w:rPr>
                <w:del w:id="2887" w:author="Aziz Boxwala" w:date="2014-08-13T18:29:00Z"/>
              </w:rPr>
            </w:pPr>
            <w:del w:id="2888" w:author="Aziz Boxwala" w:date="2014-08-13T18:29:00Z">
              <w:r w:rsidDel="002F76DF">
                <w:delText>ActionPerformance</w:delText>
              </w:r>
              <w:bookmarkStart w:id="2889" w:name="_Toc395882789"/>
              <w:bookmarkStart w:id="2890" w:name="_Toc396502385"/>
              <w:bookmarkEnd w:id="2889"/>
              <w:bookmarkEnd w:id="2890"/>
            </w:del>
          </w:p>
        </w:tc>
        <w:tc>
          <w:tcPr>
            <w:tcW w:w="2304" w:type="dxa"/>
          </w:tcPr>
          <w:p w14:paraId="23EB9921" w14:textId="58C4D505" w:rsidR="001845DB" w:rsidDel="002F76DF" w:rsidRDefault="001845DB" w:rsidP="001D111C">
            <w:pPr>
              <w:pStyle w:val="BodyText"/>
              <w:rPr>
                <w:del w:id="2891" w:author="Aziz Boxwala" w:date="2014-08-13T18:29:00Z"/>
              </w:rPr>
            </w:pPr>
            <w:del w:id="2892" w:author="Aziz Boxwala" w:date="2014-08-13T18:29:00Z">
              <w:r w:rsidDel="002F76DF">
                <w:delText>CareProgramParticipationDescriptor</w:delText>
              </w:r>
              <w:bookmarkStart w:id="2893" w:name="_Toc395882790"/>
              <w:bookmarkStart w:id="2894" w:name="_Toc396502386"/>
              <w:bookmarkEnd w:id="2893"/>
              <w:bookmarkEnd w:id="2894"/>
            </w:del>
          </w:p>
        </w:tc>
        <w:tc>
          <w:tcPr>
            <w:tcW w:w="2016" w:type="dxa"/>
          </w:tcPr>
          <w:p w14:paraId="205E4987" w14:textId="122CF50A" w:rsidR="001845DB" w:rsidDel="002F76DF" w:rsidRDefault="001845DB" w:rsidP="001D111C">
            <w:pPr>
              <w:pStyle w:val="BodyText"/>
              <w:rPr>
                <w:del w:id="2895" w:author="Aziz Boxwala" w:date="2014-08-13T18:29:00Z"/>
              </w:rPr>
            </w:pPr>
            <w:del w:id="2896" w:author="Aziz Boxwala" w:date="2014-08-13T18:29:00Z">
              <w:r w:rsidDel="002F76DF">
                <w:delText>ProposalFor</w:delText>
              </w:r>
              <w:bookmarkStart w:id="2897" w:name="_Toc395882791"/>
              <w:bookmarkStart w:id="2898" w:name="_Toc396502387"/>
              <w:bookmarkEnd w:id="2897"/>
              <w:bookmarkEnd w:id="2898"/>
            </w:del>
          </w:p>
        </w:tc>
        <w:bookmarkStart w:id="2899" w:name="_Toc395882792"/>
        <w:bookmarkStart w:id="2900" w:name="_Toc396502388"/>
        <w:bookmarkEnd w:id="2899"/>
        <w:bookmarkEnd w:id="2900"/>
      </w:tr>
      <w:tr w:rsidR="001845DB" w:rsidDel="002F76DF" w14:paraId="3BA54CEA" w14:textId="0813B712" w:rsidTr="001845DB">
        <w:trPr>
          <w:del w:id="2901" w:author="Aziz Boxwala" w:date="2014-08-13T18:29:00Z"/>
        </w:trPr>
        <w:tc>
          <w:tcPr>
            <w:tcW w:w="2587" w:type="dxa"/>
          </w:tcPr>
          <w:p w14:paraId="580C7354" w14:textId="4CEA5CFB" w:rsidR="001845DB" w:rsidDel="002F76DF" w:rsidRDefault="001845DB" w:rsidP="001D111C">
            <w:pPr>
              <w:pStyle w:val="BodyText"/>
              <w:rPr>
                <w:del w:id="2902" w:author="Aziz Boxwala" w:date="2014-08-13T18:29:00Z"/>
              </w:rPr>
            </w:pPr>
            <w:del w:id="2903" w:author="Aziz Boxwala" w:date="2014-08-13T18:29:00Z">
              <w:r w:rsidDel="002F76DF">
                <w:delText>ProgramParticipationOrder</w:delText>
              </w:r>
              <w:bookmarkStart w:id="2904" w:name="_Toc395882793"/>
              <w:bookmarkStart w:id="2905" w:name="_Toc396502389"/>
              <w:bookmarkEnd w:id="2904"/>
              <w:bookmarkEnd w:id="2905"/>
            </w:del>
          </w:p>
        </w:tc>
        <w:tc>
          <w:tcPr>
            <w:tcW w:w="2592" w:type="dxa"/>
          </w:tcPr>
          <w:p w14:paraId="70B150AE" w14:textId="55FDE1AC" w:rsidR="001845DB" w:rsidDel="002F76DF" w:rsidRDefault="001845DB" w:rsidP="001D111C">
            <w:pPr>
              <w:pStyle w:val="BodyText"/>
              <w:rPr>
                <w:del w:id="2906" w:author="Aziz Boxwala" w:date="2014-08-13T18:29:00Z"/>
              </w:rPr>
            </w:pPr>
            <w:del w:id="2907" w:author="Aziz Boxwala" w:date="2014-08-13T18:29:00Z">
              <w:r w:rsidDel="002F76DF">
                <w:delText>ActionPerformance</w:delText>
              </w:r>
              <w:bookmarkStart w:id="2908" w:name="_Toc395882794"/>
              <w:bookmarkStart w:id="2909" w:name="_Toc396502390"/>
              <w:bookmarkEnd w:id="2908"/>
              <w:bookmarkEnd w:id="2909"/>
            </w:del>
          </w:p>
        </w:tc>
        <w:tc>
          <w:tcPr>
            <w:tcW w:w="2304" w:type="dxa"/>
          </w:tcPr>
          <w:p w14:paraId="5D710404" w14:textId="07C7712F" w:rsidR="001845DB" w:rsidDel="002F76DF" w:rsidRDefault="001845DB" w:rsidP="001D111C">
            <w:pPr>
              <w:pStyle w:val="BodyText"/>
              <w:rPr>
                <w:del w:id="2910" w:author="Aziz Boxwala" w:date="2014-08-13T18:29:00Z"/>
              </w:rPr>
            </w:pPr>
            <w:del w:id="2911" w:author="Aziz Boxwala" w:date="2014-08-13T18:29:00Z">
              <w:r w:rsidDel="002F76DF">
                <w:delText>CareProgramParticipationDescriptor</w:delText>
              </w:r>
              <w:bookmarkStart w:id="2912" w:name="_Toc395882795"/>
              <w:bookmarkStart w:id="2913" w:name="_Toc396502391"/>
              <w:bookmarkEnd w:id="2912"/>
              <w:bookmarkEnd w:id="2913"/>
            </w:del>
          </w:p>
        </w:tc>
        <w:tc>
          <w:tcPr>
            <w:tcW w:w="2016" w:type="dxa"/>
          </w:tcPr>
          <w:p w14:paraId="53B4015E" w14:textId="094DC88E" w:rsidR="001845DB" w:rsidDel="002F76DF" w:rsidRDefault="001845DB" w:rsidP="001D111C">
            <w:pPr>
              <w:pStyle w:val="BodyText"/>
              <w:rPr>
                <w:del w:id="2914" w:author="Aziz Boxwala" w:date="2014-08-13T18:29:00Z"/>
              </w:rPr>
            </w:pPr>
            <w:del w:id="2915" w:author="Aziz Boxwala" w:date="2014-08-13T18:29:00Z">
              <w:r w:rsidDel="002F76DF">
                <w:delText>Order</w:delText>
              </w:r>
              <w:bookmarkStart w:id="2916" w:name="_Toc395882796"/>
              <w:bookmarkStart w:id="2917" w:name="_Toc396502392"/>
              <w:bookmarkEnd w:id="2916"/>
              <w:bookmarkEnd w:id="2917"/>
            </w:del>
          </w:p>
        </w:tc>
        <w:bookmarkStart w:id="2918" w:name="_Toc395882797"/>
        <w:bookmarkStart w:id="2919" w:name="_Toc396502393"/>
        <w:bookmarkEnd w:id="2918"/>
        <w:bookmarkEnd w:id="2919"/>
      </w:tr>
      <w:tr w:rsidR="001845DB" w:rsidDel="002F76DF" w14:paraId="32DAD5EF" w14:textId="40351DDD" w:rsidTr="001845DB">
        <w:trPr>
          <w:del w:id="2920" w:author="Aziz Boxwala" w:date="2014-08-13T18:29:00Z"/>
        </w:trPr>
        <w:tc>
          <w:tcPr>
            <w:tcW w:w="2587" w:type="dxa"/>
          </w:tcPr>
          <w:p w14:paraId="76D0A9AF" w14:textId="7762EBF4" w:rsidR="001845DB" w:rsidDel="002F76DF" w:rsidRDefault="001845DB" w:rsidP="001D111C">
            <w:pPr>
              <w:pStyle w:val="BodyText"/>
              <w:rPr>
                <w:del w:id="2921" w:author="Aziz Boxwala" w:date="2014-08-13T18:29:00Z"/>
              </w:rPr>
            </w:pPr>
            <w:del w:id="2922" w:author="Aziz Boxwala" w:date="2014-08-13T18:29:00Z">
              <w:r w:rsidDel="002F76DF">
                <w:delText>ParicipationInProgram</w:delText>
              </w:r>
              <w:bookmarkStart w:id="2923" w:name="_Toc395882798"/>
              <w:bookmarkStart w:id="2924" w:name="_Toc396502394"/>
              <w:bookmarkEnd w:id="2923"/>
              <w:bookmarkEnd w:id="2924"/>
            </w:del>
          </w:p>
        </w:tc>
        <w:tc>
          <w:tcPr>
            <w:tcW w:w="2592" w:type="dxa"/>
          </w:tcPr>
          <w:p w14:paraId="3E0AA080" w14:textId="6CBB910D" w:rsidR="001845DB" w:rsidDel="002F76DF" w:rsidRDefault="001845DB" w:rsidP="001D111C">
            <w:pPr>
              <w:pStyle w:val="BodyText"/>
              <w:rPr>
                <w:del w:id="2925" w:author="Aziz Boxwala" w:date="2014-08-13T18:29:00Z"/>
              </w:rPr>
            </w:pPr>
            <w:del w:id="2926" w:author="Aziz Boxwala" w:date="2014-08-13T18:29:00Z">
              <w:r w:rsidDel="002F76DF">
                <w:delText>ActionPerformance</w:delText>
              </w:r>
              <w:bookmarkStart w:id="2927" w:name="_Toc395882799"/>
              <w:bookmarkStart w:id="2928" w:name="_Toc396502395"/>
              <w:bookmarkEnd w:id="2927"/>
              <w:bookmarkEnd w:id="2928"/>
            </w:del>
          </w:p>
        </w:tc>
        <w:tc>
          <w:tcPr>
            <w:tcW w:w="2304" w:type="dxa"/>
          </w:tcPr>
          <w:p w14:paraId="38BC2724" w14:textId="72B87E48" w:rsidR="001845DB" w:rsidDel="002F76DF" w:rsidRDefault="001845DB" w:rsidP="001D111C">
            <w:pPr>
              <w:pStyle w:val="BodyText"/>
              <w:rPr>
                <w:del w:id="2929" w:author="Aziz Boxwala" w:date="2014-08-13T18:29:00Z"/>
              </w:rPr>
            </w:pPr>
            <w:del w:id="2930" w:author="Aziz Boxwala" w:date="2014-08-13T18:29:00Z">
              <w:r w:rsidDel="002F76DF">
                <w:delText>CareProgramParticipationDescriptor</w:delText>
              </w:r>
              <w:bookmarkStart w:id="2931" w:name="_Toc395882800"/>
              <w:bookmarkStart w:id="2932" w:name="_Toc396502396"/>
              <w:bookmarkEnd w:id="2931"/>
              <w:bookmarkEnd w:id="2932"/>
            </w:del>
          </w:p>
        </w:tc>
        <w:tc>
          <w:tcPr>
            <w:tcW w:w="2016" w:type="dxa"/>
          </w:tcPr>
          <w:p w14:paraId="25366559" w14:textId="2AD172FD" w:rsidR="001845DB" w:rsidDel="002F76DF" w:rsidRDefault="001845DB" w:rsidP="001D111C">
            <w:pPr>
              <w:pStyle w:val="BodyText"/>
              <w:rPr>
                <w:del w:id="2933" w:author="Aziz Boxwala" w:date="2014-08-13T18:29:00Z"/>
              </w:rPr>
            </w:pPr>
            <w:del w:id="2934" w:author="Aziz Boxwala" w:date="2014-08-13T18:29:00Z">
              <w:r w:rsidDel="002F76DF">
                <w:delText>Performance</w:delText>
              </w:r>
              <w:bookmarkStart w:id="2935" w:name="_Toc395882801"/>
              <w:bookmarkStart w:id="2936" w:name="_Toc396502397"/>
              <w:bookmarkEnd w:id="2935"/>
              <w:bookmarkEnd w:id="2936"/>
            </w:del>
          </w:p>
        </w:tc>
        <w:bookmarkStart w:id="2937" w:name="_Toc395882802"/>
        <w:bookmarkStart w:id="2938" w:name="_Toc396502398"/>
        <w:bookmarkEnd w:id="2937"/>
        <w:bookmarkEnd w:id="2938"/>
      </w:tr>
      <w:tr w:rsidR="001845DB" w:rsidDel="002F76DF" w14:paraId="7B5786C5" w14:textId="4000E797" w:rsidTr="001845DB">
        <w:trPr>
          <w:del w:id="2939" w:author="Aziz Boxwala" w:date="2014-08-13T18:29:00Z"/>
        </w:trPr>
        <w:tc>
          <w:tcPr>
            <w:tcW w:w="2587" w:type="dxa"/>
          </w:tcPr>
          <w:p w14:paraId="104DFA0F" w14:textId="50C78BD7" w:rsidR="001845DB" w:rsidDel="002F76DF" w:rsidRDefault="001845DB" w:rsidP="001D111C">
            <w:pPr>
              <w:pStyle w:val="BodyText"/>
              <w:rPr>
                <w:del w:id="2940" w:author="Aziz Boxwala" w:date="2014-08-13T18:29:00Z"/>
              </w:rPr>
            </w:pPr>
            <w:del w:id="2941" w:author="Aziz Boxwala" w:date="2014-08-13T18:29:00Z">
              <w:r w:rsidDel="002F76DF">
                <w:delText>GoalProposal</w:delText>
              </w:r>
              <w:bookmarkStart w:id="2942" w:name="_Toc395882803"/>
              <w:bookmarkStart w:id="2943" w:name="_Toc396502399"/>
              <w:bookmarkEnd w:id="2942"/>
              <w:bookmarkEnd w:id="2943"/>
            </w:del>
          </w:p>
        </w:tc>
        <w:tc>
          <w:tcPr>
            <w:tcW w:w="2592" w:type="dxa"/>
          </w:tcPr>
          <w:p w14:paraId="1A7EC8D3" w14:textId="124C87CE" w:rsidR="001845DB" w:rsidDel="002F76DF" w:rsidRDefault="001845DB" w:rsidP="001D111C">
            <w:pPr>
              <w:pStyle w:val="BodyText"/>
              <w:rPr>
                <w:del w:id="2944" w:author="Aziz Boxwala" w:date="2014-08-13T18:29:00Z"/>
              </w:rPr>
            </w:pPr>
            <w:del w:id="2945" w:author="Aziz Boxwala" w:date="2014-08-13T18:29:00Z">
              <w:r w:rsidDel="002F76DF">
                <w:delText>ActionPerformance</w:delText>
              </w:r>
              <w:bookmarkStart w:id="2946" w:name="_Toc395882804"/>
              <w:bookmarkStart w:id="2947" w:name="_Toc396502400"/>
              <w:bookmarkEnd w:id="2946"/>
              <w:bookmarkEnd w:id="2947"/>
            </w:del>
          </w:p>
        </w:tc>
        <w:tc>
          <w:tcPr>
            <w:tcW w:w="2304" w:type="dxa"/>
          </w:tcPr>
          <w:p w14:paraId="0CEB030C" w14:textId="1D02B55E" w:rsidR="001845DB" w:rsidDel="002F76DF" w:rsidRDefault="001845DB" w:rsidP="001D111C">
            <w:pPr>
              <w:pStyle w:val="BodyText"/>
              <w:rPr>
                <w:del w:id="2948" w:author="Aziz Boxwala" w:date="2014-08-13T18:29:00Z"/>
              </w:rPr>
            </w:pPr>
            <w:del w:id="2949" w:author="Aziz Boxwala" w:date="2014-08-13T18:29:00Z">
              <w:r w:rsidDel="002F76DF">
                <w:delText>GoalDescriptor</w:delText>
              </w:r>
              <w:bookmarkStart w:id="2950" w:name="_Toc395882805"/>
              <w:bookmarkStart w:id="2951" w:name="_Toc396502401"/>
              <w:bookmarkEnd w:id="2950"/>
              <w:bookmarkEnd w:id="2951"/>
            </w:del>
          </w:p>
        </w:tc>
        <w:tc>
          <w:tcPr>
            <w:tcW w:w="2016" w:type="dxa"/>
          </w:tcPr>
          <w:p w14:paraId="2EE0A646" w14:textId="0BF48E39" w:rsidR="001845DB" w:rsidDel="002F76DF" w:rsidRDefault="001845DB" w:rsidP="001D111C">
            <w:pPr>
              <w:pStyle w:val="BodyText"/>
              <w:rPr>
                <w:del w:id="2952" w:author="Aziz Boxwala" w:date="2014-08-13T18:29:00Z"/>
              </w:rPr>
            </w:pPr>
            <w:del w:id="2953" w:author="Aziz Boxwala" w:date="2014-08-13T18:29:00Z">
              <w:r w:rsidDel="002F76DF">
                <w:delText>ProposalFor</w:delText>
              </w:r>
              <w:bookmarkStart w:id="2954" w:name="_Toc395882806"/>
              <w:bookmarkStart w:id="2955" w:name="_Toc396502402"/>
              <w:bookmarkEnd w:id="2954"/>
              <w:bookmarkEnd w:id="2955"/>
            </w:del>
          </w:p>
        </w:tc>
        <w:bookmarkStart w:id="2956" w:name="_Toc395882807"/>
        <w:bookmarkStart w:id="2957" w:name="_Toc396502403"/>
        <w:bookmarkEnd w:id="2956"/>
        <w:bookmarkEnd w:id="2957"/>
      </w:tr>
      <w:tr w:rsidR="001845DB" w:rsidDel="002F76DF" w14:paraId="2D7C933E" w14:textId="205D7928" w:rsidTr="001845DB">
        <w:trPr>
          <w:del w:id="2958" w:author="Aziz Boxwala" w:date="2014-08-13T18:29:00Z"/>
        </w:trPr>
        <w:tc>
          <w:tcPr>
            <w:tcW w:w="2587" w:type="dxa"/>
          </w:tcPr>
          <w:p w14:paraId="67DA2E5F" w14:textId="7DC15F3F" w:rsidR="001845DB" w:rsidDel="002F76DF" w:rsidRDefault="001845DB" w:rsidP="001D111C">
            <w:pPr>
              <w:pStyle w:val="BodyText"/>
              <w:rPr>
                <w:del w:id="2959" w:author="Aziz Boxwala" w:date="2014-08-13T18:29:00Z"/>
              </w:rPr>
            </w:pPr>
            <w:del w:id="2960" w:author="Aziz Boxwala" w:date="2014-08-13T18:29:00Z">
              <w:r w:rsidDel="002F76DF">
                <w:delText>GoalPerformance</w:delText>
              </w:r>
              <w:bookmarkStart w:id="2961" w:name="_Toc395882808"/>
              <w:bookmarkStart w:id="2962" w:name="_Toc396502404"/>
              <w:bookmarkEnd w:id="2961"/>
              <w:bookmarkEnd w:id="2962"/>
            </w:del>
          </w:p>
        </w:tc>
        <w:tc>
          <w:tcPr>
            <w:tcW w:w="2592" w:type="dxa"/>
          </w:tcPr>
          <w:p w14:paraId="3831E7A0" w14:textId="7E6FFA74" w:rsidR="001845DB" w:rsidDel="002F76DF" w:rsidRDefault="001845DB" w:rsidP="001D111C">
            <w:pPr>
              <w:pStyle w:val="BodyText"/>
              <w:rPr>
                <w:del w:id="2963" w:author="Aziz Boxwala" w:date="2014-08-13T18:29:00Z"/>
              </w:rPr>
            </w:pPr>
            <w:del w:id="2964" w:author="Aziz Boxwala" w:date="2014-08-13T18:29:00Z">
              <w:r w:rsidDel="002F76DF">
                <w:delText>ActionPerformance</w:delText>
              </w:r>
              <w:bookmarkStart w:id="2965" w:name="_Toc395882809"/>
              <w:bookmarkStart w:id="2966" w:name="_Toc396502405"/>
              <w:bookmarkEnd w:id="2965"/>
              <w:bookmarkEnd w:id="2966"/>
            </w:del>
          </w:p>
        </w:tc>
        <w:tc>
          <w:tcPr>
            <w:tcW w:w="2304" w:type="dxa"/>
          </w:tcPr>
          <w:p w14:paraId="6D8FBB4A" w14:textId="28E83D09" w:rsidR="001845DB" w:rsidDel="002F76DF" w:rsidRDefault="001845DB" w:rsidP="001D111C">
            <w:pPr>
              <w:pStyle w:val="BodyText"/>
              <w:rPr>
                <w:del w:id="2967" w:author="Aziz Boxwala" w:date="2014-08-13T18:29:00Z"/>
              </w:rPr>
            </w:pPr>
            <w:del w:id="2968" w:author="Aziz Boxwala" w:date="2014-08-13T18:29:00Z">
              <w:r w:rsidDel="002F76DF">
                <w:delText>GoalDescriptor</w:delText>
              </w:r>
              <w:bookmarkStart w:id="2969" w:name="_Toc395882810"/>
              <w:bookmarkStart w:id="2970" w:name="_Toc396502406"/>
              <w:bookmarkEnd w:id="2969"/>
              <w:bookmarkEnd w:id="2970"/>
            </w:del>
          </w:p>
        </w:tc>
        <w:tc>
          <w:tcPr>
            <w:tcW w:w="2016" w:type="dxa"/>
          </w:tcPr>
          <w:p w14:paraId="3E1101BD" w14:textId="707A56B6" w:rsidR="001845DB" w:rsidDel="002F76DF" w:rsidRDefault="001845DB" w:rsidP="001D111C">
            <w:pPr>
              <w:pStyle w:val="BodyText"/>
              <w:rPr>
                <w:del w:id="2971" w:author="Aziz Boxwala" w:date="2014-08-13T18:29:00Z"/>
              </w:rPr>
            </w:pPr>
            <w:del w:id="2972" w:author="Aziz Boxwala" w:date="2014-08-13T18:29:00Z">
              <w:r w:rsidDel="002F76DF">
                <w:delText>Performance</w:delText>
              </w:r>
              <w:bookmarkStart w:id="2973" w:name="_Toc395882811"/>
              <w:bookmarkStart w:id="2974" w:name="_Toc396502407"/>
              <w:bookmarkEnd w:id="2973"/>
              <w:bookmarkEnd w:id="2974"/>
            </w:del>
          </w:p>
        </w:tc>
        <w:bookmarkStart w:id="2975" w:name="_Toc395882812"/>
        <w:bookmarkStart w:id="2976" w:name="_Toc396502408"/>
        <w:bookmarkEnd w:id="2975"/>
        <w:bookmarkEnd w:id="2976"/>
      </w:tr>
      <w:tr w:rsidR="001845DB" w:rsidDel="002F76DF" w14:paraId="278F3A58" w14:textId="4310ACF1" w:rsidTr="001845DB">
        <w:trPr>
          <w:del w:id="2977" w:author="Aziz Boxwala" w:date="2014-08-13T18:29:00Z"/>
        </w:trPr>
        <w:tc>
          <w:tcPr>
            <w:tcW w:w="2587" w:type="dxa"/>
          </w:tcPr>
          <w:p w14:paraId="1F29745D" w14:textId="3CFDC2E1" w:rsidR="001845DB" w:rsidDel="002F76DF" w:rsidRDefault="001845DB" w:rsidP="001D111C">
            <w:pPr>
              <w:pStyle w:val="BodyText"/>
              <w:rPr>
                <w:del w:id="2978" w:author="Aziz Boxwala" w:date="2014-08-13T18:29:00Z"/>
              </w:rPr>
            </w:pPr>
            <w:del w:id="2979" w:author="Aziz Boxwala" w:date="2014-08-13T18:29:00Z">
              <w:r w:rsidDel="002F76DF">
                <w:delText>DeviceApplicationPropsal</w:delText>
              </w:r>
              <w:bookmarkStart w:id="2980" w:name="_Toc395882813"/>
              <w:bookmarkStart w:id="2981" w:name="_Toc396502409"/>
              <w:bookmarkEnd w:id="2980"/>
              <w:bookmarkEnd w:id="2981"/>
            </w:del>
          </w:p>
        </w:tc>
        <w:tc>
          <w:tcPr>
            <w:tcW w:w="2592" w:type="dxa"/>
          </w:tcPr>
          <w:p w14:paraId="1461C82A" w14:textId="6E2A1949" w:rsidR="001845DB" w:rsidDel="002F76DF" w:rsidRDefault="001845DB" w:rsidP="001D111C">
            <w:pPr>
              <w:pStyle w:val="BodyText"/>
              <w:rPr>
                <w:del w:id="2982" w:author="Aziz Boxwala" w:date="2014-08-13T18:29:00Z"/>
              </w:rPr>
            </w:pPr>
            <w:del w:id="2983" w:author="Aziz Boxwala" w:date="2014-08-13T18:29:00Z">
              <w:r w:rsidDel="002F76DF">
                <w:delText>ActionPerformance</w:delText>
              </w:r>
              <w:bookmarkStart w:id="2984" w:name="_Toc395882814"/>
              <w:bookmarkStart w:id="2985" w:name="_Toc396502410"/>
              <w:bookmarkEnd w:id="2984"/>
              <w:bookmarkEnd w:id="2985"/>
            </w:del>
          </w:p>
        </w:tc>
        <w:tc>
          <w:tcPr>
            <w:tcW w:w="2304" w:type="dxa"/>
          </w:tcPr>
          <w:p w14:paraId="0648A577" w14:textId="601906C5" w:rsidR="001845DB" w:rsidDel="002F76DF" w:rsidRDefault="001845DB" w:rsidP="001D111C">
            <w:pPr>
              <w:pStyle w:val="BodyText"/>
              <w:rPr>
                <w:del w:id="2986" w:author="Aziz Boxwala" w:date="2014-08-13T18:29:00Z"/>
              </w:rPr>
            </w:pPr>
            <w:del w:id="2987" w:author="Aziz Boxwala" w:date="2014-08-13T18:29:00Z">
              <w:r w:rsidDel="002F76DF">
                <w:delText>DeviceApplicationDescriptor</w:delText>
              </w:r>
              <w:bookmarkStart w:id="2988" w:name="_Toc395882815"/>
              <w:bookmarkStart w:id="2989" w:name="_Toc396502411"/>
              <w:bookmarkEnd w:id="2988"/>
              <w:bookmarkEnd w:id="2989"/>
            </w:del>
          </w:p>
        </w:tc>
        <w:tc>
          <w:tcPr>
            <w:tcW w:w="2016" w:type="dxa"/>
          </w:tcPr>
          <w:p w14:paraId="2C006E2B" w14:textId="2C974A78" w:rsidR="001845DB" w:rsidDel="002F76DF" w:rsidRDefault="001845DB" w:rsidP="001D111C">
            <w:pPr>
              <w:pStyle w:val="BodyText"/>
              <w:rPr>
                <w:del w:id="2990" w:author="Aziz Boxwala" w:date="2014-08-13T18:29:00Z"/>
              </w:rPr>
            </w:pPr>
            <w:del w:id="2991" w:author="Aziz Boxwala" w:date="2014-08-13T18:29:00Z">
              <w:r w:rsidDel="002F76DF">
                <w:delText>ProposalFor</w:delText>
              </w:r>
              <w:bookmarkStart w:id="2992" w:name="_Toc395882816"/>
              <w:bookmarkStart w:id="2993" w:name="_Toc396502412"/>
              <w:bookmarkEnd w:id="2992"/>
              <w:bookmarkEnd w:id="2993"/>
            </w:del>
          </w:p>
        </w:tc>
        <w:bookmarkStart w:id="2994" w:name="_Toc395882817"/>
        <w:bookmarkStart w:id="2995" w:name="_Toc396502413"/>
        <w:bookmarkEnd w:id="2994"/>
        <w:bookmarkEnd w:id="2995"/>
      </w:tr>
      <w:tr w:rsidR="001845DB" w:rsidDel="002F76DF" w14:paraId="474F6323" w14:textId="6D571DC1" w:rsidTr="001845DB">
        <w:trPr>
          <w:del w:id="2996" w:author="Aziz Boxwala" w:date="2014-08-13T18:29:00Z"/>
        </w:trPr>
        <w:tc>
          <w:tcPr>
            <w:tcW w:w="2587" w:type="dxa"/>
          </w:tcPr>
          <w:p w14:paraId="3CBE09D3" w14:textId="71C78119" w:rsidR="001845DB" w:rsidDel="002F76DF" w:rsidRDefault="001845DB" w:rsidP="001D111C">
            <w:pPr>
              <w:pStyle w:val="BodyText"/>
              <w:rPr>
                <w:del w:id="2997" w:author="Aziz Boxwala" w:date="2014-08-13T18:29:00Z"/>
              </w:rPr>
            </w:pPr>
            <w:del w:id="2998" w:author="Aziz Boxwala" w:date="2014-08-13T18:29:00Z">
              <w:r w:rsidDel="002F76DF">
                <w:delText>DeviceApplicationOrder</w:delText>
              </w:r>
              <w:bookmarkStart w:id="2999" w:name="_Toc395882818"/>
              <w:bookmarkStart w:id="3000" w:name="_Toc396502414"/>
              <w:bookmarkEnd w:id="2999"/>
              <w:bookmarkEnd w:id="3000"/>
            </w:del>
          </w:p>
        </w:tc>
        <w:tc>
          <w:tcPr>
            <w:tcW w:w="2592" w:type="dxa"/>
          </w:tcPr>
          <w:p w14:paraId="618BC4E8" w14:textId="0DB09D56" w:rsidR="001845DB" w:rsidDel="002F76DF" w:rsidRDefault="001845DB" w:rsidP="001D111C">
            <w:pPr>
              <w:pStyle w:val="BodyText"/>
              <w:rPr>
                <w:del w:id="3001" w:author="Aziz Boxwala" w:date="2014-08-13T18:29:00Z"/>
              </w:rPr>
            </w:pPr>
            <w:del w:id="3002" w:author="Aziz Boxwala" w:date="2014-08-13T18:29:00Z">
              <w:r w:rsidDel="002F76DF">
                <w:delText>ActionPerformance</w:delText>
              </w:r>
              <w:bookmarkStart w:id="3003" w:name="_Toc395882819"/>
              <w:bookmarkStart w:id="3004" w:name="_Toc396502415"/>
              <w:bookmarkEnd w:id="3003"/>
              <w:bookmarkEnd w:id="3004"/>
            </w:del>
          </w:p>
        </w:tc>
        <w:tc>
          <w:tcPr>
            <w:tcW w:w="2304" w:type="dxa"/>
          </w:tcPr>
          <w:p w14:paraId="4A0DEFA4" w14:textId="4B90AC75" w:rsidR="001845DB" w:rsidDel="002F76DF" w:rsidRDefault="001845DB" w:rsidP="001D111C">
            <w:pPr>
              <w:pStyle w:val="BodyText"/>
              <w:rPr>
                <w:del w:id="3005" w:author="Aziz Boxwala" w:date="2014-08-13T18:29:00Z"/>
              </w:rPr>
            </w:pPr>
            <w:del w:id="3006" w:author="Aziz Boxwala" w:date="2014-08-13T18:29:00Z">
              <w:r w:rsidDel="002F76DF">
                <w:delText>DeviceApplicationDescriptor</w:delText>
              </w:r>
              <w:bookmarkStart w:id="3007" w:name="_Toc395882820"/>
              <w:bookmarkStart w:id="3008" w:name="_Toc396502416"/>
              <w:bookmarkEnd w:id="3007"/>
              <w:bookmarkEnd w:id="3008"/>
            </w:del>
          </w:p>
        </w:tc>
        <w:tc>
          <w:tcPr>
            <w:tcW w:w="2016" w:type="dxa"/>
          </w:tcPr>
          <w:p w14:paraId="13AF4DFB" w14:textId="0834D189" w:rsidR="001845DB" w:rsidDel="002F76DF" w:rsidRDefault="001845DB" w:rsidP="001D111C">
            <w:pPr>
              <w:pStyle w:val="BodyText"/>
              <w:rPr>
                <w:del w:id="3009" w:author="Aziz Boxwala" w:date="2014-08-13T18:29:00Z"/>
              </w:rPr>
            </w:pPr>
            <w:del w:id="3010" w:author="Aziz Boxwala" w:date="2014-08-13T18:29:00Z">
              <w:r w:rsidDel="002F76DF">
                <w:delText>Order</w:delText>
              </w:r>
              <w:bookmarkStart w:id="3011" w:name="_Toc395882821"/>
              <w:bookmarkStart w:id="3012" w:name="_Toc396502417"/>
              <w:bookmarkEnd w:id="3011"/>
              <w:bookmarkEnd w:id="3012"/>
            </w:del>
          </w:p>
        </w:tc>
        <w:bookmarkStart w:id="3013" w:name="_Toc395882822"/>
        <w:bookmarkStart w:id="3014" w:name="_Toc396502418"/>
        <w:bookmarkEnd w:id="3013"/>
        <w:bookmarkEnd w:id="3014"/>
      </w:tr>
      <w:tr w:rsidR="001845DB" w:rsidDel="002F76DF" w14:paraId="3D8A1EA7" w14:textId="611E4493" w:rsidTr="001845DB">
        <w:trPr>
          <w:del w:id="3015" w:author="Aziz Boxwala" w:date="2014-08-13T18:29:00Z"/>
        </w:trPr>
        <w:tc>
          <w:tcPr>
            <w:tcW w:w="2587" w:type="dxa"/>
          </w:tcPr>
          <w:p w14:paraId="4B9AFE18" w14:textId="421D5CAA" w:rsidR="001845DB" w:rsidDel="002F76DF" w:rsidRDefault="001845DB" w:rsidP="001D111C">
            <w:pPr>
              <w:pStyle w:val="BodyText"/>
              <w:rPr>
                <w:del w:id="3016" w:author="Aziz Boxwala" w:date="2014-08-13T18:29:00Z"/>
              </w:rPr>
            </w:pPr>
            <w:del w:id="3017" w:author="Aziz Boxwala" w:date="2014-08-13T18:29:00Z">
              <w:r w:rsidDel="002F76DF">
                <w:delText>DeviveApplicationPerformed</w:delText>
              </w:r>
              <w:bookmarkStart w:id="3018" w:name="_Toc395882823"/>
              <w:bookmarkStart w:id="3019" w:name="_Toc396502419"/>
              <w:bookmarkEnd w:id="3018"/>
              <w:bookmarkEnd w:id="3019"/>
            </w:del>
          </w:p>
        </w:tc>
        <w:tc>
          <w:tcPr>
            <w:tcW w:w="2592" w:type="dxa"/>
          </w:tcPr>
          <w:p w14:paraId="1412CA65" w14:textId="7B78C0CB" w:rsidR="001845DB" w:rsidDel="002F76DF" w:rsidRDefault="001845DB" w:rsidP="001D111C">
            <w:pPr>
              <w:pStyle w:val="BodyText"/>
              <w:rPr>
                <w:del w:id="3020" w:author="Aziz Boxwala" w:date="2014-08-13T18:29:00Z"/>
              </w:rPr>
            </w:pPr>
            <w:del w:id="3021" w:author="Aziz Boxwala" w:date="2014-08-13T18:29:00Z">
              <w:r w:rsidDel="002F76DF">
                <w:delText>ActionPerformance</w:delText>
              </w:r>
              <w:bookmarkStart w:id="3022" w:name="_Toc395882824"/>
              <w:bookmarkStart w:id="3023" w:name="_Toc396502420"/>
              <w:bookmarkEnd w:id="3022"/>
              <w:bookmarkEnd w:id="3023"/>
            </w:del>
          </w:p>
        </w:tc>
        <w:tc>
          <w:tcPr>
            <w:tcW w:w="2304" w:type="dxa"/>
          </w:tcPr>
          <w:p w14:paraId="2FEB38D8" w14:textId="6289202F" w:rsidR="001845DB" w:rsidDel="002F76DF" w:rsidRDefault="001845DB" w:rsidP="001D111C">
            <w:pPr>
              <w:pStyle w:val="BodyText"/>
              <w:rPr>
                <w:del w:id="3024" w:author="Aziz Boxwala" w:date="2014-08-13T18:29:00Z"/>
              </w:rPr>
            </w:pPr>
            <w:del w:id="3025" w:author="Aziz Boxwala" w:date="2014-08-13T18:29:00Z">
              <w:r w:rsidDel="002F76DF">
                <w:delText>DeviceApplicationDescriptor</w:delText>
              </w:r>
              <w:bookmarkStart w:id="3026" w:name="_Toc395882825"/>
              <w:bookmarkStart w:id="3027" w:name="_Toc396502421"/>
              <w:bookmarkEnd w:id="3026"/>
              <w:bookmarkEnd w:id="3027"/>
            </w:del>
          </w:p>
        </w:tc>
        <w:tc>
          <w:tcPr>
            <w:tcW w:w="2016" w:type="dxa"/>
          </w:tcPr>
          <w:p w14:paraId="6DF07A20" w14:textId="41A48F67" w:rsidR="001845DB" w:rsidDel="002F76DF" w:rsidRDefault="001845DB" w:rsidP="001D111C">
            <w:pPr>
              <w:pStyle w:val="BodyText"/>
              <w:rPr>
                <w:del w:id="3028" w:author="Aziz Boxwala" w:date="2014-08-13T18:29:00Z"/>
              </w:rPr>
            </w:pPr>
            <w:del w:id="3029" w:author="Aziz Boxwala" w:date="2014-08-13T18:29:00Z">
              <w:r w:rsidDel="002F76DF">
                <w:delText>Performance</w:delText>
              </w:r>
              <w:bookmarkStart w:id="3030" w:name="_Toc395882826"/>
              <w:bookmarkStart w:id="3031" w:name="_Toc396502422"/>
              <w:bookmarkEnd w:id="3030"/>
              <w:bookmarkEnd w:id="3031"/>
            </w:del>
          </w:p>
        </w:tc>
        <w:bookmarkStart w:id="3032" w:name="_Toc395882827"/>
        <w:bookmarkStart w:id="3033" w:name="_Toc396502423"/>
        <w:bookmarkEnd w:id="3032"/>
        <w:bookmarkEnd w:id="3033"/>
      </w:tr>
      <w:tr w:rsidR="001845DB" w:rsidDel="002F76DF" w14:paraId="646CA4E9" w14:textId="6B4C45B9" w:rsidTr="001845DB">
        <w:trPr>
          <w:del w:id="3034" w:author="Aziz Boxwala" w:date="2014-08-13T18:29:00Z"/>
        </w:trPr>
        <w:tc>
          <w:tcPr>
            <w:tcW w:w="2587" w:type="dxa"/>
          </w:tcPr>
          <w:p w14:paraId="76C6BE69" w14:textId="6139934B" w:rsidR="001845DB" w:rsidDel="002F76DF" w:rsidRDefault="001845DB" w:rsidP="001D111C">
            <w:pPr>
              <w:pStyle w:val="BodyText"/>
              <w:rPr>
                <w:del w:id="3035" w:author="Aziz Boxwala" w:date="2014-08-13T18:29:00Z"/>
              </w:rPr>
            </w:pPr>
            <w:del w:id="3036" w:author="Aziz Boxwala" w:date="2014-08-13T18:29:00Z">
              <w:r w:rsidDel="002F76DF">
                <w:delText>DeviceApplicationNotPerformed</w:delText>
              </w:r>
              <w:bookmarkStart w:id="3037" w:name="_Toc395882828"/>
              <w:bookmarkStart w:id="3038" w:name="_Toc396502424"/>
              <w:bookmarkEnd w:id="3037"/>
              <w:bookmarkEnd w:id="3038"/>
            </w:del>
          </w:p>
        </w:tc>
        <w:tc>
          <w:tcPr>
            <w:tcW w:w="2592" w:type="dxa"/>
          </w:tcPr>
          <w:p w14:paraId="4183C8DE" w14:textId="78D4808E" w:rsidR="001845DB" w:rsidDel="002F76DF" w:rsidRDefault="001845DB" w:rsidP="001D111C">
            <w:pPr>
              <w:pStyle w:val="BodyText"/>
              <w:rPr>
                <w:del w:id="3039" w:author="Aziz Boxwala" w:date="2014-08-13T18:29:00Z"/>
              </w:rPr>
            </w:pPr>
            <w:del w:id="3040" w:author="Aziz Boxwala" w:date="2014-08-13T18:29:00Z">
              <w:r w:rsidDel="002F76DF">
                <w:delText>ActionNonPerformance</w:delText>
              </w:r>
              <w:bookmarkStart w:id="3041" w:name="_Toc395882829"/>
              <w:bookmarkStart w:id="3042" w:name="_Toc396502425"/>
              <w:bookmarkEnd w:id="3041"/>
              <w:bookmarkEnd w:id="3042"/>
            </w:del>
          </w:p>
        </w:tc>
        <w:tc>
          <w:tcPr>
            <w:tcW w:w="2304" w:type="dxa"/>
          </w:tcPr>
          <w:p w14:paraId="77BDB6E6" w14:textId="0B54BF66" w:rsidR="001845DB" w:rsidDel="002F76DF" w:rsidRDefault="001845DB" w:rsidP="001D111C">
            <w:pPr>
              <w:pStyle w:val="BodyText"/>
              <w:rPr>
                <w:del w:id="3043" w:author="Aziz Boxwala" w:date="2014-08-13T18:29:00Z"/>
              </w:rPr>
            </w:pPr>
            <w:del w:id="3044" w:author="Aziz Boxwala" w:date="2014-08-13T18:29:00Z">
              <w:r w:rsidDel="002F76DF">
                <w:delText>DeviceApplicationDescriptor</w:delText>
              </w:r>
              <w:bookmarkStart w:id="3045" w:name="_Toc395882830"/>
              <w:bookmarkStart w:id="3046" w:name="_Toc396502426"/>
              <w:bookmarkEnd w:id="3045"/>
              <w:bookmarkEnd w:id="3046"/>
            </w:del>
          </w:p>
        </w:tc>
        <w:tc>
          <w:tcPr>
            <w:tcW w:w="2016" w:type="dxa"/>
          </w:tcPr>
          <w:p w14:paraId="441E95FB" w14:textId="15D01898" w:rsidR="001845DB" w:rsidDel="002F76DF" w:rsidRDefault="001845DB" w:rsidP="001D111C">
            <w:pPr>
              <w:pStyle w:val="BodyText"/>
              <w:rPr>
                <w:del w:id="3047" w:author="Aziz Boxwala" w:date="2014-08-13T18:29:00Z"/>
              </w:rPr>
            </w:pPr>
            <w:del w:id="3048" w:author="Aziz Boxwala" w:date="2014-08-13T18:29:00Z">
              <w:r w:rsidDel="002F76DF">
                <w:delText>Performance</w:delText>
              </w:r>
              <w:bookmarkStart w:id="3049" w:name="_Toc395882831"/>
              <w:bookmarkStart w:id="3050" w:name="_Toc396502427"/>
              <w:bookmarkEnd w:id="3049"/>
              <w:bookmarkEnd w:id="3050"/>
            </w:del>
          </w:p>
        </w:tc>
        <w:bookmarkStart w:id="3051" w:name="_Toc395882832"/>
        <w:bookmarkStart w:id="3052" w:name="_Toc396502428"/>
        <w:bookmarkEnd w:id="3051"/>
        <w:bookmarkEnd w:id="3052"/>
      </w:tr>
    </w:tbl>
    <w:p w14:paraId="49D0CD18" w14:textId="69916B9D" w:rsidR="00BC384F" w:rsidDel="002F76DF" w:rsidRDefault="00437790" w:rsidP="00346FD1">
      <w:pPr>
        <w:pStyle w:val="BodyText"/>
        <w:rPr>
          <w:del w:id="3053" w:author="Aziz Boxwala" w:date="2014-08-13T18:29:00Z"/>
          <w:lang w:eastAsia="x-none"/>
        </w:rPr>
      </w:pPr>
      <w:del w:id="3054" w:author="Aziz Boxwala" w:date="2014-08-13T18:29:00Z">
        <w:r w:rsidDel="002F76DF">
          <w:rPr>
            <w:lang w:eastAsia="x-none"/>
          </w:rPr>
          <w:delText>S</w:delText>
        </w:r>
        <w:r w:rsidR="00BC384F" w:rsidDel="002F76DF">
          <w:rPr>
            <w:lang w:eastAsia="x-none"/>
          </w:rPr>
          <w:delText>ubclass</w:delText>
        </w:r>
        <w:r w:rsidDel="002F76DF">
          <w:rPr>
            <w:lang w:eastAsia="x-none"/>
          </w:rPr>
          <w:delText>es of</w:delText>
        </w:r>
        <w:r w:rsidR="00BC384F" w:rsidDel="002F76DF">
          <w:rPr>
            <w:lang w:eastAsia="x-none"/>
          </w:rPr>
          <w:delText xml:space="preserve"> </w:delText>
        </w:r>
        <w:r w:rsidR="00D87CBE" w:rsidDel="002F76DF">
          <w:rPr>
            <w:lang w:eastAsia="x-none"/>
          </w:rPr>
          <w:delText>PhenomenonPresence,</w:delText>
        </w:r>
        <w:r w:rsidR="00BC384F" w:rsidDel="002F76DF">
          <w:rPr>
            <w:lang w:eastAsia="x-none"/>
          </w:rPr>
          <w:delText xml:space="preserve"> </w:delText>
        </w:r>
        <w:r w:rsidR="00D87CBE" w:rsidDel="002F76DF">
          <w:rPr>
            <w:lang w:eastAsia="x-none"/>
          </w:rPr>
          <w:delText>Phenomenon</w:delText>
        </w:r>
        <w:r w:rsidR="00BC384F" w:rsidDel="002F76DF">
          <w:rPr>
            <w:lang w:eastAsia="x-none"/>
          </w:rPr>
          <w:delText>Absence</w:delText>
        </w:r>
        <w:r w:rsidR="00D87CBE" w:rsidDel="002F76DF">
          <w:rPr>
            <w:lang w:eastAsia="x-none"/>
          </w:rPr>
          <w:delText>, and PhenomenonPresenceUnknown</w:delText>
        </w:r>
        <w:r w:rsidR="00BC384F" w:rsidDel="002F76DF">
          <w:rPr>
            <w:lang w:eastAsia="x-none"/>
          </w:rPr>
          <w:delText xml:space="preserve"> must implement a subtype of the </w:delText>
        </w:r>
        <w:r w:rsidR="00BC384F" w:rsidRPr="00417AD5" w:rsidDel="002F76DF">
          <w:rPr>
            <w:b/>
            <w:lang w:eastAsia="x-none"/>
          </w:rPr>
          <w:delText>ObservableDescriptor</w:delText>
        </w:r>
        <w:r w:rsidR="00BC384F" w:rsidDel="002F76DF">
          <w:rPr>
            <w:lang w:eastAsia="x-none"/>
          </w:rPr>
          <w:delText xml:space="preserve"> interface. This interface allows expression of the details of the observation such as a finding or a diagnostic test result.</w:delText>
        </w:r>
        <w:bookmarkStart w:id="3055" w:name="_Toc395882833"/>
        <w:bookmarkStart w:id="3056" w:name="_Toc396502429"/>
        <w:bookmarkEnd w:id="3055"/>
        <w:bookmarkEnd w:id="3056"/>
      </w:del>
    </w:p>
    <w:p w14:paraId="366F1F6A" w14:textId="7979B4DE" w:rsidR="00FB0CCF" w:rsidDel="002F76DF" w:rsidRDefault="00FB0CCF" w:rsidP="00FB0CCF">
      <w:pPr>
        <w:pStyle w:val="Caption"/>
        <w:rPr>
          <w:del w:id="3057" w:author="Aziz Boxwala" w:date="2014-08-13T18:29:00Z"/>
        </w:rPr>
      </w:pPr>
      <w:del w:id="3058" w:author="Aziz Boxwala" w:date="2014-08-13T18:29:00Z">
        <w:r w:rsidDel="002F76DF">
          <w:delText xml:space="preserve">Table </w:delText>
        </w:r>
        <w:r w:rsidDel="002F76DF">
          <w:rPr>
            <w:b w:val="0"/>
            <w:i w:val="0"/>
            <w:iCs w:val="0"/>
            <w:noProof/>
          </w:rPr>
          <w:fldChar w:fldCharType="begin"/>
        </w:r>
        <w:r w:rsidDel="002F76DF">
          <w:delInstrText xml:space="preserve"> SEQ Table \* ARABIC </w:delInstrText>
        </w:r>
        <w:r w:rsidDel="002F76DF">
          <w:rPr>
            <w:b w:val="0"/>
            <w:i w:val="0"/>
            <w:iCs w:val="0"/>
            <w:noProof/>
          </w:rPr>
          <w:fldChar w:fldCharType="separate"/>
        </w:r>
      </w:del>
      <w:del w:id="3059" w:author="Aziz Boxwala" w:date="2014-08-12T18:09:00Z">
        <w:r w:rsidR="00F10EF4" w:rsidDel="00DF48FB">
          <w:delText>2</w:delText>
        </w:r>
      </w:del>
      <w:del w:id="3060" w:author="Aziz Boxwala" w:date="2014-08-13T18:29:00Z">
        <w:r w:rsidDel="002F76DF">
          <w:rPr>
            <w:b w:val="0"/>
            <w:i w:val="0"/>
            <w:iCs w:val="0"/>
            <w:noProof/>
          </w:rPr>
          <w:fldChar w:fldCharType="end"/>
        </w:r>
        <w:r w:rsidDel="002F76DF">
          <w:delText>. List of statements about observations</w:delText>
        </w:r>
        <w:r w:rsidR="007C4223" w:rsidDel="002F76DF">
          <w:delText xml:space="preserve">. Descriptions of the types can be found in the model specification in Chapter </w:delText>
        </w:r>
        <w:r w:rsidR="007C4223" w:rsidDel="002F76DF">
          <w:rPr>
            <w:b w:val="0"/>
            <w:i w:val="0"/>
            <w:iCs w:val="0"/>
            <w:noProof/>
          </w:rPr>
          <w:fldChar w:fldCharType="begin"/>
        </w:r>
        <w:r w:rsidR="007C4223" w:rsidDel="002F76DF">
          <w:delInstrText xml:space="preserve"> REF _Ref382485196 \r \h </w:delInstrText>
        </w:r>
        <w:r w:rsidR="007C4223" w:rsidDel="002F76DF">
          <w:rPr>
            <w:b w:val="0"/>
            <w:i w:val="0"/>
            <w:iCs w:val="0"/>
            <w:noProof/>
          </w:rPr>
        </w:r>
        <w:r w:rsidR="007C4223" w:rsidDel="002F76DF">
          <w:rPr>
            <w:b w:val="0"/>
            <w:i w:val="0"/>
            <w:iCs w:val="0"/>
            <w:noProof/>
          </w:rPr>
          <w:fldChar w:fldCharType="separate"/>
        </w:r>
        <w:r w:rsidR="00F10EF4" w:rsidDel="002F76DF">
          <w:delText>5</w:delText>
        </w:r>
        <w:r w:rsidR="007C4223" w:rsidDel="002F76DF">
          <w:rPr>
            <w:b w:val="0"/>
            <w:i w:val="0"/>
            <w:iCs w:val="0"/>
            <w:noProof/>
          </w:rPr>
          <w:fldChar w:fldCharType="end"/>
        </w:r>
        <w:r w:rsidR="007C4223" w:rsidDel="002F76DF">
          <w:delText>.</w:delText>
        </w:r>
        <w:bookmarkStart w:id="3061" w:name="_Toc395882834"/>
        <w:bookmarkStart w:id="3062" w:name="_Toc396502430"/>
        <w:bookmarkEnd w:id="3061"/>
        <w:bookmarkEnd w:id="3062"/>
      </w:del>
    </w:p>
    <w:tbl>
      <w:tblPr>
        <w:tblStyle w:val="TableGrid"/>
        <w:tblW w:w="0" w:type="auto"/>
        <w:tblInd w:w="108" w:type="dxa"/>
        <w:tblLook w:val="04A0" w:firstRow="1" w:lastRow="0" w:firstColumn="1" w:lastColumn="0" w:noHBand="0" w:noVBand="1"/>
      </w:tblPr>
      <w:tblGrid>
        <w:gridCol w:w="3277"/>
        <w:gridCol w:w="3103"/>
        <w:gridCol w:w="2862"/>
      </w:tblGrid>
      <w:tr w:rsidR="003B3212" w:rsidDel="002F76DF" w14:paraId="4B13CD95" w14:textId="002B1512" w:rsidTr="006B1CD1">
        <w:trPr>
          <w:del w:id="3063" w:author="Aziz Boxwala" w:date="2014-08-13T18:29:00Z"/>
        </w:trPr>
        <w:tc>
          <w:tcPr>
            <w:tcW w:w="2767" w:type="dxa"/>
            <w:shd w:val="clear" w:color="auto" w:fill="D9D9D9" w:themeFill="background1" w:themeFillShade="D9"/>
            <w:vAlign w:val="center"/>
          </w:tcPr>
          <w:p w14:paraId="3CFF74B9" w14:textId="2B3CB48C" w:rsidR="00EA5311" w:rsidRPr="00EA5311" w:rsidDel="002F76DF" w:rsidRDefault="00EA5311" w:rsidP="00083E67">
            <w:pPr>
              <w:pStyle w:val="BodyText"/>
              <w:spacing w:before="60" w:after="60" w:line="240" w:lineRule="auto"/>
              <w:jc w:val="center"/>
              <w:rPr>
                <w:del w:id="3064" w:author="Aziz Boxwala" w:date="2014-08-13T18:29:00Z"/>
                <w:b/>
                <w:lang w:eastAsia="x-none"/>
              </w:rPr>
            </w:pPr>
            <w:del w:id="3065" w:author="Aziz Boxwala" w:date="2014-08-13T18:29:00Z">
              <w:r w:rsidRPr="00EA5311" w:rsidDel="002F76DF">
                <w:rPr>
                  <w:b/>
                  <w:lang w:eastAsia="x-none"/>
                </w:rPr>
                <w:delText xml:space="preserve">Statement </w:delText>
              </w:r>
              <w:r w:rsidR="00BC384F" w:rsidDel="002F76DF">
                <w:rPr>
                  <w:b/>
                  <w:lang w:eastAsia="x-none"/>
                </w:rPr>
                <w:delText>Name</w:delText>
              </w:r>
              <w:bookmarkStart w:id="3066" w:name="_Toc395882835"/>
              <w:bookmarkStart w:id="3067" w:name="_Toc396502431"/>
              <w:bookmarkEnd w:id="3066"/>
              <w:bookmarkEnd w:id="3067"/>
            </w:del>
          </w:p>
        </w:tc>
        <w:tc>
          <w:tcPr>
            <w:tcW w:w="3823" w:type="dxa"/>
            <w:shd w:val="clear" w:color="auto" w:fill="D9D9D9" w:themeFill="background1" w:themeFillShade="D9"/>
            <w:vAlign w:val="center"/>
          </w:tcPr>
          <w:p w14:paraId="2F2DAAC2" w14:textId="52E7176E" w:rsidR="00EA5311" w:rsidRPr="00EA5311" w:rsidDel="002F76DF" w:rsidRDefault="00EA5311" w:rsidP="00083E67">
            <w:pPr>
              <w:pStyle w:val="BodyText"/>
              <w:spacing w:before="60" w:after="60" w:line="240" w:lineRule="auto"/>
              <w:jc w:val="center"/>
              <w:rPr>
                <w:del w:id="3068" w:author="Aziz Boxwala" w:date="2014-08-13T18:29:00Z"/>
                <w:b/>
                <w:lang w:eastAsia="x-none"/>
              </w:rPr>
            </w:pPr>
            <w:del w:id="3069" w:author="Aziz Boxwala" w:date="2014-08-13T18:29:00Z">
              <w:r w:rsidRPr="00EA5311" w:rsidDel="002F76DF">
                <w:rPr>
                  <w:b/>
                  <w:lang w:eastAsia="x-none"/>
                </w:rPr>
                <w:delText>Derived From</w:delText>
              </w:r>
              <w:bookmarkStart w:id="3070" w:name="_Toc395882836"/>
              <w:bookmarkStart w:id="3071" w:name="_Toc396502432"/>
              <w:bookmarkEnd w:id="3070"/>
              <w:bookmarkEnd w:id="3071"/>
            </w:del>
          </w:p>
        </w:tc>
        <w:tc>
          <w:tcPr>
            <w:tcW w:w="2652" w:type="dxa"/>
            <w:shd w:val="clear" w:color="auto" w:fill="D9D9D9" w:themeFill="background1" w:themeFillShade="D9"/>
            <w:vAlign w:val="center"/>
          </w:tcPr>
          <w:p w14:paraId="05FCAE3F" w14:textId="2CA990F7" w:rsidR="00EA5311" w:rsidRPr="00EA5311" w:rsidDel="002F76DF" w:rsidRDefault="00EA5311" w:rsidP="00083E67">
            <w:pPr>
              <w:pStyle w:val="BodyText"/>
              <w:spacing w:before="60" w:after="60" w:line="240" w:lineRule="auto"/>
              <w:jc w:val="center"/>
              <w:rPr>
                <w:del w:id="3072" w:author="Aziz Boxwala" w:date="2014-08-13T18:29:00Z"/>
                <w:b/>
                <w:lang w:eastAsia="x-none"/>
              </w:rPr>
            </w:pPr>
            <w:del w:id="3073" w:author="Aziz Boxwala" w:date="2014-08-13T18:29:00Z">
              <w:r w:rsidRPr="00EA5311" w:rsidDel="002F76DF">
                <w:rPr>
                  <w:b/>
                  <w:lang w:eastAsia="x-none"/>
                </w:rPr>
                <w:delText>Implemented ObservationDescriptor Interface</w:delText>
              </w:r>
              <w:bookmarkStart w:id="3074" w:name="_Toc395882837"/>
              <w:bookmarkStart w:id="3075" w:name="_Toc396502433"/>
              <w:bookmarkEnd w:id="3074"/>
              <w:bookmarkEnd w:id="3075"/>
            </w:del>
          </w:p>
        </w:tc>
        <w:bookmarkStart w:id="3076" w:name="_Toc395882838"/>
        <w:bookmarkStart w:id="3077" w:name="_Toc396502434"/>
        <w:bookmarkEnd w:id="3076"/>
        <w:bookmarkEnd w:id="3077"/>
      </w:tr>
      <w:tr w:rsidR="00EA5311" w:rsidDel="002F76DF" w14:paraId="27E5CC21" w14:textId="64A76F43" w:rsidTr="006B1CD1">
        <w:trPr>
          <w:del w:id="3078" w:author="Aziz Boxwala" w:date="2014-08-13T18:29:00Z"/>
        </w:trPr>
        <w:tc>
          <w:tcPr>
            <w:tcW w:w="2767" w:type="dxa"/>
          </w:tcPr>
          <w:p w14:paraId="51C29AFB" w14:textId="0FD41601" w:rsidR="00EA5311" w:rsidDel="002F76DF" w:rsidRDefault="00EA5311" w:rsidP="00346FD1">
            <w:pPr>
              <w:pStyle w:val="BodyText"/>
              <w:rPr>
                <w:del w:id="3079" w:author="Aziz Boxwala" w:date="2014-08-13T18:29:00Z"/>
                <w:lang w:eastAsia="x-none"/>
              </w:rPr>
            </w:pPr>
            <w:del w:id="3080" w:author="Aziz Boxwala" w:date="2014-08-13T18:29:00Z">
              <w:r w:rsidDel="002F76DF">
                <w:rPr>
                  <w:lang w:eastAsia="x-none"/>
                </w:rPr>
                <w:delText>AdverseEvent</w:delText>
              </w:r>
              <w:bookmarkStart w:id="3081" w:name="_Toc395882839"/>
              <w:bookmarkStart w:id="3082" w:name="_Toc396502435"/>
              <w:bookmarkEnd w:id="3081"/>
              <w:bookmarkEnd w:id="3082"/>
            </w:del>
          </w:p>
        </w:tc>
        <w:tc>
          <w:tcPr>
            <w:tcW w:w="3823" w:type="dxa"/>
          </w:tcPr>
          <w:p w14:paraId="31C05E75" w14:textId="437ACB84" w:rsidR="00EA5311" w:rsidDel="002F76DF" w:rsidRDefault="00217819" w:rsidP="00346FD1">
            <w:pPr>
              <w:pStyle w:val="BodyText"/>
              <w:rPr>
                <w:del w:id="3083" w:author="Aziz Boxwala" w:date="2014-08-13T18:29:00Z"/>
                <w:lang w:eastAsia="x-none"/>
              </w:rPr>
            </w:pPr>
            <w:del w:id="3084" w:author="Aziz Boxwala" w:date="2014-08-13T18:29:00Z">
              <w:r w:rsidDel="002F76DF">
                <w:rPr>
                  <w:lang w:eastAsia="x-none"/>
                </w:rPr>
                <w:delText>PhenomenonPresence</w:delText>
              </w:r>
              <w:bookmarkStart w:id="3085" w:name="_Toc395882840"/>
              <w:bookmarkStart w:id="3086" w:name="_Toc396502436"/>
              <w:bookmarkEnd w:id="3085"/>
              <w:bookmarkEnd w:id="3086"/>
            </w:del>
          </w:p>
        </w:tc>
        <w:tc>
          <w:tcPr>
            <w:tcW w:w="2652" w:type="dxa"/>
          </w:tcPr>
          <w:p w14:paraId="3BF48F16" w14:textId="58DE5673" w:rsidR="00EA5311" w:rsidDel="002F76DF" w:rsidRDefault="00EA5311" w:rsidP="00346FD1">
            <w:pPr>
              <w:pStyle w:val="BodyText"/>
              <w:rPr>
                <w:del w:id="3087" w:author="Aziz Boxwala" w:date="2014-08-13T18:29:00Z"/>
                <w:lang w:eastAsia="x-none"/>
              </w:rPr>
            </w:pPr>
            <w:del w:id="3088" w:author="Aziz Boxwala" w:date="2014-08-13T18:29:00Z">
              <w:r w:rsidDel="002F76DF">
                <w:rPr>
                  <w:lang w:eastAsia="x-none"/>
                </w:rPr>
                <w:delText>ConditionDescriptor</w:delText>
              </w:r>
              <w:bookmarkStart w:id="3089" w:name="_Toc395882841"/>
              <w:bookmarkStart w:id="3090" w:name="_Toc396502437"/>
              <w:bookmarkEnd w:id="3089"/>
              <w:bookmarkEnd w:id="3090"/>
            </w:del>
          </w:p>
        </w:tc>
        <w:bookmarkStart w:id="3091" w:name="_Toc395882842"/>
        <w:bookmarkStart w:id="3092" w:name="_Toc396502438"/>
        <w:bookmarkEnd w:id="3091"/>
        <w:bookmarkEnd w:id="3092"/>
      </w:tr>
      <w:tr w:rsidR="00EA5311" w:rsidDel="002F76DF" w14:paraId="62954FB4" w14:textId="3C76D6C1" w:rsidTr="006B1CD1">
        <w:trPr>
          <w:del w:id="3093" w:author="Aziz Boxwala" w:date="2014-08-13T18:29:00Z"/>
        </w:trPr>
        <w:tc>
          <w:tcPr>
            <w:tcW w:w="2767" w:type="dxa"/>
          </w:tcPr>
          <w:p w14:paraId="35D4D792" w14:textId="0664565A" w:rsidR="00EA5311" w:rsidDel="002F76DF" w:rsidRDefault="00EA5311" w:rsidP="00346FD1">
            <w:pPr>
              <w:pStyle w:val="BodyText"/>
              <w:rPr>
                <w:del w:id="3094" w:author="Aziz Boxwala" w:date="2014-08-13T18:29:00Z"/>
                <w:lang w:eastAsia="x-none"/>
              </w:rPr>
            </w:pPr>
            <w:del w:id="3095" w:author="Aziz Boxwala" w:date="2014-08-13T18:29:00Z">
              <w:r w:rsidDel="002F76DF">
                <w:rPr>
                  <w:lang w:eastAsia="x-none"/>
                </w:rPr>
                <w:delText>NoAdverseEvent</w:delText>
              </w:r>
              <w:bookmarkStart w:id="3096" w:name="_Toc395882843"/>
              <w:bookmarkStart w:id="3097" w:name="_Toc396502439"/>
              <w:bookmarkEnd w:id="3096"/>
              <w:bookmarkEnd w:id="3097"/>
            </w:del>
          </w:p>
        </w:tc>
        <w:tc>
          <w:tcPr>
            <w:tcW w:w="3823" w:type="dxa"/>
          </w:tcPr>
          <w:p w14:paraId="415EBDC0" w14:textId="1AFEE882" w:rsidR="00EA5311" w:rsidDel="002F76DF" w:rsidRDefault="006106C9" w:rsidP="00346FD1">
            <w:pPr>
              <w:pStyle w:val="BodyText"/>
              <w:rPr>
                <w:del w:id="3098" w:author="Aziz Boxwala" w:date="2014-08-13T18:29:00Z"/>
                <w:lang w:eastAsia="x-none"/>
              </w:rPr>
            </w:pPr>
            <w:del w:id="3099" w:author="Aziz Boxwala" w:date="2014-08-13T18:29:00Z">
              <w:r w:rsidDel="002F76DF">
                <w:rPr>
                  <w:lang w:eastAsia="x-none"/>
                </w:rPr>
                <w:delText>PhenomenonAbsence</w:delText>
              </w:r>
              <w:bookmarkStart w:id="3100" w:name="_Toc395882844"/>
              <w:bookmarkStart w:id="3101" w:name="_Toc396502440"/>
              <w:bookmarkEnd w:id="3100"/>
              <w:bookmarkEnd w:id="3101"/>
            </w:del>
          </w:p>
        </w:tc>
        <w:tc>
          <w:tcPr>
            <w:tcW w:w="2652" w:type="dxa"/>
          </w:tcPr>
          <w:p w14:paraId="6AA2540D" w14:textId="402A93DA" w:rsidR="00EA5311" w:rsidDel="002F76DF" w:rsidRDefault="00EA5311" w:rsidP="00346FD1">
            <w:pPr>
              <w:pStyle w:val="BodyText"/>
              <w:rPr>
                <w:del w:id="3102" w:author="Aziz Boxwala" w:date="2014-08-13T18:29:00Z"/>
                <w:lang w:eastAsia="x-none"/>
              </w:rPr>
            </w:pPr>
            <w:del w:id="3103" w:author="Aziz Boxwala" w:date="2014-08-13T18:29:00Z">
              <w:r w:rsidDel="002F76DF">
                <w:rPr>
                  <w:lang w:eastAsia="x-none"/>
                </w:rPr>
                <w:delText>ConditionDescriptor</w:delText>
              </w:r>
              <w:bookmarkStart w:id="3104" w:name="_Toc395882845"/>
              <w:bookmarkStart w:id="3105" w:name="_Toc396502441"/>
              <w:bookmarkEnd w:id="3104"/>
              <w:bookmarkEnd w:id="3105"/>
            </w:del>
          </w:p>
        </w:tc>
        <w:bookmarkStart w:id="3106" w:name="_Toc395882846"/>
        <w:bookmarkStart w:id="3107" w:name="_Toc396502442"/>
        <w:bookmarkEnd w:id="3106"/>
        <w:bookmarkEnd w:id="3107"/>
      </w:tr>
      <w:tr w:rsidR="00EA5311" w:rsidDel="002F76DF" w14:paraId="11C9A2A4" w14:textId="1276DBE9" w:rsidTr="006B1CD1">
        <w:trPr>
          <w:del w:id="3108" w:author="Aziz Boxwala" w:date="2014-08-13T18:29:00Z"/>
        </w:trPr>
        <w:tc>
          <w:tcPr>
            <w:tcW w:w="2767" w:type="dxa"/>
          </w:tcPr>
          <w:p w14:paraId="151F8DBA" w14:textId="36198BAC" w:rsidR="00EA5311" w:rsidDel="002F76DF" w:rsidRDefault="00EA5311" w:rsidP="00346FD1">
            <w:pPr>
              <w:pStyle w:val="BodyText"/>
              <w:rPr>
                <w:del w:id="3109" w:author="Aziz Boxwala" w:date="2014-08-13T18:29:00Z"/>
                <w:lang w:eastAsia="x-none"/>
              </w:rPr>
            </w:pPr>
            <w:del w:id="3110" w:author="Aziz Boxwala" w:date="2014-08-13T18:29:00Z">
              <w:r w:rsidDel="002F76DF">
                <w:rPr>
                  <w:lang w:eastAsia="x-none"/>
                </w:rPr>
                <w:delText>AllergyIntolerance</w:delText>
              </w:r>
              <w:bookmarkStart w:id="3111" w:name="_Toc395882847"/>
              <w:bookmarkStart w:id="3112" w:name="_Toc396502443"/>
              <w:bookmarkEnd w:id="3111"/>
              <w:bookmarkEnd w:id="3112"/>
            </w:del>
          </w:p>
        </w:tc>
        <w:tc>
          <w:tcPr>
            <w:tcW w:w="3823" w:type="dxa"/>
          </w:tcPr>
          <w:p w14:paraId="768CCA2B" w14:textId="3BA8E631" w:rsidR="00EA5311" w:rsidDel="002F76DF" w:rsidRDefault="00217819" w:rsidP="00346FD1">
            <w:pPr>
              <w:pStyle w:val="BodyText"/>
              <w:rPr>
                <w:del w:id="3113" w:author="Aziz Boxwala" w:date="2014-08-13T18:29:00Z"/>
                <w:lang w:eastAsia="x-none"/>
              </w:rPr>
            </w:pPr>
            <w:del w:id="3114" w:author="Aziz Boxwala" w:date="2014-08-13T18:29:00Z">
              <w:r w:rsidDel="002F76DF">
                <w:rPr>
                  <w:lang w:eastAsia="x-none"/>
                </w:rPr>
                <w:delText>PhenomenonPresence</w:delText>
              </w:r>
              <w:bookmarkStart w:id="3115" w:name="_Toc395882848"/>
              <w:bookmarkStart w:id="3116" w:name="_Toc396502444"/>
              <w:bookmarkEnd w:id="3115"/>
              <w:bookmarkEnd w:id="3116"/>
            </w:del>
          </w:p>
        </w:tc>
        <w:tc>
          <w:tcPr>
            <w:tcW w:w="2652" w:type="dxa"/>
          </w:tcPr>
          <w:p w14:paraId="1234DD44" w14:textId="5993B440" w:rsidR="00EA5311" w:rsidDel="002F76DF" w:rsidRDefault="00EA5311" w:rsidP="00346FD1">
            <w:pPr>
              <w:pStyle w:val="BodyText"/>
              <w:rPr>
                <w:del w:id="3117" w:author="Aziz Boxwala" w:date="2014-08-13T18:29:00Z"/>
                <w:lang w:eastAsia="x-none"/>
              </w:rPr>
            </w:pPr>
            <w:del w:id="3118" w:author="Aziz Boxwala" w:date="2014-08-13T18:29:00Z">
              <w:r w:rsidDel="002F76DF">
                <w:rPr>
                  <w:lang w:eastAsia="x-none"/>
                </w:rPr>
                <w:delText>AllergyIntoleranceDescriptor</w:delText>
              </w:r>
              <w:bookmarkStart w:id="3119" w:name="_Toc395882849"/>
              <w:bookmarkStart w:id="3120" w:name="_Toc396502445"/>
              <w:bookmarkEnd w:id="3119"/>
              <w:bookmarkEnd w:id="3120"/>
            </w:del>
          </w:p>
        </w:tc>
        <w:bookmarkStart w:id="3121" w:name="_Toc395882850"/>
        <w:bookmarkStart w:id="3122" w:name="_Toc396502446"/>
        <w:bookmarkEnd w:id="3121"/>
        <w:bookmarkEnd w:id="3122"/>
      </w:tr>
      <w:tr w:rsidR="00EA5311" w:rsidDel="002F76DF" w14:paraId="237C5AF7" w14:textId="4FE9954A" w:rsidTr="006B1CD1">
        <w:trPr>
          <w:del w:id="3123" w:author="Aziz Boxwala" w:date="2014-08-13T18:29:00Z"/>
        </w:trPr>
        <w:tc>
          <w:tcPr>
            <w:tcW w:w="2767" w:type="dxa"/>
          </w:tcPr>
          <w:p w14:paraId="7F711A28" w14:textId="74DF3941" w:rsidR="00EA5311" w:rsidDel="002F76DF" w:rsidRDefault="00EA5311" w:rsidP="00346FD1">
            <w:pPr>
              <w:pStyle w:val="BodyText"/>
              <w:rPr>
                <w:del w:id="3124" w:author="Aziz Boxwala" w:date="2014-08-13T18:29:00Z"/>
                <w:lang w:eastAsia="x-none"/>
              </w:rPr>
            </w:pPr>
            <w:del w:id="3125" w:author="Aziz Boxwala" w:date="2014-08-13T18:29:00Z">
              <w:r w:rsidDel="002F76DF">
                <w:rPr>
                  <w:lang w:eastAsia="x-none"/>
                </w:rPr>
                <w:delText>NoAllergyIntolerance</w:delText>
              </w:r>
              <w:bookmarkStart w:id="3126" w:name="_Toc395882851"/>
              <w:bookmarkStart w:id="3127" w:name="_Toc396502447"/>
              <w:bookmarkEnd w:id="3126"/>
              <w:bookmarkEnd w:id="3127"/>
            </w:del>
          </w:p>
        </w:tc>
        <w:tc>
          <w:tcPr>
            <w:tcW w:w="3823" w:type="dxa"/>
          </w:tcPr>
          <w:p w14:paraId="310573A8" w14:textId="6B0EDF80" w:rsidR="00EA5311" w:rsidDel="002F76DF" w:rsidRDefault="006106C9" w:rsidP="00EA5311">
            <w:pPr>
              <w:pStyle w:val="BodyText"/>
              <w:rPr>
                <w:del w:id="3128" w:author="Aziz Boxwala" w:date="2014-08-13T18:29:00Z"/>
                <w:lang w:eastAsia="x-none"/>
              </w:rPr>
            </w:pPr>
            <w:del w:id="3129" w:author="Aziz Boxwala" w:date="2014-08-13T18:29:00Z">
              <w:r w:rsidDel="002F76DF">
                <w:rPr>
                  <w:lang w:eastAsia="x-none"/>
                </w:rPr>
                <w:delText>PhenomenonAbsence</w:delText>
              </w:r>
              <w:bookmarkStart w:id="3130" w:name="_Toc395882852"/>
              <w:bookmarkStart w:id="3131" w:name="_Toc396502448"/>
              <w:bookmarkEnd w:id="3130"/>
              <w:bookmarkEnd w:id="3131"/>
            </w:del>
          </w:p>
        </w:tc>
        <w:tc>
          <w:tcPr>
            <w:tcW w:w="2652" w:type="dxa"/>
          </w:tcPr>
          <w:p w14:paraId="3932C913" w14:textId="22D7E7F0" w:rsidR="00EA5311" w:rsidDel="002F76DF" w:rsidRDefault="00EA5311" w:rsidP="00EA5311">
            <w:pPr>
              <w:pStyle w:val="BodyText"/>
              <w:rPr>
                <w:del w:id="3132" w:author="Aziz Boxwala" w:date="2014-08-13T18:29:00Z"/>
                <w:lang w:eastAsia="x-none"/>
              </w:rPr>
            </w:pPr>
            <w:del w:id="3133" w:author="Aziz Boxwala" w:date="2014-08-13T18:29:00Z">
              <w:r w:rsidDel="002F76DF">
                <w:rPr>
                  <w:lang w:eastAsia="x-none"/>
                </w:rPr>
                <w:delText>AllergyIntoleranceDescriptor</w:delText>
              </w:r>
              <w:bookmarkStart w:id="3134" w:name="_Toc395882853"/>
              <w:bookmarkStart w:id="3135" w:name="_Toc396502449"/>
              <w:bookmarkEnd w:id="3134"/>
              <w:bookmarkEnd w:id="3135"/>
            </w:del>
          </w:p>
        </w:tc>
        <w:bookmarkStart w:id="3136" w:name="_Toc395882854"/>
        <w:bookmarkStart w:id="3137" w:name="_Toc396502450"/>
        <w:bookmarkEnd w:id="3136"/>
        <w:bookmarkEnd w:id="3137"/>
      </w:tr>
      <w:tr w:rsidR="006B1CD1" w:rsidDel="002F76DF" w14:paraId="383BAE60" w14:textId="14FA89BD" w:rsidTr="006B1CD1">
        <w:trPr>
          <w:del w:id="3138" w:author="Aziz Boxwala" w:date="2014-08-13T18:29:00Z"/>
        </w:trPr>
        <w:tc>
          <w:tcPr>
            <w:tcW w:w="2767" w:type="dxa"/>
          </w:tcPr>
          <w:p w14:paraId="33DA4AD8" w14:textId="5C2F7FE5" w:rsidR="006B1CD1" w:rsidDel="002F76DF" w:rsidRDefault="006B1CD1" w:rsidP="006B1CD1">
            <w:pPr>
              <w:pStyle w:val="BodyText"/>
              <w:rPr>
                <w:del w:id="3139" w:author="Aziz Boxwala" w:date="2014-08-13T18:29:00Z"/>
                <w:lang w:eastAsia="x-none"/>
              </w:rPr>
            </w:pPr>
            <w:del w:id="3140" w:author="Aziz Boxwala" w:date="2014-08-13T18:29:00Z">
              <w:r w:rsidDel="002F76DF">
                <w:delText>AllergyIntoleranceUnknown</w:delText>
              </w:r>
              <w:bookmarkStart w:id="3141" w:name="_Toc395882855"/>
              <w:bookmarkStart w:id="3142" w:name="_Toc396502451"/>
              <w:bookmarkEnd w:id="3141"/>
              <w:bookmarkEnd w:id="3142"/>
            </w:del>
          </w:p>
        </w:tc>
        <w:tc>
          <w:tcPr>
            <w:tcW w:w="3823" w:type="dxa"/>
          </w:tcPr>
          <w:p w14:paraId="5876040E" w14:textId="325AAFA5" w:rsidR="006B1CD1" w:rsidDel="002F76DF" w:rsidRDefault="006B1CD1" w:rsidP="006B1CD1">
            <w:pPr>
              <w:pStyle w:val="BodyText"/>
              <w:rPr>
                <w:del w:id="3143" w:author="Aziz Boxwala" w:date="2014-08-13T18:29:00Z"/>
                <w:lang w:eastAsia="x-none"/>
              </w:rPr>
            </w:pPr>
            <w:del w:id="3144" w:author="Aziz Boxwala" w:date="2014-08-13T18:29:00Z">
              <w:r w:rsidDel="002F76DF">
                <w:delText>PhenomenonPresenceUnknown</w:delText>
              </w:r>
              <w:bookmarkStart w:id="3145" w:name="_Toc395882856"/>
              <w:bookmarkStart w:id="3146" w:name="_Toc396502452"/>
              <w:bookmarkEnd w:id="3145"/>
              <w:bookmarkEnd w:id="3146"/>
            </w:del>
          </w:p>
        </w:tc>
        <w:tc>
          <w:tcPr>
            <w:tcW w:w="2652" w:type="dxa"/>
          </w:tcPr>
          <w:p w14:paraId="428660C8" w14:textId="15270514" w:rsidR="006B1CD1" w:rsidDel="002F76DF" w:rsidRDefault="006B1CD1" w:rsidP="006B1CD1">
            <w:pPr>
              <w:pStyle w:val="BodyText"/>
              <w:rPr>
                <w:del w:id="3147" w:author="Aziz Boxwala" w:date="2014-08-13T18:29:00Z"/>
                <w:lang w:eastAsia="x-none"/>
              </w:rPr>
            </w:pPr>
            <w:del w:id="3148" w:author="Aziz Boxwala" w:date="2014-08-13T18:29:00Z">
              <w:r w:rsidDel="002F76DF">
                <w:delText>AllergyIntoleranceDescriptor</w:delText>
              </w:r>
              <w:bookmarkStart w:id="3149" w:name="_Toc395882857"/>
              <w:bookmarkStart w:id="3150" w:name="_Toc396502453"/>
              <w:bookmarkEnd w:id="3149"/>
              <w:bookmarkEnd w:id="3150"/>
            </w:del>
          </w:p>
        </w:tc>
        <w:bookmarkStart w:id="3151" w:name="_Toc395882858"/>
        <w:bookmarkStart w:id="3152" w:name="_Toc396502454"/>
        <w:bookmarkEnd w:id="3151"/>
        <w:bookmarkEnd w:id="3152"/>
      </w:tr>
      <w:tr w:rsidR="00EA5311" w:rsidDel="002F76DF" w14:paraId="312F835B" w14:textId="2B205C7F" w:rsidTr="006B1CD1">
        <w:trPr>
          <w:del w:id="3153" w:author="Aziz Boxwala" w:date="2014-08-13T18:29:00Z"/>
        </w:trPr>
        <w:tc>
          <w:tcPr>
            <w:tcW w:w="2767" w:type="dxa"/>
          </w:tcPr>
          <w:p w14:paraId="0154DE96" w14:textId="6A82D759" w:rsidR="00EA5311" w:rsidDel="002F76DF" w:rsidRDefault="00EA5311" w:rsidP="00EA5311">
            <w:pPr>
              <w:pStyle w:val="BodyText"/>
              <w:rPr>
                <w:del w:id="3154" w:author="Aziz Boxwala" w:date="2014-08-13T18:29:00Z"/>
                <w:lang w:eastAsia="x-none"/>
              </w:rPr>
            </w:pPr>
            <w:del w:id="3155" w:author="Aziz Boxwala" w:date="2014-08-13T18:29:00Z">
              <w:r w:rsidDel="002F76DF">
                <w:rPr>
                  <w:lang w:eastAsia="x-none"/>
                </w:rPr>
                <w:delText>Condition</w:delText>
              </w:r>
              <w:bookmarkStart w:id="3156" w:name="_Toc395882859"/>
              <w:bookmarkStart w:id="3157" w:name="_Toc396502455"/>
              <w:bookmarkEnd w:id="3156"/>
              <w:bookmarkEnd w:id="3157"/>
            </w:del>
          </w:p>
        </w:tc>
        <w:tc>
          <w:tcPr>
            <w:tcW w:w="3823" w:type="dxa"/>
          </w:tcPr>
          <w:p w14:paraId="2FEBCC40" w14:textId="7B714E87" w:rsidR="00EA5311" w:rsidDel="002F76DF" w:rsidRDefault="00217819" w:rsidP="00EA5311">
            <w:pPr>
              <w:pStyle w:val="BodyText"/>
              <w:rPr>
                <w:del w:id="3158" w:author="Aziz Boxwala" w:date="2014-08-13T18:29:00Z"/>
                <w:lang w:eastAsia="x-none"/>
              </w:rPr>
            </w:pPr>
            <w:del w:id="3159" w:author="Aziz Boxwala" w:date="2014-08-13T18:29:00Z">
              <w:r w:rsidDel="002F76DF">
                <w:rPr>
                  <w:lang w:eastAsia="x-none"/>
                </w:rPr>
                <w:delText>PhenomenonPresence</w:delText>
              </w:r>
              <w:bookmarkStart w:id="3160" w:name="_Toc395882860"/>
              <w:bookmarkStart w:id="3161" w:name="_Toc396502456"/>
              <w:bookmarkEnd w:id="3160"/>
              <w:bookmarkEnd w:id="3161"/>
            </w:del>
          </w:p>
        </w:tc>
        <w:tc>
          <w:tcPr>
            <w:tcW w:w="2652" w:type="dxa"/>
          </w:tcPr>
          <w:p w14:paraId="04079017" w14:textId="44DE9C56" w:rsidR="00EA5311" w:rsidDel="002F76DF" w:rsidRDefault="00EA5311" w:rsidP="00EA5311">
            <w:pPr>
              <w:pStyle w:val="BodyText"/>
              <w:rPr>
                <w:del w:id="3162" w:author="Aziz Boxwala" w:date="2014-08-13T18:29:00Z"/>
                <w:lang w:eastAsia="x-none"/>
              </w:rPr>
            </w:pPr>
            <w:del w:id="3163" w:author="Aziz Boxwala" w:date="2014-08-13T18:29:00Z">
              <w:r w:rsidDel="002F76DF">
                <w:rPr>
                  <w:lang w:eastAsia="x-none"/>
                </w:rPr>
                <w:delText>ConditionDescriptor</w:delText>
              </w:r>
              <w:bookmarkStart w:id="3164" w:name="_Toc395882861"/>
              <w:bookmarkStart w:id="3165" w:name="_Toc396502457"/>
              <w:bookmarkEnd w:id="3164"/>
              <w:bookmarkEnd w:id="3165"/>
            </w:del>
          </w:p>
        </w:tc>
        <w:bookmarkStart w:id="3166" w:name="_Toc395882862"/>
        <w:bookmarkStart w:id="3167" w:name="_Toc396502458"/>
        <w:bookmarkEnd w:id="3166"/>
        <w:bookmarkEnd w:id="3167"/>
      </w:tr>
      <w:tr w:rsidR="00EA5311" w:rsidDel="002F76DF" w14:paraId="4639562D" w14:textId="55B2C13D" w:rsidTr="006B1CD1">
        <w:trPr>
          <w:del w:id="3168" w:author="Aziz Boxwala" w:date="2014-08-13T18:29:00Z"/>
        </w:trPr>
        <w:tc>
          <w:tcPr>
            <w:tcW w:w="2767" w:type="dxa"/>
          </w:tcPr>
          <w:p w14:paraId="63ED4F46" w14:textId="13893208" w:rsidR="00EA5311" w:rsidDel="002F76DF" w:rsidRDefault="00EA5311" w:rsidP="00EA5311">
            <w:pPr>
              <w:pStyle w:val="BodyText"/>
              <w:rPr>
                <w:del w:id="3169" w:author="Aziz Boxwala" w:date="2014-08-13T18:29:00Z"/>
                <w:lang w:eastAsia="x-none"/>
              </w:rPr>
            </w:pPr>
            <w:del w:id="3170" w:author="Aziz Boxwala" w:date="2014-08-13T18:29:00Z">
              <w:r w:rsidDel="002F76DF">
                <w:rPr>
                  <w:lang w:eastAsia="x-none"/>
                </w:rPr>
                <w:delText>ConditionAbsent</w:delText>
              </w:r>
              <w:bookmarkStart w:id="3171" w:name="_Toc395882863"/>
              <w:bookmarkStart w:id="3172" w:name="_Toc396502459"/>
              <w:bookmarkEnd w:id="3171"/>
              <w:bookmarkEnd w:id="3172"/>
            </w:del>
          </w:p>
        </w:tc>
        <w:tc>
          <w:tcPr>
            <w:tcW w:w="3823" w:type="dxa"/>
          </w:tcPr>
          <w:p w14:paraId="22070FAA" w14:textId="6E220EF1" w:rsidR="00EA5311" w:rsidDel="002F76DF" w:rsidRDefault="006106C9" w:rsidP="00EA5311">
            <w:pPr>
              <w:pStyle w:val="BodyText"/>
              <w:rPr>
                <w:del w:id="3173" w:author="Aziz Boxwala" w:date="2014-08-13T18:29:00Z"/>
                <w:lang w:eastAsia="x-none"/>
              </w:rPr>
            </w:pPr>
            <w:del w:id="3174" w:author="Aziz Boxwala" w:date="2014-08-13T18:29:00Z">
              <w:r w:rsidDel="002F76DF">
                <w:rPr>
                  <w:lang w:eastAsia="x-none"/>
                </w:rPr>
                <w:delText>PhenomenonAbsence</w:delText>
              </w:r>
              <w:bookmarkStart w:id="3175" w:name="_Toc395882864"/>
              <w:bookmarkStart w:id="3176" w:name="_Toc396502460"/>
              <w:bookmarkEnd w:id="3175"/>
              <w:bookmarkEnd w:id="3176"/>
            </w:del>
          </w:p>
        </w:tc>
        <w:tc>
          <w:tcPr>
            <w:tcW w:w="2652" w:type="dxa"/>
          </w:tcPr>
          <w:p w14:paraId="03F0C16E" w14:textId="2BA435DA" w:rsidR="00EA5311" w:rsidDel="002F76DF" w:rsidRDefault="00EA5311" w:rsidP="00EA5311">
            <w:pPr>
              <w:pStyle w:val="BodyText"/>
              <w:rPr>
                <w:del w:id="3177" w:author="Aziz Boxwala" w:date="2014-08-13T18:29:00Z"/>
                <w:lang w:eastAsia="x-none"/>
              </w:rPr>
            </w:pPr>
            <w:del w:id="3178" w:author="Aziz Boxwala" w:date="2014-08-13T18:29:00Z">
              <w:r w:rsidDel="002F76DF">
                <w:rPr>
                  <w:lang w:eastAsia="x-none"/>
                </w:rPr>
                <w:delText>ConditionDescriptor</w:delText>
              </w:r>
              <w:bookmarkStart w:id="3179" w:name="_Toc395882865"/>
              <w:bookmarkStart w:id="3180" w:name="_Toc396502461"/>
              <w:bookmarkEnd w:id="3179"/>
              <w:bookmarkEnd w:id="3180"/>
            </w:del>
          </w:p>
        </w:tc>
        <w:bookmarkStart w:id="3181" w:name="_Toc395882866"/>
        <w:bookmarkStart w:id="3182" w:name="_Toc396502462"/>
        <w:bookmarkEnd w:id="3181"/>
        <w:bookmarkEnd w:id="3182"/>
      </w:tr>
      <w:tr w:rsidR="006B1CD1" w:rsidDel="002F76DF" w14:paraId="31A67D97" w14:textId="750B2F1D" w:rsidTr="006B1CD1">
        <w:trPr>
          <w:del w:id="3183" w:author="Aziz Boxwala" w:date="2014-08-13T18:29:00Z"/>
        </w:trPr>
        <w:tc>
          <w:tcPr>
            <w:tcW w:w="2767" w:type="dxa"/>
          </w:tcPr>
          <w:p w14:paraId="2E32EF97" w14:textId="778335EF" w:rsidR="006B1CD1" w:rsidDel="002F76DF" w:rsidRDefault="006B1CD1" w:rsidP="006B1CD1">
            <w:pPr>
              <w:pStyle w:val="BodyText"/>
              <w:rPr>
                <w:del w:id="3184" w:author="Aziz Boxwala" w:date="2014-08-13T18:29:00Z"/>
                <w:lang w:eastAsia="x-none"/>
              </w:rPr>
            </w:pPr>
            <w:del w:id="3185" w:author="Aziz Boxwala" w:date="2014-08-13T18:29:00Z">
              <w:r w:rsidDel="002F76DF">
                <w:delText>ConditionPresenceUnknown</w:delText>
              </w:r>
              <w:bookmarkStart w:id="3186" w:name="_Toc395882867"/>
              <w:bookmarkStart w:id="3187" w:name="_Toc396502463"/>
              <w:bookmarkEnd w:id="3186"/>
              <w:bookmarkEnd w:id="3187"/>
            </w:del>
          </w:p>
        </w:tc>
        <w:tc>
          <w:tcPr>
            <w:tcW w:w="3823" w:type="dxa"/>
          </w:tcPr>
          <w:p w14:paraId="731E3A96" w14:textId="7A5FC36D" w:rsidR="006B1CD1" w:rsidDel="002F76DF" w:rsidRDefault="006B1CD1" w:rsidP="006B1CD1">
            <w:pPr>
              <w:pStyle w:val="BodyText"/>
              <w:rPr>
                <w:del w:id="3188" w:author="Aziz Boxwala" w:date="2014-08-13T18:29:00Z"/>
                <w:lang w:eastAsia="x-none"/>
              </w:rPr>
            </w:pPr>
            <w:del w:id="3189" w:author="Aziz Boxwala" w:date="2014-08-13T18:29:00Z">
              <w:r w:rsidDel="002F76DF">
                <w:delText>PhenomenonPresenceUnknown</w:delText>
              </w:r>
              <w:bookmarkStart w:id="3190" w:name="_Toc395882868"/>
              <w:bookmarkStart w:id="3191" w:name="_Toc396502464"/>
              <w:bookmarkEnd w:id="3190"/>
              <w:bookmarkEnd w:id="3191"/>
            </w:del>
          </w:p>
        </w:tc>
        <w:tc>
          <w:tcPr>
            <w:tcW w:w="2652" w:type="dxa"/>
          </w:tcPr>
          <w:p w14:paraId="69BA7850" w14:textId="2C9541D4" w:rsidR="006B1CD1" w:rsidDel="002F76DF" w:rsidRDefault="006B1CD1" w:rsidP="006B1CD1">
            <w:pPr>
              <w:pStyle w:val="BodyText"/>
              <w:rPr>
                <w:del w:id="3192" w:author="Aziz Boxwala" w:date="2014-08-13T18:29:00Z"/>
                <w:lang w:eastAsia="x-none"/>
              </w:rPr>
            </w:pPr>
            <w:del w:id="3193" w:author="Aziz Boxwala" w:date="2014-08-13T18:29:00Z">
              <w:r w:rsidDel="002F76DF">
                <w:delText>ConditionDescriptor</w:delText>
              </w:r>
              <w:bookmarkStart w:id="3194" w:name="_Toc395882869"/>
              <w:bookmarkStart w:id="3195" w:name="_Toc396502465"/>
              <w:bookmarkEnd w:id="3194"/>
              <w:bookmarkEnd w:id="3195"/>
            </w:del>
          </w:p>
        </w:tc>
        <w:bookmarkStart w:id="3196" w:name="_Toc395882870"/>
        <w:bookmarkStart w:id="3197" w:name="_Toc396502466"/>
        <w:bookmarkEnd w:id="3196"/>
        <w:bookmarkEnd w:id="3197"/>
      </w:tr>
      <w:tr w:rsidR="00EA5311" w:rsidDel="002F76DF" w14:paraId="0B4C7E34" w14:textId="136BD672" w:rsidTr="006B1CD1">
        <w:trPr>
          <w:del w:id="3198" w:author="Aziz Boxwala" w:date="2014-08-13T18:29:00Z"/>
        </w:trPr>
        <w:tc>
          <w:tcPr>
            <w:tcW w:w="2767" w:type="dxa"/>
          </w:tcPr>
          <w:p w14:paraId="5A474A51" w14:textId="3B79E969" w:rsidR="00EA5311" w:rsidDel="002F76DF" w:rsidRDefault="0079437F" w:rsidP="00EA5311">
            <w:pPr>
              <w:pStyle w:val="BodyText"/>
              <w:rPr>
                <w:del w:id="3199" w:author="Aziz Boxwala" w:date="2014-08-13T18:29:00Z"/>
                <w:lang w:eastAsia="x-none"/>
              </w:rPr>
            </w:pPr>
            <w:del w:id="3200" w:author="Aziz Boxwala" w:date="2014-08-13T18:29:00Z">
              <w:r w:rsidDel="002F76DF">
                <w:rPr>
                  <w:lang w:eastAsia="x-none"/>
                </w:rPr>
                <w:delText>ContraindicationToMedication</w:delText>
              </w:r>
              <w:bookmarkStart w:id="3201" w:name="_Toc395882871"/>
              <w:bookmarkStart w:id="3202" w:name="_Toc396502467"/>
              <w:bookmarkEnd w:id="3201"/>
              <w:bookmarkEnd w:id="3202"/>
            </w:del>
          </w:p>
        </w:tc>
        <w:tc>
          <w:tcPr>
            <w:tcW w:w="3823" w:type="dxa"/>
          </w:tcPr>
          <w:p w14:paraId="7BFAE2C8" w14:textId="3DA644C3" w:rsidR="00EA5311" w:rsidDel="002F76DF" w:rsidRDefault="00217819" w:rsidP="00EA5311">
            <w:pPr>
              <w:pStyle w:val="BodyText"/>
              <w:rPr>
                <w:del w:id="3203" w:author="Aziz Boxwala" w:date="2014-08-13T18:29:00Z"/>
                <w:lang w:eastAsia="x-none"/>
              </w:rPr>
            </w:pPr>
            <w:del w:id="3204" w:author="Aziz Boxwala" w:date="2014-08-13T18:29:00Z">
              <w:r w:rsidDel="002F76DF">
                <w:rPr>
                  <w:lang w:eastAsia="x-none"/>
                </w:rPr>
                <w:delText>PhenomenonPresence</w:delText>
              </w:r>
              <w:bookmarkStart w:id="3205" w:name="_Toc395882872"/>
              <w:bookmarkStart w:id="3206" w:name="_Toc396502468"/>
              <w:bookmarkEnd w:id="3205"/>
              <w:bookmarkEnd w:id="3206"/>
            </w:del>
          </w:p>
        </w:tc>
        <w:tc>
          <w:tcPr>
            <w:tcW w:w="2652" w:type="dxa"/>
          </w:tcPr>
          <w:p w14:paraId="62DB1F4B" w14:textId="1B8D3661" w:rsidR="00EA5311" w:rsidDel="002F76DF" w:rsidRDefault="0079437F" w:rsidP="00EA5311">
            <w:pPr>
              <w:pStyle w:val="BodyText"/>
              <w:rPr>
                <w:del w:id="3207" w:author="Aziz Boxwala" w:date="2014-08-13T18:29:00Z"/>
                <w:lang w:eastAsia="x-none"/>
              </w:rPr>
            </w:pPr>
            <w:del w:id="3208" w:author="Aziz Boxwala" w:date="2014-08-13T18:29:00Z">
              <w:r w:rsidDel="002F76DF">
                <w:rPr>
                  <w:lang w:eastAsia="x-none"/>
                </w:rPr>
                <w:delText>ContraindicationDescriptor</w:delText>
              </w:r>
              <w:bookmarkStart w:id="3209" w:name="_Toc395882873"/>
              <w:bookmarkStart w:id="3210" w:name="_Toc396502469"/>
              <w:bookmarkEnd w:id="3209"/>
              <w:bookmarkEnd w:id="3210"/>
            </w:del>
          </w:p>
        </w:tc>
        <w:bookmarkStart w:id="3211" w:name="_Toc395882874"/>
        <w:bookmarkStart w:id="3212" w:name="_Toc396502470"/>
        <w:bookmarkEnd w:id="3211"/>
        <w:bookmarkEnd w:id="3212"/>
      </w:tr>
      <w:tr w:rsidR="0079437F" w:rsidDel="002F76DF" w14:paraId="21B42065" w14:textId="0D70EEC2" w:rsidTr="006B1CD1">
        <w:trPr>
          <w:del w:id="3213" w:author="Aziz Boxwala" w:date="2014-08-13T18:29:00Z"/>
        </w:trPr>
        <w:tc>
          <w:tcPr>
            <w:tcW w:w="2767" w:type="dxa"/>
          </w:tcPr>
          <w:p w14:paraId="48D629E3" w14:textId="2B0E9787" w:rsidR="0079437F" w:rsidDel="002F76DF" w:rsidRDefault="0079437F" w:rsidP="00EA5311">
            <w:pPr>
              <w:pStyle w:val="BodyText"/>
              <w:rPr>
                <w:del w:id="3214" w:author="Aziz Boxwala" w:date="2014-08-13T18:29:00Z"/>
                <w:lang w:eastAsia="x-none"/>
              </w:rPr>
            </w:pPr>
            <w:del w:id="3215" w:author="Aziz Boxwala" w:date="2014-08-13T18:29:00Z">
              <w:r w:rsidDel="002F76DF">
                <w:rPr>
                  <w:lang w:eastAsia="x-none"/>
                </w:rPr>
                <w:delText>ContraindicationToProcedure</w:delText>
              </w:r>
              <w:bookmarkStart w:id="3216" w:name="_Toc395882875"/>
              <w:bookmarkStart w:id="3217" w:name="_Toc396502471"/>
              <w:bookmarkEnd w:id="3216"/>
              <w:bookmarkEnd w:id="3217"/>
            </w:del>
          </w:p>
        </w:tc>
        <w:tc>
          <w:tcPr>
            <w:tcW w:w="3823" w:type="dxa"/>
          </w:tcPr>
          <w:p w14:paraId="5B11B777" w14:textId="16FE9D9F" w:rsidR="0079437F" w:rsidDel="002F76DF" w:rsidRDefault="00217819" w:rsidP="00EA5311">
            <w:pPr>
              <w:pStyle w:val="BodyText"/>
              <w:rPr>
                <w:del w:id="3218" w:author="Aziz Boxwala" w:date="2014-08-13T18:29:00Z"/>
                <w:lang w:eastAsia="x-none"/>
              </w:rPr>
            </w:pPr>
            <w:del w:id="3219" w:author="Aziz Boxwala" w:date="2014-08-13T18:29:00Z">
              <w:r w:rsidDel="002F76DF">
                <w:rPr>
                  <w:lang w:eastAsia="x-none"/>
                </w:rPr>
                <w:delText>PhenomenonPresence</w:delText>
              </w:r>
              <w:bookmarkStart w:id="3220" w:name="_Toc395882876"/>
              <w:bookmarkStart w:id="3221" w:name="_Toc396502472"/>
              <w:bookmarkEnd w:id="3220"/>
              <w:bookmarkEnd w:id="3221"/>
            </w:del>
          </w:p>
        </w:tc>
        <w:tc>
          <w:tcPr>
            <w:tcW w:w="2652" w:type="dxa"/>
          </w:tcPr>
          <w:p w14:paraId="51B82D71" w14:textId="40F18B11" w:rsidR="0079437F" w:rsidDel="002F76DF" w:rsidRDefault="0079437F" w:rsidP="00EA5311">
            <w:pPr>
              <w:pStyle w:val="BodyText"/>
              <w:rPr>
                <w:del w:id="3222" w:author="Aziz Boxwala" w:date="2014-08-13T18:29:00Z"/>
                <w:lang w:eastAsia="x-none"/>
              </w:rPr>
            </w:pPr>
            <w:del w:id="3223" w:author="Aziz Boxwala" w:date="2014-08-13T18:29:00Z">
              <w:r w:rsidDel="002F76DF">
                <w:rPr>
                  <w:lang w:eastAsia="x-none"/>
                </w:rPr>
                <w:delText>ContraindicationDescriptor</w:delText>
              </w:r>
              <w:bookmarkStart w:id="3224" w:name="_Toc395882877"/>
              <w:bookmarkStart w:id="3225" w:name="_Toc396502473"/>
              <w:bookmarkEnd w:id="3224"/>
              <w:bookmarkEnd w:id="3225"/>
            </w:del>
          </w:p>
        </w:tc>
        <w:bookmarkStart w:id="3226" w:name="_Toc395882878"/>
        <w:bookmarkStart w:id="3227" w:name="_Toc396502474"/>
        <w:bookmarkEnd w:id="3226"/>
        <w:bookmarkEnd w:id="3227"/>
      </w:tr>
      <w:tr w:rsidR="0079437F" w:rsidDel="002F76DF" w14:paraId="19EE80DC" w14:textId="27B4E39F" w:rsidTr="006B1CD1">
        <w:trPr>
          <w:del w:id="3228" w:author="Aziz Boxwala" w:date="2014-08-13T18:29:00Z"/>
        </w:trPr>
        <w:tc>
          <w:tcPr>
            <w:tcW w:w="2767" w:type="dxa"/>
          </w:tcPr>
          <w:p w14:paraId="1EFD8AF5" w14:textId="40844B50" w:rsidR="0079437F" w:rsidDel="002F76DF" w:rsidRDefault="0079437F" w:rsidP="00EA5311">
            <w:pPr>
              <w:pStyle w:val="BodyText"/>
              <w:rPr>
                <w:del w:id="3229" w:author="Aziz Boxwala" w:date="2014-08-13T18:29:00Z"/>
                <w:lang w:eastAsia="x-none"/>
              </w:rPr>
            </w:pPr>
            <w:del w:id="3230" w:author="Aziz Boxwala" w:date="2014-08-13T18:29:00Z">
              <w:r w:rsidDel="002F76DF">
                <w:rPr>
                  <w:lang w:eastAsia="x-none"/>
                </w:rPr>
                <w:delText>Prognosis</w:delText>
              </w:r>
              <w:bookmarkStart w:id="3231" w:name="_Toc395882879"/>
              <w:bookmarkStart w:id="3232" w:name="_Toc396502475"/>
              <w:bookmarkEnd w:id="3231"/>
              <w:bookmarkEnd w:id="3232"/>
            </w:del>
          </w:p>
        </w:tc>
        <w:tc>
          <w:tcPr>
            <w:tcW w:w="3823" w:type="dxa"/>
          </w:tcPr>
          <w:p w14:paraId="7FC8946B" w14:textId="6B598F09" w:rsidR="0079437F" w:rsidDel="002F76DF" w:rsidRDefault="00217819" w:rsidP="00EA5311">
            <w:pPr>
              <w:pStyle w:val="BodyText"/>
              <w:rPr>
                <w:del w:id="3233" w:author="Aziz Boxwala" w:date="2014-08-13T18:29:00Z"/>
                <w:lang w:eastAsia="x-none"/>
              </w:rPr>
            </w:pPr>
            <w:del w:id="3234" w:author="Aziz Boxwala" w:date="2014-08-13T18:29:00Z">
              <w:r w:rsidDel="002F76DF">
                <w:rPr>
                  <w:lang w:eastAsia="x-none"/>
                </w:rPr>
                <w:delText>PhenomenonPresence</w:delText>
              </w:r>
              <w:bookmarkStart w:id="3235" w:name="_Toc395882880"/>
              <w:bookmarkStart w:id="3236" w:name="_Toc396502476"/>
              <w:bookmarkEnd w:id="3235"/>
              <w:bookmarkEnd w:id="3236"/>
            </w:del>
          </w:p>
        </w:tc>
        <w:tc>
          <w:tcPr>
            <w:tcW w:w="2652" w:type="dxa"/>
          </w:tcPr>
          <w:p w14:paraId="4CF2CEA5" w14:textId="65D140EE" w:rsidR="0079437F" w:rsidDel="002F76DF" w:rsidRDefault="0079437F" w:rsidP="00EA5311">
            <w:pPr>
              <w:pStyle w:val="BodyText"/>
              <w:rPr>
                <w:del w:id="3237" w:author="Aziz Boxwala" w:date="2014-08-13T18:29:00Z"/>
                <w:lang w:eastAsia="x-none"/>
              </w:rPr>
            </w:pPr>
            <w:del w:id="3238" w:author="Aziz Boxwala" w:date="2014-08-13T18:29:00Z">
              <w:r w:rsidDel="002F76DF">
                <w:rPr>
                  <w:lang w:eastAsia="x-none"/>
                </w:rPr>
                <w:delText>PrognosisDescriptor</w:delText>
              </w:r>
              <w:bookmarkStart w:id="3239" w:name="_Toc395882881"/>
              <w:bookmarkStart w:id="3240" w:name="_Toc396502477"/>
              <w:bookmarkEnd w:id="3239"/>
              <w:bookmarkEnd w:id="3240"/>
            </w:del>
          </w:p>
        </w:tc>
        <w:bookmarkStart w:id="3241" w:name="_Toc395882882"/>
        <w:bookmarkStart w:id="3242" w:name="_Toc396502478"/>
        <w:bookmarkEnd w:id="3241"/>
        <w:bookmarkEnd w:id="3242"/>
      </w:tr>
      <w:tr w:rsidR="0079437F" w:rsidDel="002F76DF" w14:paraId="6FAD0168" w14:textId="54CA533A" w:rsidTr="006B1CD1">
        <w:trPr>
          <w:del w:id="3243" w:author="Aziz Boxwala" w:date="2014-08-13T18:29:00Z"/>
        </w:trPr>
        <w:tc>
          <w:tcPr>
            <w:tcW w:w="2767" w:type="dxa"/>
          </w:tcPr>
          <w:p w14:paraId="5137CCBE" w14:textId="7D1B6CA0" w:rsidR="0079437F" w:rsidDel="002F76DF" w:rsidRDefault="003B3212" w:rsidP="00EA5311">
            <w:pPr>
              <w:pStyle w:val="BodyText"/>
              <w:rPr>
                <w:del w:id="3244" w:author="Aziz Boxwala" w:date="2014-08-13T18:29:00Z"/>
                <w:lang w:eastAsia="x-none"/>
              </w:rPr>
            </w:pPr>
            <w:del w:id="3245" w:author="Aziz Boxwala" w:date="2014-08-13T18:29:00Z">
              <w:r w:rsidDel="002F76DF">
                <w:rPr>
                  <w:lang w:eastAsia="x-none"/>
                </w:rPr>
                <w:delText>FamilyHistoryConditionPresent</w:delText>
              </w:r>
              <w:bookmarkStart w:id="3246" w:name="_Toc395882883"/>
              <w:bookmarkStart w:id="3247" w:name="_Toc396502479"/>
              <w:bookmarkEnd w:id="3246"/>
              <w:bookmarkEnd w:id="3247"/>
            </w:del>
          </w:p>
        </w:tc>
        <w:tc>
          <w:tcPr>
            <w:tcW w:w="3823" w:type="dxa"/>
          </w:tcPr>
          <w:p w14:paraId="64B66ABD" w14:textId="00A334F5" w:rsidR="0079437F" w:rsidDel="002F76DF" w:rsidRDefault="00217819" w:rsidP="00EA5311">
            <w:pPr>
              <w:pStyle w:val="BodyText"/>
              <w:rPr>
                <w:del w:id="3248" w:author="Aziz Boxwala" w:date="2014-08-13T18:29:00Z"/>
                <w:lang w:eastAsia="x-none"/>
              </w:rPr>
            </w:pPr>
            <w:del w:id="3249" w:author="Aziz Boxwala" w:date="2014-08-13T18:29:00Z">
              <w:r w:rsidDel="002F76DF">
                <w:rPr>
                  <w:lang w:eastAsia="x-none"/>
                </w:rPr>
                <w:delText>PhenomenonPresence</w:delText>
              </w:r>
              <w:bookmarkStart w:id="3250" w:name="_Toc395882884"/>
              <w:bookmarkStart w:id="3251" w:name="_Toc396502480"/>
              <w:bookmarkEnd w:id="3250"/>
              <w:bookmarkEnd w:id="3251"/>
            </w:del>
          </w:p>
        </w:tc>
        <w:tc>
          <w:tcPr>
            <w:tcW w:w="2652" w:type="dxa"/>
          </w:tcPr>
          <w:p w14:paraId="4529CD12" w14:textId="7609107C" w:rsidR="0079437F" w:rsidDel="002F76DF" w:rsidRDefault="003B3212" w:rsidP="00EA5311">
            <w:pPr>
              <w:pStyle w:val="BodyText"/>
              <w:rPr>
                <w:del w:id="3252" w:author="Aziz Boxwala" w:date="2014-08-13T18:29:00Z"/>
                <w:lang w:eastAsia="x-none"/>
              </w:rPr>
            </w:pPr>
            <w:del w:id="3253" w:author="Aziz Boxwala" w:date="2014-08-13T18:29:00Z">
              <w:r w:rsidDel="002F76DF">
                <w:delText>FamilyHistoryDescriptor</w:delText>
              </w:r>
              <w:bookmarkStart w:id="3254" w:name="_Toc395882885"/>
              <w:bookmarkStart w:id="3255" w:name="_Toc396502481"/>
              <w:bookmarkEnd w:id="3254"/>
              <w:bookmarkEnd w:id="3255"/>
            </w:del>
          </w:p>
        </w:tc>
        <w:bookmarkStart w:id="3256" w:name="_Toc395882886"/>
        <w:bookmarkStart w:id="3257" w:name="_Toc396502482"/>
        <w:bookmarkEnd w:id="3256"/>
        <w:bookmarkEnd w:id="3257"/>
      </w:tr>
      <w:tr w:rsidR="003B3212" w:rsidDel="002F76DF" w14:paraId="339C7616" w14:textId="182E67E2" w:rsidTr="006B1CD1">
        <w:trPr>
          <w:del w:id="3258" w:author="Aziz Boxwala" w:date="2014-08-13T18:29:00Z"/>
        </w:trPr>
        <w:tc>
          <w:tcPr>
            <w:tcW w:w="2767" w:type="dxa"/>
          </w:tcPr>
          <w:p w14:paraId="31FFC82F" w14:textId="071C213B" w:rsidR="003B3212" w:rsidDel="002F76DF" w:rsidRDefault="003B3212" w:rsidP="003B3212">
            <w:pPr>
              <w:pStyle w:val="BodyText"/>
              <w:rPr>
                <w:del w:id="3259" w:author="Aziz Boxwala" w:date="2014-08-13T18:29:00Z"/>
                <w:lang w:eastAsia="x-none"/>
              </w:rPr>
            </w:pPr>
            <w:del w:id="3260" w:author="Aziz Boxwala" w:date="2014-08-13T18:29:00Z">
              <w:r w:rsidDel="002F76DF">
                <w:delText>FamilyHistoryConditionAbsent</w:delText>
              </w:r>
              <w:bookmarkStart w:id="3261" w:name="_Toc395882887"/>
              <w:bookmarkStart w:id="3262" w:name="_Toc396502483"/>
              <w:bookmarkEnd w:id="3261"/>
              <w:bookmarkEnd w:id="3262"/>
            </w:del>
          </w:p>
        </w:tc>
        <w:tc>
          <w:tcPr>
            <w:tcW w:w="3823" w:type="dxa"/>
          </w:tcPr>
          <w:p w14:paraId="3CAF8EA3" w14:textId="1B25DC03" w:rsidR="003B3212" w:rsidDel="002F76DF" w:rsidRDefault="003B3212" w:rsidP="003B3212">
            <w:pPr>
              <w:pStyle w:val="BodyText"/>
              <w:rPr>
                <w:del w:id="3263" w:author="Aziz Boxwala" w:date="2014-08-13T18:29:00Z"/>
                <w:lang w:eastAsia="x-none"/>
              </w:rPr>
            </w:pPr>
            <w:del w:id="3264" w:author="Aziz Boxwala" w:date="2014-08-13T18:29:00Z">
              <w:r w:rsidDel="002F76DF">
                <w:delText>PhenomenonAbsence</w:delText>
              </w:r>
              <w:bookmarkStart w:id="3265" w:name="_Toc395882888"/>
              <w:bookmarkStart w:id="3266" w:name="_Toc396502484"/>
              <w:bookmarkEnd w:id="3265"/>
              <w:bookmarkEnd w:id="3266"/>
            </w:del>
          </w:p>
        </w:tc>
        <w:tc>
          <w:tcPr>
            <w:tcW w:w="2652" w:type="dxa"/>
          </w:tcPr>
          <w:p w14:paraId="35FFDBB5" w14:textId="4BB5CAB5" w:rsidR="003B3212" w:rsidDel="002F76DF" w:rsidRDefault="003B3212" w:rsidP="003B3212">
            <w:pPr>
              <w:pStyle w:val="BodyText"/>
              <w:rPr>
                <w:del w:id="3267" w:author="Aziz Boxwala" w:date="2014-08-13T18:29:00Z"/>
                <w:lang w:eastAsia="x-none"/>
              </w:rPr>
            </w:pPr>
            <w:del w:id="3268" w:author="Aziz Boxwala" w:date="2014-08-13T18:29:00Z">
              <w:r w:rsidDel="002F76DF">
                <w:delText>FamilyHistoryDescriptor</w:delText>
              </w:r>
              <w:bookmarkStart w:id="3269" w:name="_Toc395882889"/>
              <w:bookmarkStart w:id="3270" w:name="_Toc396502485"/>
              <w:bookmarkEnd w:id="3269"/>
              <w:bookmarkEnd w:id="3270"/>
            </w:del>
          </w:p>
        </w:tc>
        <w:bookmarkStart w:id="3271" w:name="_Toc395882890"/>
        <w:bookmarkStart w:id="3272" w:name="_Toc396502486"/>
        <w:bookmarkEnd w:id="3271"/>
        <w:bookmarkEnd w:id="3272"/>
      </w:tr>
      <w:tr w:rsidR="003B3212" w:rsidDel="002F76DF" w14:paraId="65694DAB" w14:textId="5E0C6043" w:rsidTr="006B1CD1">
        <w:trPr>
          <w:del w:id="3273" w:author="Aziz Boxwala" w:date="2014-08-13T18:29:00Z"/>
        </w:trPr>
        <w:tc>
          <w:tcPr>
            <w:tcW w:w="2767" w:type="dxa"/>
          </w:tcPr>
          <w:p w14:paraId="3B0A7904" w14:textId="7F5D8548" w:rsidR="003B3212" w:rsidDel="002F76DF" w:rsidRDefault="003B3212" w:rsidP="003B3212">
            <w:pPr>
              <w:pStyle w:val="BodyText"/>
              <w:rPr>
                <w:del w:id="3274" w:author="Aziz Boxwala" w:date="2014-08-13T18:29:00Z"/>
                <w:lang w:eastAsia="x-none"/>
              </w:rPr>
            </w:pPr>
            <w:del w:id="3275" w:author="Aziz Boxwala" w:date="2014-08-13T18:29:00Z">
              <w:r w:rsidDel="002F76DF">
                <w:delText>FamilyHistoryConditionUnknown</w:delText>
              </w:r>
              <w:bookmarkStart w:id="3276" w:name="_Toc395882891"/>
              <w:bookmarkStart w:id="3277" w:name="_Toc396502487"/>
              <w:bookmarkEnd w:id="3276"/>
              <w:bookmarkEnd w:id="3277"/>
            </w:del>
          </w:p>
        </w:tc>
        <w:tc>
          <w:tcPr>
            <w:tcW w:w="3823" w:type="dxa"/>
          </w:tcPr>
          <w:p w14:paraId="1BD151BE" w14:textId="4311364F" w:rsidR="003B3212" w:rsidDel="002F76DF" w:rsidRDefault="003B3212" w:rsidP="003B3212">
            <w:pPr>
              <w:pStyle w:val="BodyText"/>
              <w:rPr>
                <w:del w:id="3278" w:author="Aziz Boxwala" w:date="2014-08-13T18:29:00Z"/>
                <w:lang w:eastAsia="x-none"/>
              </w:rPr>
            </w:pPr>
            <w:del w:id="3279" w:author="Aziz Boxwala" w:date="2014-08-13T18:29:00Z">
              <w:r w:rsidDel="002F76DF">
                <w:delText>PhenomenonPresenceUnknown</w:delText>
              </w:r>
              <w:bookmarkStart w:id="3280" w:name="_Toc395882892"/>
              <w:bookmarkStart w:id="3281" w:name="_Toc396502488"/>
              <w:bookmarkEnd w:id="3280"/>
              <w:bookmarkEnd w:id="3281"/>
            </w:del>
          </w:p>
        </w:tc>
        <w:tc>
          <w:tcPr>
            <w:tcW w:w="2652" w:type="dxa"/>
          </w:tcPr>
          <w:p w14:paraId="48399DD8" w14:textId="4208936C" w:rsidR="003B3212" w:rsidDel="002F76DF" w:rsidRDefault="003B3212" w:rsidP="003B3212">
            <w:pPr>
              <w:pStyle w:val="BodyText"/>
              <w:rPr>
                <w:del w:id="3282" w:author="Aziz Boxwala" w:date="2014-08-13T18:29:00Z"/>
                <w:lang w:eastAsia="x-none"/>
              </w:rPr>
            </w:pPr>
            <w:del w:id="3283" w:author="Aziz Boxwala" w:date="2014-08-13T18:29:00Z">
              <w:r w:rsidDel="002F76DF">
                <w:delText>FamilyHistoryDescriptor</w:delText>
              </w:r>
              <w:bookmarkStart w:id="3284" w:name="_Toc395882893"/>
              <w:bookmarkStart w:id="3285" w:name="_Toc396502489"/>
              <w:bookmarkEnd w:id="3284"/>
              <w:bookmarkEnd w:id="3285"/>
            </w:del>
          </w:p>
        </w:tc>
        <w:bookmarkStart w:id="3286" w:name="_Toc395882894"/>
        <w:bookmarkStart w:id="3287" w:name="_Toc396502490"/>
        <w:bookmarkEnd w:id="3286"/>
        <w:bookmarkEnd w:id="3287"/>
      </w:tr>
      <w:tr w:rsidR="003B3212" w:rsidDel="002F76DF" w14:paraId="3BE3401C" w14:textId="46E1F06D" w:rsidTr="006B1CD1">
        <w:trPr>
          <w:del w:id="3288" w:author="Aziz Boxwala" w:date="2014-08-13T18:29:00Z"/>
        </w:trPr>
        <w:tc>
          <w:tcPr>
            <w:tcW w:w="2767" w:type="dxa"/>
          </w:tcPr>
          <w:p w14:paraId="6695581D" w14:textId="1BD5D5DD" w:rsidR="003B3212" w:rsidDel="002F76DF" w:rsidRDefault="003B3212" w:rsidP="003B3212">
            <w:pPr>
              <w:pStyle w:val="BodyText"/>
              <w:rPr>
                <w:del w:id="3289" w:author="Aziz Boxwala" w:date="2014-08-13T18:29:00Z"/>
                <w:lang w:eastAsia="x-none"/>
              </w:rPr>
            </w:pPr>
            <w:del w:id="3290" w:author="Aziz Boxwala" w:date="2014-08-13T18:29:00Z">
              <w:r w:rsidDel="002F76DF">
                <w:rPr>
                  <w:lang w:eastAsia="x-none"/>
                </w:rPr>
                <w:delText>ObservationResult</w:delText>
              </w:r>
              <w:bookmarkStart w:id="3291" w:name="_Toc395882895"/>
              <w:bookmarkStart w:id="3292" w:name="_Toc396502491"/>
              <w:bookmarkEnd w:id="3291"/>
              <w:bookmarkEnd w:id="3292"/>
            </w:del>
          </w:p>
        </w:tc>
        <w:tc>
          <w:tcPr>
            <w:tcW w:w="3823" w:type="dxa"/>
          </w:tcPr>
          <w:p w14:paraId="0A6249FF" w14:textId="757A4BDC" w:rsidR="003B3212" w:rsidDel="002F76DF" w:rsidRDefault="003B3212" w:rsidP="003B3212">
            <w:pPr>
              <w:pStyle w:val="BodyText"/>
              <w:rPr>
                <w:del w:id="3293" w:author="Aziz Boxwala" w:date="2014-08-13T18:29:00Z"/>
                <w:lang w:eastAsia="x-none"/>
              </w:rPr>
            </w:pPr>
            <w:del w:id="3294" w:author="Aziz Boxwala" w:date="2014-08-13T18:29:00Z">
              <w:r w:rsidDel="002F76DF">
                <w:rPr>
                  <w:lang w:eastAsia="x-none"/>
                </w:rPr>
                <w:delText>PhenomenonPresence</w:delText>
              </w:r>
              <w:bookmarkStart w:id="3295" w:name="_Toc395882896"/>
              <w:bookmarkStart w:id="3296" w:name="_Toc396502492"/>
              <w:bookmarkEnd w:id="3295"/>
              <w:bookmarkEnd w:id="3296"/>
            </w:del>
          </w:p>
        </w:tc>
        <w:tc>
          <w:tcPr>
            <w:tcW w:w="2652" w:type="dxa"/>
          </w:tcPr>
          <w:p w14:paraId="77BD7FF8" w14:textId="6FBD292F" w:rsidR="003B3212" w:rsidDel="002F76DF" w:rsidRDefault="003B3212" w:rsidP="003B3212">
            <w:pPr>
              <w:pStyle w:val="BodyText"/>
              <w:rPr>
                <w:del w:id="3297" w:author="Aziz Boxwala" w:date="2014-08-13T18:29:00Z"/>
                <w:lang w:eastAsia="x-none"/>
              </w:rPr>
            </w:pPr>
            <w:del w:id="3298" w:author="Aziz Boxwala" w:date="2014-08-13T18:29:00Z">
              <w:r w:rsidDel="002F76DF">
                <w:rPr>
                  <w:lang w:eastAsia="x-none"/>
                </w:rPr>
                <w:delText>ObservationResultDescriptor</w:delText>
              </w:r>
              <w:bookmarkStart w:id="3299" w:name="_Toc395882897"/>
              <w:bookmarkStart w:id="3300" w:name="_Toc396502493"/>
              <w:bookmarkEnd w:id="3299"/>
              <w:bookmarkEnd w:id="3300"/>
            </w:del>
          </w:p>
        </w:tc>
        <w:bookmarkStart w:id="3301" w:name="_Toc395882898"/>
        <w:bookmarkStart w:id="3302" w:name="_Toc396502494"/>
        <w:bookmarkEnd w:id="3301"/>
        <w:bookmarkEnd w:id="3302"/>
      </w:tr>
      <w:tr w:rsidR="003B3212" w:rsidDel="002F76DF" w14:paraId="2866A3B1" w14:textId="42574198" w:rsidTr="006B1CD1">
        <w:trPr>
          <w:del w:id="3303" w:author="Aziz Boxwala" w:date="2014-08-13T18:29:00Z"/>
        </w:trPr>
        <w:tc>
          <w:tcPr>
            <w:tcW w:w="2767" w:type="dxa"/>
          </w:tcPr>
          <w:p w14:paraId="4BA417E2" w14:textId="0FB26F49" w:rsidR="003B3212" w:rsidDel="002F76DF" w:rsidRDefault="003B3212" w:rsidP="003B3212">
            <w:pPr>
              <w:pStyle w:val="BodyText"/>
              <w:rPr>
                <w:del w:id="3304" w:author="Aziz Boxwala" w:date="2014-08-13T18:29:00Z"/>
                <w:lang w:eastAsia="x-none"/>
              </w:rPr>
            </w:pPr>
            <w:del w:id="3305" w:author="Aziz Boxwala" w:date="2014-08-13T18:29:00Z">
              <w:r w:rsidDel="002F76DF">
                <w:delText>CareExperience</w:delText>
              </w:r>
              <w:bookmarkStart w:id="3306" w:name="_Toc395882899"/>
              <w:bookmarkStart w:id="3307" w:name="_Toc396502495"/>
              <w:bookmarkEnd w:id="3306"/>
              <w:bookmarkEnd w:id="3307"/>
            </w:del>
          </w:p>
        </w:tc>
        <w:tc>
          <w:tcPr>
            <w:tcW w:w="3823" w:type="dxa"/>
          </w:tcPr>
          <w:p w14:paraId="71351C3B" w14:textId="57AAE7EA" w:rsidR="003B3212" w:rsidDel="002F76DF" w:rsidRDefault="003B3212" w:rsidP="003B3212">
            <w:pPr>
              <w:pStyle w:val="BodyText"/>
              <w:rPr>
                <w:del w:id="3308" w:author="Aziz Boxwala" w:date="2014-08-13T18:29:00Z"/>
                <w:lang w:eastAsia="x-none"/>
              </w:rPr>
            </w:pPr>
            <w:del w:id="3309" w:author="Aziz Boxwala" w:date="2014-08-13T18:29:00Z">
              <w:r w:rsidDel="002F76DF">
                <w:rPr>
                  <w:lang w:eastAsia="x-none"/>
                </w:rPr>
                <w:delText>PhenomenonPresence</w:delText>
              </w:r>
              <w:bookmarkStart w:id="3310" w:name="_Toc395882900"/>
              <w:bookmarkStart w:id="3311" w:name="_Toc396502496"/>
              <w:bookmarkEnd w:id="3310"/>
              <w:bookmarkEnd w:id="3311"/>
            </w:del>
          </w:p>
        </w:tc>
        <w:tc>
          <w:tcPr>
            <w:tcW w:w="2652" w:type="dxa"/>
          </w:tcPr>
          <w:p w14:paraId="1D88E930" w14:textId="7752E63A" w:rsidR="003B3212" w:rsidDel="002F76DF" w:rsidRDefault="003B3212" w:rsidP="003B3212">
            <w:pPr>
              <w:pStyle w:val="BodyText"/>
              <w:rPr>
                <w:del w:id="3312" w:author="Aziz Boxwala" w:date="2014-08-13T18:29:00Z"/>
                <w:lang w:eastAsia="x-none"/>
              </w:rPr>
            </w:pPr>
            <w:del w:id="3313" w:author="Aziz Boxwala" w:date="2014-08-13T18:29:00Z">
              <w:r w:rsidDel="002F76DF">
                <w:delText>CareExperienceDescriptor</w:delText>
              </w:r>
              <w:bookmarkStart w:id="3314" w:name="_Toc395882901"/>
              <w:bookmarkStart w:id="3315" w:name="_Toc396502497"/>
              <w:bookmarkEnd w:id="3314"/>
              <w:bookmarkEnd w:id="3315"/>
            </w:del>
          </w:p>
        </w:tc>
        <w:bookmarkStart w:id="3316" w:name="_Toc395882902"/>
        <w:bookmarkStart w:id="3317" w:name="_Toc396502498"/>
        <w:bookmarkEnd w:id="3316"/>
        <w:bookmarkEnd w:id="3317"/>
      </w:tr>
    </w:tbl>
    <w:p w14:paraId="60C14240" w14:textId="287C4E3E" w:rsidR="006319DA" w:rsidDel="002F76DF" w:rsidRDefault="006319DA" w:rsidP="006319DA">
      <w:pPr>
        <w:pStyle w:val="BodyText"/>
        <w:rPr>
          <w:del w:id="3318" w:author="Aziz Boxwala" w:date="2014-08-13T18:29:00Z"/>
          <w:lang w:eastAsia="x-none"/>
        </w:rPr>
      </w:pPr>
      <w:bookmarkStart w:id="3319" w:name="_Toc395882903"/>
      <w:bookmarkStart w:id="3320" w:name="_Toc396502499"/>
      <w:bookmarkEnd w:id="3319"/>
      <w:bookmarkEnd w:id="3320"/>
    </w:p>
    <w:p w14:paraId="2A9CFA00" w14:textId="3308EDDF" w:rsidR="002417B7" w:rsidRDefault="002417B7" w:rsidP="008E5DB7">
      <w:pPr>
        <w:pStyle w:val="Heading3nospace"/>
      </w:pPr>
      <w:bookmarkStart w:id="3321" w:name="_Toc396502500"/>
      <w:r>
        <w:t>Rationale for Design</w:t>
      </w:r>
      <w:bookmarkEnd w:id="3321"/>
    </w:p>
    <w:p w14:paraId="5BC35C40" w14:textId="272DFF24" w:rsidR="006319DA" w:rsidRDefault="006319DA" w:rsidP="006319DA">
      <w:pPr>
        <w:pStyle w:val="BodyText"/>
        <w:rPr>
          <w:lang w:eastAsia="x-none"/>
        </w:rPr>
      </w:pPr>
      <w:r>
        <w:rPr>
          <w:lang w:eastAsia="x-none"/>
        </w:rPr>
        <w:t xml:space="preserve">The QIDAM </w:t>
      </w:r>
      <w:del w:id="3322" w:author="Aziz Boxwala" w:date="2014-08-13T18:35:00Z">
        <w:r w:rsidDel="0038528A">
          <w:rPr>
            <w:lang w:eastAsia="x-none"/>
          </w:rPr>
          <w:delText xml:space="preserve">class diagram </w:delText>
        </w:r>
      </w:del>
      <w:r>
        <w:rPr>
          <w:lang w:eastAsia="x-none"/>
        </w:rPr>
        <w:t xml:space="preserve">uses a combination of inheritance and composition to construct the model elements. </w:t>
      </w:r>
      <w:del w:id="3323" w:author="Aziz Boxwala" w:date="2014-08-22T12:33:00Z">
        <w:r w:rsidDel="00934B9C">
          <w:rPr>
            <w:lang w:eastAsia="x-none"/>
          </w:rPr>
          <w:delText>We found t</w:delText>
        </w:r>
      </w:del>
      <w:ins w:id="3324" w:author="Aziz Boxwala" w:date="2014-08-22T12:33:00Z">
        <w:r w:rsidR="00934B9C">
          <w:rPr>
            <w:lang w:eastAsia="x-none"/>
          </w:rPr>
          <w:t>T</w:t>
        </w:r>
      </w:ins>
      <w:r>
        <w:rPr>
          <w:lang w:eastAsia="x-none"/>
        </w:rPr>
        <w:t>his approach</w:t>
      </w:r>
      <w:ins w:id="3325" w:author="Aziz Boxwala" w:date="2014-08-22T12:33:00Z">
        <w:r w:rsidR="00934B9C">
          <w:rPr>
            <w:lang w:eastAsia="x-none"/>
          </w:rPr>
          <w:t xml:space="preserve"> is</w:t>
        </w:r>
      </w:ins>
      <w:r>
        <w:rPr>
          <w:lang w:eastAsia="x-none"/>
        </w:rPr>
        <w:t xml:space="preserve"> well-suited to creating a structure that is easy to use  in writing</w:t>
      </w:r>
      <w:r w:rsidR="006A08E0">
        <w:rPr>
          <w:lang w:eastAsia="x-none"/>
        </w:rPr>
        <w:t xml:space="preserve"> and evaluating</w:t>
      </w:r>
      <w:r>
        <w:rPr>
          <w:lang w:eastAsia="x-none"/>
        </w:rPr>
        <w:t xml:space="preserve"> expressions, enabling extensibility of the model, and </w:t>
      </w:r>
      <w:r w:rsidR="006A08E0">
        <w:rPr>
          <w:lang w:eastAsia="x-none"/>
        </w:rPr>
        <w:t>resulting in an internally consistent model</w:t>
      </w:r>
      <w:r>
        <w:rPr>
          <w:lang w:eastAsia="x-none"/>
        </w:rPr>
        <w:t>.</w:t>
      </w:r>
      <w:r w:rsidR="006A08E0">
        <w:rPr>
          <w:lang w:eastAsia="x-none"/>
        </w:rPr>
        <w:t xml:space="preserve"> </w:t>
      </w:r>
    </w:p>
    <w:p w14:paraId="7D04E206" w14:textId="2D2ADA24" w:rsidR="006A08E0" w:rsidRDefault="006A08E0" w:rsidP="006319DA">
      <w:pPr>
        <w:pStyle w:val="BodyText"/>
        <w:rPr>
          <w:lang w:eastAsia="x-none"/>
        </w:rPr>
      </w:pPr>
      <w:r>
        <w:rPr>
          <w:lang w:eastAsia="x-none"/>
        </w:rPr>
        <w:t xml:space="preserve">Data about a patient are </w:t>
      </w:r>
      <w:del w:id="3326" w:author="Aziz Boxwala" w:date="2014-08-13T18:35:00Z">
        <w:r w:rsidDel="0038528A">
          <w:rPr>
            <w:lang w:eastAsia="x-none"/>
          </w:rPr>
          <w:delText xml:space="preserve">specified </w:delText>
        </w:r>
      </w:del>
      <w:ins w:id="3327" w:author="Aziz Boxwala" w:date="2014-08-13T18:35:00Z">
        <w:r w:rsidR="0038528A">
          <w:rPr>
            <w:lang w:eastAsia="x-none"/>
          </w:rPr>
          <w:t xml:space="preserve">modeled </w:t>
        </w:r>
      </w:ins>
      <w:del w:id="3328" w:author="Aziz Boxwala" w:date="2014-08-13T18:35:00Z">
        <w:r w:rsidDel="0038528A">
          <w:rPr>
            <w:lang w:eastAsia="x-none"/>
          </w:rPr>
          <w:delText>using</w:delText>
        </w:r>
        <w:r w:rsidR="006139CC" w:rsidDel="0038528A">
          <w:rPr>
            <w:lang w:eastAsia="x-none"/>
          </w:rPr>
          <w:delText xml:space="preserve"> </w:delText>
        </w:r>
      </w:del>
      <w:ins w:id="3329" w:author="Aziz Boxwala" w:date="2014-08-13T18:35:00Z">
        <w:r w:rsidR="0038528A">
          <w:rPr>
            <w:lang w:eastAsia="x-none"/>
          </w:rPr>
          <w:t xml:space="preserve">as </w:t>
        </w:r>
      </w:ins>
      <w:r w:rsidR="006139CC">
        <w:rPr>
          <w:lang w:eastAsia="x-none"/>
        </w:rPr>
        <w:t>concrete</w:t>
      </w:r>
      <w:r>
        <w:rPr>
          <w:lang w:eastAsia="x-none"/>
        </w:rPr>
        <w:t xml:space="preserve"> subclasses of ClinicalStatement. </w:t>
      </w:r>
      <w:del w:id="3330" w:author="Aziz Boxwala" w:date="2014-08-13T18:35:00Z">
        <w:r w:rsidR="006139CC" w:rsidDel="0038528A">
          <w:rPr>
            <w:lang w:eastAsia="x-none"/>
          </w:rPr>
          <w:delText xml:space="preserve">The concrete subclasses </w:delText>
        </w:r>
        <w:r w:rsidR="003A719F" w:rsidDel="0038528A">
          <w:rPr>
            <w:lang w:eastAsia="x-none"/>
          </w:rPr>
          <w:delText xml:space="preserve">(e.g., </w:delText>
        </w:r>
        <w:r w:rsidR="003F6ACA" w:rsidDel="0038528A">
          <w:rPr>
            <w:lang w:eastAsia="x-none"/>
          </w:rPr>
          <w:delText>ProcedureOrder</w:delText>
        </w:r>
        <w:r w:rsidR="003A719F" w:rsidDel="0038528A">
          <w:rPr>
            <w:lang w:eastAsia="x-none"/>
          </w:rPr>
          <w:delText xml:space="preserve">) </w:delText>
        </w:r>
        <w:r w:rsidR="006139CC" w:rsidDel="0038528A">
          <w:rPr>
            <w:lang w:eastAsia="x-none"/>
          </w:rPr>
          <w:delText xml:space="preserve">must implement certain interfaces. </w:delText>
        </w:r>
      </w:del>
      <w:r w:rsidR="006139CC">
        <w:rPr>
          <w:lang w:eastAsia="x-none"/>
        </w:rPr>
        <w:t>While the ClinicalStatement</w:t>
      </w:r>
      <w:ins w:id="3331" w:author="Aziz Boxwala" w:date="2014-08-22T12:33:00Z">
        <w:r w:rsidR="00934B9C">
          <w:rPr>
            <w:lang w:eastAsia="x-none"/>
          </w:rPr>
          <w:t xml:space="preserve"> directly</w:t>
        </w:r>
      </w:ins>
      <w:r w:rsidR="006139CC">
        <w:rPr>
          <w:lang w:eastAsia="x-none"/>
        </w:rPr>
        <w:t xml:space="preserve"> </w:t>
      </w:r>
      <w:del w:id="3332" w:author="Aziz Boxwala" w:date="2014-08-13T18:36:00Z">
        <w:r w:rsidR="006139CC" w:rsidDel="0038528A">
          <w:rPr>
            <w:lang w:eastAsia="x-none"/>
          </w:rPr>
          <w:delText xml:space="preserve">and its subclasses </w:delText>
        </w:r>
      </w:del>
      <w:r w:rsidR="006139CC">
        <w:rPr>
          <w:lang w:eastAsia="x-none"/>
        </w:rPr>
        <w:t>provide</w:t>
      </w:r>
      <w:ins w:id="3333" w:author="Aziz Boxwala" w:date="2014-08-22T12:33:00Z">
        <w:r w:rsidR="00934B9C">
          <w:rPr>
            <w:lang w:eastAsia="x-none"/>
          </w:rPr>
          <w:t>s</w:t>
        </w:r>
      </w:ins>
      <w:r w:rsidR="006139CC">
        <w:rPr>
          <w:lang w:eastAsia="x-none"/>
        </w:rPr>
        <w:t xml:space="preserve"> the attributes about a statement (e.g., the author, the subject, the time of the statement), the </w:t>
      </w:r>
      <w:del w:id="3334" w:author="Aziz Boxwala" w:date="2014-08-13T18:36:00Z">
        <w:r w:rsidR="006139CC" w:rsidDel="0038528A">
          <w:rPr>
            <w:lang w:eastAsia="x-none"/>
          </w:rPr>
          <w:delText xml:space="preserve">interfaces </w:delText>
        </w:r>
      </w:del>
      <w:ins w:id="3335" w:author="Aziz Boxwala" w:date="2014-08-13T18:36:00Z">
        <w:r w:rsidR="0038528A">
          <w:rPr>
            <w:lang w:eastAsia="x-none"/>
          </w:rPr>
          <w:t xml:space="preserve">modality and topic </w:t>
        </w:r>
      </w:ins>
      <w:r w:rsidR="006139CC">
        <w:rPr>
          <w:lang w:eastAsia="x-none"/>
        </w:rPr>
        <w:t xml:space="preserve">address the concern about the </w:t>
      </w:r>
      <w:r w:rsidR="003A719F">
        <w:rPr>
          <w:lang w:eastAsia="x-none"/>
        </w:rPr>
        <w:t>“</w:t>
      </w:r>
      <w:r w:rsidR="006139CC">
        <w:rPr>
          <w:lang w:eastAsia="x-none"/>
        </w:rPr>
        <w:t>clinical content</w:t>
      </w:r>
      <w:r w:rsidR="003A719F">
        <w:rPr>
          <w:lang w:eastAsia="x-none"/>
        </w:rPr>
        <w:t xml:space="preserve">” (e.g., the </w:t>
      </w:r>
      <w:r w:rsidR="003F6ACA">
        <w:rPr>
          <w:lang w:eastAsia="x-none"/>
        </w:rPr>
        <w:t>procedure</w:t>
      </w:r>
      <w:r w:rsidR="003A719F">
        <w:rPr>
          <w:lang w:eastAsia="x-none"/>
        </w:rPr>
        <w:t xml:space="preserve"> to be </w:t>
      </w:r>
      <w:r w:rsidR="003F6ACA">
        <w:rPr>
          <w:lang w:eastAsia="x-none"/>
        </w:rPr>
        <w:t>performed, the body site</w:t>
      </w:r>
      <w:r w:rsidR="003A719F">
        <w:rPr>
          <w:lang w:eastAsia="x-none"/>
        </w:rPr>
        <w:t>)</w:t>
      </w:r>
      <w:r w:rsidR="006139CC">
        <w:rPr>
          <w:lang w:eastAsia="x-none"/>
        </w:rPr>
        <w:t>.</w:t>
      </w:r>
      <w:r w:rsidR="003A719F">
        <w:rPr>
          <w:lang w:eastAsia="x-none"/>
        </w:rPr>
        <w:t xml:space="preserve"> Thus</w:t>
      </w:r>
      <w:r w:rsidR="00D73886">
        <w:rPr>
          <w:lang w:eastAsia="x-none"/>
        </w:rPr>
        <w:t>,</w:t>
      </w:r>
      <w:r w:rsidR="003A719F">
        <w:rPr>
          <w:lang w:eastAsia="x-none"/>
        </w:rPr>
        <w:t xml:space="preserve"> a concrete </w:t>
      </w:r>
      <w:del w:id="3336" w:author="Aziz Boxwala" w:date="2014-08-22T12:34:00Z">
        <w:r w:rsidR="003A719F" w:rsidDel="00934B9C">
          <w:rPr>
            <w:lang w:eastAsia="x-none"/>
          </w:rPr>
          <w:delText xml:space="preserve">subclass </w:delText>
        </w:r>
      </w:del>
      <w:ins w:id="3337" w:author="Aziz Boxwala" w:date="2014-08-22T12:34:00Z">
        <w:r w:rsidR="00934B9C">
          <w:rPr>
            <w:lang w:eastAsia="x-none"/>
          </w:rPr>
          <w:t xml:space="preserve">statement </w:t>
        </w:r>
      </w:ins>
      <w:r w:rsidR="003A719F">
        <w:rPr>
          <w:lang w:eastAsia="x-none"/>
        </w:rPr>
        <w:t xml:space="preserve">is </w:t>
      </w:r>
      <w:r w:rsidR="00D73886">
        <w:rPr>
          <w:lang w:eastAsia="x-none"/>
        </w:rPr>
        <w:t>composed</w:t>
      </w:r>
      <w:r w:rsidR="003A719F">
        <w:rPr>
          <w:lang w:eastAsia="x-none"/>
        </w:rPr>
        <w:t xml:space="preserve"> by “plugging in” the </w:t>
      </w:r>
      <w:r w:rsidR="00EA282F">
        <w:rPr>
          <w:lang w:eastAsia="x-none"/>
        </w:rPr>
        <w:t xml:space="preserve"> </w:t>
      </w:r>
      <w:r w:rsidR="00D73886">
        <w:rPr>
          <w:lang w:eastAsia="x-none"/>
        </w:rPr>
        <w:t xml:space="preserve">appropriate </w:t>
      </w:r>
      <w:del w:id="3338" w:author="Aziz Boxwala" w:date="2014-08-13T18:36:00Z">
        <w:r w:rsidR="00D73886" w:rsidDel="0038528A">
          <w:rPr>
            <w:lang w:eastAsia="x-none"/>
          </w:rPr>
          <w:delText>interface</w:delText>
        </w:r>
      </w:del>
      <w:ins w:id="3339" w:author="Aziz Boxwala" w:date="2014-08-13T18:36:00Z">
        <w:r w:rsidR="0038528A">
          <w:rPr>
            <w:lang w:eastAsia="x-none"/>
          </w:rPr>
          <w:t>modality and topic</w:t>
        </w:r>
      </w:ins>
      <w:r w:rsidR="00D73886">
        <w:rPr>
          <w:lang w:eastAsia="x-none"/>
        </w:rPr>
        <w:t xml:space="preserve">. By reusing the </w:t>
      </w:r>
      <w:del w:id="3340" w:author="Aziz Boxwala" w:date="2014-08-13T18:37:00Z">
        <w:r w:rsidR="00D73886" w:rsidDel="0038528A">
          <w:rPr>
            <w:lang w:eastAsia="x-none"/>
          </w:rPr>
          <w:delText>interfaces</w:delText>
        </w:r>
      </w:del>
      <w:ins w:id="3341" w:author="Aziz Boxwala" w:date="2014-08-13T18:37:00Z">
        <w:r w:rsidR="0038528A">
          <w:rPr>
            <w:lang w:eastAsia="x-none"/>
          </w:rPr>
          <w:t>modalities and topics</w:t>
        </w:r>
      </w:ins>
      <w:r w:rsidR="00D73886">
        <w:rPr>
          <w:lang w:eastAsia="x-none"/>
        </w:rPr>
        <w:t xml:space="preserve">, we achieve consistency in the model. For example, all statements about orders have the same attributes for an order because they </w:t>
      </w:r>
      <w:del w:id="3342" w:author="Aziz Boxwala" w:date="2014-08-13T18:37:00Z">
        <w:r w:rsidR="00D73886" w:rsidDel="0038528A">
          <w:rPr>
            <w:lang w:eastAsia="x-none"/>
          </w:rPr>
          <w:delText xml:space="preserve">implement the </w:delText>
        </w:r>
      </w:del>
      <w:ins w:id="3343" w:author="Aziz Boxwala" w:date="2014-08-13T18:37:00Z">
        <w:r w:rsidR="0038528A">
          <w:rPr>
            <w:lang w:eastAsia="x-none"/>
          </w:rPr>
          <w:t xml:space="preserve">use the same </w:t>
        </w:r>
      </w:ins>
      <w:r w:rsidR="00D73886">
        <w:rPr>
          <w:lang w:eastAsia="x-none"/>
        </w:rPr>
        <w:t xml:space="preserve">Order </w:t>
      </w:r>
      <w:del w:id="3344" w:author="Aziz Boxwala" w:date="2014-08-13T18:37:00Z">
        <w:r w:rsidR="00D73886" w:rsidDel="0038528A">
          <w:rPr>
            <w:lang w:eastAsia="x-none"/>
          </w:rPr>
          <w:delText>interface</w:delText>
        </w:r>
      </w:del>
      <w:ins w:id="3345" w:author="Aziz Boxwala" w:date="2014-08-13T18:37:00Z">
        <w:r w:rsidR="0038528A">
          <w:rPr>
            <w:lang w:eastAsia="x-none"/>
          </w:rPr>
          <w:t>modality class</w:t>
        </w:r>
      </w:ins>
      <w:r w:rsidR="00D73886">
        <w:rPr>
          <w:lang w:eastAsia="x-none"/>
        </w:rPr>
        <w:t xml:space="preserve">. </w:t>
      </w:r>
      <w:del w:id="3346" w:author="Aziz Boxwala" w:date="2014-08-13T18:38:00Z">
        <w:r w:rsidR="00D73886" w:rsidDel="00C05977">
          <w:rPr>
            <w:lang w:eastAsia="x-none"/>
          </w:rPr>
          <w:delText xml:space="preserve">Furthermore, programs </w:delText>
        </w:r>
      </w:del>
      <w:ins w:id="3347" w:author="Aziz Boxwala" w:date="2014-08-13T18:38:00Z">
        <w:r w:rsidR="00C05977">
          <w:rPr>
            <w:lang w:eastAsia="x-none"/>
          </w:rPr>
          <w:t xml:space="preserve">This approach also allows programs to </w:t>
        </w:r>
      </w:ins>
      <w:del w:id="3348" w:author="Aziz Boxwala" w:date="2014-08-13T18:38:00Z">
        <w:r w:rsidR="00D73886" w:rsidDel="00C05977">
          <w:rPr>
            <w:lang w:eastAsia="x-none"/>
          </w:rPr>
          <w:delText xml:space="preserve">can also </w:delText>
        </w:r>
      </w:del>
      <w:r w:rsidR="00D73886">
        <w:rPr>
          <w:lang w:eastAsia="x-none"/>
        </w:rPr>
        <w:t>reason about Orders</w:t>
      </w:r>
      <w:r w:rsidR="00C13EAB">
        <w:rPr>
          <w:lang w:eastAsia="x-none"/>
        </w:rPr>
        <w:t xml:space="preserve"> (for any </w:t>
      </w:r>
      <w:ins w:id="3349" w:author="Aziz Boxwala" w:date="2014-08-22T12:34:00Z">
        <w:r w:rsidR="00934B9C">
          <w:rPr>
            <w:lang w:eastAsia="x-none"/>
          </w:rPr>
          <w:t xml:space="preserve">type of </w:t>
        </w:r>
      </w:ins>
      <w:del w:id="3350" w:author="Aziz Boxwala" w:date="2014-08-13T18:37:00Z">
        <w:r w:rsidR="00C13EAB" w:rsidDel="00C05977">
          <w:rPr>
            <w:lang w:eastAsia="x-none"/>
          </w:rPr>
          <w:delText>action</w:delText>
        </w:r>
      </w:del>
      <w:ins w:id="3351" w:author="Aziz Boxwala" w:date="2014-08-13T18:37:00Z">
        <w:r w:rsidR="00C05977">
          <w:rPr>
            <w:lang w:eastAsia="x-none"/>
          </w:rPr>
          <w:t>act</w:t>
        </w:r>
      </w:ins>
      <w:r w:rsidR="00C13EAB">
        <w:rPr>
          <w:lang w:eastAsia="x-none"/>
        </w:rPr>
        <w:t>)</w:t>
      </w:r>
      <w:ins w:id="3352" w:author="Aziz Boxwala" w:date="2014-08-13T18:38:00Z">
        <w:r w:rsidR="00C05977">
          <w:rPr>
            <w:lang w:eastAsia="x-none"/>
          </w:rPr>
          <w:t xml:space="preserve"> in a uniform </w:t>
        </w:r>
      </w:ins>
      <w:ins w:id="3353" w:author="Aziz Boxwala" w:date="2014-08-13T18:39:00Z">
        <w:r w:rsidR="00C05977">
          <w:rPr>
            <w:lang w:eastAsia="x-none"/>
          </w:rPr>
          <w:t>manner</w:t>
        </w:r>
      </w:ins>
      <w:ins w:id="3354" w:author="Aziz Boxwala" w:date="2014-08-13T18:38:00Z">
        <w:r w:rsidR="00C05977">
          <w:rPr>
            <w:lang w:eastAsia="x-none"/>
          </w:rPr>
          <w:t>.</w:t>
        </w:r>
      </w:ins>
      <w:del w:id="3355" w:author="Aziz Boxwala" w:date="2014-08-13T18:38:00Z">
        <w:r w:rsidR="00C13EAB" w:rsidDel="00C05977">
          <w:rPr>
            <w:lang w:eastAsia="x-none"/>
          </w:rPr>
          <w:delText xml:space="preserve"> because the different order statements</w:delText>
        </w:r>
      </w:del>
      <w:del w:id="3356" w:author="Aziz Boxwala" w:date="2014-08-13T18:37:00Z">
        <w:r w:rsidR="00C13EAB" w:rsidDel="00C05977">
          <w:rPr>
            <w:lang w:eastAsia="x-none"/>
          </w:rPr>
          <w:delText xml:space="preserve"> all</w:delText>
        </w:r>
        <w:r w:rsidR="00D73886" w:rsidDel="00C05977">
          <w:rPr>
            <w:lang w:eastAsia="x-none"/>
          </w:rPr>
          <w:delText xml:space="preserve"> implement this interface</w:delText>
        </w:r>
      </w:del>
      <w:del w:id="3357" w:author="Aziz Boxwala" w:date="2014-08-13T18:38:00Z">
        <w:r w:rsidR="00D73886" w:rsidDel="00C05977">
          <w:rPr>
            <w:lang w:eastAsia="x-none"/>
          </w:rPr>
          <w:delText>.</w:delText>
        </w:r>
      </w:del>
      <w:del w:id="3358" w:author="Aziz Boxwala" w:date="2014-08-13T18:45:00Z">
        <w:r w:rsidR="00D73886" w:rsidDel="00C05977">
          <w:rPr>
            <w:lang w:eastAsia="x-none"/>
          </w:rPr>
          <w:delText xml:space="preserve"> Reasoning in such a way is much harder if a strictly single class inheritance-based design is used. In this case, the concrete </w:delText>
        </w:r>
        <w:r w:rsidR="003F6ACA" w:rsidDel="00C05977">
          <w:rPr>
            <w:lang w:eastAsia="x-none"/>
          </w:rPr>
          <w:delText xml:space="preserve">ProcedureOrder </w:delText>
        </w:r>
        <w:r w:rsidR="00D73886" w:rsidDel="00C05977">
          <w:rPr>
            <w:lang w:eastAsia="x-none"/>
          </w:rPr>
          <w:delText xml:space="preserve">statement class might specialize a </w:delText>
        </w:r>
        <w:r w:rsidR="003F6ACA" w:rsidDel="00C05977">
          <w:rPr>
            <w:lang w:eastAsia="x-none"/>
          </w:rPr>
          <w:delText>(hypothetical) ProcedureStatement, thus not encoding explicitly that it is an Order.</w:delText>
        </w:r>
      </w:del>
    </w:p>
    <w:p w14:paraId="083E65CC" w14:textId="6E56CEED" w:rsidR="00C13EAB" w:rsidRDefault="00C13EAB" w:rsidP="006319DA">
      <w:pPr>
        <w:pStyle w:val="BodyText"/>
        <w:rPr>
          <w:lang w:eastAsia="x-none"/>
        </w:rPr>
      </w:pPr>
      <w:del w:id="3359" w:author="Aziz Boxwala" w:date="2014-08-13T18:52:00Z">
        <w:r w:rsidDel="004470FA">
          <w:rPr>
            <w:lang w:eastAsia="x-none"/>
          </w:rPr>
          <w:delText>Another design approach used in QIDAM is to specify details of d</w:delText>
        </w:r>
      </w:del>
      <w:ins w:id="3360" w:author="Aziz Boxwala" w:date="2014-08-13T18:52:00Z">
        <w:r w:rsidR="004470FA">
          <w:rPr>
            <w:lang w:eastAsia="x-none"/>
          </w:rPr>
          <w:t>D</w:t>
        </w:r>
      </w:ins>
      <w:r>
        <w:rPr>
          <w:lang w:eastAsia="x-none"/>
        </w:rPr>
        <w:t xml:space="preserve">ifferent subtypes of Action or an Observable </w:t>
      </w:r>
      <w:ins w:id="3361" w:author="Aziz Boxwala" w:date="2014-08-13T18:51:00Z">
        <w:r w:rsidR="004470FA">
          <w:rPr>
            <w:lang w:eastAsia="x-none"/>
          </w:rPr>
          <w:t xml:space="preserve">classes </w:t>
        </w:r>
      </w:ins>
      <w:del w:id="3362" w:author="Aziz Boxwala" w:date="2014-08-13T18:52:00Z">
        <w:r w:rsidDel="004470FA">
          <w:rPr>
            <w:lang w:eastAsia="x-none"/>
          </w:rPr>
          <w:delText>in a “details” element</w:delText>
        </w:r>
      </w:del>
      <w:ins w:id="3363" w:author="Aziz Boxwala" w:date="2014-08-13T18:52:00Z">
        <w:r w:rsidR="004470FA">
          <w:rPr>
            <w:lang w:eastAsia="x-none"/>
          </w:rPr>
          <w:t xml:space="preserve">are specified as subclasses of the </w:t>
        </w:r>
      </w:ins>
      <w:ins w:id="3364" w:author="Aziz Boxwala" w:date="2014-08-22T12:34:00Z">
        <w:r w:rsidR="00934B9C">
          <w:rPr>
            <w:lang w:eastAsia="x-none"/>
          </w:rPr>
          <w:t>respective</w:t>
        </w:r>
      </w:ins>
      <w:ins w:id="3365" w:author="Aziz Boxwala" w:date="2014-08-13T18:52:00Z">
        <w:r w:rsidR="004470FA">
          <w:rPr>
            <w:lang w:eastAsia="x-none"/>
          </w:rPr>
          <w:t xml:space="preserve"> parent</w:t>
        </w:r>
      </w:ins>
      <w:r>
        <w:rPr>
          <w:lang w:eastAsia="x-none"/>
        </w:rPr>
        <w:t xml:space="preserve">. For example, different types of procedures such as </w:t>
      </w:r>
      <w:del w:id="3366" w:author="Aziz Boxwala" w:date="2014-08-22T12:35:00Z">
        <w:r w:rsidDel="00934B9C">
          <w:rPr>
            <w:lang w:eastAsia="x-none"/>
          </w:rPr>
          <w:delText xml:space="preserve">respiratory care, </w:delText>
        </w:r>
      </w:del>
      <w:r>
        <w:rPr>
          <w:lang w:eastAsia="x-none"/>
        </w:rPr>
        <w:t xml:space="preserve">diagnostic imaging, and laboratory tests, each have their own sets of </w:t>
      </w:r>
      <w:del w:id="3367" w:author="Aziz Boxwala" w:date="2014-08-13T18:52:00Z">
        <w:r w:rsidDel="004470FA">
          <w:rPr>
            <w:lang w:eastAsia="x-none"/>
          </w:rPr>
          <w:delText>parameters</w:delText>
        </w:r>
      </w:del>
      <w:ins w:id="3368" w:author="Aziz Boxwala" w:date="2014-08-13T18:52:00Z">
        <w:r w:rsidR="004470FA">
          <w:rPr>
            <w:lang w:eastAsia="x-none"/>
          </w:rPr>
          <w:t>attributes</w:t>
        </w:r>
      </w:ins>
      <w:r>
        <w:rPr>
          <w:lang w:eastAsia="x-none"/>
        </w:rPr>
        <w:t xml:space="preserve">. </w:t>
      </w:r>
      <w:ins w:id="3369" w:author="Aziz Boxwala" w:date="2014-08-13T18:53:00Z">
        <w:r w:rsidR="004470FA">
          <w:rPr>
            <w:lang w:eastAsia="x-none"/>
          </w:rPr>
          <w:t xml:space="preserve">Thus, the Procedure </w:t>
        </w:r>
      </w:ins>
      <w:ins w:id="3370" w:author="Aziz Boxwala" w:date="2014-08-13T18:55:00Z">
        <w:r w:rsidR="004470FA">
          <w:rPr>
            <w:lang w:eastAsia="x-none"/>
          </w:rPr>
          <w:t>act</w:t>
        </w:r>
      </w:ins>
      <w:ins w:id="3371" w:author="Aziz Boxwala" w:date="2014-08-13T18:53:00Z">
        <w:r w:rsidR="004470FA">
          <w:rPr>
            <w:lang w:eastAsia="x-none"/>
          </w:rPr>
          <w:t xml:space="preserve"> has the respective specializations</w:t>
        </w:r>
      </w:ins>
      <w:ins w:id="3372" w:author="Aziz Boxwala" w:date="2014-08-13T18:55:00Z">
        <w:r w:rsidR="004470FA">
          <w:rPr>
            <w:lang w:eastAsia="x-none"/>
          </w:rPr>
          <w:t>:</w:t>
        </w:r>
      </w:ins>
      <w:ins w:id="3373" w:author="Aziz Boxwala" w:date="2014-08-13T18:54:00Z">
        <w:r w:rsidR="004470FA">
          <w:rPr>
            <w:lang w:eastAsia="x-none"/>
          </w:rPr>
          <w:t xml:space="preserve"> </w:t>
        </w:r>
      </w:ins>
      <w:ins w:id="3374" w:author="Aziz Boxwala" w:date="2014-08-13T18:55:00Z">
        <w:r w:rsidR="004470FA">
          <w:rPr>
            <w:lang w:eastAsia="x-none"/>
          </w:rPr>
          <w:t xml:space="preserve">DiagnosticImaging, and </w:t>
        </w:r>
      </w:ins>
      <w:ins w:id="3375" w:author="Aziz Boxwala" w:date="2014-08-13T18:57:00Z">
        <w:r w:rsidR="004470FA">
          <w:rPr>
            <w:lang w:eastAsia="x-none"/>
          </w:rPr>
          <w:t>LaboratoryTest</w:t>
        </w:r>
      </w:ins>
      <w:del w:id="3376" w:author="Aziz Boxwala" w:date="2014-08-13T18:47:00Z">
        <w:r w:rsidDel="00F56BC7">
          <w:rPr>
            <w:lang w:eastAsia="x-none"/>
          </w:rPr>
          <w:delText>Rather than specializing the Procedure</w:delText>
        </w:r>
        <w:r w:rsidDel="00C05977">
          <w:rPr>
            <w:lang w:eastAsia="x-none"/>
          </w:rPr>
          <w:delText>Descriptor</w:delText>
        </w:r>
        <w:r w:rsidDel="00F56BC7">
          <w:rPr>
            <w:lang w:eastAsia="x-none"/>
          </w:rPr>
          <w:delText xml:space="preserve"> </w:delText>
        </w:r>
        <w:r w:rsidDel="00C05977">
          <w:rPr>
            <w:lang w:eastAsia="x-none"/>
          </w:rPr>
          <w:delText xml:space="preserve">interface </w:delText>
        </w:r>
        <w:r w:rsidDel="00F56BC7">
          <w:rPr>
            <w:lang w:eastAsia="x-none"/>
          </w:rPr>
          <w:delText>into subtypes, t</w:delText>
        </w:r>
      </w:del>
      <w:del w:id="3377" w:author="Aziz Boxwala" w:date="2014-08-13T18:53:00Z">
        <w:r w:rsidDel="004470FA">
          <w:rPr>
            <w:lang w:eastAsia="x-none"/>
          </w:rPr>
          <w:delText xml:space="preserve">hese parameters can be specified </w:delText>
        </w:r>
      </w:del>
      <w:del w:id="3378" w:author="Aziz Boxwala" w:date="2014-08-13T18:47:00Z">
        <w:r w:rsidDel="00C05977">
          <w:rPr>
            <w:lang w:eastAsia="x-none"/>
          </w:rPr>
          <w:delText>through the details attribute of ProcedureDescriptor</w:delText>
        </w:r>
        <w:r w:rsidR="002417B7" w:rsidDel="00C05977">
          <w:rPr>
            <w:lang w:eastAsia="x-none"/>
          </w:rPr>
          <w:delText xml:space="preserve"> </w:delText>
        </w:r>
        <w:r w:rsidR="002417B7" w:rsidDel="00F56BC7">
          <w:rPr>
            <w:lang w:eastAsia="x-none"/>
          </w:rPr>
          <w:delText>as</w:delText>
        </w:r>
      </w:del>
      <w:del w:id="3379" w:author="Aziz Boxwala" w:date="2014-08-13T18:53:00Z">
        <w:r w:rsidR="002417B7" w:rsidDel="004470FA">
          <w:rPr>
            <w:lang w:eastAsia="x-none"/>
          </w:rPr>
          <w:delText xml:space="preserve"> a subtype of Procedure</w:delText>
        </w:r>
      </w:del>
      <w:del w:id="3380" w:author="Aziz Boxwala" w:date="2014-08-13T18:47:00Z">
        <w:r w:rsidR="002417B7" w:rsidDel="00F56BC7">
          <w:rPr>
            <w:lang w:eastAsia="x-none"/>
          </w:rPr>
          <w:delText>Parameter</w:delText>
        </w:r>
      </w:del>
      <w:r>
        <w:rPr>
          <w:lang w:eastAsia="x-none"/>
        </w:rPr>
        <w:t>.</w:t>
      </w:r>
      <w:ins w:id="3381" w:author="Aziz Boxwala" w:date="2014-08-13T18:58:00Z">
        <w:r w:rsidR="005E4496">
          <w:rPr>
            <w:lang w:eastAsia="x-none"/>
          </w:rPr>
          <w:t xml:space="preserve"> This object-oriented design enables one to reason about </w:t>
        </w:r>
      </w:ins>
      <w:ins w:id="3382" w:author="Aziz Boxwala" w:date="2014-08-13T18:59:00Z">
        <w:r w:rsidR="005E4496">
          <w:rPr>
            <w:lang w:eastAsia="x-none"/>
          </w:rPr>
          <w:t>the</w:t>
        </w:r>
      </w:ins>
      <w:ins w:id="3383" w:author="Aziz Boxwala" w:date="2014-08-22T12:35:00Z">
        <w:r w:rsidR="00934B9C">
          <w:rPr>
            <w:lang w:eastAsia="x-none"/>
          </w:rPr>
          <w:t>se</w:t>
        </w:r>
      </w:ins>
      <w:ins w:id="3384" w:author="Aziz Boxwala" w:date="2014-08-13T18:59:00Z">
        <w:r w:rsidR="005E4496">
          <w:rPr>
            <w:lang w:eastAsia="x-none"/>
          </w:rPr>
          <w:t xml:space="preserve"> types of</w:t>
        </w:r>
      </w:ins>
      <w:ins w:id="3385" w:author="Aziz Boxwala" w:date="2014-08-13T18:58:00Z">
        <w:r w:rsidR="005E4496">
          <w:rPr>
            <w:lang w:eastAsia="x-none"/>
          </w:rPr>
          <w:t xml:space="preserve"> actions </w:t>
        </w:r>
      </w:ins>
      <w:ins w:id="3386" w:author="Aziz Boxwala" w:date="2014-08-13T18:59:00Z">
        <w:r w:rsidR="005E4496">
          <w:rPr>
            <w:lang w:eastAsia="x-none"/>
          </w:rPr>
          <w:t xml:space="preserve">collectively </w:t>
        </w:r>
      </w:ins>
      <w:ins w:id="3387" w:author="Aziz Boxwala" w:date="2014-08-13T18:58:00Z">
        <w:r w:rsidR="005E4496">
          <w:rPr>
            <w:lang w:eastAsia="x-none"/>
          </w:rPr>
          <w:t>as a Procedure</w:t>
        </w:r>
      </w:ins>
      <w:ins w:id="3388" w:author="Aziz Boxwala" w:date="2014-08-13T19:01:00Z">
        <w:r w:rsidR="00A43C75">
          <w:rPr>
            <w:lang w:eastAsia="x-none"/>
          </w:rPr>
          <w:t xml:space="preserve"> (e.g., procedures with sedation might include</w:t>
        </w:r>
      </w:ins>
      <w:ins w:id="3389" w:author="Aziz Boxwala" w:date="2014-08-22T12:35:00Z">
        <w:r w:rsidR="00934B9C">
          <w:rPr>
            <w:lang w:eastAsia="x-none"/>
          </w:rPr>
          <w:t xml:space="preserve"> general procedures and</w:t>
        </w:r>
      </w:ins>
      <w:ins w:id="3390" w:author="Aziz Boxwala" w:date="2014-08-13T19:01:00Z">
        <w:r w:rsidR="00A43C75">
          <w:rPr>
            <w:lang w:eastAsia="x-none"/>
          </w:rPr>
          <w:t xml:space="preserve"> </w:t>
        </w:r>
      </w:ins>
      <w:ins w:id="3391" w:author="Aziz Boxwala" w:date="2014-08-13T19:02:00Z">
        <w:r w:rsidR="00A43C75">
          <w:rPr>
            <w:lang w:eastAsia="x-none"/>
          </w:rPr>
          <w:t>certain</w:t>
        </w:r>
      </w:ins>
      <w:ins w:id="3392" w:author="Aziz Boxwala" w:date="2014-08-13T19:01:00Z">
        <w:r w:rsidR="00A43C75">
          <w:rPr>
            <w:lang w:eastAsia="x-none"/>
          </w:rPr>
          <w:t xml:space="preserve"> diagnostic imaging procedures)</w:t>
        </w:r>
      </w:ins>
      <w:del w:id="3393" w:author="Aziz Boxwala" w:date="2014-08-13T18:57:00Z">
        <w:r w:rsidDel="005E4496">
          <w:rPr>
            <w:lang w:eastAsia="x-none"/>
          </w:rPr>
          <w:delText xml:space="preserve"> This has the advantage that we do not need to create different statements for each of the types of procedures (e.g., DiagnosticImagingOrder, LaboratoryTestOrder)</w:delText>
        </w:r>
        <w:r w:rsidR="002417B7" w:rsidDel="005E4496">
          <w:rPr>
            <w:lang w:eastAsia="x-none"/>
          </w:rPr>
          <w:delText>; the ProcedureOrder class handles all of them. To extend QIDAM with other types of procedures (e.g., radiation treatment procedure) one simply creates a new subtype of ProcedureParameter (e.g., RadiationTreatment). The existing statements about procedures can now be used to describe radiation treatment procedures.</w:delText>
        </w:r>
      </w:del>
      <w:ins w:id="3394" w:author="Aziz Boxwala" w:date="2014-08-13T18:59:00Z">
        <w:r w:rsidR="005E4496">
          <w:rPr>
            <w:lang w:eastAsia="x-none"/>
          </w:rPr>
          <w:t xml:space="preserve">, and as the specialized type when </w:t>
        </w:r>
      </w:ins>
      <w:ins w:id="3395" w:author="Aziz Boxwala" w:date="2014-08-13T19:00:00Z">
        <w:r w:rsidR="00A43C75">
          <w:rPr>
            <w:lang w:eastAsia="x-none"/>
          </w:rPr>
          <w:t>needed</w:t>
        </w:r>
      </w:ins>
      <w:ins w:id="3396" w:author="Aziz Boxwala" w:date="2014-08-22T12:36:00Z">
        <w:r w:rsidR="00934B9C">
          <w:rPr>
            <w:lang w:eastAsia="x-none"/>
          </w:rPr>
          <w:t xml:space="preserve"> (e.g., imaging tests using contrast)</w:t>
        </w:r>
      </w:ins>
      <w:ins w:id="3397" w:author="Aziz Boxwala" w:date="2014-08-13T19:03:00Z">
        <w:r w:rsidR="00A43C75">
          <w:rPr>
            <w:lang w:eastAsia="x-none"/>
          </w:rPr>
          <w:t>.</w:t>
        </w:r>
      </w:ins>
    </w:p>
    <w:p w14:paraId="5F3A7B60" w14:textId="560BD725" w:rsidR="00D86342" w:rsidDel="00D84AC6" w:rsidRDefault="00D86342" w:rsidP="00346FD1">
      <w:pPr>
        <w:pStyle w:val="BodyText"/>
        <w:rPr>
          <w:del w:id="3398" w:author="Aziz Boxwala" w:date="2014-08-08T17:40:00Z"/>
          <w:lang w:eastAsia="x-none"/>
        </w:rPr>
      </w:pPr>
      <w:r>
        <w:rPr>
          <w:lang w:eastAsia="x-none"/>
        </w:rPr>
        <w:t>QIDAM separates into distinct classes, statements about actions</w:t>
      </w:r>
      <w:ins w:id="3399" w:author="Aziz Boxwala" w:date="2014-08-13T18:49:00Z">
        <w:r w:rsidR="00F56BC7">
          <w:rPr>
            <w:lang w:eastAsia="x-none"/>
          </w:rPr>
          <w:t xml:space="preserve"> and observations</w:t>
        </w:r>
      </w:ins>
      <w:r>
        <w:rPr>
          <w:lang w:eastAsia="x-none"/>
        </w:rPr>
        <w:t xml:space="preserve"> </w:t>
      </w:r>
      <w:del w:id="3400" w:author="Aziz Boxwala" w:date="2014-08-13T18:49:00Z">
        <w:r w:rsidDel="00F56BC7">
          <w:rPr>
            <w:lang w:eastAsia="x-none"/>
          </w:rPr>
          <w:delText>that are performe</w:delText>
        </w:r>
      </w:del>
      <w:ins w:id="3401" w:author="Aziz Boxwala" w:date="2014-08-13T18:49:00Z">
        <w:r w:rsidR="00F56BC7">
          <w:rPr>
            <w:lang w:eastAsia="x-none"/>
          </w:rPr>
          <w:t>that occurre</w:t>
        </w:r>
      </w:ins>
      <w:r>
        <w:rPr>
          <w:lang w:eastAsia="x-none"/>
        </w:rPr>
        <w:t>d</w:t>
      </w:r>
      <w:ins w:id="3402" w:author="Aziz Boxwala" w:date="2014-08-13T18:49:00Z">
        <w:r w:rsidR="00F56BC7">
          <w:rPr>
            <w:lang w:eastAsia="x-none"/>
          </w:rPr>
          <w:t>,</w:t>
        </w:r>
      </w:ins>
      <w:r>
        <w:rPr>
          <w:lang w:eastAsia="x-none"/>
        </w:rPr>
        <w:t xml:space="preserve"> </w:t>
      </w:r>
      <w:del w:id="3403" w:author="Aziz Boxwala" w:date="2014-08-13T18:49:00Z">
        <w:r w:rsidDel="00F56BC7">
          <w:rPr>
            <w:lang w:eastAsia="x-none"/>
          </w:rPr>
          <w:delText xml:space="preserve">and </w:delText>
        </w:r>
      </w:del>
      <w:r>
        <w:rPr>
          <w:lang w:eastAsia="x-none"/>
        </w:rPr>
        <w:t xml:space="preserve">those </w:t>
      </w:r>
      <w:del w:id="3404" w:author="Aziz Boxwala" w:date="2014-08-13T18:49:00Z">
        <w:r w:rsidDel="00F56BC7">
          <w:rPr>
            <w:lang w:eastAsia="x-none"/>
          </w:rPr>
          <w:delText>that are not performed</w:delText>
        </w:r>
      </w:del>
      <w:ins w:id="3405" w:author="Aziz Boxwala" w:date="2014-08-13T18:49:00Z">
        <w:r w:rsidR="00F56BC7">
          <w:rPr>
            <w:lang w:eastAsia="x-none"/>
          </w:rPr>
          <w:t>that did not occur, or those whose occurrence is unknown</w:t>
        </w:r>
      </w:ins>
      <w:del w:id="3406" w:author="Aziz Boxwala" w:date="2014-08-13T18:49:00Z">
        <w:r w:rsidDel="00F56BC7">
          <w:rPr>
            <w:lang w:eastAsia="x-none"/>
          </w:rPr>
          <w:delText>; observations that are about phenomena present from those that are absent or uknown</w:delText>
        </w:r>
      </w:del>
      <w:r>
        <w:rPr>
          <w:lang w:eastAsia="x-none"/>
        </w:rPr>
        <w:t xml:space="preserve">. An alternative approach used in other models is to use an attribute to make these distinctions, e.g., a negation indicator attribute </w:t>
      </w:r>
      <w:ins w:id="3407" w:author="Aziz Boxwala" w:date="2014-08-13T18:50:00Z">
        <w:r w:rsidR="009C7333">
          <w:rPr>
            <w:lang w:eastAsia="x-none"/>
          </w:rPr>
          <w:t xml:space="preserve">is </w:t>
        </w:r>
      </w:ins>
      <w:r>
        <w:rPr>
          <w:lang w:eastAsia="x-none"/>
        </w:rPr>
        <w:t>used in the HL7 Reference Information Model.</w:t>
      </w:r>
      <w:ins w:id="3408" w:author="Aziz Boxwala" w:date="2014-08-08T08:58:00Z">
        <w:r w:rsidR="00080559">
          <w:rPr>
            <w:lang w:eastAsia="x-none"/>
          </w:rPr>
          <w:t xml:space="preserve"> For decision-support and quality measurement applications</w:t>
        </w:r>
      </w:ins>
      <w:ins w:id="3409" w:author="Aziz Boxwala" w:date="2014-08-08T09:35:00Z">
        <w:r w:rsidR="00237DCF">
          <w:rPr>
            <w:lang w:eastAsia="x-none"/>
          </w:rPr>
          <w:t>,</w:t>
        </w:r>
      </w:ins>
      <w:ins w:id="3410" w:author="Aziz Boxwala" w:date="2014-08-08T08:58:00Z">
        <w:r w:rsidR="00080559">
          <w:rPr>
            <w:lang w:eastAsia="x-none"/>
          </w:rPr>
          <w:t xml:space="preserve"> </w:t>
        </w:r>
      </w:ins>
      <w:ins w:id="3411" w:author="Aziz Boxwala" w:date="2014-08-08T09:35:00Z">
        <w:r w:rsidR="00237DCF">
          <w:rPr>
            <w:lang w:eastAsia="x-none"/>
          </w:rPr>
          <w:t xml:space="preserve">such a </w:t>
        </w:r>
      </w:ins>
      <w:ins w:id="3412" w:author="Aziz Boxwala" w:date="2014-08-08T08:59:00Z">
        <w:r w:rsidR="00080559">
          <w:rPr>
            <w:lang w:eastAsia="x-none"/>
          </w:rPr>
          <w:t xml:space="preserve">modeling </w:t>
        </w:r>
      </w:ins>
      <w:ins w:id="3413" w:author="Aziz Boxwala" w:date="2014-08-08T08:58:00Z">
        <w:r w:rsidR="00080559">
          <w:rPr>
            <w:lang w:eastAsia="x-none"/>
          </w:rPr>
          <w:t xml:space="preserve">approach </w:t>
        </w:r>
      </w:ins>
      <w:ins w:id="3414" w:author="Aziz Boxwala" w:date="2014-08-13T18:50:00Z">
        <w:r w:rsidR="009C7333">
          <w:rPr>
            <w:lang w:eastAsia="x-none"/>
          </w:rPr>
          <w:t>predisposes</w:t>
        </w:r>
      </w:ins>
      <w:ins w:id="3415" w:author="Aziz Boxwala" w:date="2014-08-08T08:58:00Z">
        <w:r w:rsidR="00080559">
          <w:rPr>
            <w:lang w:eastAsia="x-none"/>
          </w:rPr>
          <w:t xml:space="preserve"> </w:t>
        </w:r>
      </w:ins>
      <w:ins w:id="3416" w:author="Aziz Boxwala" w:date="2014-08-08T08:59:00Z">
        <w:r w:rsidR="00080559">
          <w:rPr>
            <w:lang w:eastAsia="x-none"/>
          </w:rPr>
          <w:t xml:space="preserve">to errors in logic. As an example, </w:t>
        </w:r>
      </w:ins>
      <w:ins w:id="3417" w:author="Aziz Boxwala" w:date="2014-08-08T09:35:00Z">
        <w:r w:rsidR="00237DCF">
          <w:rPr>
            <w:lang w:eastAsia="x-none"/>
          </w:rPr>
          <w:t xml:space="preserve">consider a data criterion like </w:t>
        </w:r>
      </w:ins>
      <w:ins w:id="3418" w:author="Aziz Boxwala" w:date="2014-08-08T09:36:00Z">
        <w:r w:rsidR="00237DCF">
          <w:rPr>
            <w:lang w:eastAsia="x-none"/>
          </w:rPr>
          <w:t>“Diagnosis with</w:t>
        </w:r>
      </w:ins>
      <w:ins w:id="3419" w:author="Aziz Boxwala" w:date="2014-08-08T09:11:00Z">
        <w:r w:rsidR="00664C29">
          <w:rPr>
            <w:lang w:eastAsia="x-none"/>
          </w:rPr>
          <w:t xml:space="preserve"> </w:t>
        </w:r>
      </w:ins>
      <w:ins w:id="3420" w:author="Aziz Boxwala" w:date="2014-08-22T12:37:00Z">
        <w:r w:rsidR="00934B9C">
          <w:rPr>
            <w:lang w:eastAsia="x-none"/>
          </w:rPr>
          <w:t xml:space="preserve">a </w:t>
        </w:r>
      </w:ins>
      <w:ins w:id="3421" w:author="Aziz Boxwala" w:date="2014-08-08T09:36:00Z">
        <w:r w:rsidR="00934B9C">
          <w:rPr>
            <w:lang w:eastAsia="x-none"/>
          </w:rPr>
          <w:t xml:space="preserve">code </w:t>
        </w:r>
      </w:ins>
      <w:ins w:id="3422" w:author="Aziz Boxwala" w:date="2014-08-22T12:37:00Z">
        <w:r w:rsidR="00934B9C">
          <w:rPr>
            <w:lang w:eastAsia="x-none"/>
          </w:rPr>
          <w:t xml:space="preserve">value </w:t>
        </w:r>
      </w:ins>
      <w:ins w:id="3423" w:author="Aziz Boxwala" w:date="2014-08-08T09:36:00Z">
        <w:r w:rsidR="00934B9C">
          <w:rPr>
            <w:lang w:eastAsia="x-none"/>
          </w:rPr>
          <w:t>from</w:t>
        </w:r>
        <w:r w:rsidR="00237DCF">
          <w:rPr>
            <w:lang w:eastAsia="x-none"/>
          </w:rPr>
          <w:t xml:space="preserve"> </w:t>
        </w:r>
      </w:ins>
      <w:ins w:id="3424" w:author="Aziz Boxwala" w:date="2014-08-08T09:37:00Z">
        <w:r w:rsidR="00237DCF">
          <w:rPr>
            <w:lang w:eastAsia="x-none"/>
          </w:rPr>
          <w:t xml:space="preserve">the </w:t>
        </w:r>
      </w:ins>
      <w:ins w:id="3425" w:author="Aziz Boxwala" w:date="2014-08-08T09:36:00Z">
        <w:r w:rsidR="00237DCF">
          <w:rPr>
            <w:lang w:eastAsia="x-none"/>
          </w:rPr>
          <w:t>Stroke value set</w:t>
        </w:r>
      </w:ins>
      <w:ins w:id="3426" w:author="Aziz Boxwala" w:date="2014-08-08T09:37:00Z">
        <w:r w:rsidR="00237DCF">
          <w:rPr>
            <w:lang w:eastAsia="x-none"/>
          </w:rPr>
          <w:t xml:space="preserve">”. </w:t>
        </w:r>
      </w:ins>
      <w:ins w:id="3427" w:author="Aziz Boxwala" w:date="2014-08-08T09:39:00Z">
        <w:r w:rsidR="00237DCF">
          <w:rPr>
            <w:lang w:eastAsia="x-none"/>
          </w:rPr>
          <w:t>Since the value of the negation indicator is not specified in the criterion, the result set would include diagnoses where the diagnosis</w:t>
        </w:r>
      </w:ins>
      <w:ins w:id="3428" w:author="Aziz Boxwala" w:date="2014-08-22T12:37:00Z">
        <w:r w:rsidR="00934B9C">
          <w:rPr>
            <w:lang w:eastAsia="x-none"/>
          </w:rPr>
          <w:t xml:space="preserve"> of stroke</w:t>
        </w:r>
      </w:ins>
      <w:ins w:id="3429" w:author="Aziz Boxwala" w:date="2014-08-08T09:39:00Z">
        <w:r w:rsidR="00237DCF">
          <w:rPr>
            <w:lang w:eastAsia="x-none"/>
          </w:rPr>
          <w:t xml:space="preserve"> was refuted.</w:t>
        </w:r>
      </w:ins>
      <w:ins w:id="3430" w:author="Aziz Boxwala" w:date="2014-08-08T09:40:00Z">
        <w:r w:rsidR="00237DCF">
          <w:rPr>
            <w:lang w:eastAsia="x-none"/>
          </w:rPr>
          <w:t xml:space="preserve"> This could lead to </w:t>
        </w:r>
      </w:ins>
      <w:ins w:id="3431" w:author="Aziz Boxwala" w:date="2014-08-08T09:41:00Z">
        <w:r w:rsidR="00344986">
          <w:rPr>
            <w:lang w:eastAsia="x-none"/>
          </w:rPr>
          <w:t xml:space="preserve">erroneous </w:t>
        </w:r>
      </w:ins>
      <w:ins w:id="3432" w:author="Aziz Boxwala" w:date="2014-08-08T09:40:00Z">
        <w:r w:rsidR="00344986">
          <w:rPr>
            <w:lang w:eastAsia="x-none"/>
          </w:rPr>
          <w:t>decision-support recommendations</w:t>
        </w:r>
      </w:ins>
      <w:ins w:id="3433" w:author="Aziz Boxwala" w:date="2014-08-08T09:38:00Z">
        <w:r w:rsidR="00237DCF">
          <w:rPr>
            <w:lang w:eastAsia="x-none"/>
          </w:rPr>
          <w:t xml:space="preserve"> </w:t>
        </w:r>
      </w:ins>
      <w:ins w:id="3434" w:author="Aziz Boxwala" w:date="2014-08-08T09:41:00Z">
        <w:r w:rsidR="00344986">
          <w:rPr>
            <w:lang w:eastAsia="x-none"/>
          </w:rPr>
          <w:t xml:space="preserve">creating a safety hazard for the patient. </w:t>
        </w:r>
      </w:ins>
      <w:del w:id="3435" w:author="Aziz Boxwala" w:date="2014-08-08T09:41:00Z">
        <w:r w:rsidDel="00344986">
          <w:rPr>
            <w:lang w:eastAsia="x-none"/>
          </w:rPr>
          <w:delText xml:space="preserve"> Our </w:delText>
        </w:r>
      </w:del>
      <w:ins w:id="3436" w:author="Aziz Boxwala" w:date="2014-08-08T09:41:00Z">
        <w:r w:rsidR="00344986">
          <w:rPr>
            <w:lang w:eastAsia="x-none"/>
          </w:rPr>
          <w:t xml:space="preserve">The QIDAM </w:t>
        </w:r>
      </w:ins>
      <w:r>
        <w:rPr>
          <w:lang w:eastAsia="x-none"/>
        </w:rPr>
        <w:t>design approach</w:t>
      </w:r>
      <w:ins w:id="3437" w:author="Aziz Boxwala" w:date="2014-08-08T09:41:00Z">
        <w:r w:rsidR="00344986">
          <w:rPr>
            <w:lang w:eastAsia="x-none"/>
          </w:rPr>
          <w:t>, by separating out</w:t>
        </w:r>
      </w:ins>
      <w:ins w:id="3438" w:author="Aziz Boxwala" w:date="2014-08-08T17:36:00Z">
        <w:r w:rsidR="00D84AC6">
          <w:rPr>
            <w:lang w:eastAsia="x-none"/>
          </w:rPr>
          <w:t xml:space="preserve"> into distinct classes,</w:t>
        </w:r>
      </w:ins>
      <w:ins w:id="3439" w:author="Aziz Boxwala" w:date="2014-08-08T09:41:00Z">
        <w:r w:rsidR="00344986">
          <w:rPr>
            <w:lang w:eastAsia="x-none"/>
          </w:rPr>
          <w:t xml:space="preserve"> events that occurred from those that did not occur</w:t>
        </w:r>
      </w:ins>
      <w:ins w:id="3440" w:author="Aziz Boxwala" w:date="2014-08-08T17:36:00Z">
        <w:r w:rsidR="00D84AC6">
          <w:rPr>
            <w:lang w:eastAsia="x-none"/>
          </w:rPr>
          <w:t>,</w:t>
        </w:r>
      </w:ins>
      <w:ins w:id="3441" w:author="Aziz Boxwala" w:date="2014-08-08T09:41:00Z">
        <w:r w:rsidR="00344986">
          <w:rPr>
            <w:lang w:eastAsia="x-none"/>
          </w:rPr>
          <w:t xml:space="preserve"> circumvent</w:t>
        </w:r>
      </w:ins>
      <w:ins w:id="3442" w:author="Aziz Boxwala" w:date="2014-08-08T17:36:00Z">
        <w:r w:rsidR="00D84AC6">
          <w:rPr>
            <w:lang w:eastAsia="x-none"/>
          </w:rPr>
          <w:t>s</w:t>
        </w:r>
      </w:ins>
      <w:ins w:id="3443" w:author="Aziz Boxwala" w:date="2014-08-08T09:41:00Z">
        <w:r w:rsidR="00344986">
          <w:rPr>
            <w:lang w:eastAsia="x-none"/>
          </w:rPr>
          <w:t xml:space="preserve"> such errors in the logic</w:t>
        </w:r>
      </w:ins>
      <w:ins w:id="3444" w:author="Aziz Boxwala" w:date="2014-08-08T09:45:00Z">
        <w:r w:rsidR="00344986">
          <w:rPr>
            <w:lang w:eastAsia="x-none"/>
          </w:rPr>
          <w:t xml:space="preserve"> specification</w:t>
        </w:r>
      </w:ins>
      <w:ins w:id="3445" w:author="Aziz Boxwala" w:date="2014-08-08T09:41:00Z">
        <w:r w:rsidR="00344986">
          <w:rPr>
            <w:lang w:eastAsia="x-none"/>
          </w:rPr>
          <w:t>.</w:t>
        </w:r>
      </w:ins>
      <w:ins w:id="3446" w:author="Aziz Boxwala" w:date="2014-08-08T09:45:00Z">
        <w:r w:rsidR="00344986">
          <w:rPr>
            <w:lang w:eastAsia="x-none"/>
          </w:rPr>
          <w:t xml:space="preserve"> </w:t>
        </w:r>
      </w:ins>
      <w:ins w:id="3447" w:author="Aziz Boxwala" w:date="2014-08-08T09:46:00Z">
        <w:r w:rsidR="00344986" w:rsidRPr="004A25F1">
          <w:rPr>
            <w:lang w:eastAsia="x-none"/>
          </w:rPr>
          <w:t>Furthermore,</w:t>
        </w:r>
      </w:ins>
      <w:ins w:id="3448" w:author="Aziz Boxwala" w:date="2014-08-08T17:36:00Z">
        <w:r w:rsidR="00D84AC6">
          <w:rPr>
            <w:lang w:eastAsia="x-none"/>
          </w:rPr>
          <w:t xml:space="preserve"> the </w:t>
        </w:r>
      </w:ins>
      <w:ins w:id="3449" w:author="Aziz Boxwala" w:date="2014-08-08T17:37:00Z">
        <w:r w:rsidR="00D84AC6">
          <w:rPr>
            <w:lang w:eastAsia="x-none"/>
          </w:rPr>
          <w:t xml:space="preserve">design approach </w:t>
        </w:r>
      </w:ins>
      <w:ins w:id="3450" w:author="Aziz Boxwala" w:date="2014-08-08T17:36:00Z">
        <w:r w:rsidR="00D84AC6">
          <w:rPr>
            <w:lang w:eastAsia="x-none"/>
          </w:rPr>
          <w:t>is interoperable with other models so that data could be stored and transported in</w:t>
        </w:r>
      </w:ins>
      <w:ins w:id="3451" w:author="Aziz Boxwala" w:date="2014-08-08T17:39:00Z">
        <w:r w:rsidR="00D84AC6">
          <w:rPr>
            <w:lang w:eastAsia="x-none"/>
          </w:rPr>
          <w:t xml:space="preserve"> a</w:t>
        </w:r>
      </w:ins>
      <w:ins w:id="3452" w:author="Aziz Boxwala" w:date="2014-08-08T17:36:00Z">
        <w:r w:rsidR="00D84AC6">
          <w:rPr>
            <w:lang w:eastAsia="x-none"/>
          </w:rPr>
          <w:t xml:space="preserve"> different </w:t>
        </w:r>
        <w:r w:rsidR="009C7333">
          <w:rPr>
            <w:lang w:eastAsia="x-none"/>
          </w:rPr>
          <w:t>model, then transformed and</w:t>
        </w:r>
        <w:r w:rsidR="00D84AC6">
          <w:rPr>
            <w:lang w:eastAsia="x-none"/>
          </w:rPr>
          <w:t xml:space="preserve"> reasoned about using the QIDAM.</w:t>
        </w:r>
      </w:ins>
      <w:del w:id="3453" w:author="Aziz Boxwala" w:date="2014-08-08T17:40:00Z">
        <w:r w:rsidDel="00D84AC6">
          <w:rPr>
            <w:lang w:eastAsia="x-none"/>
          </w:rPr>
          <w:delText xml:space="preserve"> is done to make expressions easier to write (i.e., one does not have to specify the value of the attribute in each expression</w:delText>
        </w:r>
        <w:r w:rsidR="00FA0865" w:rsidDel="00D84AC6">
          <w:rPr>
            <w:lang w:eastAsia="x-none"/>
          </w:rPr>
          <w:delText>) and reduce the likelihood of errors in the expressions (i.e., error of omitting the attribute) which may result in incorrect clinical decision-support or inaccurate measurements of quality.</w:delText>
        </w:r>
      </w:del>
    </w:p>
    <w:p w14:paraId="37B11996" w14:textId="619C0869" w:rsidR="00EA5311" w:rsidRDefault="0044621B" w:rsidP="00346FD1">
      <w:pPr>
        <w:pStyle w:val="BodyText"/>
        <w:rPr>
          <w:lang w:eastAsia="x-none"/>
        </w:rPr>
      </w:pPr>
      <w:del w:id="3454" w:author="Aziz Boxwala" w:date="2014-08-13T18:51:00Z">
        <w:r w:rsidDel="009C7333">
          <w:rPr>
            <w:lang w:eastAsia="x-none"/>
          </w:rPr>
          <w:delText xml:space="preserve"> </w:delText>
        </w:r>
      </w:del>
    </w:p>
    <w:p w14:paraId="03C1153F" w14:textId="3FE00594" w:rsidR="00092107" w:rsidRDefault="00092107" w:rsidP="00346FD1">
      <w:pPr>
        <w:pStyle w:val="Heading2"/>
      </w:pPr>
      <w:bookmarkStart w:id="3455" w:name="_Toc396502501"/>
      <w:proofErr w:type="spellStart"/>
      <w:r>
        <w:lastRenderedPageBreak/>
        <w:t>Datatypes</w:t>
      </w:r>
      <w:proofErr w:type="spellEnd"/>
      <w:ins w:id="3456" w:author="Aziz Boxwala" w:date="2014-08-15T11:52:00Z">
        <w:r w:rsidR="00D163FD">
          <w:rPr>
            <w:lang w:val="en-US"/>
          </w:rPr>
          <w:t>, Entities, and Extended Types</w:t>
        </w:r>
      </w:ins>
      <w:bookmarkEnd w:id="3455"/>
    </w:p>
    <w:p w14:paraId="405B41B5" w14:textId="1AE381F6" w:rsidR="00417AD5" w:rsidRDefault="00417AD5" w:rsidP="00417AD5">
      <w:pPr>
        <w:pStyle w:val="BodyText"/>
        <w:rPr>
          <w:lang w:eastAsia="x-none"/>
        </w:rPr>
      </w:pPr>
      <w:r>
        <w:rPr>
          <w:lang w:eastAsia="x-none"/>
        </w:rPr>
        <w:t>Since QIDAM is a conceptual data model, it provides very high-level datatypes. These datatypes will be further subtyped and have detailed attributes specified in a logical model realized from QIDAM. These are the datatypes currently used within QIDAM classes and interfaces.</w:t>
      </w:r>
    </w:p>
    <w:p w14:paraId="536A5EC0" w14:textId="42ECA5C3" w:rsidR="00624246" w:rsidRDefault="00624246" w:rsidP="00624246">
      <w:pPr>
        <w:pStyle w:val="Caption"/>
      </w:pPr>
      <w:bookmarkStart w:id="3457" w:name="_Toc396502608"/>
      <w:r>
        <w:t xml:space="preserve">Table </w:t>
      </w:r>
      <w:fldSimple w:instr=" SEQ Table \* ARABIC ">
        <w:ins w:id="3458" w:author="Aziz Boxwala" w:date="2014-08-22T20:21:00Z">
          <w:r w:rsidR="00EB26E0">
            <w:rPr>
              <w:noProof/>
            </w:rPr>
            <w:t>2</w:t>
          </w:r>
        </w:ins>
        <w:del w:id="3459" w:author="Aziz Boxwala" w:date="2014-08-12T18:09:00Z">
          <w:r w:rsidR="00F10EF4" w:rsidDel="00DF48FB">
            <w:rPr>
              <w:noProof/>
            </w:rPr>
            <w:delText>3</w:delText>
          </w:r>
        </w:del>
      </w:fldSimple>
      <w:r>
        <w:t xml:space="preserve">. </w:t>
      </w:r>
      <w:proofErr w:type="spellStart"/>
      <w:r w:rsidR="0036757B">
        <w:t>D</w:t>
      </w:r>
      <w:r>
        <w:t>atatypes</w:t>
      </w:r>
      <w:proofErr w:type="spellEnd"/>
      <w:r>
        <w:t xml:space="preserve"> in QIDAM</w:t>
      </w:r>
      <w:bookmarkEnd w:id="3457"/>
    </w:p>
    <w:tbl>
      <w:tblPr>
        <w:tblStyle w:val="TableGrid"/>
        <w:tblW w:w="0" w:type="auto"/>
        <w:tblInd w:w="108" w:type="dxa"/>
        <w:tblLook w:val="04A0" w:firstRow="1" w:lastRow="0" w:firstColumn="1" w:lastColumn="0" w:noHBand="0" w:noVBand="1"/>
        <w:tblPrChange w:id="3460" w:author="Aziz Boxwala" w:date="2014-08-13T19:10:00Z">
          <w:tblPr>
            <w:tblStyle w:val="TableGrid"/>
            <w:tblW w:w="0" w:type="auto"/>
            <w:tblInd w:w="108" w:type="dxa"/>
            <w:tblLook w:val="04A0" w:firstRow="1" w:lastRow="0" w:firstColumn="1" w:lastColumn="0" w:noHBand="0" w:noVBand="1"/>
          </w:tblPr>
        </w:tblPrChange>
      </w:tblPr>
      <w:tblGrid>
        <w:gridCol w:w="2656"/>
        <w:gridCol w:w="6586"/>
        <w:tblGridChange w:id="3461">
          <w:tblGrid>
            <w:gridCol w:w="2656"/>
            <w:gridCol w:w="6586"/>
          </w:tblGrid>
        </w:tblGridChange>
      </w:tblGrid>
      <w:tr w:rsidR="007547BF" w14:paraId="1F1684D5" w14:textId="77777777" w:rsidTr="0057416F">
        <w:tc>
          <w:tcPr>
            <w:tcW w:w="2072" w:type="dxa"/>
            <w:shd w:val="clear" w:color="auto" w:fill="D9D9D9" w:themeFill="background1" w:themeFillShade="D9"/>
            <w:vAlign w:val="center"/>
            <w:tcPrChange w:id="3462" w:author="Aziz Boxwala" w:date="2014-08-13T19:10:00Z">
              <w:tcPr>
                <w:tcW w:w="2304" w:type="dxa"/>
                <w:shd w:val="clear" w:color="auto" w:fill="D9D9D9" w:themeFill="background1" w:themeFillShade="D9"/>
                <w:vAlign w:val="center"/>
              </w:tcPr>
            </w:tcPrChange>
          </w:tcPr>
          <w:p w14:paraId="78A9EADE" w14:textId="30998CE7" w:rsidR="007547BF" w:rsidRPr="007547BF" w:rsidRDefault="007547BF" w:rsidP="0036757B">
            <w:pPr>
              <w:pStyle w:val="BodyText"/>
              <w:spacing w:before="60" w:after="60" w:line="240" w:lineRule="auto"/>
              <w:jc w:val="center"/>
              <w:rPr>
                <w:b/>
                <w:lang w:eastAsia="x-none"/>
              </w:rPr>
            </w:pPr>
            <w:r w:rsidRPr="007547BF">
              <w:rPr>
                <w:b/>
                <w:lang w:eastAsia="x-none"/>
              </w:rPr>
              <w:t>QIDAM Datatype</w:t>
            </w:r>
          </w:p>
        </w:tc>
        <w:tc>
          <w:tcPr>
            <w:tcW w:w="6586" w:type="dxa"/>
            <w:shd w:val="clear" w:color="auto" w:fill="D9D9D9" w:themeFill="background1" w:themeFillShade="D9"/>
            <w:vAlign w:val="center"/>
            <w:tcPrChange w:id="3463" w:author="Aziz Boxwala" w:date="2014-08-13T19:10:00Z">
              <w:tcPr>
                <w:tcW w:w="6838" w:type="dxa"/>
                <w:shd w:val="clear" w:color="auto" w:fill="D9D9D9" w:themeFill="background1" w:themeFillShade="D9"/>
                <w:vAlign w:val="center"/>
              </w:tcPr>
            </w:tcPrChange>
          </w:tcPr>
          <w:p w14:paraId="29A4364B" w14:textId="0DBF4407" w:rsidR="007547BF" w:rsidRPr="007547BF" w:rsidRDefault="007547BF" w:rsidP="0036757B">
            <w:pPr>
              <w:pStyle w:val="BodyText"/>
              <w:spacing w:before="60" w:after="60" w:line="240" w:lineRule="auto"/>
              <w:jc w:val="center"/>
              <w:rPr>
                <w:b/>
                <w:lang w:eastAsia="x-none"/>
              </w:rPr>
            </w:pPr>
            <w:r w:rsidRPr="007547BF">
              <w:rPr>
                <w:b/>
                <w:lang w:eastAsia="x-none"/>
              </w:rPr>
              <w:t>Description</w:t>
            </w:r>
          </w:p>
        </w:tc>
      </w:tr>
      <w:tr w:rsidR="00904621" w14:paraId="1D2CF0E5" w14:textId="77777777" w:rsidTr="0057416F">
        <w:trPr>
          <w:ins w:id="3464" w:author="Aziz Boxwala" w:date="2014-08-22T19:45:00Z"/>
        </w:trPr>
        <w:tc>
          <w:tcPr>
            <w:tcW w:w="2072" w:type="dxa"/>
          </w:tcPr>
          <w:p w14:paraId="6229A352" w14:textId="60223411" w:rsidR="00904621" w:rsidRDefault="00904621" w:rsidP="00417AD5">
            <w:pPr>
              <w:pStyle w:val="BodyText"/>
              <w:rPr>
                <w:ins w:id="3465" w:author="Aziz Boxwala" w:date="2014-08-22T19:45:00Z"/>
                <w:lang w:eastAsia="x-none"/>
              </w:rPr>
            </w:pPr>
            <w:ins w:id="3466" w:author="Aziz Boxwala" w:date="2014-08-22T19:45:00Z">
              <w:r>
                <w:rPr>
                  <w:lang w:eastAsia="x-none"/>
                </w:rPr>
                <w:t>Address</w:t>
              </w:r>
            </w:ins>
          </w:p>
        </w:tc>
        <w:tc>
          <w:tcPr>
            <w:tcW w:w="6586" w:type="dxa"/>
          </w:tcPr>
          <w:p w14:paraId="726B65CA" w14:textId="428C5951" w:rsidR="00904621" w:rsidRDefault="00904621">
            <w:pPr>
              <w:pStyle w:val="BodyText"/>
              <w:rPr>
                <w:ins w:id="3467" w:author="Aziz Boxwala" w:date="2014-08-22T19:45:00Z"/>
                <w:lang w:eastAsia="x-none"/>
              </w:rPr>
            </w:pPr>
            <w:ins w:id="3468" w:author="Aziz Boxwala" w:date="2014-08-22T19:46:00Z">
              <w:r>
                <w:rPr>
                  <w:lang w:eastAsia="x-none"/>
                </w:rPr>
                <w:t>A geographic location</w:t>
              </w:r>
            </w:ins>
          </w:p>
        </w:tc>
      </w:tr>
      <w:tr w:rsidR="007547BF" w14:paraId="4FDA3C0D" w14:textId="77777777" w:rsidTr="0057416F">
        <w:tc>
          <w:tcPr>
            <w:tcW w:w="2072" w:type="dxa"/>
            <w:tcPrChange w:id="3469" w:author="Aziz Boxwala" w:date="2014-08-13T19:10:00Z">
              <w:tcPr>
                <w:tcW w:w="2304" w:type="dxa"/>
              </w:tcPr>
            </w:tcPrChange>
          </w:tcPr>
          <w:p w14:paraId="3DF29088" w14:textId="7DA1664E" w:rsidR="007547BF" w:rsidRDefault="007547BF" w:rsidP="00417AD5">
            <w:pPr>
              <w:pStyle w:val="BodyText"/>
              <w:rPr>
                <w:lang w:eastAsia="x-none"/>
              </w:rPr>
            </w:pPr>
            <w:r>
              <w:rPr>
                <w:lang w:eastAsia="x-none"/>
              </w:rPr>
              <w:t>Code</w:t>
            </w:r>
          </w:p>
        </w:tc>
        <w:tc>
          <w:tcPr>
            <w:tcW w:w="6586" w:type="dxa"/>
            <w:tcPrChange w:id="3470" w:author="Aziz Boxwala" w:date="2014-08-13T19:10:00Z">
              <w:tcPr>
                <w:tcW w:w="6838" w:type="dxa"/>
              </w:tcPr>
            </w:tcPrChange>
          </w:tcPr>
          <w:p w14:paraId="1D9F913E" w14:textId="02994D83" w:rsidR="007547BF" w:rsidRDefault="00E8359F">
            <w:pPr>
              <w:pStyle w:val="BodyText"/>
              <w:rPr>
                <w:lang w:eastAsia="x-none"/>
              </w:rPr>
            </w:pPr>
            <w:r>
              <w:rPr>
                <w:lang w:eastAsia="x-none"/>
              </w:rPr>
              <w:t xml:space="preserve">A </w:t>
            </w:r>
            <w:r w:rsidR="00794968">
              <w:rPr>
                <w:lang w:eastAsia="x-none"/>
              </w:rPr>
              <w:t xml:space="preserve">concept </w:t>
            </w:r>
            <w:r>
              <w:rPr>
                <w:lang w:eastAsia="x-none"/>
              </w:rPr>
              <w:t>taken from a controlled terminology, such as a code from LOINC</w:t>
            </w:r>
          </w:p>
        </w:tc>
      </w:tr>
      <w:tr w:rsidR="007547BF" w14:paraId="2BD5FA64" w14:textId="77777777" w:rsidTr="0057416F">
        <w:tc>
          <w:tcPr>
            <w:tcW w:w="2072" w:type="dxa"/>
            <w:tcPrChange w:id="3471" w:author="Aziz Boxwala" w:date="2014-08-13T19:10:00Z">
              <w:tcPr>
                <w:tcW w:w="2304" w:type="dxa"/>
              </w:tcPr>
            </w:tcPrChange>
          </w:tcPr>
          <w:p w14:paraId="7A6D24C1" w14:textId="30ADFECB" w:rsidR="007547BF" w:rsidRDefault="007547BF" w:rsidP="00417AD5">
            <w:pPr>
              <w:pStyle w:val="BodyText"/>
              <w:rPr>
                <w:lang w:eastAsia="x-none"/>
              </w:rPr>
            </w:pPr>
            <w:del w:id="3472" w:author="Aziz Boxwala" w:date="2014-08-13T19:10:00Z">
              <w:r w:rsidDel="003D0388">
                <w:rPr>
                  <w:lang w:eastAsia="x-none"/>
                </w:rPr>
                <w:delText>Interval</w:delText>
              </w:r>
              <w:r w:rsidR="00E84277" w:rsidDel="003D0388">
                <w:rPr>
                  <w:lang w:eastAsia="x-none"/>
                </w:rPr>
                <w:delText>OfQuantity</w:delText>
              </w:r>
            </w:del>
            <w:ins w:id="3473" w:author="Aziz Boxwala" w:date="2014-08-13T19:10:00Z">
              <w:r w:rsidR="003D0388">
                <w:rPr>
                  <w:lang w:eastAsia="x-none"/>
                </w:rPr>
                <w:t>Range</w:t>
              </w:r>
            </w:ins>
          </w:p>
        </w:tc>
        <w:tc>
          <w:tcPr>
            <w:tcW w:w="6586" w:type="dxa"/>
            <w:tcPrChange w:id="3474" w:author="Aziz Boxwala" w:date="2014-08-13T19:10:00Z">
              <w:tcPr>
                <w:tcW w:w="6838" w:type="dxa"/>
              </w:tcPr>
            </w:tcPrChange>
          </w:tcPr>
          <w:p w14:paraId="4827F8AC" w14:textId="4F7C4263" w:rsidR="007547BF" w:rsidRDefault="00E84277" w:rsidP="00417AD5">
            <w:pPr>
              <w:pStyle w:val="BodyText"/>
              <w:rPr>
                <w:lang w:eastAsia="x-none"/>
              </w:rPr>
            </w:pPr>
            <w:r>
              <w:rPr>
                <w:lang w:eastAsia="x-none"/>
              </w:rPr>
              <w:t xml:space="preserve">A range expressed over a quantity </w:t>
            </w:r>
            <w:r w:rsidR="0036757B">
              <w:rPr>
                <w:lang w:eastAsia="x-none"/>
              </w:rPr>
              <w:t>(</w:t>
            </w:r>
            <w:r>
              <w:rPr>
                <w:lang w:eastAsia="x-none"/>
              </w:rPr>
              <w:t>i.e., has low and high values</w:t>
            </w:r>
            <w:r w:rsidR="0036757B">
              <w:rPr>
                <w:lang w:eastAsia="x-none"/>
              </w:rPr>
              <w:t>)</w:t>
            </w:r>
          </w:p>
        </w:tc>
      </w:tr>
      <w:tr w:rsidR="0053369A" w14:paraId="01D0B382" w14:textId="77777777" w:rsidTr="0057416F">
        <w:trPr>
          <w:ins w:id="3475" w:author="Aziz Boxwala" w:date="2014-08-13T21:10:00Z"/>
        </w:trPr>
        <w:tc>
          <w:tcPr>
            <w:tcW w:w="2072" w:type="dxa"/>
          </w:tcPr>
          <w:p w14:paraId="7DB23204" w14:textId="6B745B43" w:rsidR="0053369A" w:rsidDel="003D0388" w:rsidRDefault="0053369A" w:rsidP="00417AD5">
            <w:pPr>
              <w:pStyle w:val="BodyText"/>
              <w:rPr>
                <w:ins w:id="3476" w:author="Aziz Boxwala" w:date="2014-08-13T21:10:00Z"/>
                <w:lang w:eastAsia="x-none"/>
              </w:rPr>
            </w:pPr>
            <w:ins w:id="3477" w:author="Aziz Boxwala" w:date="2014-08-13T21:10:00Z">
              <w:r>
                <w:rPr>
                  <w:lang w:eastAsia="x-none"/>
                </w:rPr>
                <w:t>Ratio</w:t>
              </w:r>
            </w:ins>
          </w:p>
        </w:tc>
        <w:tc>
          <w:tcPr>
            <w:tcW w:w="6586" w:type="dxa"/>
          </w:tcPr>
          <w:p w14:paraId="3835C4EE" w14:textId="4EFD6E11" w:rsidR="0053369A" w:rsidRDefault="0053369A" w:rsidP="00417AD5">
            <w:pPr>
              <w:pStyle w:val="BodyText"/>
              <w:rPr>
                <w:ins w:id="3478" w:author="Aziz Boxwala" w:date="2014-08-13T21:10:00Z"/>
                <w:lang w:eastAsia="x-none"/>
              </w:rPr>
            </w:pPr>
            <w:ins w:id="3479" w:author="Aziz Boxwala" w:date="2014-08-13T21:10:00Z">
              <w:r w:rsidRPr="0053369A">
                <w:rPr>
                  <w:lang w:eastAsia="x-none"/>
                </w:rPr>
                <w:t>A relationship between two Quantity values expressed as a numerator and a denominator.</w:t>
              </w:r>
            </w:ins>
          </w:p>
        </w:tc>
      </w:tr>
      <w:tr w:rsidR="007547BF" w14:paraId="573FC72B" w14:textId="77777777" w:rsidTr="0057416F">
        <w:tc>
          <w:tcPr>
            <w:tcW w:w="2072" w:type="dxa"/>
            <w:tcPrChange w:id="3480" w:author="Aziz Boxwala" w:date="2014-08-13T19:10:00Z">
              <w:tcPr>
                <w:tcW w:w="2304" w:type="dxa"/>
              </w:tcPr>
            </w:tcPrChange>
          </w:tcPr>
          <w:p w14:paraId="023EA3A8" w14:textId="33DEAD28" w:rsidR="007547BF" w:rsidRDefault="007547BF" w:rsidP="00417AD5">
            <w:pPr>
              <w:pStyle w:val="BodyText"/>
              <w:rPr>
                <w:lang w:eastAsia="x-none"/>
              </w:rPr>
            </w:pPr>
            <w:r>
              <w:rPr>
                <w:lang w:eastAsia="x-none"/>
              </w:rPr>
              <w:t>Quantity</w:t>
            </w:r>
          </w:p>
        </w:tc>
        <w:tc>
          <w:tcPr>
            <w:tcW w:w="6586" w:type="dxa"/>
            <w:tcPrChange w:id="3481" w:author="Aziz Boxwala" w:date="2014-08-13T19:10:00Z">
              <w:tcPr>
                <w:tcW w:w="6838" w:type="dxa"/>
              </w:tcPr>
            </w:tcPrChange>
          </w:tcPr>
          <w:p w14:paraId="38190AD8" w14:textId="6D0BA827" w:rsidR="007547BF" w:rsidRDefault="00E84277" w:rsidP="00417AD5">
            <w:pPr>
              <w:pStyle w:val="BodyText"/>
              <w:rPr>
                <w:lang w:eastAsia="x-none"/>
              </w:rPr>
            </w:pPr>
            <w:r>
              <w:rPr>
                <w:lang w:eastAsia="x-none"/>
              </w:rPr>
              <w:t>A numeric value expressing an amount, with or without units</w:t>
            </w:r>
          </w:p>
        </w:tc>
      </w:tr>
      <w:tr w:rsidR="002435C1" w14:paraId="46D9352E" w14:textId="77777777" w:rsidTr="0057416F">
        <w:trPr>
          <w:ins w:id="3482" w:author="Aziz Boxwala" w:date="2014-08-15T11:38:00Z"/>
        </w:trPr>
        <w:tc>
          <w:tcPr>
            <w:tcW w:w="2072" w:type="dxa"/>
          </w:tcPr>
          <w:p w14:paraId="2D803E92" w14:textId="46B05CDC" w:rsidR="002435C1" w:rsidRDefault="002435C1" w:rsidP="00417AD5">
            <w:pPr>
              <w:pStyle w:val="BodyText"/>
              <w:rPr>
                <w:ins w:id="3483" w:author="Aziz Boxwala" w:date="2014-08-15T11:38:00Z"/>
                <w:lang w:eastAsia="x-none"/>
              </w:rPr>
            </w:pPr>
            <w:ins w:id="3484" w:author="Aziz Boxwala" w:date="2014-08-15T11:38:00Z">
              <w:r>
                <w:rPr>
                  <w:lang w:eastAsia="x-none"/>
                </w:rPr>
                <w:t>TelecomAddress</w:t>
              </w:r>
            </w:ins>
          </w:p>
        </w:tc>
        <w:tc>
          <w:tcPr>
            <w:tcW w:w="6586" w:type="dxa"/>
          </w:tcPr>
          <w:p w14:paraId="2BED3A10" w14:textId="76E72F4C" w:rsidR="002435C1" w:rsidRDefault="002435C1" w:rsidP="00417AD5">
            <w:pPr>
              <w:pStyle w:val="BodyText"/>
              <w:rPr>
                <w:ins w:id="3485" w:author="Aziz Boxwala" w:date="2014-08-15T11:38:00Z"/>
                <w:lang w:eastAsia="x-none"/>
              </w:rPr>
            </w:pPr>
            <w:ins w:id="3486" w:author="Aziz Boxwala" w:date="2014-08-15T11:38:00Z">
              <w:r>
                <w:rPr>
                  <w:lang w:eastAsia="x-none"/>
                </w:rPr>
                <w:t>Telecommunication end-point addresses such as telephone numbers, email addresses, web addresses.</w:t>
              </w:r>
            </w:ins>
          </w:p>
        </w:tc>
      </w:tr>
      <w:tr w:rsidR="007547BF" w14:paraId="54007BE6" w14:textId="77777777" w:rsidTr="0057416F">
        <w:tc>
          <w:tcPr>
            <w:tcW w:w="2072" w:type="dxa"/>
            <w:tcPrChange w:id="3487" w:author="Aziz Boxwala" w:date="2014-08-13T19:10:00Z">
              <w:tcPr>
                <w:tcW w:w="2304" w:type="dxa"/>
              </w:tcPr>
            </w:tcPrChange>
          </w:tcPr>
          <w:p w14:paraId="10AC786A" w14:textId="319E118E" w:rsidR="007547BF" w:rsidRDefault="007547BF" w:rsidP="00417AD5">
            <w:pPr>
              <w:pStyle w:val="BodyText"/>
              <w:rPr>
                <w:lang w:eastAsia="x-none"/>
              </w:rPr>
            </w:pPr>
            <w:r>
              <w:rPr>
                <w:lang w:eastAsia="x-none"/>
              </w:rPr>
              <w:t>Text</w:t>
            </w:r>
          </w:p>
        </w:tc>
        <w:tc>
          <w:tcPr>
            <w:tcW w:w="6586" w:type="dxa"/>
            <w:tcPrChange w:id="3488" w:author="Aziz Boxwala" w:date="2014-08-13T19:10:00Z">
              <w:tcPr>
                <w:tcW w:w="6838" w:type="dxa"/>
              </w:tcPr>
            </w:tcPrChange>
          </w:tcPr>
          <w:p w14:paraId="43943DA5" w14:textId="733ED85A" w:rsidR="007547BF" w:rsidRDefault="00E84277" w:rsidP="00417AD5">
            <w:pPr>
              <w:pStyle w:val="BodyText"/>
              <w:rPr>
                <w:lang w:eastAsia="x-none"/>
              </w:rPr>
            </w:pPr>
            <w:r>
              <w:rPr>
                <w:lang w:eastAsia="x-none"/>
              </w:rPr>
              <w:t>A string of characters, formatted or unformatted for presentation</w:t>
            </w:r>
          </w:p>
        </w:tc>
      </w:tr>
      <w:tr w:rsidR="007547BF" w14:paraId="71CDD1F3" w14:textId="77777777" w:rsidTr="0057416F">
        <w:tc>
          <w:tcPr>
            <w:tcW w:w="2072" w:type="dxa"/>
            <w:tcPrChange w:id="3489" w:author="Aziz Boxwala" w:date="2014-08-13T19:10:00Z">
              <w:tcPr>
                <w:tcW w:w="2304" w:type="dxa"/>
              </w:tcPr>
            </w:tcPrChange>
          </w:tcPr>
          <w:p w14:paraId="6DFD73CA" w14:textId="7FFC3AA1" w:rsidR="007547BF" w:rsidRDefault="007547BF" w:rsidP="00417AD5">
            <w:pPr>
              <w:pStyle w:val="BodyText"/>
              <w:rPr>
                <w:lang w:eastAsia="x-none"/>
              </w:rPr>
            </w:pPr>
            <w:r>
              <w:rPr>
                <w:lang w:eastAsia="x-none"/>
              </w:rPr>
              <w:t>TimePoint</w:t>
            </w:r>
          </w:p>
        </w:tc>
        <w:tc>
          <w:tcPr>
            <w:tcW w:w="6586" w:type="dxa"/>
            <w:tcPrChange w:id="3490" w:author="Aziz Boxwala" w:date="2014-08-13T19:10:00Z">
              <w:tcPr>
                <w:tcW w:w="6838" w:type="dxa"/>
              </w:tcPr>
            </w:tcPrChange>
          </w:tcPr>
          <w:p w14:paraId="2F4FFFD9" w14:textId="4CFEDC05" w:rsidR="007547BF" w:rsidRDefault="00E84277" w:rsidP="00E84277">
            <w:pPr>
              <w:pStyle w:val="BodyText"/>
              <w:rPr>
                <w:lang w:eastAsia="x-none"/>
              </w:rPr>
            </w:pPr>
            <w:r>
              <w:rPr>
                <w:lang w:eastAsia="x-none"/>
              </w:rPr>
              <w:t xml:space="preserve">A particular time point that may be expressed at different levels of granularity such as date or date+time </w:t>
            </w:r>
            <w:r w:rsidR="0036757B">
              <w:rPr>
                <w:lang w:eastAsia="x-none"/>
              </w:rPr>
              <w:t>(</w:t>
            </w:r>
            <w:r>
              <w:rPr>
                <w:lang w:eastAsia="x-none"/>
              </w:rPr>
              <w:t>e.g., Nov 15 2013, or Nov 15  2013 11:42:07 am EST</w:t>
            </w:r>
            <w:r w:rsidR="0036757B">
              <w:rPr>
                <w:lang w:eastAsia="x-none"/>
              </w:rPr>
              <w:t>)</w:t>
            </w:r>
          </w:p>
        </w:tc>
      </w:tr>
      <w:tr w:rsidR="007547BF" w14:paraId="60D6A606" w14:textId="77777777" w:rsidTr="0057416F">
        <w:tc>
          <w:tcPr>
            <w:tcW w:w="2072" w:type="dxa"/>
            <w:tcPrChange w:id="3491" w:author="Aziz Boxwala" w:date="2014-08-13T19:10:00Z">
              <w:tcPr>
                <w:tcW w:w="2304" w:type="dxa"/>
              </w:tcPr>
            </w:tcPrChange>
          </w:tcPr>
          <w:p w14:paraId="099A6595" w14:textId="25AC2D4E" w:rsidR="007547BF" w:rsidRDefault="007547BF" w:rsidP="00417AD5">
            <w:pPr>
              <w:pStyle w:val="BodyText"/>
              <w:rPr>
                <w:lang w:eastAsia="x-none"/>
              </w:rPr>
            </w:pPr>
            <w:r>
              <w:rPr>
                <w:lang w:eastAsia="x-none"/>
              </w:rPr>
              <w:t>TimePeriod</w:t>
            </w:r>
          </w:p>
        </w:tc>
        <w:tc>
          <w:tcPr>
            <w:tcW w:w="6586" w:type="dxa"/>
            <w:tcPrChange w:id="3492" w:author="Aziz Boxwala" w:date="2014-08-13T19:10:00Z">
              <w:tcPr>
                <w:tcW w:w="6838" w:type="dxa"/>
              </w:tcPr>
            </w:tcPrChange>
          </w:tcPr>
          <w:p w14:paraId="0337B8C2" w14:textId="684B983C" w:rsidR="007547BF" w:rsidRDefault="00E84277" w:rsidP="00417AD5">
            <w:pPr>
              <w:pStyle w:val="BodyText"/>
              <w:rPr>
                <w:lang w:eastAsia="x-none"/>
              </w:rPr>
            </w:pPr>
            <w:r>
              <w:rPr>
                <w:lang w:eastAsia="x-none"/>
              </w:rPr>
              <w:t>An interval of time bounded by TimePoint values indicating the beginning and the ending of the period</w:t>
            </w:r>
          </w:p>
        </w:tc>
      </w:tr>
      <w:tr w:rsidR="00E8359F" w14:paraId="0537ADD4" w14:textId="77777777" w:rsidTr="0057416F">
        <w:tc>
          <w:tcPr>
            <w:tcW w:w="2072" w:type="dxa"/>
            <w:tcPrChange w:id="3493" w:author="Aziz Boxwala" w:date="2014-08-13T19:10:00Z">
              <w:tcPr>
                <w:tcW w:w="2304" w:type="dxa"/>
              </w:tcPr>
            </w:tcPrChange>
          </w:tcPr>
          <w:p w14:paraId="7513F6B0" w14:textId="44144654" w:rsidR="00E8359F" w:rsidRDefault="00E8359F" w:rsidP="00417AD5">
            <w:pPr>
              <w:pStyle w:val="BodyText"/>
              <w:rPr>
                <w:lang w:eastAsia="x-none"/>
              </w:rPr>
            </w:pPr>
            <w:r>
              <w:rPr>
                <w:lang w:eastAsia="x-none"/>
              </w:rPr>
              <w:t>Value</w:t>
            </w:r>
          </w:p>
        </w:tc>
        <w:tc>
          <w:tcPr>
            <w:tcW w:w="6586" w:type="dxa"/>
            <w:tcPrChange w:id="3494" w:author="Aziz Boxwala" w:date="2014-08-13T19:10:00Z">
              <w:tcPr>
                <w:tcW w:w="6838" w:type="dxa"/>
              </w:tcPr>
            </w:tcPrChange>
          </w:tcPr>
          <w:p w14:paraId="19EBC6D6" w14:textId="371C2FA2" w:rsidR="00E8359F" w:rsidRDefault="0057254A" w:rsidP="00417AD5">
            <w:pPr>
              <w:pStyle w:val="BodyText"/>
              <w:rPr>
                <w:lang w:eastAsia="x-none"/>
              </w:rPr>
            </w:pPr>
            <w:r>
              <w:rPr>
                <w:lang w:eastAsia="x-none"/>
              </w:rPr>
              <w:t>Any of the above types</w:t>
            </w:r>
          </w:p>
        </w:tc>
      </w:tr>
    </w:tbl>
    <w:p w14:paraId="69CDE553" w14:textId="39AF75AF" w:rsidR="00417AD5" w:rsidDel="00D163FD" w:rsidRDefault="00417AD5" w:rsidP="002A69A8">
      <w:pPr>
        <w:pStyle w:val="BodyText"/>
        <w:rPr>
          <w:del w:id="3495" w:author="Aziz Boxwala" w:date="2014-08-15T11:52:00Z"/>
          <w:lang w:eastAsia="x-none"/>
        </w:rPr>
      </w:pPr>
    </w:p>
    <w:p w14:paraId="1B429D42" w14:textId="77777777" w:rsidR="00D163FD" w:rsidRPr="00417AD5" w:rsidRDefault="00D163FD" w:rsidP="00417AD5">
      <w:pPr>
        <w:pStyle w:val="BodyText"/>
        <w:rPr>
          <w:ins w:id="3496" w:author="Aziz Boxwala" w:date="2014-08-15T11:52:00Z"/>
          <w:lang w:eastAsia="x-none"/>
        </w:rPr>
      </w:pPr>
    </w:p>
    <w:p w14:paraId="646D5FE8" w14:textId="613141A0" w:rsidR="00092107" w:rsidDel="00D163FD" w:rsidRDefault="00092107" w:rsidP="00346FD1">
      <w:pPr>
        <w:pStyle w:val="Heading2"/>
        <w:rPr>
          <w:del w:id="3497" w:author="Aziz Boxwala" w:date="2014-08-15T11:52:00Z"/>
        </w:rPr>
      </w:pPr>
      <w:commentRangeStart w:id="3498"/>
      <w:del w:id="3499" w:author="Aziz Boxwala" w:date="2014-08-15T11:52:00Z">
        <w:r w:rsidDel="00D163FD">
          <w:delText>Entities and Other</w:delText>
        </w:r>
        <w:r w:rsidR="002A69A8" w:rsidDel="00D163FD">
          <w:rPr>
            <w:lang w:val="en-US"/>
          </w:rPr>
          <w:delText xml:space="preserve"> Extended</w:delText>
        </w:r>
        <w:r w:rsidDel="00D163FD">
          <w:delText xml:space="preserve"> Types</w:delText>
        </w:r>
        <w:commentRangeEnd w:id="3498"/>
        <w:r w:rsidR="00956EE0" w:rsidDel="00D163FD">
          <w:rPr>
            <w:rStyle w:val="CommentReference"/>
            <w:rFonts w:ascii="Bookman Old Style" w:hAnsi="Bookman Old Style"/>
            <w:b w:val="0"/>
            <w:i w:val="0"/>
            <w:lang w:val="en-US" w:eastAsia="en-US"/>
          </w:rPr>
          <w:commentReference w:id="3498"/>
        </w:r>
      </w:del>
    </w:p>
    <w:p w14:paraId="45836A7F" w14:textId="34761057" w:rsidR="002A69A8" w:rsidDel="008158F4" w:rsidRDefault="002A69A8" w:rsidP="008158F4">
      <w:pPr>
        <w:pStyle w:val="BodyText"/>
        <w:rPr>
          <w:del w:id="3500" w:author="Aziz Boxwala" w:date="2014-08-15T16:06:00Z"/>
          <w:lang w:eastAsia="x-none"/>
        </w:rPr>
      </w:pPr>
      <w:r>
        <w:rPr>
          <w:lang w:eastAsia="x-none"/>
        </w:rPr>
        <w:t xml:space="preserve">QIDAM also specifies </w:t>
      </w:r>
      <w:del w:id="3501" w:author="Aziz Boxwala" w:date="2014-08-15T11:52:00Z">
        <w:r w:rsidDel="00D163FD">
          <w:rPr>
            <w:lang w:eastAsia="x-none"/>
          </w:rPr>
          <w:delText xml:space="preserve">the availability of </w:delText>
        </w:r>
      </w:del>
      <w:r>
        <w:rPr>
          <w:lang w:eastAsia="x-none"/>
        </w:rPr>
        <w:t>certain entities and complex datatypes.</w:t>
      </w:r>
      <w:ins w:id="3502" w:author="Aziz Boxwala" w:date="2014-08-15T16:04:00Z">
        <w:r w:rsidR="00D736EE">
          <w:rPr>
            <w:lang w:eastAsia="x-none"/>
          </w:rPr>
          <w:t xml:space="preserve"> </w:t>
        </w:r>
        <w:r w:rsidR="008158F4">
          <w:rPr>
            <w:lang w:eastAsia="x-none"/>
          </w:rPr>
          <w:t xml:space="preserve">These entities and types are </w:t>
        </w:r>
      </w:ins>
      <w:ins w:id="3503" w:author="Aziz Boxwala" w:date="2014-08-22T12:39:00Z">
        <w:r w:rsidR="00934B9C">
          <w:rPr>
            <w:lang w:eastAsia="x-none"/>
          </w:rPr>
          <w:t>described</w:t>
        </w:r>
      </w:ins>
      <w:ins w:id="3504" w:author="Aziz Boxwala" w:date="2014-08-15T16:04:00Z">
        <w:r w:rsidR="008158F4">
          <w:rPr>
            <w:lang w:eastAsia="x-none"/>
          </w:rPr>
          <w:t xml:space="preserve"> in Section </w:t>
        </w:r>
      </w:ins>
      <w:ins w:id="3505" w:author="Aziz Boxwala" w:date="2014-08-15T16:05:00Z">
        <w:r w:rsidR="008158F4">
          <w:rPr>
            <w:lang w:eastAsia="x-none"/>
          </w:rPr>
          <w:fldChar w:fldCharType="begin"/>
        </w:r>
        <w:r w:rsidR="008158F4">
          <w:rPr>
            <w:lang w:eastAsia="x-none"/>
          </w:rPr>
          <w:instrText xml:space="preserve"> REF _Ref395882086 \r \h </w:instrText>
        </w:r>
      </w:ins>
      <w:r w:rsidR="008158F4">
        <w:rPr>
          <w:lang w:eastAsia="x-none"/>
        </w:rPr>
      </w:r>
      <w:r w:rsidR="008158F4">
        <w:rPr>
          <w:lang w:eastAsia="x-none"/>
        </w:rPr>
        <w:fldChar w:fldCharType="separate"/>
      </w:r>
      <w:ins w:id="3506" w:author="Aziz Boxwala" w:date="2014-08-22T20:21:00Z">
        <w:r w:rsidR="00EB26E0">
          <w:rPr>
            <w:b/>
            <w:bCs/>
            <w:lang w:eastAsia="x-none"/>
          </w:rPr>
          <w:t>Error! Reference source not found.</w:t>
        </w:r>
      </w:ins>
      <w:ins w:id="3507" w:author="Aziz Boxwala" w:date="2014-08-15T16:05:00Z">
        <w:r w:rsidR="008158F4">
          <w:rPr>
            <w:lang w:eastAsia="x-none"/>
          </w:rPr>
          <w:fldChar w:fldCharType="end"/>
        </w:r>
      </w:ins>
      <w:ins w:id="3508" w:author="Aziz Boxwala" w:date="2014-08-15T16:06:00Z">
        <w:r w:rsidR="008158F4">
          <w:rPr>
            <w:lang w:eastAsia="x-none"/>
          </w:rPr>
          <w:t>.</w:t>
        </w:r>
      </w:ins>
      <w:del w:id="3509" w:author="Aziz Boxwala" w:date="2014-08-15T16:06:00Z">
        <w:r w:rsidDel="008158F4">
          <w:rPr>
            <w:lang w:eastAsia="x-none"/>
          </w:rPr>
          <w:delText xml:space="preserve"> That is, QIDAM names the types but does not model them in detail in the conceptual model.</w:delText>
        </w:r>
        <w:r w:rsidR="006B0E9F" w:rsidDel="008158F4">
          <w:rPr>
            <w:lang w:eastAsia="x-none"/>
          </w:rPr>
          <w:delText xml:space="preserve"> The types are </w:delText>
        </w:r>
        <w:r w:rsidR="00BE6408" w:rsidDel="008158F4">
          <w:rPr>
            <w:lang w:eastAsia="x-none"/>
          </w:rPr>
          <w:delText xml:space="preserve">listed here and </w:delText>
        </w:r>
        <w:r w:rsidR="006B0E9F" w:rsidDel="008158F4">
          <w:rPr>
            <w:lang w:eastAsia="x-none"/>
          </w:rPr>
          <w:delText xml:space="preserve">described in detail in the next </w:delText>
        </w:r>
        <w:r w:rsidR="00357CE3" w:rsidDel="008158F4">
          <w:rPr>
            <w:lang w:eastAsia="x-none"/>
          </w:rPr>
          <w:delText>chapter</w:delText>
        </w:r>
        <w:r w:rsidR="006B0E9F" w:rsidDel="008158F4">
          <w:rPr>
            <w:lang w:eastAsia="x-none"/>
          </w:rPr>
          <w:delText>.</w:delText>
        </w:r>
      </w:del>
    </w:p>
    <w:p w14:paraId="46C91F1D" w14:textId="3BA85F7C" w:rsidR="00532A37" w:rsidDel="008158F4" w:rsidRDefault="00BE6408">
      <w:pPr>
        <w:pStyle w:val="BodyText"/>
        <w:rPr>
          <w:del w:id="3510" w:author="Aziz Boxwala" w:date="2014-08-15T16:06:00Z"/>
          <w:lang w:eastAsia="x-none"/>
        </w:rPr>
        <w:pPrChange w:id="3511" w:author="Aziz Boxwala" w:date="2014-08-15T16:06:00Z">
          <w:pPr>
            <w:pStyle w:val="BodyText"/>
            <w:numPr>
              <w:numId w:val="19"/>
            </w:numPr>
            <w:ind w:left="720" w:hanging="360"/>
          </w:pPr>
        </w:pPrChange>
      </w:pPr>
      <w:del w:id="3512" w:author="Aziz Boxwala" w:date="2014-08-15T16:06:00Z">
        <w:r w:rsidDel="008158F4">
          <w:rPr>
            <w:lang w:eastAsia="x-none"/>
          </w:rPr>
          <w:delText>BodySite</w:delText>
        </w:r>
      </w:del>
    </w:p>
    <w:p w14:paraId="548BC61F" w14:textId="26716112" w:rsidR="00162EF3" w:rsidDel="008158F4" w:rsidRDefault="00162EF3">
      <w:pPr>
        <w:pStyle w:val="BodyText"/>
        <w:rPr>
          <w:del w:id="3513" w:author="Aziz Boxwala" w:date="2014-08-15T16:06:00Z"/>
          <w:lang w:eastAsia="x-none"/>
        </w:rPr>
        <w:pPrChange w:id="3514" w:author="Aziz Boxwala" w:date="2014-08-15T16:06:00Z">
          <w:pPr>
            <w:pStyle w:val="BodyText"/>
            <w:numPr>
              <w:numId w:val="19"/>
            </w:numPr>
            <w:ind w:left="720" w:hanging="360"/>
          </w:pPr>
        </w:pPrChange>
      </w:pPr>
      <w:del w:id="3515" w:author="Aziz Boxwala" w:date="2014-08-13T19:13:00Z">
        <w:r w:rsidDel="00C14DE7">
          <w:rPr>
            <w:lang w:eastAsia="x-none"/>
          </w:rPr>
          <w:delText>Cycle</w:delText>
        </w:r>
      </w:del>
    </w:p>
    <w:p w14:paraId="0AC26958" w14:textId="66A5AD5A" w:rsidR="00162EF3" w:rsidDel="008158F4" w:rsidRDefault="00162EF3">
      <w:pPr>
        <w:pStyle w:val="BodyText"/>
        <w:rPr>
          <w:del w:id="3516" w:author="Aziz Boxwala" w:date="2014-08-15T16:06:00Z"/>
          <w:lang w:eastAsia="x-none"/>
        </w:rPr>
        <w:pPrChange w:id="3517" w:author="Aziz Boxwala" w:date="2014-08-15T16:06:00Z">
          <w:pPr>
            <w:pStyle w:val="BodyText"/>
            <w:numPr>
              <w:numId w:val="19"/>
            </w:numPr>
            <w:ind w:left="720" w:hanging="360"/>
          </w:pPr>
        </w:pPrChange>
      </w:pPr>
      <w:del w:id="3518" w:author="Aziz Boxwala" w:date="2014-08-15T16:06:00Z">
        <w:r w:rsidDel="008158F4">
          <w:rPr>
            <w:lang w:eastAsia="x-none"/>
          </w:rPr>
          <w:delText>Entity</w:delText>
        </w:r>
      </w:del>
    </w:p>
    <w:p w14:paraId="6E8A66C5" w14:textId="7CF85046" w:rsidR="00162EF3" w:rsidDel="008158F4" w:rsidRDefault="00162EF3">
      <w:pPr>
        <w:pStyle w:val="BodyText"/>
        <w:rPr>
          <w:del w:id="3519" w:author="Aziz Boxwala" w:date="2014-08-15T16:06:00Z"/>
          <w:lang w:eastAsia="x-none"/>
        </w:rPr>
        <w:pPrChange w:id="3520" w:author="Aziz Boxwala" w:date="2014-08-15T16:06:00Z">
          <w:pPr>
            <w:pStyle w:val="BodyText"/>
            <w:numPr>
              <w:numId w:val="19"/>
            </w:numPr>
            <w:ind w:left="720" w:hanging="360"/>
          </w:pPr>
        </w:pPrChange>
      </w:pPr>
      <w:del w:id="3521" w:author="Aziz Boxwala" w:date="2014-08-15T16:06:00Z">
        <w:r w:rsidDel="008158F4">
          <w:rPr>
            <w:lang w:eastAsia="x-none"/>
          </w:rPr>
          <w:delText>EntityCharacteristic</w:delText>
        </w:r>
      </w:del>
    </w:p>
    <w:p w14:paraId="1FABFFE6" w14:textId="5D2C93ED" w:rsidR="00BE6408" w:rsidDel="008158F4" w:rsidRDefault="00BE6408">
      <w:pPr>
        <w:pStyle w:val="BodyText"/>
        <w:rPr>
          <w:del w:id="3522" w:author="Aziz Boxwala" w:date="2014-08-15T16:06:00Z"/>
          <w:lang w:eastAsia="x-none"/>
        </w:rPr>
        <w:pPrChange w:id="3523" w:author="Aziz Boxwala" w:date="2014-08-15T16:06:00Z">
          <w:pPr>
            <w:pStyle w:val="BodyText"/>
            <w:numPr>
              <w:numId w:val="19"/>
            </w:numPr>
            <w:ind w:left="720" w:hanging="360"/>
          </w:pPr>
        </w:pPrChange>
      </w:pPr>
      <w:del w:id="3524" w:author="Aziz Boxwala" w:date="2014-08-15T16:06:00Z">
        <w:r w:rsidDel="008158F4">
          <w:rPr>
            <w:lang w:eastAsia="x-none"/>
          </w:rPr>
          <w:delText>Location</w:delText>
        </w:r>
      </w:del>
    </w:p>
    <w:p w14:paraId="0AE126EE" w14:textId="675BF9C1" w:rsidR="00162EF3" w:rsidDel="008158F4" w:rsidRDefault="00162EF3">
      <w:pPr>
        <w:pStyle w:val="BodyText"/>
        <w:rPr>
          <w:del w:id="3525" w:author="Aziz Boxwala" w:date="2014-08-15T16:06:00Z"/>
        </w:rPr>
        <w:pPrChange w:id="3526" w:author="Aziz Boxwala" w:date="2014-08-15T16:06:00Z">
          <w:pPr>
            <w:pStyle w:val="BodyText"/>
            <w:numPr>
              <w:numId w:val="19"/>
            </w:numPr>
            <w:ind w:left="720" w:hanging="360"/>
          </w:pPr>
        </w:pPrChange>
      </w:pPr>
      <w:del w:id="3527" w:author="Aziz Boxwala" w:date="2014-08-15T16:06:00Z">
        <w:r w:rsidDel="008158F4">
          <w:delText>Manufactured Product</w:delText>
        </w:r>
      </w:del>
    </w:p>
    <w:p w14:paraId="7A9F323A" w14:textId="4E894AB0" w:rsidR="00162EF3" w:rsidDel="008158F4" w:rsidRDefault="00162EF3">
      <w:pPr>
        <w:pStyle w:val="BodyText"/>
        <w:rPr>
          <w:del w:id="3528" w:author="Aziz Boxwala" w:date="2014-08-15T16:06:00Z"/>
        </w:rPr>
        <w:pPrChange w:id="3529" w:author="Aziz Boxwala" w:date="2014-08-15T16:06:00Z">
          <w:pPr>
            <w:pStyle w:val="BodyText"/>
            <w:numPr>
              <w:ilvl w:val="1"/>
              <w:numId w:val="19"/>
            </w:numPr>
            <w:ind w:left="1440" w:hanging="360"/>
          </w:pPr>
        </w:pPrChange>
      </w:pPr>
      <w:del w:id="3530" w:author="Aziz Boxwala" w:date="2014-08-15T16:06:00Z">
        <w:r w:rsidDel="008158F4">
          <w:delText>Medication</w:delText>
        </w:r>
      </w:del>
    </w:p>
    <w:p w14:paraId="4856DCFF" w14:textId="04031928" w:rsidR="00162EF3" w:rsidDel="008158F4" w:rsidRDefault="00162EF3">
      <w:pPr>
        <w:pStyle w:val="BodyText"/>
        <w:rPr>
          <w:del w:id="3531" w:author="Aziz Boxwala" w:date="2014-08-15T16:06:00Z"/>
        </w:rPr>
        <w:pPrChange w:id="3532" w:author="Aziz Boxwala" w:date="2014-08-15T16:06:00Z">
          <w:pPr>
            <w:pStyle w:val="BodyText"/>
            <w:numPr>
              <w:ilvl w:val="1"/>
              <w:numId w:val="19"/>
            </w:numPr>
            <w:ind w:left="1440" w:hanging="360"/>
          </w:pPr>
        </w:pPrChange>
      </w:pPr>
      <w:del w:id="3533" w:author="Aziz Boxwala" w:date="2014-08-15T16:06:00Z">
        <w:r w:rsidDel="008158F4">
          <w:delText>Vaccine</w:delText>
        </w:r>
      </w:del>
    </w:p>
    <w:p w14:paraId="4768FB47" w14:textId="05E8D77F" w:rsidR="00162EF3" w:rsidDel="008158F4" w:rsidRDefault="00162EF3">
      <w:pPr>
        <w:pStyle w:val="BodyText"/>
        <w:rPr>
          <w:del w:id="3534" w:author="Aziz Boxwala" w:date="2014-08-15T16:06:00Z"/>
        </w:rPr>
        <w:pPrChange w:id="3535" w:author="Aziz Boxwala" w:date="2014-08-15T16:06:00Z">
          <w:pPr>
            <w:pStyle w:val="BodyText"/>
            <w:numPr>
              <w:ilvl w:val="1"/>
              <w:numId w:val="19"/>
            </w:numPr>
            <w:ind w:left="1440" w:hanging="360"/>
          </w:pPr>
        </w:pPrChange>
      </w:pPr>
      <w:del w:id="3536" w:author="Aziz Boxwala" w:date="2014-08-15T16:06:00Z">
        <w:r w:rsidDel="008158F4">
          <w:delText>Nutrition Product</w:delText>
        </w:r>
      </w:del>
    </w:p>
    <w:p w14:paraId="217CA810" w14:textId="509FCCF2" w:rsidR="00162EF3" w:rsidDel="008158F4" w:rsidRDefault="00162EF3">
      <w:pPr>
        <w:pStyle w:val="BodyText"/>
        <w:rPr>
          <w:del w:id="3537" w:author="Aziz Boxwala" w:date="2014-08-15T16:06:00Z"/>
          <w:lang w:eastAsia="x-none"/>
        </w:rPr>
        <w:pPrChange w:id="3538" w:author="Aziz Boxwala" w:date="2014-08-15T16:06:00Z">
          <w:pPr>
            <w:pStyle w:val="BodyText"/>
            <w:numPr>
              <w:ilvl w:val="1"/>
              <w:numId w:val="19"/>
            </w:numPr>
            <w:ind w:left="1440" w:hanging="360"/>
          </w:pPr>
        </w:pPrChange>
      </w:pPr>
      <w:del w:id="3539" w:author="Aziz Boxwala" w:date="2014-08-15T16:06:00Z">
        <w:r w:rsidDel="008158F4">
          <w:rPr>
            <w:lang w:eastAsia="x-none"/>
          </w:rPr>
          <w:delText>Device</w:delText>
        </w:r>
      </w:del>
    </w:p>
    <w:p w14:paraId="7FC81D38" w14:textId="436D9B3F" w:rsidR="00162EF3" w:rsidDel="008158F4" w:rsidRDefault="00162EF3">
      <w:pPr>
        <w:pStyle w:val="BodyText"/>
        <w:rPr>
          <w:del w:id="3540" w:author="Aziz Boxwala" w:date="2014-08-15T16:06:00Z"/>
          <w:lang w:eastAsia="x-none"/>
        </w:rPr>
        <w:pPrChange w:id="3541" w:author="Aziz Boxwala" w:date="2014-08-15T16:06:00Z">
          <w:pPr>
            <w:pStyle w:val="BodyText"/>
            <w:numPr>
              <w:numId w:val="19"/>
            </w:numPr>
            <w:ind w:left="720" w:hanging="360"/>
          </w:pPr>
        </w:pPrChange>
      </w:pPr>
      <w:del w:id="3542" w:author="Aziz Boxwala" w:date="2014-08-15T16:06:00Z">
        <w:r w:rsidDel="008158F4">
          <w:delText>Medication Ingredient</w:delText>
        </w:r>
      </w:del>
    </w:p>
    <w:p w14:paraId="1056CF24" w14:textId="5EE9AA82" w:rsidR="00BE6408" w:rsidDel="008158F4" w:rsidRDefault="00BE6408">
      <w:pPr>
        <w:pStyle w:val="BodyText"/>
        <w:rPr>
          <w:del w:id="3543" w:author="Aziz Boxwala" w:date="2014-08-15T16:06:00Z"/>
          <w:lang w:eastAsia="x-none"/>
        </w:rPr>
        <w:pPrChange w:id="3544" w:author="Aziz Boxwala" w:date="2014-08-15T16:06:00Z">
          <w:pPr>
            <w:pStyle w:val="BodyText"/>
            <w:numPr>
              <w:numId w:val="19"/>
            </w:numPr>
            <w:ind w:left="720" w:hanging="360"/>
          </w:pPr>
        </w:pPrChange>
      </w:pPr>
      <w:del w:id="3545" w:author="Aziz Boxwala" w:date="2014-08-15T16:06:00Z">
        <w:r w:rsidDel="008158F4">
          <w:rPr>
            <w:lang w:eastAsia="x-none"/>
          </w:rPr>
          <w:delText>Organization</w:delText>
        </w:r>
      </w:del>
    </w:p>
    <w:p w14:paraId="6D554795" w14:textId="453F2946" w:rsidR="00BE6408" w:rsidDel="008158F4" w:rsidRDefault="00BE6408">
      <w:pPr>
        <w:pStyle w:val="BodyText"/>
        <w:rPr>
          <w:del w:id="3546" w:author="Aziz Boxwala" w:date="2014-08-15T16:06:00Z"/>
          <w:lang w:eastAsia="x-none"/>
        </w:rPr>
        <w:pPrChange w:id="3547" w:author="Aziz Boxwala" w:date="2014-08-15T16:06:00Z">
          <w:pPr>
            <w:pStyle w:val="BodyText"/>
            <w:numPr>
              <w:numId w:val="19"/>
            </w:numPr>
            <w:ind w:left="720" w:hanging="360"/>
          </w:pPr>
        </w:pPrChange>
      </w:pPr>
      <w:del w:id="3548" w:author="Aziz Boxwala" w:date="2014-08-15T16:06:00Z">
        <w:r w:rsidDel="008158F4">
          <w:rPr>
            <w:lang w:eastAsia="x-none"/>
          </w:rPr>
          <w:delText>Person</w:delText>
        </w:r>
      </w:del>
    </w:p>
    <w:p w14:paraId="22D30896" w14:textId="231F396C" w:rsidR="00BE6408" w:rsidDel="008158F4" w:rsidRDefault="00BE6408">
      <w:pPr>
        <w:pStyle w:val="BodyText"/>
        <w:rPr>
          <w:del w:id="3549" w:author="Aziz Boxwala" w:date="2014-08-15T16:06:00Z"/>
          <w:lang w:eastAsia="x-none"/>
        </w:rPr>
        <w:pPrChange w:id="3550" w:author="Aziz Boxwala" w:date="2014-08-15T16:06:00Z">
          <w:pPr>
            <w:pStyle w:val="BodyText"/>
            <w:numPr>
              <w:ilvl w:val="1"/>
              <w:numId w:val="19"/>
            </w:numPr>
            <w:tabs>
              <w:tab w:val="clear" w:pos="1080"/>
              <w:tab w:val="left" w:pos="1170"/>
            </w:tabs>
            <w:ind w:left="1440" w:hanging="540"/>
          </w:pPr>
        </w:pPrChange>
      </w:pPr>
      <w:del w:id="3551" w:author="Aziz Boxwala" w:date="2014-08-15T16:06:00Z">
        <w:r w:rsidDel="008158F4">
          <w:rPr>
            <w:lang w:eastAsia="x-none"/>
          </w:rPr>
          <w:delText>Patient</w:delText>
        </w:r>
      </w:del>
    </w:p>
    <w:p w14:paraId="4ED2DF26" w14:textId="6AE11834" w:rsidR="00BE6408" w:rsidDel="008158F4" w:rsidRDefault="00BE6408">
      <w:pPr>
        <w:pStyle w:val="BodyText"/>
        <w:rPr>
          <w:del w:id="3552" w:author="Aziz Boxwala" w:date="2014-08-15T16:06:00Z"/>
          <w:lang w:eastAsia="x-none"/>
        </w:rPr>
        <w:pPrChange w:id="3553" w:author="Aziz Boxwala" w:date="2014-08-15T16:06:00Z">
          <w:pPr>
            <w:pStyle w:val="BodyText"/>
            <w:numPr>
              <w:ilvl w:val="1"/>
              <w:numId w:val="19"/>
            </w:numPr>
            <w:tabs>
              <w:tab w:val="clear" w:pos="1080"/>
              <w:tab w:val="left" w:pos="1170"/>
            </w:tabs>
            <w:ind w:left="1440" w:hanging="540"/>
          </w:pPr>
        </w:pPrChange>
      </w:pPr>
      <w:del w:id="3554" w:author="Aziz Boxwala" w:date="2014-08-15T16:06:00Z">
        <w:r w:rsidDel="008158F4">
          <w:rPr>
            <w:lang w:eastAsia="x-none"/>
          </w:rPr>
          <w:delText>Practi</w:delText>
        </w:r>
      </w:del>
      <w:del w:id="3555" w:author="Aziz Boxwala" w:date="2014-08-08T17:43:00Z">
        <w:r w:rsidDel="00956EE0">
          <w:rPr>
            <w:lang w:eastAsia="x-none"/>
          </w:rPr>
          <w:delText>c</w:delText>
        </w:r>
      </w:del>
      <w:del w:id="3556" w:author="Aziz Boxwala" w:date="2014-08-15T16:06:00Z">
        <w:r w:rsidDel="008158F4">
          <w:rPr>
            <w:lang w:eastAsia="x-none"/>
          </w:rPr>
          <w:delText>tioner</w:delText>
        </w:r>
      </w:del>
    </w:p>
    <w:p w14:paraId="26F427E1" w14:textId="586A6951" w:rsidR="00BE6408" w:rsidDel="008158F4" w:rsidRDefault="00BE6408">
      <w:pPr>
        <w:pStyle w:val="BodyText"/>
        <w:rPr>
          <w:del w:id="3557" w:author="Aziz Boxwala" w:date="2014-08-15T16:06:00Z"/>
          <w:lang w:eastAsia="x-none"/>
        </w:rPr>
        <w:pPrChange w:id="3558" w:author="Aziz Boxwala" w:date="2014-08-15T16:06:00Z">
          <w:pPr>
            <w:pStyle w:val="BodyText"/>
            <w:numPr>
              <w:ilvl w:val="1"/>
              <w:numId w:val="19"/>
            </w:numPr>
            <w:tabs>
              <w:tab w:val="clear" w:pos="1080"/>
              <w:tab w:val="left" w:pos="1170"/>
            </w:tabs>
            <w:ind w:left="1440" w:hanging="540"/>
          </w:pPr>
        </w:pPrChange>
      </w:pPr>
      <w:del w:id="3559" w:author="Aziz Boxwala" w:date="2014-08-15T16:06:00Z">
        <w:r w:rsidDel="008158F4">
          <w:rPr>
            <w:lang w:eastAsia="x-none"/>
          </w:rPr>
          <w:delText>RelatedPerson</w:delText>
        </w:r>
      </w:del>
    </w:p>
    <w:p w14:paraId="15BCEF64" w14:textId="05572DF5" w:rsidR="00BE6408" w:rsidDel="008158F4" w:rsidRDefault="00BE6408">
      <w:pPr>
        <w:pStyle w:val="BodyText"/>
        <w:rPr>
          <w:del w:id="3560" w:author="Aziz Boxwala" w:date="2014-08-15T16:06:00Z"/>
          <w:lang w:eastAsia="x-none"/>
        </w:rPr>
        <w:pPrChange w:id="3561" w:author="Aziz Boxwala" w:date="2014-08-15T16:06:00Z">
          <w:pPr>
            <w:pStyle w:val="BodyText"/>
            <w:numPr>
              <w:numId w:val="19"/>
            </w:numPr>
            <w:ind w:left="720" w:hanging="360"/>
          </w:pPr>
        </w:pPrChange>
      </w:pPr>
      <w:del w:id="3562" w:author="Aziz Boxwala" w:date="2014-08-15T16:06:00Z">
        <w:r w:rsidDel="008158F4">
          <w:rPr>
            <w:lang w:eastAsia="x-none"/>
          </w:rPr>
          <w:delText>Schedule</w:delText>
        </w:r>
      </w:del>
    </w:p>
    <w:p w14:paraId="4E385CA3" w14:textId="7C8AC832" w:rsidR="00162EF3" w:rsidRDefault="00162EF3">
      <w:pPr>
        <w:pStyle w:val="BodyText"/>
        <w:rPr>
          <w:lang w:eastAsia="x-none"/>
        </w:rPr>
        <w:pPrChange w:id="3563" w:author="Aziz Boxwala" w:date="2014-08-15T16:06:00Z">
          <w:pPr>
            <w:pStyle w:val="BodyText"/>
            <w:numPr>
              <w:numId w:val="19"/>
            </w:numPr>
            <w:ind w:left="720" w:hanging="360"/>
          </w:pPr>
        </w:pPrChange>
      </w:pPr>
      <w:del w:id="3564" w:author="Aziz Boxwala" w:date="2014-08-15T16:06:00Z">
        <w:r w:rsidDel="008158F4">
          <w:rPr>
            <w:lang w:eastAsia="x-none"/>
          </w:rPr>
          <w:delText>Specimen</w:delText>
        </w:r>
      </w:del>
    </w:p>
    <w:p w14:paraId="0C782CE3" w14:textId="7FB2A3D1" w:rsidR="00FB0CCF" w:rsidRDefault="00FB0CCF" w:rsidP="00FB0CCF">
      <w:pPr>
        <w:pStyle w:val="Heading2nospace"/>
      </w:pPr>
      <w:bookmarkStart w:id="3565" w:name="_Toc396502502"/>
      <w:r>
        <w:t>Cardinality and Optionality</w:t>
      </w:r>
      <w:bookmarkEnd w:id="3565"/>
    </w:p>
    <w:p w14:paraId="7EDEF8BC" w14:textId="1BE15924" w:rsidR="007752CD" w:rsidRDefault="005B69D0" w:rsidP="007752CD">
      <w:pPr>
        <w:pStyle w:val="BodyText"/>
      </w:pPr>
      <w:r>
        <w:t>QIDAM specifies t</w:t>
      </w:r>
      <w:r w:rsidR="007752CD">
        <w:t xml:space="preserve">he cardinality of attributes and connections but not the optionality. </w:t>
      </w:r>
      <w:r>
        <w:t>The convention used in the class diagram is as follows:</w:t>
      </w:r>
    </w:p>
    <w:p w14:paraId="6609AA91" w14:textId="4AB61827" w:rsidR="005B69D0" w:rsidRDefault="005B69D0" w:rsidP="00363B1C">
      <w:pPr>
        <w:pStyle w:val="BodyText"/>
        <w:numPr>
          <w:ilvl w:val="0"/>
          <w:numId w:val="20"/>
        </w:numPr>
      </w:pPr>
      <w:r>
        <w:t xml:space="preserve">When the cardinality is intended to be single, cardinality is not </w:t>
      </w:r>
      <w:del w:id="3566" w:author="Aziz Boxwala" w:date="2014-08-22T12:40:00Z">
        <w:r w:rsidDel="00934B9C">
          <w:delText xml:space="preserve">specified </w:delText>
        </w:r>
      </w:del>
      <w:ins w:id="3567" w:author="Aziz Boxwala" w:date="2014-08-22T12:40:00Z">
        <w:r w:rsidR="00934B9C">
          <w:t xml:space="preserve">indicated </w:t>
        </w:r>
      </w:ins>
      <w:r>
        <w:t>in the class diagram</w:t>
      </w:r>
      <w:r w:rsidR="0036757B">
        <w:t>.</w:t>
      </w:r>
    </w:p>
    <w:p w14:paraId="5F660346" w14:textId="49E1ED2D" w:rsidR="005B69D0" w:rsidRDefault="005B69D0" w:rsidP="00363B1C">
      <w:pPr>
        <w:pStyle w:val="BodyText"/>
        <w:numPr>
          <w:ilvl w:val="0"/>
          <w:numId w:val="20"/>
        </w:numPr>
        <w:rPr>
          <w:ins w:id="3568" w:author="Aziz Boxwala" w:date="2014-08-11T15:05:00Z"/>
        </w:rPr>
      </w:pPr>
      <w:r>
        <w:t xml:space="preserve">When the cardinality is intended to be multiple, the cardinality is </w:t>
      </w:r>
      <w:del w:id="3569" w:author="Aziz Boxwala" w:date="2014-08-22T12:40:00Z">
        <w:r w:rsidDel="00934B9C">
          <w:delText xml:space="preserve">specified </w:delText>
        </w:r>
      </w:del>
      <w:ins w:id="3570" w:author="Aziz Boxwala" w:date="2014-08-22T12:40:00Z">
        <w:r w:rsidR="00934B9C">
          <w:t xml:space="preserve">indicated </w:t>
        </w:r>
      </w:ins>
      <w:r>
        <w:t xml:space="preserve">as “0..*” </w:t>
      </w:r>
      <w:r w:rsidR="0036757B">
        <w:br/>
      </w:r>
      <w:r>
        <w:t xml:space="preserve">(i.e., zero to many). The zero should not be interpreted as an indication of the optionality of the attribute or connection. This constraint is more appropriately specified in a logical model. </w:t>
      </w:r>
    </w:p>
    <w:p w14:paraId="5EFFCC31" w14:textId="16495B48" w:rsidR="001A56C4" w:rsidRDefault="001A56C4" w:rsidP="00307B6E">
      <w:pPr>
        <w:pStyle w:val="Heading2nospace"/>
        <w:rPr>
          <w:ins w:id="3571" w:author="Aziz Boxwala" w:date="2014-08-15T16:06:00Z"/>
        </w:rPr>
      </w:pPr>
      <w:bookmarkStart w:id="3572" w:name="_Toc396502503"/>
      <w:ins w:id="3573" w:author="Aziz Boxwala" w:date="2014-08-11T15:05:00Z">
        <w:r>
          <w:t>Logical Model for Quality Improvement</w:t>
        </w:r>
      </w:ins>
      <w:bookmarkEnd w:id="3572"/>
    </w:p>
    <w:p w14:paraId="6702AD32" w14:textId="15210177" w:rsidR="008158F4" w:rsidRDefault="008158F4" w:rsidP="00307B6E">
      <w:pPr>
        <w:rPr>
          <w:ins w:id="3574" w:author="Aziz Boxwala" w:date="2014-08-20T17:28:00Z"/>
        </w:rPr>
      </w:pPr>
      <w:ins w:id="3575" w:author="Aziz Boxwala" w:date="2014-08-15T16:06:00Z">
        <w:r>
          <w:t xml:space="preserve">The key objective of the QIDAM is to </w:t>
        </w:r>
      </w:ins>
      <w:ins w:id="3576" w:author="Aziz Boxwala" w:date="2014-08-15T16:07:00Z">
        <w:r>
          <w:t xml:space="preserve">provide the requirements for developing a logical clinical information model for quality improvement. That logical model will be used </w:t>
        </w:r>
      </w:ins>
      <w:ins w:id="3577" w:author="Aziz Boxwala" w:date="2014-08-15T16:08:00Z">
        <w:r>
          <w:t xml:space="preserve">within criteria and other expressions </w:t>
        </w:r>
      </w:ins>
      <w:ins w:id="3578" w:author="Aziz Boxwala" w:date="2014-08-15T16:07:00Z">
        <w:r>
          <w:t>in quality improvement</w:t>
        </w:r>
      </w:ins>
      <w:ins w:id="3579" w:author="Aziz Boxwala" w:date="2014-08-15T16:08:00Z">
        <w:r>
          <w:t xml:space="preserve"> artifacts (such as measures, rules, </w:t>
        </w:r>
      </w:ins>
      <w:ins w:id="3580" w:author="Aziz Boxwala" w:date="2014-08-15T16:09:00Z">
        <w:r>
          <w:t xml:space="preserve">and </w:t>
        </w:r>
      </w:ins>
      <w:ins w:id="3581" w:author="Aziz Boxwala" w:date="2014-08-15T16:08:00Z">
        <w:r>
          <w:t>order sets)</w:t>
        </w:r>
      </w:ins>
      <w:ins w:id="3582" w:author="Aziz Boxwala" w:date="2014-08-15T16:09:00Z">
        <w:r>
          <w:t xml:space="preserve"> to </w:t>
        </w:r>
        <w:r>
          <w:lastRenderedPageBreak/>
          <w:t>reference clinical data</w:t>
        </w:r>
      </w:ins>
      <w:ins w:id="3583" w:author="Aziz Boxwala" w:date="2014-08-15T16:08:00Z">
        <w:r>
          <w:t>.</w:t>
        </w:r>
      </w:ins>
      <w:ins w:id="3584" w:author="Aziz Boxwala" w:date="2014-08-15T16:10:00Z">
        <w:r>
          <w:t xml:space="preserve"> The logical model will use the conceptual structures specified here and will enhance them in the following ways:</w:t>
        </w:r>
      </w:ins>
    </w:p>
    <w:p w14:paraId="1A444248" w14:textId="77777777" w:rsidR="00561CD1" w:rsidRDefault="00561CD1" w:rsidP="00307B6E">
      <w:pPr>
        <w:pStyle w:val="ListParagraph"/>
        <w:numPr>
          <w:ilvl w:val="0"/>
          <w:numId w:val="56"/>
        </w:numPr>
        <w:rPr>
          <w:ins w:id="3585" w:author="Aziz Boxwala" w:date="2014-08-20T17:28:00Z"/>
        </w:rPr>
      </w:pPr>
      <w:ins w:id="3586" w:author="Aziz Boxwala" w:date="2014-08-20T17:28:00Z">
        <w:r>
          <w:t xml:space="preserve">Specify in greater detail how particular clinical statements (see </w:t>
        </w:r>
        <w:r>
          <w:fldChar w:fldCharType="begin"/>
        </w:r>
        <w:r>
          <w:instrText xml:space="preserve"> REF _Ref395630863 </w:instrText>
        </w:r>
        <w:r>
          <w:fldChar w:fldCharType="separate"/>
        </w:r>
      </w:ins>
      <w:ins w:id="3587" w:author="Aziz Boxwala" w:date="2014-08-22T20:21:00Z">
        <w:r w:rsidR="00EB26E0">
          <w:t xml:space="preserve">Table </w:t>
        </w:r>
        <w:r w:rsidR="00EB26E0">
          <w:rPr>
            <w:noProof/>
          </w:rPr>
          <w:t>1</w:t>
        </w:r>
      </w:ins>
      <w:ins w:id="3588" w:author="Aziz Boxwala" w:date="2014-08-20T17:28:00Z">
        <w:r>
          <w:fldChar w:fldCharType="end"/>
        </w:r>
        <w:r>
          <w:t xml:space="preserve"> for example) will be composed and how the statements and their attributes might be accessed from within expressions.</w:t>
        </w:r>
      </w:ins>
    </w:p>
    <w:p w14:paraId="47AF7F33" w14:textId="77777777" w:rsidR="00561CD1" w:rsidRDefault="00561CD1" w:rsidP="00307B6E">
      <w:pPr>
        <w:pStyle w:val="ListParagraph"/>
        <w:numPr>
          <w:ilvl w:val="0"/>
          <w:numId w:val="56"/>
        </w:numPr>
        <w:rPr>
          <w:ins w:id="3589" w:author="Aziz Boxwala" w:date="2014-08-20T17:28:00Z"/>
        </w:rPr>
      </w:pPr>
      <w:ins w:id="3590" w:author="Aziz Boxwala" w:date="2014-08-20T17:28:00Z">
        <w:r>
          <w:t>Add attributes and refactor existing attributes to make the classes computable. For example, attributes for identifiers may be added.</w:t>
        </w:r>
      </w:ins>
    </w:p>
    <w:p w14:paraId="32AFA676" w14:textId="0341B95B" w:rsidR="00561CD1" w:rsidRDefault="00561CD1" w:rsidP="00307B6E">
      <w:pPr>
        <w:pStyle w:val="ListParagraph"/>
        <w:numPr>
          <w:ilvl w:val="0"/>
          <w:numId w:val="56"/>
        </w:numPr>
        <w:rPr>
          <w:ins w:id="3591" w:author="Aziz Boxwala" w:date="2014-08-20T17:28:00Z"/>
        </w:rPr>
      </w:pPr>
      <w:ins w:id="3592" w:author="Aziz Boxwala" w:date="2014-08-20T17:28:00Z">
        <w:r>
          <w:t xml:space="preserve">Specify the </w:t>
        </w:r>
        <w:proofErr w:type="spellStart"/>
        <w:r>
          <w:t>datatypes</w:t>
        </w:r>
        <w:proofErr w:type="spellEnd"/>
        <w:r>
          <w:t>, entities, and othe</w:t>
        </w:r>
        <w:r w:rsidR="003766B5">
          <w:t xml:space="preserve">r extended types in more detail to allow computation operations </w:t>
        </w:r>
      </w:ins>
      <w:ins w:id="3593" w:author="Aziz Boxwala" w:date="2014-08-22T12:42:00Z">
        <w:r w:rsidR="003766B5">
          <w:t>to be then specified.</w:t>
        </w:r>
      </w:ins>
    </w:p>
    <w:p w14:paraId="1791DC07" w14:textId="77777777" w:rsidR="00561CD1" w:rsidRDefault="00561CD1" w:rsidP="00307B6E">
      <w:pPr>
        <w:pStyle w:val="ListParagraph"/>
        <w:numPr>
          <w:ilvl w:val="0"/>
          <w:numId w:val="56"/>
        </w:numPr>
        <w:rPr>
          <w:ins w:id="3594" w:author="Aziz Boxwala" w:date="2014-08-20T17:28:00Z"/>
        </w:rPr>
      </w:pPr>
      <w:ins w:id="3595" w:author="Aziz Boxwala" w:date="2014-08-20T17:28:00Z">
        <w:r>
          <w:t>Specify cardinality and optionality of attributes.</w:t>
        </w:r>
      </w:ins>
    </w:p>
    <w:p w14:paraId="51B2C63E" w14:textId="77777777" w:rsidR="00561CD1" w:rsidRDefault="00561CD1" w:rsidP="00561CD1">
      <w:pPr>
        <w:pStyle w:val="ListParagraph"/>
        <w:numPr>
          <w:ilvl w:val="0"/>
          <w:numId w:val="56"/>
        </w:numPr>
        <w:rPr>
          <w:ins w:id="3596" w:author="Aziz Boxwala" w:date="2014-08-20T17:28:00Z"/>
        </w:rPr>
      </w:pPr>
      <w:ins w:id="3597" w:author="Aziz Boxwala" w:date="2014-08-20T17:28:00Z">
        <w:r>
          <w:t>Specify mechanisms for extension of the logical model.</w:t>
        </w:r>
      </w:ins>
    </w:p>
    <w:p w14:paraId="526C2039" w14:textId="77777777" w:rsidR="00561CD1" w:rsidRPr="00D3762F" w:rsidRDefault="00561CD1" w:rsidP="00307B6E">
      <w:pPr>
        <w:pStyle w:val="ListParagraph"/>
        <w:numPr>
          <w:ilvl w:val="0"/>
          <w:numId w:val="56"/>
        </w:numPr>
        <w:rPr>
          <w:ins w:id="3598" w:author="Aziz Boxwala" w:date="2014-08-20T17:28:00Z"/>
        </w:rPr>
      </w:pPr>
      <w:ins w:id="3599" w:author="Aziz Boxwala" w:date="2014-08-20T17:28:00Z">
        <w:r>
          <w:t>Reorganize classes and attributes as needed to map to other models in order to support interoperability. In particular, it is expected that the logical model will interoperate with HL7’s FHIR model</w:t>
        </w:r>
      </w:ins>
      <w:customXmlInsRangeStart w:id="3600" w:author="Aziz Boxwala" w:date="2014-08-20T17:28:00Z"/>
      <w:sdt>
        <w:sdtPr>
          <w:id w:val="819238257"/>
          <w:citation/>
        </w:sdtPr>
        <w:sdtContent>
          <w:customXmlInsRangeEnd w:id="3600"/>
          <w:ins w:id="3601" w:author="Aziz Boxwala" w:date="2014-08-20T17:28:00Z">
            <w:r>
              <w:fldChar w:fldCharType="begin"/>
            </w:r>
            <w:r>
              <w:instrText xml:space="preserve"> CITATION FHI13 \l 1033 </w:instrText>
            </w:r>
            <w:r>
              <w:fldChar w:fldCharType="separate"/>
            </w:r>
          </w:ins>
          <w:ins w:id="3602" w:author="Aziz Boxwala" w:date="2014-08-22T20:21:00Z">
            <w:r w:rsidR="00EB26E0">
              <w:rPr>
                <w:noProof/>
              </w:rPr>
              <w:t xml:space="preserve"> [7]</w:t>
            </w:r>
          </w:ins>
          <w:ins w:id="3603" w:author="Aziz Boxwala" w:date="2014-08-20T17:28:00Z">
            <w:r>
              <w:fldChar w:fldCharType="end"/>
            </w:r>
          </w:ins>
          <w:customXmlInsRangeStart w:id="3604" w:author="Aziz Boxwala" w:date="2014-08-20T17:28:00Z"/>
        </w:sdtContent>
      </w:sdt>
      <w:customXmlInsRangeEnd w:id="3604"/>
      <w:ins w:id="3605" w:author="Aziz Boxwala" w:date="2014-08-20T17:28:00Z">
        <w:r>
          <w:t>.</w:t>
        </w:r>
      </w:ins>
    </w:p>
    <w:p w14:paraId="2F4CEC1F" w14:textId="77777777" w:rsidR="00561CD1" w:rsidRDefault="00561CD1" w:rsidP="00307B6E">
      <w:pPr>
        <w:rPr>
          <w:ins w:id="3606" w:author="Aziz Boxwala" w:date="2014-08-15T16:10:00Z"/>
        </w:rPr>
      </w:pPr>
    </w:p>
    <w:p w14:paraId="5DE2E18C" w14:textId="639F72F8" w:rsidR="00092107" w:rsidRDefault="00092107" w:rsidP="00092107">
      <w:pPr>
        <w:pStyle w:val="Heading1"/>
      </w:pPr>
      <w:bookmarkStart w:id="3607" w:name="_Ref382485196"/>
      <w:bookmarkStart w:id="3608" w:name="_Toc396502504"/>
      <w:r>
        <w:lastRenderedPageBreak/>
        <w:t>Model Specification</w:t>
      </w:r>
      <w:bookmarkEnd w:id="3607"/>
      <w:bookmarkEnd w:id="3608"/>
    </w:p>
    <w:p w14:paraId="2BC77EC2" w14:textId="0171B5BB" w:rsidR="00760730" w:rsidRDefault="00760730" w:rsidP="00760730">
      <w:pPr>
        <w:pStyle w:val="BodyText"/>
        <w:rPr>
          <w:ins w:id="3609" w:author="Aziz Boxwala" w:date="2014-08-08T18:10:00Z"/>
        </w:rPr>
      </w:pPr>
      <w:r w:rsidRPr="002D602F">
        <w:t xml:space="preserve">This </w:t>
      </w:r>
      <w:r>
        <w:t>chapter</w:t>
      </w:r>
      <w:r w:rsidRPr="002D602F">
        <w:t xml:space="preserve"> provides a complete </w:t>
      </w:r>
      <w:del w:id="3610" w:author="Aziz Boxwala" w:date="2014-08-08T18:20:00Z">
        <w:r w:rsidRPr="002D602F" w:rsidDel="00CC52CF">
          <w:delText xml:space="preserve">overview </w:delText>
        </w:r>
      </w:del>
      <w:ins w:id="3611" w:author="Aziz Boxwala" w:date="2014-08-22T12:42:00Z">
        <w:r w:rsidR="003766B5">
          <w:t>specification</w:t>
        </w:r>
      </w:ins>
      <w:ins w:id="3612" w:author="Aziz Boxwala" w:date="2014-08-08T18:20:00Z">
        <w:r w:rsidR="00CC52CF" w:rsidRPr="002D602F">
          <w:t xml:space="preserve"> </w:t>
        </w:r>
      </w:ins>
      <w:r w:rsidRPr="002D602F">
        <w:t xml:space="preserve">of </w:t>
      </w:r>
      <w:del w:id="3613" w:author="Aziz Boxwala" w:date="2014-08-08T18:21:00Z">
        <w:r w:rsidRPr="002D602F" w:rsidDel="00CC52CF">
          <w:delText>all element details</w:delText>
        </w:r>
      </w:del>
      <w:ins w:id="3614" w:author="Aziz Boxwala" w:date="2014-08-08T18:21:00Z">
        <w:r w:rsidR="00CC52CF">
          <w:t>the model</w:t>
        </w:r>
      </w:ins>
      <w:r w:rsidRPr="002D602F">
        <w:t xml:space="preserve">. It lists all classes and interfaces and their attributes and connections. </w:t>
      </w:r>
      <w:ins w:id="3615" w:author="Aziz Boxwala" w:date="2014-08-08T18:26:00Z">
        <w:r w:rsidR="00CC52CF">
          <w:t xml:space="preserve">While the previous chapter provide an </w:t>
        </w:r>
      </w:ins>
      <w:ins w:id="3616" w:author="Aziz Boxwala" w:date="2014-08-08T18:30:00Z">
        <w:r w:rsidR="00CC52CF">
          <w:t xml:space="preserve">overview of QIDAM and an </w:t>
        </w:r>
      </w:ins>
      <w:ins w:id="3617" w:author="Aziz Boxwala" w:date="2014-08-08T18:26:00Z">
        <w:r w:rsidR="00CC52CF">
          <w:t>explanation</w:t>
        </w:r>
      </w:ins>
      <w:ins w:id="3618" w:author="Aziz Boxwala" w:date="2014-08-08T18:30:00Z">
        <w:r w:rsidR="00CC52CF">
          <w:t xml:space="preserve"> of the design, </w:t>
        </w:r>
      </w:ins>
      <w:ins w:id="3619" w:author="Aziz Boxwala" w:date="2014-08-08T18:26:00Z">
        <w:r w:rsidR="00CC52CF">
          <w:t>t</w:t>
        </w:r>
      </w:ins>
      <w:ins w:id="3620" w:author="Aziz Boxwala" w:date="2014-08-08T18:24:00Z">
        <w:r w:rsidR="00CC52CF">
          <w:t xml:space="preserve">he objective of the material in this section is to provide a comprehensive reference to the elements in the domain analysis model. </w:t>
        </w:r>
      </w:ins>
      <w:ins w:id="3621" w:author="Aziz Boxwala" w:date="2014-08-15T15:55:00Z">
        <w:r w:rsidR="00936947">
          <w:t>The content is organized in alphabetical order of package names, and then class names, with the names being the heading of the sections.</w:t>
        </w:r>
      </w:ins>
      <w:ins w:id="3622" w:author="Aziz Boxwala" w:date="2014-08-15T15:56:00Z">
        <w:r w:rsidR="00936947">
          <w:t xml:space="preserve"> The heading hierarchy also is the package hierarchy.</w:t>
        </w:r>
      </w:ins>
    </w:p>
    <w:p w14:paraId="7947A640" w14:textId="56F9C613" w:rsidR="000A26FC" w:rsidRDefault="000A26FC" w:rsidP="00760730">
      <w:pPr>
        <w:pStyle w:val="BodyText"/>
        <w:rPr>
          <w:ins w:id="3623" w:author="Aziz Boxwala" w:date="2014-08-22T20:06:00Z"/>
        </w:rPr>
      </w:pPr>
      <w:ins w:id="3624" w:author="Aziz Boxwala" w:date="2014-08-08T18:10:00Z">
        <w:r>
          <w:t xml:space="preserve">The model is specified in the form of a UML class diagram. The website </w:t>
        </w:r>
      </w:ins>
      <w:ins w:id="3625" w:author="Aziz Boxwala" w:date="2014-08-08T18:11:00Z">
        <w:r>
          <w:fldChar w:fldCharType="begin"/>
        </w:r>
        <w:r>
          <w:instrText xml:space="preserve"> HYPERLINK "</w:instrText>
        </w:r>
        <w:r w:rsidRPr="000A26FC">
          <w:instrText>http://www.sparxsystems.com/resources/uml2_tutorial/uml2_classdiagram.html</w:instrText>
        </w:r>
        <w:r>
          <w:instrText xml:space="preserve">" </w:instrText>
        </w:r>
        <w:r>
          <w:fldChar w:fldCharType="separate"/>
        </w:r>
        <w:r w:rsidRPr="008872AD">
          <w:rPr>
            <w:rStyle w:val="Hyperlink"/>
            <w:rFonts w:cs="Times New Roman"/>
            <w:lang w:eastAsia="en-US"/>
          </w:rPr>
          <w:t>http://www.sparxsystems.com/resources/uml2_tutorial/uml2_classdiagram.html</w:t>
        </w:r>
        <w:r>
          <w:fldChar w:fldCharType="end"/>
        </w:r>
        <w:r>
          <w:t xml:space="preserve"> provides an introduction to class diagrams in UML and also describes the notation used in</w:t>
        </w:r>
      </w:ins>
      <w:ins w:id="3626" w:author="Aziz Boxwala" w:date="2014-08-08T18:12:00Z">
        <w:r>
          <w:t xml:space="preserve"> diagrams in</w:t>
        </w:r>
      </w:ins>
      <w:ins w:id="3627" w:author="Aziz Boxwala" w:date="2014-08-08T18:11:00Z">
        <w:r>
          <w:t xml:space="preserve"> this chapter.</w:t>
        </w:r>
      </w:ins>
      <w:ins w:id="3628" w:author="Aziz Boxwala" w:date="2014-08-08T18:31:00Z">
        <w:r w:rsidR="00B90CA2">
          <w:t xml:space="preserve"> In addition to the </w:t>
        </w:r>
      </w:ins>
      <w:ins w:id="3629" w:author="Aziz Boxwala" w:date="2014-08-08T18:35:00Z">
        <w:r w:rsidR="00B90CA2">
          <w:t>reference format</w:t>
        </w:r>
      </w:ins>
      <w:ins w:id="3630" w:author="Aziz Boxwala" w:date="2014-08-08T18:31:00Z">
        <w:r w:rsidR="00B90CA2">
          <w:t xml:space="preserve"> in this chapter, the </w:t>
        </w:r>
      </w:ins>
      <w:ins w:id="3631" w:author="Aziz Boxwala" w:date="2014-08-08T18:35:00Z">
        <w:r w:rsidR="00B90CA2">
          <w:t xml:space="preserve">supplementary material </w:t>
        </w:r>
      </w:ins>
      <w:ins w:id="3632" w:author="Aziz Boxwala" w:date="2014-08-08T18:36:00Z">
        <w:r w:rsidR="00B90CA2">
          <w:t xml:space="preserve">of this specification includes </w:t>
        </w:r>
      </w:ins>
      <w:ins w:id="3633" w:author="Aziz Boxwala" w:date="2014-08-08T18:37:00Z">
        <w:r w:rsidR="00B90CA2">
          <w:t xml:space="preserve">(1) </w:t>
        </w:r>
      </w:ins>
      <w:ins w:id="3634" w:author="Aziz Boxwala" w:date="2014-08-08T18:36:00Z">
        <w:r w:rsidR="00B90CA2">
          <w:t>the UML diagram</w:t>
        </w:r>
      </w:ins>
      <w:ins w:id="3635" w:author="Aziz Boxwala" w:date="2014-08-08T18:37:00Z">
        <w:r w:rsidR="00B90CA2">
          <w:t>s</w:t>
        </w:r>
      </w:ins>
      <w:ins w:id="3636" w:author="Aziz Boxwala" w:date="2014-08-08T18:36:00Z">
        <w:r w:rsidR="00B90CA2">
          <w:t xml:space="preserve"> in the standard </w:t>
        </w:r>
        <w:r w:rsidR="00B90CA2" w:rsidRPr="00936947">
          <w:t>XMI</w:t>
        </w:r>
        <w:r w:rsidR="00B90CA2">
          <w:t xml:space="preserve"> format</w:t>
        </w:r>
      </w:ins>
      <w:ins w:id="3637" w:author="Aziz Boxwala" w:date="2014-08-08T18:37:00Z">
        <w:r w:rsidR="00B90CA2">
          <w:t xml:space="preserve">, and (2) </w:t>
        </w:r>
      </w:ins>
      <w:ins w:id="3638" w:author="Aziz Boxwala" w:date="2014-08-08T18:40:00Z">
        <w:r w:rsidR="00B90CA2">
          <w:t>reference documentation in HTML format that might be more convenient to browse.</w:t>
        </w:r>
      </w:ins>
    </w:p>
    <w:p w14:paraId="7F766C2E" w14:textId="77777777" w:rsidR="007561BD" w:rsidRDefault="007561BD" w:rsidP="007561BD">
      <w:pPr>
        <w:pStyle w:val="Heading2"/>
        <w:rPr>
          <w:ins w:id="3639" w:author="Aziz Boxwala" w:date="2014-08-22T20:19:00Z"/>
          <w:bCs/>
          <w:szCs w:val="24"/>
          <w:lang w:val="en-US"/>
        </w:rPr>
      </w:pPr>
      <w:bookmarkStart w:id="3640" w:name="_Toc396502505"/>
      <w:bookmarkStart w:id="3641" w:name="ACTION"/>
      <w:bookmarkStart w:id="3642" w:name="BKM_9920A293_4250_4281_9829_981965BBBD53"/>
      <w:bookmarkStart w:id="3643" w:name="QIDAM_CLASS_MODEL"/>
      <w:bookmarkStart w:id="3644" w:name="BKM_2663152C_4446_4C85_B11F_A256116CC577"/>
      <w:proofErr w:type="gramStart"/>
      <w:ins w:id="3645" w:author="Aziz Boxwala" w:date="2014-08-22T20:19:00Z">
        <w:r>
          <w:rPr>
            <w:bCs/>
            <w:szCs w:val="24"/>
            <w:lang w:val="en-US"/>
          </w:rPr>
          <w:lastRenderedPageBreak/>
          <w:t>action</w:t>
        </w:r>
        <w:bookmarkEnd w:id="3640"/>
        <w:proofErr w:type="gramEnd"/>
        <w:r>
          <w:rPr>
            <w:bCs/>
            <w:szCs w:val="24"/>
            <w:lang w:val="en-US"/>
          </w:rPr>
          <w:t xml:space="preserve"> </w:t>
        </w:r>
      </w:ins>
    </w:p>
    <w:p w14:paraId="7D210F74" w14:textId="0F7286B7" w:rsidR="007561BD" w:rsidRDefault="007561BD" w:rsidP="007561BD">
      <w:pPr>
        <w:rPr>
          <w:ins w:id="3646" w:author="Aziz Boxwala" w:date="2014-08-22T20:19:00Z"/>
          <w:u w:color="000000"/>
        </w:rPr>
      </w:pPr>
      <w:bookmarkStart w:id="3647" w:name="BKM_C7B5E6E5_28E9_4261_8561_9E472E51D3F4"/>
      <w:ins w:id="3648" w:author="Aziz Boxwala" w:date="2014-08-22T20:19:00Z">
        <w:r>
          <w:rPr>
            <w:noProof/>
          </w:rPr>
          <w:drawing>
            <wp:anchor distT="0" distB="0" distL="114300" distR="114300" simplePos="0" relativeHeight="251754496" behindDoc="0" locked="0" layoutInCell="1" allowOverlap="1" wp14:anchorId="7C3BEE45" wp14:editId="77A1A637">
              <wp:simplePos x="0" y="0"/>
              <wp:positionH relativeFrom="column">
                <wp:posOffset>0</wp:posOffset>
              </wp:positionH>
              <wp:positionV relativeFrom="paragraph">
                <wp:posOffset>0</wp:posOffset>
              </wp:positionV>
              <wp:extent cx="5955665" cy="6520180"/>
              <wp:effectExtent l="0" t="0" r="6985" b="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55665" cy="6520180"/>
                      </a:xfrm>
                      <a:prstGeom prst="rect">
                        <a:avLst/>
                      </a:prstGeom>
                      <a:noFill/>
                      <a:ln>
                        <a:noFill/>
                      </a:ln>
                    </pic:spPr>
                  </pic:pic>
                </a:graphicData>
              </a:graphic>
              <wp14:sizeRelH relativeFrom="page">
                <wp14:pctWidth>0</wp14:pctWidth>
              </wp14:sizeRelH>
              <wp14:sizeRelV relativeFrom="page">
                <wp14:pctHeight>0</wp14:pctHeight>
              </wp14:sizeRelV>
            </wp:anchor>
          </w:drawing>
        </w:r>
        <w:r>
          <w:rPr>
            <w:u w:color="000000"/>
          </w:rPr>
          <w:t xml:space="preserve"> </w:t>
        </w:r>
        <w:bookmarkEnd w:id="3647"/>
      </w:ins>
    </w:p>
    <w:p w14:paraId="785AC0F6" w14:textId="77777777" w:rsidR="007561BD" w:rsidRDefault="007561BD" w:rsidP="007561BD">
      <w:pPr>
        <w:rPr>
          <w:ins w:id="3649" w:author="Aziz Boxwala" w:date="2014-08-22T20:19:00Z"/>
          <w:u w:color="000000"/>
        </w:rPr>
      </w:pPr>
    </w:p>
    <w:p w14:paraId="4CA985E4" w14:textId="77777777" w:rsidR="007561BD" w:rsidRDefault="007561BD" w:rsidP="007561BD">
      <w:pPr>
        <w:pStyle w:val="Heading3"/>
        <w:rPr>
          <w:ins w:id="3650" w:author="Aziz Boxwala" w:date="2014-08-22T20:19:00Z"/>
          <w:bCs/>
          <w:szCs w:val="24"/>
          <w:lang w:val="en-US"/>
        </w:rPr>
      </w:pPr>
      <w:bookmarkStart w:id="3651" w:name="_Toc396502506"/>
      <w:bookmarkStart w:id="3652" w:name="ACT"/>
      <w:bookmarkStart w:id="3653" w:name="BKM_313F51AD_9A91_4A2F_9FA0_4A4E43F75D0F"/>
      <w:proofErr w:type="gramStart"/>
      <w:ins w:id="3654" w:author="Aziz Boxwala" w:date="2014-08-22T20:19:00Z">
        <w:r>
          <w:rPr>
            <w:bCs/>
            <w:szCs w:val="24"/>
            <w:lang w:val="en-US"/>
          </w:rPr>
          <w:lastRenderedPageBreak/>
          <w:t>act</w:t>
        </w:r>
        <w:bookmarkEnd w:id="3651"/>
        <w:proofErr w:type="gramEnd"/>
        <w:r>
          <w:rPr>
            <w:bCs/>
            <w:szCs w:val="24"/>
            <w:lang w:val="en-US"/>
          </w:rPr>
          <w:t xml:space="preserve"> </w:t>
        </w:r>
      </w:ins>
    </w:p>
    <w:p w14:paraId="1E8264A8" w14:textId="32468F38" w:rsidR="007561BD" w:rsidRDefault="007561BD" w:rsidP="007561BD">
      <w:pPr>
        <w:rPr>
          <w:ins w:id="3655" w:author="Aziz Boxwala" w:date="2014-08-22T20:19:00Z"/>
          <w:u w:color="000000"/>
        </w:rPr>
      </w:pPr>
      <w:bookmarkStart w:id="3656" w:name="BKM_CBF93E5F_DF44_4E2A_8A54_5F8F7379F81E"/>
      <w:ins w:id="3657" w:author="Aziz Boxwala" w:date="2014-08-22T20:19:00Z">
        <w:r>
          <w:rPr>
            <w:noProof/>
          </w:rPr>
          <w:drawing>
            <wp:anchor distT="0" distB="0" distL="114300" distR="114300" simplePos="0" relativeHeight="251755520" behindDoc="0" locked="0" layoutInCell="1" allowOverlap="1" wp14:anchorId="2230B751" wp14:editId="2178CC69">
              <wp:simplePos x="0" y="0"/>
              <wp:positionH relativeFrom="column">
                <wp:posOffset>0</wp:posOffset>
              </wp:positionH>
              <wp:positionV relativeFrom="paragraph">
                <wp:posOffset>8890</wp:posOffset>
              </wp:positionV>
              <wp:extent cx="5939790" cy="6392545"/>
              <wp:effectExtent l="0" t="0" r="3810" b="8255"/>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6392545"/>
                      </a:xfrm>
                      <a:prstGeom prst="rect">
                        <a:avLst/>
                      </a:prstGeom>
                      <a:noFill/>
                      <a:ln>
                        <a:noFill/>
                      </a:ln>
                    </pic:spPr>
                  </pic:pic>
                </a:graphicData>
              </a:graphic>
              <wp14:sizeRelH relativeFrom="page">
                <wp14:pctWidth>0</wp14:pctWidth>
              </wp14:sizeRelH>
              <wp14:sizeRelV relativeFrom="page">
                <wp14:pctHeight>0</wp14:pctHeight>
              </wp14:sizeRelV>
            </wp:anchor>
          </w:drawing>
        </w:r>
        <w:r>
          <w:rPr>
            <w:u w:color="000000"/>
          </w:rPr>
          <w:t xml:space="preserve"> </w:t>
        </w:r>
        <w:bookmarkEnd w:id="3656"/>
      </w:ins>
    </w:p>
    <w:p w14:paraId="0B5C38EE" w14:textId="4868B48D" w:rsidR="007561BD" w:rsidRDefault="007561BD" w:rsidP="007561BD">
      <w:pPr>
        <w:rPr>
          <w:ins w:id="3658" w:author="Aziz Boxwala" w:date="2014-08-22T20:19:00Z"/>
          <w:u w:color="000000"/>
        </w:rPr>
      </w:pPr>
      <w:bookmarkStart w:id="3659" w:name="BKM_559FDAB4_13F2_478A_A46F_21F9276D752B"/>
      <w:ins w:id="3660" w:author="Aziz Boxwala" w:date="2014-08-22T20:19:00Z">
        <w:r>
          <w:rPr>
            <w:noProof/>
          </w:rPr>
          <w:lastRenderedPageBreak/>
          <w:drawing>
            <wp:anchor distT="0" distB="0" distL="114300" distR="114300" simplePos="0" relativeHeight="251756544" behindDoc="0" locked="0" layoutInCell="1" allowOverlap="1" wp14:anchorId="41F567C8" wp14:editId="6DF76EF6">
              <wp:simplePos x="0" y="0"/>
              <wp:positionH relativeFrom="column">
                <wp:posOffset>0</wp:posOffset>
              </wp:positionH>
              <wp:positionV relativeFrom="paragraph">
                <wp:posOffset>0</wp:posOffset>
              </wp:positionV>
              <wp:extent cx="5971540" cy="4158615"/>
              <wp:effectExtent l="0" t="0" r="0" b="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71540" cy="4158615"/>
                      </a:xfrm>
                      <a:prstGeom prst="rect">
                        <a:avLst/>
                      </a:prstGeom>
                      <a:noFill/>
                      <a:ln>
                        <a:noFill/>
                      </a:ln>
                    </pic:spPr>
                  </pic:pic>
                </a:graphicData>
              </a:graphic>
              <wp14:sizeRelH relativeFrom="page">
                <wp14:pctWidth>0</wp14:pctWidth>
              </wp14:sizeRelH>
              <wp14:sizeRelV relativeFrom="page">
                <wp14:pctHeight>0</wp14:pctHeight>
              </wp14:sizeRelV>
            </wp:anchor>
          </w:drawing>
        </w:r>
        <w:r>
          <w:rPr>
            <w:u w:color="000000"/>
          </w:rPr>
          <w:t xml:space="preserve"> </w:t>
        </w:r>
        <w:bookmarkEnd w:id="3659"/>
      </w:ins>
    </w:p>
    <w:p w14:paraId="6C00C944" w14:textId="77777777" w:rsidR="007561BD" w:rsidRDefault="007561BD" w:rsidP="007561BD">
      <w:pPr>
        <w:rPr>
          <w:ins w:id="3661" w:author="Aziz Boxwala" w:date="2014-08-22T20:19:00Z"/>
          <w:u w:color="000000"/>
        </w:rPr>
      </w:pPr>
    </w:p>
    <w:p w14:paraId="7536287E" w14:textId="0F46B534" w:rsidR="007561BD" w:rsidRDefault="007561BD" w:rsidP="007561BD">
      <w:pPr>
        <w:rPr>
          <w:ins w:id="3662" w:author="Aziz Boxwala" w:date="2014-08-22T20:19:00Z"/>
          <w:u w:color="000000"/>
        </w:rPr>
      </w:pPr>
      <w:bookmarkStart w:id="3663" w:name="BKM_ABD05C7E_D397_45B2_9CA0_78ADDCB2960F"/>
      <w:ins w:id="3664" w:author="Aziz Boxwala" w:date="2014-08-22T20:19:00Z">
        <w:r>
          <w:rPr>
            <w:noProof/>
          </w:rPr>
          <w:drawing>
            <wp:anchor distT="0" distB="0" distL="114300" distR="114300" simplePos="0" relativeHeight="251757568" behindDoc="0" locked="0" layoutInCell="1" allowOverlap="1" wp14:anchorId="7E9B36D3" wp14:editId="5F95C22A">
              <wp:simplePos x="0" y="0"/>
              <wp:positionH relativeFrom="column">
                <wp:posOffset>0</wp:posOffset>
              </wp:positionH>
              <wp:positionV relativeFrom="paragraph">
                <wp:posOffset>0</wp:posOffset>
              </wp:positionV>
              <wp:extent cx="5096510" cy="2504440"/>
              <wp:effectExtent l="0" t="0" r="889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96510" cy="2504440"/>
                      </a:xfrm>
                      <a:prstGeom prst="rect">
                        <a:avLst/>
                      </a:prstGeom>
                      <a:noFill/>
                      <a:ln>
                        <a:noFill/>
                      </a:ln>
                    </pic:spPr>
                  </pic:pic>
                </a:graphicData>
              </a:graphic>
              <wp14:sizeRelH relativeFrom="page">
                <wp14:pctWidth>0</wp14:pctWidth>
              </wp14:sizeRelH>
              <wp14:sizeRelV relativeFrom="page">
                <wp14:pctHeight>0</wp14:pctHeight>
              </wp14:sizeRelV>
            </wp:anchor>
          </w:drawing>
        </w:r>
        <w:r>
          <w:rPr>
            <w:u w:color="000000"/>
          </w:rPr>
          <w:t xml:space="preserve"> </w:t>
        </w:r>
        <w:bookmarkEnd w:id="3663"/>
      </w:ins>
    </w:p>
    <w:p w14:paraId="39BC4E1A" w14:textId="77777777" w:rsidR="007561BD" w:rsidRDefault="007561BD" w:rsidP="007561BD">
      <w:pPr>
        <w:rPr>
          <w:ins w:id="3665" w:author="Aziz Boxwala" w:date="2014-08-22T20:19:00Z"/>
          <w:u w:color="000000"/>
        </w:rPr>
      </w:pPr>
    </w:p>
    <w:p w14:paraId="080D1DAE" w14:textId="1367DCE6" w:rsidR="007561BD" w:rsidRDefault="007561BD" w:rsidP="007561BD">
      <w:pPr>
        <w:rPr>
          <w:ins w:id="3666" w:author="Aziz Boxwala" w:date="2014-08-22T20:19:00Z"/>
          <w:u w:color="000000"/>
        </w:rPr>
      </w:pPr>
      <w:bookmarkStart w:id="3667" w:name="BKM_434A1DBB_BA23_4102_A159_7F733355053F"/>
      <w:ins w:id="3668" w:author="Aziz Boxwala" w:date="2014-08-22T20:19:00Z">
        <w:r>
          <w:rPr>
            <w:noProof/>
          </w:rPr>
          <w:lastRenderedPageBreak/>
          <w:drawing>
            <wp:anchor distT="0" distB="0" distL="114300" distR="114300" simplePos="0" relativeHeight="251758592" behindDoc="0" locked="0" layoutInCell="1" allowOverlap="1" wp14:anchorId="23932E52" wp14:editId="14CCE487">
              <wp:simplePos x="0" y="0"/>
              <wp:positionH relativeFrom="column">
                <wp:posOffset>0</wp:posOffset>
              </wp:positionH>
              <wp:positionV relativeFrom="paragraph">
                <wp:posOffset>0</wp:posOffset>
              </wp:positionV>
              <wp:extent cx="5939790" cy="6162040"/>
              <wp:effectExtent l="0" t="0" r="3810"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9790" cy="6162040"/>
                      </a:xfrm>
                      <a:prstGeom prst="rect">
                        <a:avLst/>
                      </a:prstGeom>
                      <a:noFill/>
                      <a:ln>
                        <a:noFill/>
                      </a:ln>
                    </pic:spPr>
                  </pic:pic>
                </a:graphicData>
              </a:graphic>
              <wp14:sizeRelH relativeFrom="page">
                <wp14:pctWidth>0</wp14:pctWidth>
              </wp14:sizeRelH>
              <wp14:sizeRelV relativeFrom="page">
                <wp14:pctHeight>0</wp14:pctHeight>
              </wp14:sizeRelV>
            </wp:anchor>
          </w:drawing>
        </w:r>
        <w:r>
          <w:rPr>
            <w:u w:color="000000"/>
          </w:rPr>
          <w:t xml:space="preserve"> </w:t>
        </w:r>
        <w:bookmarkEnd w:id="3667"/>
      </w:ins>
    </w:p>
    <w:p w14:paraId="7A3854B4" w14:textId="77777777" w:rsidR="007561BD" w:rsidRDefault="007561BD" w:rsidP="007561BD">
      <w:pPr>
        <w:rPr>
          <w:ins w:id="3669" w:author="Aziz Boxwala" w:date="2014-08-22T20:19:00Z"/>
          <w:u w:color="000000"/>
        </w:rPr>
      </w:pPr>
    </w:p>
    <w:p w14:paraId="0294277F" w14:textId="56E68B1B" w:rsidR="007561BD" w:rsidRDefault="007561BD" w:rsidP="007561BD">
      <w:pPr>
        <w:rPr>
          <w:ins w:id="3670" w:author="Aziz Boxwala" w:date="2014-08-22T20:19:00Z"/>
          <w:u w:color="000000"/>
        </w:rPr>
      </w:pPr>
      <w:bookmarkStart w:id="3671" w:name="BKM_BCD582DA_3433_419D_A4F5_96B7EB3B04EB"/>
      <w:ins w:id="3672" w:author="Aziz Boxwala" w:date="2014-08-22T20:19:00Z">
        <w:r>
          <w:rPr>
            <w:noProof/>
          </w:rPr>
          <w:lastRenderedPageBreak/>
          <w:drawing>
            <wp:anchor distT="0" distB="0" distL="114300" distR="114300" simplePos="0" relativeHeight="251759616" behindDoc="0" locked="0" layoutInCell="1" allowOverlap="1" wp14:anchorId="6064C865" wp14:editId="6E538FB7">
              <wp:simplePos x="0" y="0"/>
              <wp:positionH relativeFrom="column">
                <wp:posOffset>0</wp:posOffset>
              </wp:positionH>
              <wp:positionV relativeFrom="paragraph">
                <wp:posOffset>0</wp:posOffset>
              </wp:positionV>
              <wp:extent cx="5454650" cy="3339465"/>
              <wp:effectExtent l="0" t="0" r="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54650" cy="3339465"/>
                      </a:xfrm>
                      <a:prstGeom prst="rect">
                        <a:avLst/>
                      </a:prstGeom>
                      <a:noFill/>
                      <a:ln>
                        <a:noFill/>
                      </a:ln>
                    </pic:spPr>
                  </pic:pic>
                </a:graphicData>
              </a:graphic>
              <wp14:sizeRelH relativeFrom="page">
                <wp14:pctWidth>0</wp14:pctWidth>
              </wp14:sizeRelH>
              <wp14:sizeRelV relativeFrom="page">
                <wp14:pctHeight>0</wp14:pctHeight>
              </wp14:sizeRelV>
            </wp:anchor>
          </w:drawing>
        </w:r>
        <w:r>
          <w:rPr>
            <w:u w:color="000000"/>
          </w:rPr>
          <w:t xml:space="preserve"> </w:t>
        </w:r>
        <w:bookmarkEnd w:id="3671"/>
      </w:ins>
    </w:p>
    <w:p w14:paraId="08BBF501" w14:textId="77777777" w:rsidR="007561BD" w:rsidRDefault="007561BD" w:rsidP="007561BD">
      <w:pPr>
        <w:pStyle w:val="Heading4"/>
        <w:rPr>
          <w:ins w:id="3673" w:author="Aziz Boxwala" w:date="2014-08-22T20:19:00Z"/>
          <w:bCs/>
          <w:szCs w:val="24"/>
          <w:u w:color="000000"/>
          <w:lang w:val="en-US"/>
        </w:rPr>
      </w:pPr>
      <w:bookmarkStart w:id="3674" w:name="_Toc396502507"/>
      <w:bookmarkStart w:id="3675" w:name="BKM_701CB845_6F20_49C1_BB23_18F81A8ADC54"/>
      <w:ins w:id="3676" w:author="Aziz Boxwala" w:date="2014-08-22T20:19:00Z">
        <w:r>
          <w:rPr>
            <w:bCs/>
            <w:szCs w:val="24"/>
            <w:u w:color="000000"/>
            <w:lang w:val="en-US"/>
          </w:rPr>
          <w:t>Act</w:t>
        </w:r>
        <w:bookmarkEnd w:id="3674"/>
      </w:ins>
    </w:p>
    <w:p w14:paraId="2DB2CDE1" w14:textId="77777777" w:rsidR="007561BD" w:rsidRDefault="007561BD" w:rsidP="007561BD">
      <w:pPr>
        <w:rPr>
          <w:ins w:id="3677" w:author="Aziz Boxwala" w:date="2014-08-22T20:19:00Z"/>
          <w:rFonts w:ascii="Times New Roman" w:hAnsi="Times New Roman"/>
        </w:rPr>
      </w:pPr>
      <w:ins w:id="3678" w:author="Aziz Boxwala" w:date="2014-08-22T20:19:00Z">
        <w:r>
          <w:rPr>
            <w:rStyle w:val="FieldLabel"/>
            <w:rFonts w:ascii="Times New Roman" w:hAnsi="Times New Roman"/>
            <w:i w:val="0"/>
            <w:iCs w:val="0"/>
            <w:color w:val="000000"/>
          </w:rPr>
          <w:t>The object of an action, the specific thing that is being done or proposed, e.g., a medication is being administered.</w:t>
        </w:r>
      </w:ins>
    </w:p>
    <w:bookmarkEnd w:id="3675"/>
    <w:p w14:paraId="3F910925" w14:textId="77777777" w:rsidR="007561BD" w:rsidRDefault="007561BD" w:rsidP="007561BD">
      <w:pPr>
        <w:rPr>
          <w:ins w:id="3679" w:author="Aziz Boxwala" w:date="2014-08-22T20:19:00Z"/>
          <w:rFonts w:ascii="Times New Roman" w:hAnsi="Times New Roman"/>
        </w:rPr>
      </w:pPr>
    </w:p>
    <w:p w14:paraId="3A18A7EC" w14:textId="77777777" w:rsidR="007561BD" w:rsidRDefault="007561BD" w:rsidP="007561BD">
      <w:pPr>
        <w:pStyle w:val="Heading4"/>
        <w:rPr>
          <w:ins w:id="3680" w:author="Aziz Boxwala" w:date="2014-08-22T20:19:00Z"/>
          <w:bCs/>
          <w:szCs w:val="24"/>
          <w:u w:color="000000"/>
          <w:lang w:val="en-US"/>
        </w:rPr>
      </w:pPr>
      <w:bookmarkStart w:id="3681" w:name="_Toc396502508"/>
      <w:bookmarkStart w:id="3682" w:name="BKM_38629BC6_F13A_4272_909F_F42EEEFFDD43"/>
      <w:proofErr w:type="spellStart"/>
      <w:ins w:id="3683" w:author="Aziz Boxwala" w:date="2014-08-22T20:19:00Z">
        <w:r>
          <w:rPr>
            <w:bCs/>
            <w:szCs w:val="24"/>
            <w:u w:color="000000"/>
            <w:lang w:val="en-US"/>
          </w:rPr>
          <w:t>CareProgramParticipation</w:t>
        </w:r>
        <w:bookmarkEnd w:id="3681"/>
        <w:proofErr w:type="spellEnd"/>
      </w:ins>
    </w:p>
    <w:p w14:paraId="5EEED1DD" w14:textId="77777777" w:rsidR="007561BD" w:rsidRDefault="007561BD" w:rsidP="007561BD">
      <w:pPr>
        <w:rPr>
          <w:ins w:id="3684" w:author="Aziz Boxwala" w:date="2014-08-22T20:19:00Z"/>
          <w:rFonts w:ascii="Times New Roman" w:hAnsi="Times New Roman"/>
        </w:rPr>
      </w:pPr>
      <w:ins w:id="3685" w:author="Aziz Boxwala" w:date="2014-08-22T20:19:00Z">
        <w:r>
          <w:rPr>
            <w:rStyle w:val="FieldLabel"/>
            <w:rFonts w:ascii="Times New Roman" w:hAnsi="Times New Roman"/>
            <w:i w:val="0"/>
            <w:iCs w:val="0"/>
            <w:color w:val="000000"/>
          </w:rPr>
          <w:t>Participation of a patient in a recognized program of care such as a care plan, a chemotherapy protocol, or a clinical trial.</w:t>
        </w:r>
      </w:ins>
    </w:p>
    <w:p w14:paraId="0AF5EFEB" w14:textId="77777777" w:rsidR="007561BD" w:rsidRDefault="007561BD" w:rsidP="007561BD">
      <w:pPr>
        <w:rPr>
          <w:ins w:id="3686" w:author="Aziz Boxwala" w:date="2014-08-22T20:19:00Z"/>
          <w:rFonts w:ascii="Times New Roman" w:hAnsi="Times New Roman"/>
        </w:rPr>
      </w:pPr>
    </w:p>
    <w:p w14:paraId="1801BBAD" w14:textId="77777777" w:rsidR="007561BD" w:rsidRDefault="007561BD" w:rsidP="007561BD">
      <w:pPr>
        <w:pStyle w:val="ListHeader"/>
        <w:shd w:val="clear" w:color="auto" w:fill="auto"/>
        <w:rPr>
          <w:ins w:id="3687" w:author="Aziz Boxwala" w:date="2014-08-22T20:19:00Z"/>
          <w:rFonts w:ascii="Times New Roman" w:eastAsia="Times New Roman" w:hAnsi="Times New Roman"/>
          <w:bCs w:val="0"/>
          <w:iCs w:val="0"/>
          <w:szCs w:val="24"/>
          <w:u w:val="single"/>
          <w:shd w:val="clear" w:color="auto" w:fill="auto"/>
          <w:lang w:val="en-US"/>
        </w:rPr>
      </w:pPr>
      <w:ins w:id="3688" w:author="Aziz Boxwala" w:date="2014-08-22T20:19: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561BD" w14:paraId="2C8A3629" w14:textId="77777777" w:rsidTr="00EA2BB5">
        <w:trPr>
          <w:trHeight w:val="215"/>
          <w:ins w:id="3689" w:author="Aziz Boxwala" w:date="2014-08-22T20:19: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1589A342" w14:textId="77777777" w:rsidR="007561BD" w:rsidRDefault="007561BD" w:rsidP="00EA2BB5">
            <w:pPr>
              <w:rPr>
                <w:ins w:id="3690" w:author="Aziz Boxwala" w:date="2014-08-22T20:19:00Z"/>
                <w:rFonts w:ascii="Times New Roman" w:hAnsi="Times New Roman"/>
                <w:b/>
              </w:rPr>
            </w:pPr>
            <w:ins w:id="3691" w:author="Aziz Boxwala" w:date="2014-08-22T20:19: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5C48D26C" w14:textId="77777777" w:rsidR="007561BD" w:rsidRDefault="007561BD" w:rsidP="00EA2BB5">
            <w:pPr>
              <w:rPr>
                <w:ins w:id="3692" w:author="Aziz Boxwala" w:date="2014-08-22T20:19:00Z"/>
                <w:rFonts w:ascii="Times New Roman" w:hAnsi="Times New Roman"/>
                <w:b/>
              </w:rPr>
            </w:pPr>
            <w:ins w:id="3693" w:author="Aziz Boxwala" w:date="2014-08-22T20:19: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70BD62F5" w14:textId="77777777" w:rsidR="007561BD" w:rsidRDefault="007561BD" w:rsidP="00EA2BB5">
            <w:pPr>
              <w:rPr>
                <w:ins w:id="3694" w:author="Aziz Boxwala" w:date="2014-08-22T20:19:00Z"/>
                <w:rFonts w:ascii="Times New Roman" w:hAnsi="Times New Roman"/>
                <w:b/>
              </w:rPr>
            </w:pPr>
            <w:ins w:id="3695" w:author="Aziz Boxwala" w:date="2014-08-22T20:19:00Z">
              <w:r>
                <w:rPr>
                  <w:rFonts w:ascii="Times New Roman" w:hAnsi="Times New Roman"/>
                  <w:b/>
                </w:rPr>
                <w:t>Description</w:t>
              </w:r>
            </w:ins>
          </w:p>
        </w:tc>
      </w:tr>
      <w:tr w:rsidR="007561BD" w14:paraId="0AD5DA2B" w14:textId="77777777" w:rsidTr="00EA2BB5">
        <w:trPr>
          <w:ins w:id="3696"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4D4C7EC3" w14:textId="77777777" w:rsidR="007561BD" w:rsidRDefault="007561BD" w:rsidP="00EA2BB5">
            <w:pPr>
              <w:rPr>
                <w:ins w:id="3697" w:author="Aziz Boxwala" w:date="2014-08-22T20:19:00Z"/>
                <w:rFonts w:ascii="Times New Roman" w:hAnsi="Times New Roman"/>
              </w:rPr>
            </w:pPr>
            <w:ins w:id="3698" w:author="Aziz Boxwala" w:date="2014-08-22T20:19:00Z">
              <w:r>
                <w:rPr>
                  <w:rFonts w:ascii="Times New Roman" w:hAnsi="Times New Roman"/>
                </w:rPr>
                <w:t>goals</w:t>
              </w:r>
            </w:ins>
          </w:p>
        </w:tc>
        <w:tc>
          <w:tcPr>
            <w:tcW w:w="1620" w:type="dxa"/>
            <w:tcBorders>
              <w:top w:val="single" w:sz="2" w:space="0" w:color="auto"/>
              <w:left w:val="single" w:sz="2" w:space="0" w:color="auto"/>
              <w:bottom w:val="single" w:sz="2" w:space="0" w:color="auto"/>
              <w:right w:val="single" w:sz="2" w:space="0" w:color="auto"/>
            </w:tcBorders>
          </w:tcPr>
          <w:p w14:paraId="0AA7DDB4" w14:textId="77777777" w:rsidR="007561BD" w:rsidRDefault="007561BD" w:rsidP="00EA2BB5">
            <w:pPr>
              <w:rPr>
                <w:ins w:id="3699" w:author="Aziz Boxwala" w:date="2014-08-22T20:19:00Z"/>
                <w:rFonts w:ascii="Times New Roman" w:hAnsi="Times New Roman"/>
              </w:rPr>
            </w:pPr>
            <w:proofErr w:type="spellStart"/>
            <w:ins w:id="3700" w:author="Aziz Boxwala" w:date="2014-08-22T20:19:00Z">
              <w:r>
                <w:rPr>
                  <w:rFonts w:ascii="Times New Roman" w:hAnsi="Times New Roman"/>
                </w:rPr>
                <w:t>StatementOfOccurrence</w:t>
              </w:r>
              <w:proofErr w:type="spellEnd"/>
            </w:ins>
          </w:p>
        </w:tc>
        <w:tc>
          <w:tcPr>
            <w:tcW w:w="5580" w:type="dxa"/>
            <w:tcBorders>
              <w:top w:val="single" w:sz="2" w:space="0" w:color="auto"/>
              <w:left w:val="single" w:sz="2" w:space="0" w:color="auto"/>
              <w:bottom w:val="single" w:sz="2" w:space="0" w:color="auto"/>
              <w:right w:val="single" w:sz="2" w:space="0" w:color="auto"/>
            </w:tcBorders>
          </w:tcPr>
          <w:p w14:paraId="64F0F437" w14:textId="77777777" w:rsidR="007561BD" w:rsidRDefault="007561BD" w:rsidP="00EA2BB5">
            <w:pPr>
              <w:rPr>
                <w:ins w:id="3701" w:author="Aziz Boxwala" w:date="2014-08-22T20:19:00Z"/>
                <w:rFonts w:ascii="Times New Roman" w:hAnsi="Times New Roman"/>
              </w:rPr>
            </w:pPr>
            <w:ins w:id="3702" w:author="Aziz Boxwala" w:date="2014-08-22T20:19:00Z">
              <w:r>
                <w:rPr>
                  <w:rFonts w:ascii="Times New Roman" w:hAnsi="Times New Roman"/>
                </w:rPr>
                <w:t>The goals that have been established for the patient as part of the care plan and the performance against those goals.</w:t>
              </w:r>
            </w:ins>
          </w:p>
        </w:tc>
      </w:tr>
      <w:tr w:rsidR="007561BD" w14:paraId="0718DB97" w14:textId="77777777" w:rsidTr="00EA2BB5">
        <w:trPr>
          <w:ins w:id="3703"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491F6495" w14:textId="77777777" w:rsidR="007561BD" w:rsidRDefault="007561BD" w:rsidP="00EA2BB5">
            <w:pPr>
              <w:rPr>
                <w:ins w:id="3704" w:author="Aziz Boxwala" w:date="2014-08-22T20:19:00Z"/>
                <w:rFonts w:ascii="Times New Roman" w:hAnsi="Times New Roman"/>
              </w:rPr>
            </w:pPr>
            <w:bookmarkStart w:id="3705" w:name="BKM_E16FD682_0EE7_4B57_880D_A2EAA8781E2E"/>
            <w:proofErr w:type="spellStart"/>
            <w:ins w:id="3706" w:author="Aziz Boxwala" w:date="2014-08-22T20:19:00Z">
              <w:r>
                <w:rPr>
                  <w:rFonts w:ascii="Times New Roman" w:hAnsi="Times New Roman"/>
                </w:rPr>
                <w:t>participationStatus</w:t>
              </w:r>
              <w:proofErr w:type="spellEnd"/>
            </w:ins>
          </w:p>
        </w:tc>
        <w:tc>
          <w:tcPr>
            <w:tcW w:w="1620" w:type="dxa"/>
            <w:tcBorders>
              <w:top w:val="single" w:sz="2" w:space="0" w:color="auto"/>
              <w:left w:val="single" w:sz="2" w:space="0" w:color="auto"/>
              <w:bottom w:val="single" w:sz="2" w:space="0" w:color="auto"/>
              <w:right w:val="single" w:sz="2" w:space="0" w:color="auto"/>
            </w:tcBorders>
          </w:tcPr>
          <w:p w14:paraId="54629479" w14:textId="77777777" w:rsidR="007561BD" w:rsidRDefault="007561BD" w:rsidP="00EA2BB5">
            <w:pPr>
              <w:rPr>
                <w:ins w:id="3707" w:author="Aziz Boxwala" w:date="2014-08-22T20:19:00Z"/>
                <w:rFonts w:ascii="Times New Roman" w:hAnsi="Times New Roman"/>
              </w:rPr>
            </w:pPr>
            <w:ins w:id="3708"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64E6D8D2" w14:textId="77777777" w:rsidR="007561BD" w:rsidRDefault="007561BD" w:rsidP="00EA2BB5">
            <w:pPr>
              <w:rPr>
                <w:ins w:id="3709" w:author="Aziz Boxwala" w:date="2014-08-22T20:19:00Z"/>
                <w:rFonts w:ascii="Times New Roman" w:hAnsi="Times New Roman"/>
              </w:rPr>
            </w:pPr>
            <w:ins w:id="3710" w:author="Aziz Boxwala" w:date="2014-08-22T20:19:00Z">
              <w:r>
                <w:rPr>
                  <w:rFonts w:ascii="Times New Roman" w:hAnsi="Times New Roman"/>
                </w:rPr>
                <w:t>A patient's state of participation within the care plan, e.g., enrolled, ongoing, completed, suspended.</w:t>
              </w:r>
            </w:ins>
          </w:p>
        </w:tc>
        <w:bookmarkEnd w:id="3705"/>
      </w:tr>
      <w:tr w:rsidR="007561BD" w14:paraId="59E89F9D" w14:textId="77777777" w:rsidTr="00EA2BB5">
        <w:trPr>
          <w:ins w:id="3711"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5FACE787" w14:textId="77777777" w:rsidR="007561BD" w:rsidRDefault="007561BD" w:rsidP="00EA2BB5">
            <w:pPr>
              <w:rPr>
                <w:ins w:id="3712" w:author="Aziz Boxwala" w:date="2014-08-22T20:19:00Z"/>
                <w:rFonts w:ascii="Times New Roman" w:hAnsi="Times New Roman"/>
              </w:rPr>
            </w:pPr>
            <w:bookmarkStart w:id="3713" w:name="BKM_C0AD7015_8DD6_470D_8D49_5E957C9DA0FE"/>
            <w:ins w:id="3714" w:author="Aziz Boxwala" w:date="2014-08-22T20:19:00Z">
              <w:r>
                <w:rPr>
                  <w:rFonts w:ascii="Times New Roman" w:hAnsi="Times New Roman"/>
                </w:rPr>
                <w:t>program</w:t>
              </w:r>
            </w:ins>
          </w:p>
        </w:tc>
        <w:tc>
          <w:tcPr>
            <w:tcW w:w="1620" w:type="dxa"/>
            <w:tcBorders>
              <w:top w:val="single" w:sz="2" w:space="0" w:color="auto"/>
              <w:left w:val="single" w:sz="2" w:space="0" w:color="auto"/>
              <w:bottom w:val="single" w:sz="2" w:space="0" w:color="auto"/>
              <w:right w:val="single" w:sz="2" w:space="0" w:color="auto"/>
            </w:tcBorders>
          </w:tcPr>
          <w:p w14:paraId="073AFE50" w14:textId="77777777" w:rsidR="007561BD" w:rsidRDefault="007561BD" w:rsidP="00EA2BB5">
            <w:pPr>
              <w:rPr>
                <w:ins w:id="3715" w:author="Aziz Boxwala" w:date="2014-08-22T20:19:00Z"/>
                <w:rFonts w:ascii="Times New Roman" w:hAnsi="Times New Roman"/>
              </w:rPr>
            </w:pPr>
            <w:ins w:id="3716" w:author="Aziz Boxwala" w:date="2014-08-22T20:19:00Z">
              <w:r>
                <w:rPr>
                  <w:rFonts w:ascii="Times New Roman" w:hAnsi="Times New Roman"/>
                </w:rPr>
                <w:t>Text</w:t>
              </w:r>
            </w:ins>
          </w:p>
        </w:tc>
        <w:tc>
          <w:tcPr>
            <w:tcW w:w="5580" w:type="dxa"/>
            <w:tcBorders>
              <w:top w:val="single" w:sz="2" w:space="0" w:color="auto"/>
              <w:left w:val="single" w:sz="2" w:space="0" w:color="auto"/>
              <w:bottom w:val="single" w:sz="2" w:space="0" w:color="auto"/>
              <w:right w:val="single" w:sz="2" w:space="0" w:color="auto"/>
            </w:tcBorders>
          </w:tcPr>
          <w:p w14:paraId="7D3AF57C" w14:textId="77777777" w:rsidR="007561BD" w:rsidRDefault="007561BD" w:rsidP="00EA2BB5">
            <w:pPr>
              <w:rPr>
                <w:ins w:id="3717" w:author="Aziz Boxwala" w:date="2014-08-22T20:19:00Z"/>
                <w:rFonts w:ascii="Times New Roman" w:hAnsi="Times New Roman"/>
              </w:rPr>
            </w:pPr>
            <w:ins w:id="3718" w:author="Aziz Boxwala" w:date="2014-08-22T20:19:00Z">
              <w:r>
                <w:rPr>
                  <w:rFonts w:ascii="Times New Roman" w:hAnsi="Times New Roman"/>
                </w:rPr>
                <w:t>The particular program in which the patient is enrolled, was enrolled, or is being enrolled.</w:t>
              </w:r>
            </w:ins>
          </w:p>
        </w:tc>
        <w:bookmarkEnd w:id="3713"/>
      </w:tr>
      <w:tr w:rsidR="007561BD" w14:paraId="4033E213" w14:textId="77777777" w:rsidTr="00EA2BB5">
        <w:trPr>
          <w:ins w:id="3719"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4C4036C1" w14:textId="77777777" w:rsidR="007561BD" w:rsidRDefault="007561BD" w:rsidP="00EA2BB5">
            <w:pPr>
              <w:rPr>
                <w:ins w:id="3720" w:author="Aziz Boxwala" w:date="2014-08-22T20:19:00Z"/>
                <w:rFonts w:ascii="Times New Roman" w:hAnsi="Times New Roman"/>
              </w:rPr>
            </w:pPr>
            <w:bookmarkStart w:id="3721" w:name="BKM_5A9CA7A8_1221_4DE9_99DC_A90637050661"/>
            <w:proofErr w:type="spellStart"/>
            <w:ins w:id="3722" w:author="Aziz Boxwala" w:date="2014-08-22T20:19:00Z">
              <w:r>
                <w:rPr>
                  <w:rFonts w:ascii="Times New Roman" w:hAnsi="Times New Roman"/>
                </w:rPr>
                <w:t>programType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56817975" w14:textId="77777777" w:rsidR="007561BD" w:rsidRDefault="007561BD" w:rsidP="00EA2BB5">
            <w:pPr>
              <w:rPr>
                <w:ins w:id="3723" w:author="Aziz Boxwala" w:date="2014-08-22T20:19:00Z"/>
                <w:rFonts w:ascii="Times New Roman" w:hAnsi="Times New Roman"/>
              </w:rPr>
            </w:pPr>
            <w:ins w:id="3724"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401D5432" w14:textId="77777777" w:rsidR="007561BD" w:rsidRDefault="007561BD" w:rsidP="00EA2BB5">
            <w:pPr>
              <w:rPr>
                <w:ins w:id="3725" w:author="Aziz Boxwala" w:date="2014-08-22T20:19:00Z"/>
                <w:rFonts w:ascii="Times New Roman" w:hAnsi="Times New Roman"/>
              </w:rPr>
            </w:pPr>
            <w:ins w:id="3726" w:author="Aziz Boxwala" w:date="2014-08-22T20:19:00Z">
              <w:r>
                <w:rPr>
                  <w:rFonts w:ascii="Times New Roman" w:hAnsi="Times New Roman"/>
                </w:rPr>
                <w:t>The type of the care program such as Care Plan, Clinical Trial, Chemotherapy Protocol</w:t>
              </w:r>
            </w:ins>
          </w:p>
        </w:tc>
        <w:bookmarkEnd w:id="3721"/>
      </w:tr>
      <w:bookmarkEnd w:id="3682"/>
    </w:tbl>
    <w:p w14:paraId="2174B990" w14:textId="77777777" w:rsidR="007561BD" w:rsidRDefault="007561BD" w:rsidP="007561BD">
      <w:pPr>
        <w:rPr>
          <w:ins w:id="3727" w:author="Aziz Boxwala" w:date="2014-08-22T20:19:00Z"/>
          <w:rFonts w:ascii="Times New Roman" w:hAnsi="Times New Roman"/>
        </w:rPr>
      </w:pPr>
    </w:p>
    <w:p w14:paraId="15FF87CE" w14:textId="77777777" w:rsidR="007561BD" w:rsidRDefault="007561BD" w:rsidP="007561BD">
      <w:pPr>
        <w:pStyle w:val="Heading4"/>
        <w:rPr>
          <w:ins w:id="3728" w:author="Aziz Boxwala" w:date="2014-08-22T20:19:00Z"/>
          <w:bCs/>
          <w:szCs w:val="24"/>
          <w:u w:color="000000"/>
          <w:lang w:val="en-US"/>
        </w:rPr>
      </w:pPr>
      <w:bookmarkStart w:id="3729" w:name="_Toc396502509"/>
      <w:bookmarkStart w:id="3730" w:name="BKM_81A2ECEA_E56C_483D_9988_D81AA7EF2FDA"/>
      <w:ins w:id="3731" w:author="Aziz Boxwala" w:date="2014-08-22T20:19:00Z">
        <w:r>
          <w:rPr>
            <w:bCs/>
            <w:szCs w:val="24"/>
            <w:u w:color="000000"/>
            <w:lang w:val="en-US"/>
          </w:rPr>
          <w:t>Communication</w:t>
        </w:r>
        <w:bookmarkEnd w:id="3729"/>
      </w:ins>
    </w:p>
    <w:p w14:paraId="0709B00C" w14:textId="77777777" w:rsidR="007561BD" w:rsidRDefault="007561BD" w:rsidP="007561BD">
      <w:pPr>
        <w:rPr>
          <w:ins w:id="3732" w:author="Aziz Boxwala" w:date="2014-08-22T20:19:00Z"/>
          <w:rFonts w:ascii="Times New Roman" w:hAnsi="Times New Roman"/>
        </w:rPr>
      </w:pPr>
      <w:ins w:id="3733" w:author="Aziz Boxwala" w:date="2014-08-22T20:19:00Z">
        <w:r>
          <w:rPr>
            <w:rStyle w:val="FieldLabel"/>
            <w:rFonts w:ascii="Times New Roman" w:hAnsi="Times New Roman"/>
            <w:i w:val="0"/>
            <w:iCs w:val="0"/>
            <w:color w:val="000000"/>
          </w:rPr>
          <w:t xml:space="preserve">A communication is a message sent between a sender and a recipient. </w:t>
        </w:r>
      </w:ins>
    </w:p>
    <w:p w14:paraId="19B37768" w14:textId="77777777" w:rsidR="007561BD" w:rsidRDefault="007561BD" w:rsidP="007561BD">
      <w:pPr>
        <w:rPr>
          <w:ins w:id="3734" w:author="Aziz Boxwala" w:date="2014-08-22T20:19:00Z"/>
          <w:rFonts w:ascii="Times New Roman" w:hAnsi="Times New Roman"/>
        </w:rPr>
      </w:pPr>
    </w:p>
    <w:p w14:paraId="14F8895B" w14:textId="77777777" w:rsidR="007561BD" w:rsidRDefault="007561BD" w:rsidP="007561BD">
      <w:pPr>
        <w:pStyle w:val="ListHeader"/>
        <w:shd w:val="clear" w:color="auto" w:fill="auto"/>
        <w:rPr>
          <w:ins w:id="3735" w:author="Aziz Boxwala" w:date="2014-08-22T20:19:00Z"/>
          <w:rFonts w:ascii="Times New Roman" w:eastAsia="Times New Roman" w:hAnsi="Times New Roman"/>
          <w:bCs w:val="0"/>
          <w:iCs w:val="0"/>
          <w:szCs w:val="24"/>
          <w:u w:val="single"/>
          <w:shd w:val="clear" w:color="auto" w:fill="auto"/>
          <w:lang w:val="en-US"/>
        </w:rPr>
      </w:pPr>
      <w:ins w:id="3736" w:author="Aziz Boxwala" w:date="2014-08-22T20:19:00Z">
        <w:r>
          <w:rPr>
            <w:rFonts w:ascii="Times New Roman" w:eastAsia="Times New Roman" w:hAnsi="Times New Roman"/>
            <w:bCs w:val="0"/>
            <w:iCs w:val="0"/>
            <w:szCs w:val="24"/>
            <w:u w:val="single"/>
            <w:shd w:val="clear" w:color="auto" w:fill="auto"/>
            <w:lang w:val="en-US"/>
          </w:rPr>
          <w:lastRenderedPageBreak/>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561BD" w14:paraId="58680BAC" w14:textId="77777777" w:rsidTr="00EA2BB5">
        <w:trPr>
          <w:trHeight w:val="215"/>
          <w:ins w:id="3737" w:author="Aziz Boxwala" w:date="2014-08-22T20:19: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1DBA20DB" w14:textId="77777777" w:rsidR="007561BD" w:rsidRDefault="007561BD" w:rsidP="00EA2BB5">
            <w:pPr>
              <w:rPr>
                <w:ins w:id="3738" w:author="Aziz Boxwala" w:date="2014-08-22T20:19:00Z"/>
                <w:rFonts w:ascii="Times New Roman" w:hAnsi="Times New Roman"/>
                <w:b/>
              </w:rPr>
            </w:pPr>
            <w:ins w:id="3739" w:author="Aziz Boxwala" w:date="2014-08-22T20:19: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088B3F43" w14:textId="77777777" w:rsidR="007561BD" w:rsidRDefault="007561BD" w:rsidP="00EA2BB5">
            <w:pPr>
              <w:rPr>
                <w:ins w:id="3740" w:author="Aziz Boxwala" w:date="2014-08-22T20:19:00Z"/>
                <w:rFonts w:ascii="Times New Roman" w:hAnsi="Times New Roman"/>
                <w:b/>
              </w:rPr>
            </w:pPr>
            <w:ins w:id="3741" w:author="Aziz Boxwala" w:date="2014-08-22T20:19: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6106AEAD" w14:textId="77777777" w:rsidR="007561BD" w:rsidRDefault="007561BD" w:rsidP="00EA2BB5">
            <w:pPr>
              <w:rPr>
                <w:ins w:id="3742" w:author="Aziz Boxwala" w:date="2014-08-22T20:19:00Z"/>
                <w:rFonts w:ascii="Times New Roman" w:hAnsi="Times New Roman"/>
                <w:b/>
              </w:rPr>
            </w:pPr>
            <w:ins w:id="3743" w:author="Aziz Boxwala" w:date="2014-08-22T20:19:00Z">
              <w:r>
                <w:rPr>
                  <w:rFonts w:ascii="Times New Roman" w:hAnsi="Times New Roman"/>
                  <w:b/>
                </w:rPr>
                <w:t>Description</w:t>
              </w:r>
            </w:ins>
          </w:p>
        </w:tc>
      </w:tr>
      <w:tr w:rsidR="007561BD" w14:paraId="3F8CAC2F" w14:textId="77777777" w:rsidTr="00EA2BB5">
        <w:trPr>
          <w:ins w:id="3744"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2A94A3BF" w14:textId="77777777" w:rsidR="007561BD" w:rsidRDefault="007561BD" w:rsidP="00EA2BB5">
            <w:pPr>
              <w:rPr>
                <w:ins w:id="3745" w:author="Aziz Boxwala" w:date="2014-08-22T20:19:00Z"/>
                <w:rFonts w:ascii="Times New Roman" w:hAnsi="Times New Roman"/>
              </w:rPr>
            </w:pPr>
            <w:ins w:id="3746" w:author="Aziz Boxwala" w:date="2014-08-22T20:19:00Z">
              <w:r>
                <w:rPr>
                  <w:rFonts w:ascii="Times New Roman" w:hAnsi="Times New Roman"/>
                </w:rPr>
                <w:t>medium</w:t>
              </w:r>
            </w:ins>
          </w:p>
        </w:tc>
        <w:tc>
          <w:tcPr>
            <w:tcW w:w="1620" w:type="dxa"/>
            <w:tcBorders>
              <w:top w:val="single" w:sz="2" w:space="0" w:color="auto"/>
              <w:left w:val="single" w:sz="2" w:space="0" w:color="auto"/>
              <w:bottom w:val="single" w:sz="2" w:space="0" w:color="auto"/>
              <w:right w:val="single" w:sz="2" w:space="0" w:color="auto"/>
            </w:tcBorders>
          </w:tcPr>
          <w:p w14:paraId="235A9D32" w14:textId="77777777" w:rsidR="007561BD" w:rsidRDefault="007561BD" w:rsidP="00EA2BB5">
            <w:pPr>
              <w:rPr>
                <w:ins w:id="3747" w:author="Aziz Boxwala" w:date="2014-08-22T20:19:00Z"/>
                <w:rFonts w:ascii="Times New Roman" w:hAnsi="Times New Roman"/>
              </w:rPr>
            </w:pPr>
            <w:ins w:id="3748"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664D5397" w14:textId="77777777" w:rsidR="007561BD" w:rsidRDefault="007561BD" w:rsidP="00EA2BB5">
            <w:pPr>
              <w:rPr>
                <w:ins w:id="3749" w:author="Aziz Boxwala" w:date="2014-08-22T20:19:00Z"/>
                <w:rFonts w:ascii="Times New Roman" w:hAnsi="Times New Roman"/>
              </w:rPr>
            </w:pPr>
            <w:ins w:id="3750" w:author="Aziz Boxwala" w:date="2014-08-22T20:19:00Z">
              <w:r>
                <w:rPr>
                  <w:rFonts w:ascii="Times New Roman" w:hAnsi="Times New Roman"/>
                </w:rPr>
                <w:t>The communication medium, e.g., email, fax.</w:t>
              </w:r>
            </w:ins>
          </w:p>
        </w:tc>
      </w:tr>
      <w:tr w:rsidR="007561BD" w14:paraId="7668B6AD" w14:textId="77777777" w:rsidTr="00EA2BB5">
        <w:trPr>
          <w:ins w:id="3751"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12B6693C" w14:textId="77777777" w:rsidR="007561BD" w:rsidRDefault="007561BD" w:rsidP="00EA2BB5">
            <w:pPr>
              <w:rPr>
                <w:ins w:id="3752" w:author="Aziz Boxwala" w:date="2014-08-22T20:19:00Z"/>
                <w:rFonts w:ascii="Times New Roman" w:hAnsi="Times New Roman"/>
              </w:rPr>
            </w:pPr>
            <w:bookmarkStart w:id="3753" w:name="BKM_21786675_13E0_4392_8DC7_2E12449C7394"/>
            <w:ins w:id="3754" w:author="Aziz Boxwala" w:date="2014-08-22T20:19:00Z">
              <w:r>
                <w:rPr>
                  <w:rFonts w:ascii="Times New Roman" w:hAnsi="Times New Roman"/>
                </w:rPr>
                <w:t>message</w:t>
              </w:r>
            </w:ins>
          </w:p>
        </w:tc>
        <w:tc>
          <w:tcPr>
            <w:tcW w:w="1620" w:type="dxa"/>
            <w:tcBorders>
              <w:top w:val="single" w:sz="2" w:space="0" w:color="auto"/>
              <w:left w:val="single" w:sz="2" w:space="0" w:color="auto"/>
              <w:bottom w:val="single" w:sz="2" w:space="0" w:color="auto"/>
              <w:right w:val="single" w:sz="2" w:space="0" w:color="auto"/>
            </w:tcBorders>
          </w:tcPr>
          <w:p w14:paraId="7AEFD452" w14:textId="77777777" w:rsidR="007561BD" w:rsidRDefault="007561BD" w:rsidP="00EA2BB5">
            <w:pPr>
              <w:rPr>
                <w:ins w:id="3755" w:author="Aziz Boxwala" w:date="2014-08-22T20:19:00Z"/>
                <w:rFonts w:ascii="Times New Roman" w:hAnsi="Times New Roman"/>
              </w:rPr>
            </w:pPr>
            <w:ins w:id="3756" w:author="Aziz Boxwala" w:date="2014-08-22T20:19:00Z">
              <w:r>
                <w:rPr>
                  <w:rFonts w:ascii="Times New Roman" w:hAnsi="Times New Roman"/>
                </w:rPr>
                <w:t>Text</w:t>
              </w:r>
            </w:ins>
          </w:p>
        </w:tc>
        <w:tc>
          <w:tcPr>
            <w:tcW w:w="5580" w:type="dxa"/>
            <w:tcBorders>
              <w:top w:val="single" w:sz="2" w:space="0" w:color="auto"/>
              <w:left w:val="single" w:sz="2" w:space="0" w:color="auto"/>
              <w:bottom w:val="single" w:sz="2" w:space="0" w:color="auto"/>
              <w:right w:val="single" w:sz="2" w:space="0" w:color="auto"/>
            </w:tcBorders>
          </w:tcPr>
          <w:p w14:paraId="5DB15076" w14:textId="77777777" w:rsidR="007561BD" w:rsidRDefault="007561BD" w:rsidP="00EA2BB5">
            <w:pPr>
              <w:rPr>
                <w:ins w:id="3757" w:author="Aziz Boxwala" w:date="2014-08-22T20:19:00Z"/>
                <w:rFonts w:ascii="Times New Roman" w:hAnsi="Times New Roman"/>
              </w:rPr>
            </w:pPr>
            <w:ins w:id="3758" w:author="Aziz Boxwala" w:date="2014-08-22T20:19:00Z">
              <w:r>
                <w:rPr>
                  <w:rFonts w:ascii="Times New Roman" w:hAnsi="Times New Roman"/>
                </w:rPr>
                <w:t>Text and other information to be communicated to the recipient.</w:t>
              </w:r>
            </w:ins>
          </w:p>
        </w:tc>
        <w:bookmarkEnd w:id="3753"/>
      </w:tr>
      <w:tr w:rsidR="007561BD" w14:paraId="022724DA" w14:textId="77777777" w:rsidTr="00EA2BB5">
        <w:trPr>
          <w:ins w:id="3759"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2A34F5B2" w14:textId="77777777" w:rsidR="007561BD" w:rsidRDefault="007561BD" w:rsidP="00EA2BB5">
            <w:pPr>
              <w:rPr>
                <w:ins w:id="3760" w:author="Aziz Boxwala" w:date="2014-08-22T20:19:00Z"/>
                <w:rFonts w:ascii="Times New Roman" w:hAnsi="Times New Roman"/>
              </w:rPr>
            </w:pPr>
            <w:bookmarkStart w:id="3761" w:name="BKM_BF3214B5_A4B1_4DDA_AD72_8786EF4E28E5"/>
            <w:ins w:id="3762" w:author="Aziz Boxwala" w:date="2014-08-22T20:19:00Z">
              <w:r>
                <w:rPr>
                  <w:rFonts w:ascii="Times New Roman" w:hAnsi="Times New Roman"/>
                </w:rPr>
                <w:t>recipient</w:t>
              </w:r>
            </w:ins>
          </w:p>
        </w:tc>
        <w:tc>
          <w:tcPr>
            <w:tcW w:w="1620" w:type="dxa"/>
            <w:tcBorders>
              <w:top w:val="single" w:sz="2" w:space="0" w:color="auto"/>
              <w:left w:val="single" w:sz="2" w:space="0" w:color="auto"/>
              <w:bottom w:val="single" w:sz="2" w:space="0" w:color="auto"/>
              <w:right w:val="single" w:sz="2" w:space="0" w:color="auto"/>
            </w:tcBorders>
          </w:tcPr>
          <w:p w14:paraId="4CC28867" w14:textId="77777777" w:rsidR="007561BD" w:rsidRDefault="007561BD" w:rsidP="00EA2BB5">
            <w:pPr>
              <w:rPr>
                <w:ins w:id="3763" w:author="Aziz Boxwala" w:date="2014-08-22T20:19:00Z"/>
                <w:rFonts w:ascii="Times New Roman" w:hAnsi="Times New Roman"/>
              </w:rPr>
            </w:pPr>
            <w:ins w:id="3764" w:author="Aziz Boxwala" w:date="2014-08-22T20:19:00Z">
              <w:r>
                <w:rPr>
                  <w:rFonts w:ascii="Times New Roman" w:hAnsi="Times New Roman"/>
                </w:rPr>
                <w:t>Entity</w:t>
              </w:r>
            </w:ins>
          </w:p>
        </w:tc>
        <w:tc>
          <w:tcPr>
            <w:tcW w:w="5580" w:type="dxa"/>
            <w:tcBorders>
              <w:top w:val="single" w:sz="2" w:space="0" w:color="auto"/>
              <w:left w:val="single" w:sz="2" w:space="0" w:color="auto"/>
              <w:bottom w:val="single" w:sz="2" w:space="0" w:color="auto"/>
              <w:right w:val="single" w:sz="2" w:space="0" w:color="auto"/>
            </w:tcBorders>
          </w:tcPr>
          <w:p w14:paraId="5DF7AFFB" w14:textId="77777777" w:rsidR="007561BD" w:rsidRDefault="007561BD" w:rsidP="00EA2BB5">
            <w:pPr>
              <w:rPr>
                <w:ins w:id="3765" w:author="Aziz Boxwala" w:date="2014-08-22T20:19:00Z"/>
                <w:rFonts w:ascii="Times New Roman" w:hAnsi="Times New Roman"/>
              </w:rPr>
            </w:pPr>
            <w:ins w:id="3766" w:author="Aziz Boxwala" w:date="2014-08-22T20:19:00Z">
              <w:r>
                <w:rPr>
                  <w:rFonts w:ascii="Times New Roman" w:hAnsi="Times New Roman"/>
                </w:rPr>
                <w:t>The entity (e.g., person, organization, clinical information system, or device) which is the intended target of the communication.</w:t>
              </w:r>
            </w:ins>
          </w:p>
        </w:tc>
        <w:bookmarkEnd w:id="3761"/>
      </w:tr>
      <w:tr w:rsidR="007561BD" w14:paraId="335B8DFF" w14:textId="77777777" w:rsidTr="00EA2BB5">
        <w:trPr>
          <w:ins w:id="3767"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32BD6B8E" w14:textId="77777777" w:rsidR="007561BD" w:rsidRDefault="007561BD" w:rsidP="00EA2BB5">
            <w:pPr>
              <w:rPr>
                <w:ins w:id="3768" w:author="Aziz Boxwala" w:date="2014-08-22T20:19:00Z"/>
                <w:rFonts w:ascii="Times New Roman" w:hAnsi="Times New Roman"/>
              </w:rPr>
            </w:pPr>
            <w:bookmarkStart w:id="3769" w:name="BKM_EB2DC572_44AC_4E39_92EF_E4598D593720"/>
            <w:proofErr w:type="spellStart"/>
            <w:ins w:id="3770" w:author="Aziz Boxwala" w:date="2014-08-22T20:19:00Z">
              <w:r>
                <w:rPr>
                  <w:rFonts w:ascii="Times New Roman" w:hAnsi="Times New Roman"/>
                </w:rPr>
                <w:t>relatedStatement</w:t>
              </w:r>
              <w:proofErr w:type="spellEnd"/>
            </w:ins>
          </w:p>
        </w:tc>
        <w:tc>
          <w:tcPr>
            <w:tcW w:w="1620" w:type="dxa"/>
            <w:tcBorders>
              <w:top w:val="single" w:sz="2" w:space="0" w:color="auto"/>
              <w:left w:val="single" w:sz="2" w:space="0" w:color="auto"/>
              <w:bottom w:val="single" w:sz="2" w:space="0" w:color="auto"/>
              <w:right w:val="single" w:sz="2" w:space="0" w:color="auto"/>
            </w:tcBorders>
          </w:tcPr>
          <w:p w14:paraId="27D3EE72" w14:textId="77777777" w:rsidR="007561BD" w:rsidRDefault="007561BD" w:rsidP="00EA2BB5">
            <w:pPr>
              <w:rPr>
                <w:ins w:id="3771" w:author="Aziz Boxwala" w:date="2014-08-22T20:19:00Z"/>
                <w:rFonts w:ascii="Times New Roman" w:hAnsi="Times New Roman"/>
              </w:rPr>
            </w:pPr>
            <w:proofErr w:type="spellStart"/>
            <w:ins w:id="3772" w:author="Aziz Boxwala" w:date="2014-08-22T20:19:00Z">
              <w:r>
                <w:rPr>
                  <w:rFonts w:ascii="Times New Roman" w:hAnsi="Times New Roman"/>
                </w:rPr>
                <w:t>ClinicalStatement</w:t>
              </w:r>
              <w:proofErr w:type="spellEnd"/>
            </w:ins>
          </w:p>
        </w:tc>
        <w:tc>
          <w:tcPr>
            <w:tcW w:w="5580" w:type="dxa"/>
            <w:tcBorders>
              <w:top w:val="single" w:sz="2" w:space="0" w:color="auto"/>
              <w:left w:val="single" w:sz="2" w:space="0" w:color="auto"/>
              <w:bottom w:val="single" w:sz="2" w:space="0" w:color="auto"/>
              <w:right w:val="single" w:sz="2" w:space="0" w:color="auto"/>
            </w:tcBorders>
          </w:tcPr>
          <w:p w14:paraId="086F5D50" w14:textId="77777777" w:rsidR="007561BD" w:rsidRDefault="007561BD" w:rsidP="00EA2BB5">
            <w:pPr>
              <w:rPr>
                <w:ins w:id="3773" w:author="Aziz Boxwala" w:date="2014-08-22T20:19:00Z"/>
                <w:rFonts w:ascii="Times New Roman" w:hAnsi="Times New Roman"/>
              </w:rPr>
            </w:pPr>
            <w:ins w:id="3774" w:author="Aziz Boxwala" w:date="2014-08-22T20:19:00Z">
              <w:r>
                <w:rPr>
                  <w:rFonts w:ascii="Times New Roman" w:hAnsi="Times New Roman"/>
                </w:rPr>
                <w:t>Any statement that is pertinent to the message.</w:t>
              </w:r>
            </w:ins>
          </w:p>
        </w:tc>
        <w:bookmarkEnd w:id="3769"/>
      </w:tr>
      <w:tr w:rsidR="007561BD" w14:paraId="53AEBA19" w14:textId="77777777" w:rsidTr="00EA2BB5">
        <w:trPr>
          <w:ins w:id="3775"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5A63317F" w14:textId="77777777" w:rsidR="007561BD" w:rsidRDefault="007561BD" w:rsidP="00EA2BB5">
            <w:pPr>
              <w:rPr>
                <w:ins w:id="3776" w:author="Aziz Boxwala" w:date="2014-08-22T20:19:00Z"/>
                <w:rFonts w:ascii="Times New Roman" w:hAnsi="Times New Roman"/>
              </w:rPr>
            </w:pPr>
            <w:bookmarkStart w:id="3777" w:name="BKM_4686E6A3_C3A2_46BD_B460_0A410837917D"/>
            <w:ins w:id="3778" w:author="Aziz Boxwala" w:date="2014-08-22T20:19:00Z">
              <w:r>
                <w:rPr>
                  <w:rFonts w:ascii="Times New Roman" w:hAnsi="Times New Roman"/>
                </w:rPr>
                <w:t>sender</w:t>
              </w:r>
            </w:ins>
          </w:p>
        </w:tc>
        <w:tc>
          <w:tcPr>
            <w:tcW w:w="1620" w:type="dxa"/>
            <w:tcBorders>
              <w:top w:val="single" w:sz="2" w:space="0" w:color="auto"/>
              <w:left w:val="single" w:sz="2" w:space="0" w:color="auto"/>
              <w:bottom w:val="single" w:sz="2" w:space="0" w:color="auto"/>
              <w:right w:val="single" w:sz="2" w:space="0" w:color="auto"/>
            </w:tcBorders>
          </w:tcPr>
          <w:p w14:paraId="2A6EC861" w14:textId="77777777" w:rsidR="007561BD" w:rsidRDefault="007561BD" w:rsidP="00EA2BB5">
            <w:pPr>
              <w:rPr>
                <w:ins w:id="3779" w:author="Aziz Boxwala" w:date="2014-08-22T20:19:00Z"/>
                <w:rFonts w:ascii="Times New Roman" w:hAnsi="Times New Roman"/>
              </w:rPr>
            </w:pPr>
            <w:ins w:id="3780" w:author="Aziz Boxwala" w:date="2014-08-22T20:19:00Z">
              <w:r>
                <w:rPr>
                  <w:rFonts w:ascii="Times New Roman" w:hAnsi="Times New Roman"/>
                </w:rPr>
                <w:t>Entity</w:t>
              </w:r>
            </w:ins>
          </w:p>
        </w:tc>
        <w:tc>
          <w:tcPr>
            <w:tcW w:w="5580" w:type="dxa"/>
            <w:tcBorders>
              <w:top w:val="single" w:sz="2" w:space="0" w:color="auto"/>
              <w:left w:val="single" w:sz="2" w:space="0" w:color="auto"/>
              <w:bottom w:val="single" w:sz="2" w:space="0" w:color="auto"/>
              <w:right w:val="single" w:sz="2" w:space="0" w:color="auto"/>
            </w:tcBorders>
          </w:tcPr>
          <w:p w14:paraId="7709F2A6" w14:textId="77777777" w:rsidR="007561BD" w:rsidRDefault="007561BD" w:rsidP="00EA2BB5">
            <w:pPr>
              <w:rPr>
                <w:ins w:id="3781" w:author="Aziz Boxwala" w:date="2014-08-22T20:19:00Z"/>
                <w:rFonts w:ascii="Times New Roman" w:hAnsi="Times New Roman"/>
              </w:rPr>
            </w:pPr>
            <w:ins w:id="3782" w:author="Aziz Boxwala" w:date="2014-08-22T20:19:00Z">
              <w:r>
                <w:rPr>
                  <w:rFonts w:ascii="Times New Roman" w:hAnsi="Times New Roman"/>
                </w:rPr>
                <w:t>The entity (e.g., person, organization, clinical information system, or device) which is the source of the communication.</w:t>
              </w:r>
            </w:ins>
          </w:p>
        </w:tc>
        <w:bookmarkEnd w:id="3777"/>
      </w:tr>
      <w:bookmarkEnd w:id="3730"/>
    </w:tbl>
    <w:p w14:paraId="71262B38" w14:textId="77777777" w:rsidR="007561BD" w:rsidRDefault="007561BD" w:rsidP="007561BD">
      <w:pPr>
        <w:rPr>
          <w:ins w:id="3783" w:author="Aziz Boxwala" w:date="2014-08-22T20:19:00Z"/>
          <w:rFonts w:ascii="Times New Roman" w:hAnsi="Times New Roman"/>
        </w:rPr>
      </w:pPr>
    </w:p>
    <w:p w14:paraId="6054F0E3" w14:textId="77777777" w:rsidR="007561BD" w:rsidRDefault="007561BD" w:rsidP="007561BD">
      <w:pPr>
        <w:pStyle w:val="Heading4"/>
        <w:rPr>
          <w:ins w:id="3784" w:author="Aziz Boxwala" w:date="2014-08-22T20:19:00Z"/>
          <w:bCs/>
          <w:szCs w:val="24"/>
          <w:u w:color="000000"/>
          <w:lang w:val="en-US"/>
        </w:rPr>
      </w:pPr>
      <w:bookmarkStart w:id="3785" w:name="_Toc396502510"/>
      <w:bookmarkStart w:id="3786" w:name="BKM_804B2F24_FBF5_43C2_8130_DC4AB5C4BD77"/>
      <w:proofErr w:type="spellStart"/>
      <w:ins w:id="3787" w:author="Aziz Boxwala" w:date="2014-08-22T20:19:00Z">
        <w:r>
          <w:rPr>
            <w:bCs/>
            <w:szCs w:val="24"/>
            <w:u w:color="000000"/>
            <w:lang w:val="en-US"/>
          </w:rPr>
          <w:t>CompositeIntravenousMedicationAdministration</w:t>
        </w:r>
        <w:bookmarkEnd w:id="3785"/>
        <w:proofErr w:type="spellEnd"/>
      </w:ins>
    </w:p>
    <w:p w14:paraId="35AA23E2" w14:textId="77777777" w:rsidR="007561BD" w:rsidRDefault="007561BD" w:rsidP="007561BD">
      <w:pPr>
        <w:rPr>
          <w:ins w:id="3788" w:author="Aziz Boxwala" w:date="2014-08-22T20:19:00Z"/>
          <w:rFonts w:ascii="Times New Roman" w:hAnsi="Times New Roman"/>
        </w:rPr>
      </w:pPr>
      <w:ins w:id="3789" w:author="Aziz Boxwala" w:date="2014-08-22T20:19:00Z">
        <w:r>
          <w:rPr>
            <w:rStyle w:val="FieldLabel"/>
            <w:rFonts w:ascii="Times New Roman" w:hAnsi="Times New Roman"/>
            <w:i w:val="0"/>
            <w:iCs w:val="0"/>
            <w:color w:val="000000"/>
          </w:rPr>
          <w:t xml:space="preserve">Parameters for IV fluid administration that may consist of one or more additives mixed into a diluent. Additives and diluents are represented as constituents with the appropriate </w:t>
        </w:r>
        <w:proofErr w:type="spellStart"/>
        <w:r>
          <w:rPr>
            <w:rStyle w:val="FieldLabel"/>
            <w:rFonts w:ascii="Times New Roman" w:hAnsi="Times New Roman"/>
            <w:i w:val="0"/>
            <w:iCs w:val="0"/>
            <w:color w:val="000000"/>
          </w:rPr>
          <w:t>constituentType</w:t>
        </w:r>
        <w:proofErr w:type="spellEnd"/>
        <w:r>
          <w:rPr>
            <w:rStyle w:val="FieldLabel"/>
            <w:rFonts w:ascii="Times New Roman" w:hAnsi="Times New Roman"/>
            <w:i w:val="0"/>
            <w:iCs w:val="0"/>
            <w:color w:val="000000"/>
          </w:rPr>
          <w:t>.</w:t>
        </w:r>
      </w:ins>
    </w:p>
    <w:p w14:paraId="5B2F72C3" w14:textId="77777777" w:rsidR="007561BD" w:rsidRDefault="007561BD" w:rsidP="007561BD">
      <w:pPr>
        <w:rPr>
          <w:ins w:id="3790" w:author="Aziz Boxwala" w:date="2014-08-22T20:19:00Z"/>
          <w:rFonts w:ascii="Times New Roman" w:hAnsi="Times New Roman"/>
        </w:rPr>
      </w:pPr>
    </w:p>
    <w:p w14:paraId="46527EA0" w14:textId="77777777" w:rsidR="007561BD" w:rsidRDefault="007561BD" w:rsidP="007561BD">
      <w:pPr>
        <w:pStyle w:val="ListHeader"/>
        <w:shd w:val="clear" w:color="auto" w:fill="auto"/>
        <w:rPr>
          <w:ins w:id="3791" w:author="Aziz Boxwala" w:date="2014-08-22T20:19:00Z"/>
          <w:rFonts w:ascii="Times New Roman" w:eastAsia="Times New Roman" w:hAnsi="Times New Roman"/>
          <w:bCs w:val="0"/>
          <w:iCs w:val="0"/>
          <w:szCs w:val="24"/>
          <w:u w:val="single"/>
          <w:shd w:val="clear" w:color="auto" w:fill="auto"/>
          <w:lang w:val="en-US"/>
        </w:rPr>
      </w:pPr>
      <w:ins w:id="3792" w:author="Aziz Boxwala" w:date="2014-08-22T20:19: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561BD" w14:paraId="22EBFA59" w14:textId="77777777" w:rsidTr="00EA2BB5">
        <w:trPr>
          <w:trHeight w:val="215"/>
          <w:ins w:id="3793" w:author="Aziz Boxwala" w:date="2014-08-22T20:19: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65D0AD85" w14:textId="77777777" w:rsidR="007561BD" w:rsidRDefault="007561BD" w:rsidP="00EA2BB5">
            <w:pPr>
              <w:rPr>
                <w:ins w:id="3794" w:author="Aziz Boxwala" w:date="2014-08-22T20:19:00Z"/>
                <w:rFonts w:ascii="Times New Roman" w:hAnsi="Times New Roman"/>
                <w:b/>
              </w:rPr>
            </w:pPr>
            <w:ins w:id="3795" w:author="Aziz Boxwala" w:date="2014-08-22T20:19: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119DA8A7" w14:textId="77777777" w:rsidR="007561BD" w:rsidRDefault="007561BD" w:rsidP="00EA2BB5">
            <w:pPr>
              <w:rPr>
                <w:ins w:id="3796" w:author="Aziz Boxwala" w:date="2014-08-22T20:19:00Z"/>
                <w:rFonts w:ascii="Times New Roman" w:hAnsi="Times New Roman"/>
                <w:b/>
              </w:rPr>
            </w:pPr>
            <w:ins w:id="3797" w:author="Aziz Boxwala" w:date="2014-08-22T20:19: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685BC045" w14:textId="77777777" w:rsidR="007561BD" w:rsidRDefault="007561BD" w:rsidP="00EA2BB5">
            <w:pPr>
              <w:rPr>
                <w:ins w:id="3798" w:author="Aziz Boxwala" w:date="2014-08-22T20:19:00Z"/>
                <w:rFonts w:ascii="Times New Roman" w:hAnsi="Times New Roman"/>
                <w:b/>
              </w:rPr>
            </w:pPr>
            <w:ins w:id="3799" w:author="Aziz Boxwala" w:date="2014-08-22T20:19:00Z">
              <w:r>
                <w:rPr>
                  <w:rFonts w:ascii="Times New Roman" w:hAnsi="Times New Roman"/>
                  <w:b/>
                </w:rPr>
                <w:t>Description</w:t>
              </w:r>
            </w:ins>
          </w:p>
        </w:tc>
      </w:tr>
      <w:tr w:rsidR="007561BD" w14:paraId="250B54C0" w14:textId="77777777" w:rsidTr="00EA2BB5">
        <w:trPr>
          <w:ins w:id="3800"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51EFF5A8" w14:textId="77777777" w:rsidR="007561BD" w:rsidRDefault="007561BD" w:rsidP="00EA2BB5">
            <w:pPr>
              <w:rPr>
                <w:ins w:id="3801" w:author="Aziz Boxwala" w:date="2014-08-22T20:19:00Z"/>
                <w:rFonts w:ascii="Times New Roman" w:hAnsi="Times New Roman"/>
              </w:rPr>
            </w:pPr>
            <w:ins w:id="3802" w:author="Aziz Boxwala" w:date="2014-08-22T20:19:00Z">
              <w:r>
                <w:rPr>
                  <w:rFonts w:ascii="Times New Roman" w:hAnsi="Times New Roman"/>
                </w:rPr>
                <w:t>constituent</w:t>
              </w:r>
            </w:ins>
          </w:p>
        </w:tc>
        <w:tc>
          <w:tcPr>
            <w:tcW w:w="1620" w:type="dxa"/>
            <w:tcBorders>
              <w:top w:val="single" w:sz="2" w:space="0" w:color="auto"/>
              <w:left w:val="single" w:sz="2" w:space="0" w:color="auto"/>
              <w:bottom w:val="single" w:sz="2" w:space="0" w:color="auto"/>
              <w:right w:val="single" w:sz="2" w:space="0" w:color="auto"/>
            </w:tcBorders>
          </w:tcPr>
          <w:p w14:paraId="7DB01940" w14:textId="77777777" w:rsidR="007561BD" w:rsidRDefault="007561BD" w:rsidP="00EA2BB5">
            <w:pPr>
              <w:rPr>
                <w:ins w:id="3803" w:author="Aziz Boxwala" w:date="2014-08-22T20:19:00Z"/>
                <w:rFonts w:ascii="Times New Roman" w:hAnsi="Times New Roman"/>
              </w:rPr>
            </w:pPr>
            <w:ins w:id="3804" w:author="Aziz Boxwala" w:date="2014-08-22T20:19:00Z">
              <w:r>
                <w:rPr>
                  <w:rFonts w:ascii="Times New Roman" w:hAnsi="Times New Roman"/>
                </w:rPr>
                <w:t>Constituent</w:t>
              </w:r>
            </w:ins>
          </w:p>
        </w:tc>
        <w:tc>
          <w:tcPr>
            <w:tcW w:w="5580" w:type="dxa"/>
            <w:tcBorders>
              <w:top w:val="single" w:sz="2" w:space="0" w:color="auto"/>
              <w:left w:val="single" w:sz="2" w:space="0" w:color="auto"/>
              <w:bottom w:val="single" w:sz="2" w:space="0" w:color="auto"/>
              <w:right w:val="single" w:sz="2" w:space="0" w:color="auto"/>
            </w:tcBorders>
          </w:tcPr>
          <w:p w14:paraId="67C5A9AE" w14:textId="77777777" w:rsidR="007561BD" w:rsidRDefault="007561BD" w:rsidP="00EA2BB5">
            <w:pPr>
              <w:rPr>
                <w:ins w:id="3805" w:author="Aziz Boxwala" w:date="2014-08-22T20:19:00Z"/>
                <w:rFonts w:ascii="Times New Roman" w:hAnsi="Times New Roman"/>
              </w:rPr>
            </w:pPr>
            <w:ins w:id="3806" w:author="Aziz Boxwala" w:date="2014-08-22T20:19:00Z">
              <w:r>
                <w:rPr>
                  <w:rFonts w:ascii="Times New Roman" w:hAnsi="Times New Roman"/>
                </w:rPr>
                <w:t>The constituents of this composite IV medication.</w:t>
              </w:r>
            </w:ins>
          </w:p>
        </w:tc>
      </w:tr>
      <w:tr w:rsidR="007561BD" w14:paraId="5B53CF98" w14:textId="77777777" w:rsidTr="00EA2BB5">
        <w:trPr>
          <w:ins w:id="3807"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3EBF09BD" w14:textId="77777777" w:rsidR="007561BD" w:rsidRDefault="007561BD" w:rsidP="00EA2BB5">
            <w:pPr>
              <w:rPr>
                <w:ins w:id="3808" w:author="Aziz Boxwala" w:date="2014-08-22T20:19:00Z"/>
                <w:rFonts w:ascii="Times New Roman" w:hAnsi="Times New Roman"/>
              </w:rPr>
            </w:pPr>
            <w:bookmarkStart w:id="3809" w:name="BKM_113BEE0E_EE5F_4F5F_ADAC_88D847071382"/>
            <w:proofErr w:type="spellStart"/>
            <w:ins w:id="3810" w:author="Aziz Boxwala" w:date="2014-08-22T20:19:00Z">
              <w:r>
                <w:rPr>
                  <w:rFonts w:ascii="Times New Roman" w:hAnsi="Times New Roman"/>
                </w:rPr>
                <w:t>totalVolume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41E57625" w14:textId="77777777" w:rsidR="007561BD" w:rsidRDefault="007561BD" w:rsidP="00EA2BB5">
            <w:pPr>
              <w:rPr>
                <w:ins w:id="3811" w:author="Aziz Boxwala" w:date="2014-08-22T20:19:00Z"/>
                <w:rFonts w:ascii="Times New Roman" w:hAnsi="Times New Roman"/>
              </w:rPr>
            </w:pPr>
            <w:ins w:id="3812" w:author="Aziz Boxwala" w:date="2014-08-22T20:19:00Z">
              <w:r>
                <w:rPr>
                  <w:rFonts w:ascii="Times New Roman" w:hAnsi="Times New Roman"/>
                </w:rPr>
                <w:t>Quantity</w:t>
              </w:r>
            </w:ins>
          </w:p>
        </w:tc>
        <w:tc>
          <w:tcPr>
            <w:tcW w:w="5580" w:type="dxa"/>
            <w:tcBorders>
              <w:top w:val="single" w:sz="2" w:space="0" w:color="auto"/>
              <w:left w:val="single" w:sz="2" w:space="0" w:color="auto"/>
              <w:bottom w:val="single" w:sz="2" w:space="0" w:color="auto"/>
              <w:right w:val="single" w:sz="2" w:space="0" w:color="auto"/>
            </w:tcBorders>
          </w:tcPr>
          <w:p w14:paraId="1AF24528" w14:textId="77777777" w:rsidR="007561BD" w:rsidRDefault="007561BD" w:rsidP="00EA2BB5">
            <w:pPr>
              <w:rPr>
                <w:ins w:id="3813" w:author="Aziz Boxwala" w:date="2014-08-22T20:19:00Z"/>
                <w:rFonts w:ascii="Times New Roman" w:hAnsi="Times New Roman"/>
              </w:rPr>
            </w:pPr>
            <w:ins w:id="3814" w:author="Aziz Boxwala" w:date="2014-08-22T20:19:00Z">
              <w:r>
                <w:rPr>
                  <w:rFonts w:ascii="Times New Roman" w:hAnsi="Times New Roman"/>
                </w:rPr>
                <w:t>The total volume of the overall mixture such as the volume of the bag.</w:t>
              </w:r>
            </w:ins>
          </w:p>
        </w:tc>
        <w:bookmarkEnd w:id="3809"/>
      </w:tr>
      <w:bookmarkEnd w:id="3786"/>
    </w:tbl>
    <w:p w14:paraId="394FDFAC" w14:textId="77777777" w:rsidR="007561BD" w:rsidRDefault="007561BD" w:rsidP="007561BD">
      <w:pPr>
        <w:rPr>
          <w:ins w:id="3815" w:author="Aziz Boxwala" w:date="2014-08-22T20:19:00Z"/>
          <w:rFonts w:ascii="Times New Roman" w:hAnsi="Times New Roman"/>
        </w:rPr>
      </w:pPr>
    </w:p>
    <w:p w14:paraId="4844A113" w14:textId="77777777" w:rsidR="007561BD" w:rsidRDefault="007561BD" w:rsidP="007561BD">
      <w:pPr>
        <w:pStyle w:val="Heading4"/>
        <w:rPr>
          <w:ins w:id="3816" w:author="Aziz Boxwala" w:date="2014-08-22T20:19:00Z"/>
          <w:bCs/>
          <w:szCs w:val="24"/>
          <w:u w:color="000000"/>
          <w:lang w:val="en-US"/>
        </w:rPr>
      </w:pPr>
      <w:bookmarkStart w:id="3817" w:name="_Toc396502511"/>
      <w:bookmarkStart w:id="3818" w:name="BKM_02085025_9D38_48E4_ADDB_91351E08FB45"/>
      <w:proofErr w:type="spellStart"/>
      <w:ins w:id="3819" w:author="Aziz Boxwala" w:date="2014-08-22T20:19:00Z">
        <w:r>
          <w:rPr>
            <w:bCs/>
            <w:szCs w:val="24"/>
            <w:u w:color="000000"/>
            <w:lang w:val="en-US"/>
          </w:rPr>
          <w:t>DeviceUse</w:t>
        </w:r>
        <w:bookmarkEnd w:id="3817"/>
        <w:proofErr w:type="spellEnd"/>
      </w:ins>
    </w:p>
    <w:p w14:paraId="0BE43CB5" w14:textId="77777777" w:rsidR="007561BD" w:rsidRDefault="007561BD" w:rsidP="007561BD">
      <w:pPr>
        <w:rPr>
          <w:ins w:id="3820" w:author="Aziz Boxwala" w:date="2014-08-22T20:19:00Z"/>
          <w:rFonts w:ascii="Times New Roman" w:hAnsi="Times New Roman"/>
        </w:rPr>
      </w:pPr>
      <w:ins w:id="3821" w:author="Aziz Boxwala" w:date="2014-08-22T20:19:00Z">
        <w:r>
          <w:rPr>
            <w:rFonts w:ascii="Times New Roman" w:hAnsi="Times New Roman"/>
          </w:rPr>
          <w:t xml:space="preserve">Application or use of equipment or device for the patient, e.g., wheelchair, </w:t>
        </w:r>
        <w:proofErr w:type="spellStart"/>
        <w:r>
          <w:rPr>
            <w:rFonts w:ascii="Times New Roman" w:hAnsi="Times New Roman"/>
          </w:rPr>
          <w:t>Holter</w:t>
        </w:r>
        <w:proofErr w:type="spellEnd"/>
        <w:r>
          <w:rPr>
            <w:rFonts w:ascii="Times New Roman" w:hAnsi="Times New Roman"/>
          </w:rPr>
          <w:t xml:space="preserve"> monitor, pacemaker, intra-uterine contraceptive device.</w:t>
        </w:r>
      </w:ins>
    </w:p>
    <w:p w14:paraId="4DF9A752" w14:textId="77777777" w:rsidR="007561BD" w:rsidRDefault="007561BD" w:rsidP="007561BD">
      <w:pPr>
        <w:rPr>
          <w:ins w:id="3822" w:author="Aziz Boxwala" w:date="2014-08-22T20:19:00Z"/>
          <w:rFonts w:ascii="Times New Roman" w:hAnsi="Times New Roman"/>
        </w:rPr>
      </w:pPr>
    </w:p>
    <w:p w14:paraId="7D94DE23" w14:textId="77777777" w:rsidR="007561BD" w:rsidRDefault="007561BD" w:rsidP="007561BD">
      <w:pPr>
        <w:rPr>
          <w:ins w:id="3823" w:author="Aziz Boxwala" w:date="2014-08-22T20:19:00Z"/>
          <w:rFonts w:ascii="Times New Roman" w:hAnsi="Times New Roman"/>
        </w:rPr>
      </w:pPr>
      <w:ins w:id="3824" w:author="Aziz Boxwala" w:date="2014-08-22T20:19:00Z">
        <w:r>
          <w:rPr>
            <w:rFonts w:ascii="Times New Roman" w:hAnsi="Times New Roman"/>
          </w:rPr>
          <w:t xml:space="preserve">Note that </w:t>
        </w:r>
        <w:proofErr w:type="spellStart"/>
        <w:r>
          <w:rPr>
            <w:rFonts w:ascii="Times New Roman" w:hAnsi="Times New Roman"/>
          </w:rPr>
          <w:t>DeviceUse</w:t>
        </w:r>
        <w:proofErr w:type="spellEnd"/>
        <w:r>
          <w:rPr>
            <w:rFonts w:ascii="Times New Roman" w:hAnsi="Times New Roman"/>
          </w:rPr>
          <w:t xml:space="preserve"> does not model the act of implanting a device on or in the patient. That is modeled as a Procedure.</w:t>
        </w:r>
      </w:ins>
    </w:p>
    <w:p w14:paraId="531ACD64" w14:textId="77777777" w:rsidR="007561BD" w:rsidRDefault="007561BD" w:rsidP="007561BD">
      <w:pPr>
        <w:rPr>
          <w:ins w:id="3825" w:author="Aziz Boxwala" w:date="2014-08-22T20:19:00Z"/>
          <w:rFonts w:ascii="Times New Roman" w:hAnsi="Times New Roman"/>
        </w:rPr>
      </w:pPr>
    </w:p>
    <w:p w14:paraId="464645BA" w14:textId="77777777" w:rsidR="007561BD" w:rsidRDefault="007561BD" w:rsidP="007561BD">
      <w:pPr>
        <w:pStyle w:val="ListHeader"/>
        <w:shd w:val="clear" w:color="auto" w:fill="auto"/>
        <w:rPr>
          <w:ins w:id="3826" w:author="Aziz Boxwala" w:date="2014-08-22T20:19:00Z"/>
          <w:rFonts w:ascii="Times New Roman" w:eastAsia="Times New Roman" w:hAnsi="Times New Roman"/>
          <w:bCs w:val="0"/>
          <w:iCs w:val="0"/>
          <w:szCs w:val="24"/>
          <w:u w:val="single"/>
          <w:shd w:val="clear" w:color="auto" w:fill="auto"/>
          <w:lang w:val="en-US"/>
        </w:rPr>
      </w:pPr>
      <w:ins w:id="3827" w:author="Aziz Boxwala" w:date="2014-08-22T20:19: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561BD" w14:paraId="094B3D50" w14:textId="77777777" w:rsidTr="00EA2BB5">
        <w:trPr>
          <w:trHeight w:val="215"/>
          <w:ins w:id="3828" w:author="Aziz Boxwala" w:date="2014-08-22T20:19: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10EDC697" w14:textId="77777777" w:rsidR="007561BD" w:rsidRDefault="007561BD" w:rsidP="00EA2BB5">
            <w:pPr>
              <w:rPr>
                <w:ins w:id="3829" w:author="Aziz Boxwala" w:date="2014-08-22T20:19:00Z"/>
                <w:rFonts w:ascii="Times New Roman" w:hAnsi="Times New Roman"/>
                <w:b/>
              </w:rPr>
            </w:pPr>
            <w:ins w:id="3830" w:author="Aziz Boxwala" w:date="2014-08-22T20:19: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0CE8566A" w14:textId="77777777" w:rsidR="007561BD" w:rsidRDefault="007561BD" w:rsidP="00EA2BB5">
            <w:pPr>
              <w:rPr>
                <w:ins w:id="3831" w:author="Aziz Boxwala" w:date="2014-08-22T20:19:00Z"/>
                <w:rFonts w:ascii="Times New Roman" w:hAnsi="Times New Roman"/>
                <w:b/>
              </w:rPr>
            </w:pPr>
            <w:ins w:id="3832" w:author="Aziz Boxwala" w:date="2014-08-22T20:19: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4847E5E4" w14:textId="77777777" w:rsidR="007561BD" w:rsidRDefault="007561BD" w:rsidP="00EA2BB5">
            <w:pPr>
              <w:rPr>
                <w:ins w:id="3833" w:author="Aziz Boxwala" w:date="2014-08-22T20:19:00Z"/>
                <w:rFonts w:ascii="Times New Roman" w:hAnsi="Times New Roman"/>
                <w:b/>
              </w:rPr>
            </w:pPr>
            <w:ins w:id="3834" w:author="Aziz Boxwala" w:date="2014-08-22T20:19:00Z">
              <w:r>
                <w:rPr>
                  <w:rFonts w:ascii="Times New Roman" w:hAnsi="Times New Roman"/>
                  <w:b/>
                </w:rPr>
                <w:t>Description</w:t>
              </w:r>
            </w:ins>
          </w:p>
        </w:tc>
      </w:tr>
      <w:tr w:rsidR="007561BD" w14:paraId="3048BC18" w14:textId="77777777" w:rsidTr="00EA2BB5">
        <w:trPr>
          <w:ins w:id="3835"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267BE59B" w14:textId="77777777" w:rsidR="007561BD" w:rsidRDefault="007561BD" w:rsidP="00EA2BB5">
            <w:pPr>
              <w:rPr>
                <w:ins w:id="3836" w:author="Aziz Boxwala" w:date="2014-08-22T20:19:00Z"/>
                <w:rFonts w:ascii="Times New Roman" w:hAnsi="Times New Roman"/>
              </w:rPr>
            </w:pPr>
            <w:proofErr w:type="spellStart"/>
            <w:ins w:id="3837" w:author="Aziz Boxwala" w:date="2014-08-22T20:19:00Z">
              <w:r>
                <w:rPr>
                  <w:rFonts w:ascii="Times New Roman" w:hAnsi="Times New Roman"/>
                </w:rPr>
                <w:t>applicationSchedule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7A241FFB" w14:textId="77777777" w:rsidR="007561BD" w:rsidRDefault="007561BD" w:rsidP="00EA2BB5">
            <w:pPr>
              <w:rPr>
                <w:ins w:id="3838" w:author="Aziz Boxwala" w:date="2014-08-22T20:19:00Z"/>
                <w:rFonts w:ascii="Times New Roman" w:hAnsi="Times New Roman"/>
              </w:rPr>
            </w:pPr>
            <w:ins w:id="3839" w:author="Aziz Boxwala" w:date="2014-08-22T20:19:00Z">
              <w:r>
                <w:rPr>
                  <w:rFonts w:ascii="Times New Roman" w:hAnsi="Times New Roman"/>
                </w:rPr>
                <w:t>Schedule</w:t>
              </w:r>
            </w:ins>
          </w:p>
        </w:tc>
        <w:tc>
          <w:tcPr>
            <w:tcW w:w="5580" w:type="dxa"/>
            <w:tcBorders>
              <w:top w:val="single" w:sz="2" w:space="0" w:color="auto"/>
              <w:left w:val="single" w:sz="2" w:space="0" w:color="auto"/>
              <w:bottom w:val="single" w:sz="2" w:space="0" w:color="auto"/>
              <w:right w:val="single" w:sz="2" w:space="0" w:color="auto"/>
            </w:tcBorders>
          </w:tcPr>
          <w:p w14:paraId="56EBD49F" w14:textId="77777777" w:rsidR="007561BD" w:rsidRDefault="007561BD" w:rsidP="00EA2BB5">
            <w:pPr>
              <w:rPr>
                <w:ins w:id="3840" w:author="Aziz Boxwala" w:date="2014-08-22T20:19:00Z"/>
                <w:rFonts w:ascii="Times New Roman" w:hAnsi="Times New Roman"/>
              </w:rPr>
            </w:pPr>
            <w:ins w:id="3841" w:author="Aziz Boxwala" w:date="2014-08-22T20:19:00Z">
              <w:r>
                <w:rPr>
                  <w:rFonts w:ascii="Times New Roman" w:hAnsi="Times New Roman"/>
                </w:rPr>
                <w:t>If the application or use of the supply or equipment is repeated, the frequency pattern for repetitions.</w:t>
              </w:r>
            </w:ins>
          </w:p>
        </w:tc>
      </w:tr>
      <w:tr w:rsidR="007561BD" w14:paraId="5B5AEAF4" w14:textId="77777777" w:rsidTr="00EA2BB5">
        <w:trPr>
          <w:ins w:id="3842"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7164A082" w14:textId="77777777" w:rsidR="007561BD" w:rsidRDefault="007561BD" w:rsidP="00EA2BB5">
            <w:pPr>
              <w:rPr>
                <w:ins w:id="3843" w:author="Aziz Boxwala" w:date="2014-08-22T20:19:00Z"/>
                <w:rFonts w:ascii="Times New Roman" w:hAnsi="Times New Roman"/>
              </w:rPr>
            </w:pPr>
            <w:bookmarkStart w:id="3844" w:name="BKM_179814C7_4C76_4E69_A024_F8074EF2AE8F"/>
            <w:ins w:id="3845" w:author="Aziz Boxwala" w:date="2014-08-22T20:19:00Z">
              <w:r>
                <w:rPr>
                  <w:rFonts w:ascii="Times New Roman" w:hAnsi="Times New Roman"/>
                </w:rPr>
                <w:t>device</w:t>
              </w:r>
            </w:ins>
          </w:p>
        </w:tc>
        <w:tc>
          <w:tcPr>
            <w:tcW w:w="1620" w:type="dxa"/>
            <w:tcBorders>
              <w:top w:val="single" w:sz="2" w:space="0" w:color="auto"/>
              <w:left w:val="single" w:sz="2" w:space="0" w:color="auto"/>
              <w:bottom w:val="single" w:sz="2" w:space="0" w:color="auto"/>
              <w:right w:val="single" w:sz="2" w:space="0" w:color="auto"/>
            </w:tcBorders>
          </w:tcPr>
          <w:p w14:paraId="3C6E997B" w14:textId="77777777" w:rsidR="007561BD" w:rsidRDefault="007561BD" w:rsidP="00EA2BB5">
            <w:pPr>
              <w:rPr>
                <w:ins w:id="3846" w:author="Aziz Boxwala" w:date="2014-08-22T20:19:00Z"/>
                <w:rFonts w:ascii="Times New Roman" w:hAnsi="Times New Roman"/>
              </w:rPr>
            </w:pPr>
            <w:ins w:id="3847" w:author="Aziz Boxwala" w:date="2014-08-22T20:19:00Z">
              <w:r>
                <w:rPr>
                  <w:rFonts w:ascii="Times New Roman" w:hAnsi="Times New Roman"/>
                </w:rPr>
                <w:t>Device</w:t>
              </w:r>
            </w:ins>
          </w:p>
        </w:tc>
        <w:tc>
          <w:tcPr>
            <w:tcW w:w="5580" w:type="dxa"/>
            <w:tcBorders>
              <w:top w:val="single" w:sz="2" w:space="0" w:color="auto"/>
              <w:left w:val="single" w:sz="2" w:space="0" w:color="auto"/>
              <w:bottom w:val="single" w:sz="2" w:space="0" w:color="auto"/>
              <w:right w:val="single" w:sz="2" w:space="0" w:color="auto"/>
            </w:tcBorders>
          </w:tcPr>
          <w:p w14:paraId="7A02E011" w14:textId="77777777" w:rsidR="007561BD" w:rsidRDefault="007561BD" w:rsidP="00EA2BB5">
            <w:pPr>
              <w:rPr>
                <w:ins w:id="3848" w:author="Aziz Boxwala" w:date="2014-08-22T20:19:00Z"/>
                <w:rFonts w:ascii="Times New Roman" w:hAnsi="Times New Roman"/>
              </w:rPr>
            </w:pPr>
            <w:ins w:id="3849" w:author="Aziz Boxwala" w:date="2014-08-22T20:19:00Z">
              <w:r>
                <w:rPr>
                  <w:rFonts w:ascii="Times New Roman" w:hAnsi="Times New Roman"/>
                </w:rPr>
                <w:t>The details of the device used or to be used.</w:t>
              </w:r>
            </w:ins>
          </w:p>
        </w:tc>
        <w:bookmarkEnd w:id="3844"/>
      </w:tr>
      <w:tr w:rsidR="007561BD" w14:paraId="215A54E1" w14:textId="77777777" w:rsidTr="00EA2BB5">
        <w:trPr>
          <w:ins w:id="3850"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49F4795E" w14:textId="77777777" w:rsidR="007561BD" w:rsidRDefault="007561BD" w:rsidP="00EA2BB5">
            <w:pPr>
              <w:rPr>
                <w:ins w:id="3851" w:author="Aziz Boxwala" w:date="2014-08-22T20:19:00Z"/>
                <w:rFonts w:ascii="Times New Roman" w:hAnsi="Times New Roman"/>
              </w:rPr>
            </w:pPr>
            <w:bookmarkStart w:id="3852" w:name="BKM_640FA77E_C03F_4E72_8D4D_75C23CE7E75F"/>
            <w:proofErr w:type="spellStart"/>
            <w:ins w:id="3853" w:author="Aziz Boxwala" w:date="2014-08-22T20:19:00Z">
              <w:r>
                <w:rPr>
                  <w:rFonts w:ascii="Times New Roman" w:hAnsi="Times New Roman"/>
                </w:rPr>
                <w:t>targetBodySite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42E0E61D" w14:textId="77777777" w:rsidR="007561BD" w:rsidRDefault="007561BD" w:rsidP="00EA2BB5">
            <w:pPr>
              <w:rPr>
                <w:ins w:id="3854" w:author="Aziz Boxwala" w:date="2014-08-22T20:19:00Z"/>
                <w:rFonts w:ascii="Times New Roman" w:hAnsi="Times New Roman"/>
              </w:rPr>
            </w:pPr>
            <w:proofErr w:type="spellStart"/>
            <w:ins w:id="3855" w:author="Aziz Boxwala" w:date="2014-08-22T20:19:00Z">
              <w:r>
                <w:rPr>
                  <w:rFonts w:ascii="Times New Roman" w:hAnsi="Times New Roman"/>
                </w:rPr>
                <w:t>BodySite</w:t>
              </w:r>
              <w:proofErr w:type="spellEnd"/>
            </w:ins>
          </w:p>
        </w:tc>
        <w:tc>
          <w:tcPr>
            <w:tcW w:w="5580" w:type="dxa"/>
            <w:tcBorders>
              <w:top w:val="single" w:sz="2" w:space="0" w:color="auto"/>
              <w:left w:val="single" w:sz="2" w:space="0" w:color="auto"/>
              <w:bottom w:val="single" w:sz="2" w:space="0" w:color="auto"/>
              <w:right w:val="single" w:sz="2" w:space="0" w:color="auto"/>
            </w:tcBorders>
          </w:tcPr>
          <w:p w14:paraId="48E8ADA4" w14:textId="77777777" w:rsidR="007561BD" w:rsidRDefault="007561BD" w:rsidP="00EA2BB5">
            <w:pPr>
              <w:rPr>
                <w:ins w:id="3856" w:author="Aziz Boxwala" w:date="2014-08-22T20:19:00Z"/>
                <w:rFonts w:ascii="Times New Roman" w:hAnsi="Times New Roman"/>
              </w:rPr>
            </w:pPr>
            <w:ins w:id="3857" w:author="Aziz Boxwala" w:date="2014-08-22T20:19:00Z">
              <w:r>
                <w:rPr>
                  <w:rFonts w:ascii="Times New Roman" w:hAnsi="Times New Roman"/>
                </w:rPr>
                <w:t>Body site where the device is to be used.</w:t>
              </w:r>
            </w:ins>
          </w:p>
        </w:tc>
        <w:bookmarkEnd w:id="3852"/>
      </w:tr>
      <w:bookmarkEnd w:id="3818"/>
    </w:tbl>
    <w:p w14:paraId="21770F96" w14:textId="77777777" w:rsidR="007561BD" w:rsidRDefault="007561BD" w:rsidP="007561BD">
      <w:pPr>
        <w:rPr>
          <w:ins w:id="3858" w:author="Aziz Boxwala" w:date="2014-08-22T20:19:00Z"/>
          <w:rFonts w:ascii="Times New Roman" w:hAnsi="Times New Roman"/>
        </w:rPr>
      </w:pPr>
    </w:p>
    <w:p w14:paraId="6F9DAAC8" w14:textId="77777777" w:rsidR="007561BD" w:rsidRDefault="007561BD" w:rsidP="007561BD">
      <w:pPr>
        <w:pStyle w:val="Heading4"/>
        <w:rPr>
          <w:ins w:id="3859" w:author="Aziz Boxwala" w:date="2014-08-22T20:19:00Z"/>
          <w:bCs/>
          <w:szCs w:val="24"/>
          <w:u w:color="000000"/>
          <w:lang w:val="en-US"/>
        </w:rPr>
      </w:pPr>
      <w:bookmarkStart w:id="3860" w:name="_Toc396502512"/>
      <w:bookmarkStart w:id="3861" w:name="BKM_282B5451_1FC5_4A66_9CA1_A1CCC5622030"/>
      <w:ins w:id="3862" w:author="Aziz Boxwala" w:date="2014-08-22T20:19:00Z">
        <w:r>
          <w:rPr>
            <w:bCs/>
            <w:szCs w:val="24"/>
            <w:u w:color="000000"/>
            <w:lang w:val="en-US"/>
          </w:rPr>
          <w:t>Diet</w:t>
        </w:r>
        <w:bookmarkEnd w:id="3860"/>
      </w:ins>
    </w:p>
    <w:p w14:paraId="0EADAAD4" w14:textId="77777777" w:rsidR="007561BD" w:rsidRDefault="007561BD" w:rsidP="007561BD">
      <w:pPr>
        <w:rPr>
          <w:ins w:id="3863" w:author="Aziz Boxwala" w:date="2014-08-22T20:19:00Z"/>
          <w:rFonts w:ascii="Times New Roman" w:hAnsi="Times New Roman"/>
        </w:rPr>
      </w:pPr>
      <w:ins w:id="3864" w:author="Aziz Boxwala" w:date="2014-08-22T20:19:00Z">
        <w:r>
          <w:rPr>
            <w:rStyle w:val="FieldLabel"/>
            <w:rFonts w:ascii="Times New Roman" w:hAnsi="Times New Roman"/>
            <w:i w:val="0"/>
            <w:iCs w:val="0"/>
            <w:color w:val="000000"/>
          </w:rPr>
          <w:t>Diet/nutrition to be administered to a patient.</w:t>
        </w:r>
      </w:ins>
    </w:p>
    <w:p w14:paraId="377F3758" w14:textId="77777777" w:rsidR="007561BD" w:rsidRDefault="007561BD" w:rsidP="007561BD">
      <w:pPr>
        <w:rPr>
          <w:ins w:id="3865" w:author="Aziz Boxwala" w:date="2014-08-22T20:19:00Z"/>
          <w:rFonts w:ascii="Times New Roman" w:hAnsi="Times New Roman"/>
        </w:rPr>
      </w:pPr>
    </w:p>
    <w:p w14:paraId="267B0AE1" w14:textId="77777777" w:rsidR="007561BD" w:rsidRDefault="007561BD" w:rsidP="007561BD">
      <w:pPr>
        <w:pStyle w:val="ListHeader"/>
        <w:shd w:val="clear" w:color="auto" w:fill="auto"/>
        <w:rPr>
          <w:ins w:id="3866" w:author="Aziz Boxwala" w:date="2014-08-22T20:19:00Z"/>
          <w:rFonts w:ascii="Times New Roman" w:eastAsia="Times New Roman" w:hAnsi="Times New Roman"/>
          <w:bCs w:val="0"/>
          <w:iCs w:val="0"/>
          <w:szCs w:val="24"/>
          <w:u w:val="single"/>
          <w:shd w:val="clear" w:color="auto" w:fill="auto"/>
          <w:lang w:val="en-US"/>
        </w:rPr>
      </w:pPr>
      <w:ins w:id="3867" w:author="Aziz Boxwala" w:date="2014-08-22T20:19: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561BD" w14:paraId="0BF6A996" w14:textId="77777777" w:rsidTr="00EA2BB5">
        <w:trPr>
          <w:trHeight w:val="215"/>
          <w:ins w:id="3868" w:author="Aziz Boxwala" w:date="2014-08-22T20:19: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595D2065" w14:textId="77777777" w:rsidR="007561BD" w:rsidRDefault="007561BD" w:rsidP="00EA2BB5">
            <w:pPr>
              <w:rPr>
                <w:ins w:id="3869" w:author="Aziz Boxwala" w:date="2014-08-22T20:19:00Z"/>
                <w:rFonts w:ascii="Times New Roman" w:hAnsi="Times New Roman"/>
                <w:b/>
              </w:rPr>
            </w:pPr>
            <w:ins w:id="3870" w:author="Aziz Boxwala" w:date="2014-08-22T20:19: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64B0A78B" w14:textId="77777777" w:rsidR="007561BD" w:rsidRDefault="007561BD" w:rsidP="00EA2BB5">
            <w:pPr>
              <w:rPr>
                <w:ins w:id="3871" w:author="Aziz Boxwala" w:date="2014-08-22T20:19:00Z"/>
                <w:rFonts w:ascii="Times New Roman" w:hAnsi="Times New Roman"/>
                <w:b/>
              </w:rPr>
            </w:pPr>
            <w:ins w:id="3872" w:author="Aziz Boxwala" w:date="2014-08-22T20:19: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68186C11" w14:textId="77777777" w:rsidR="007561BD" w:rsidRDefault="007561BD" w:rsidP="00EA2BB5">
            <w:pPr>
              <w:rPr>
                <w:ins w:id="3873" w:author="Aziz Boxwala" w:date="2014-08-22T20:19:00Z"/>
                <w:rFonts w:ascii="Times New Roman" w:hAnsi="Times New Roman"/>
                <w:b/>
              </w:rPr>
            </w:pPr>
            <w:ins w:id="3874" w:author="Aziz Boxwala" w:date="2014-08-22T20:19:00Z">
              <w:r>
                <w:rPr>
                  <w:rFonts w:ascii="Times New Roman" w:hAnsi="Times New Roman"/>
                  <w:b/>
                </w:rPr>
                <w:t>Description</w:t>
              </w:r>
            </w:ins>
          </w:p>
        </w:tc>
      </w:tr>
      <w:tr w:rsidR="007561BD" w14:paraId="5FD3283B" w14:textId="77777777" w:rsidTr="00EA2BB5">
        <w:trPr>
          <w:ins w:id="3875"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10D49811" w14:textId="77777777" w:rsidR="007561BD" w:rsidRDefault="007561BD" w:rsidP="00EA2BB5">
            <w:pPr>
              <w:rPr>
                <w:ins w:id="3876" w:author="Aziz Boxwala" w:date="2014-08-22T20:19:00Z"/>
                <w:rFonts w:ascii="Times New Roman" w:hAnsi="Times New Roman"/>
              </w:rPr>
            </w:pPr>
            <w:proofErr w:type="spellStart"/>
            <w:ins w:id="3877" w:author="Aziz Boxwala" w:date="2014-08-22T20:19:00Z">
              <w:r>
                <w:rPr>
                  <w:rFonts w:ascii="Times New Roman" w:hAnsi="Times New Roman"/>
                </w:rPr>
                <w:lastRenderedPageBreak/>
                <w:t>foodModifier</w:t>
              </w:r>
              <w:proofErr w:type="spellEnd"/>
            </w:ins>
          </w:p>
        </w:tc>
        <w:tc>
          <w:tcPr>
            <w:tcW w:w="1620" w:type="dxa"/>
            <w:tcBorders>
              <w:top w:val="single" w:sz="2" w:space="0" w:color="auto"/>
              <w:left w:val="single" w:sz="2" w:space="0" w:color="auto"/>
              <w:bottom w:val="single" w:sz="2" w:space="0" w:color="auto"/>
              <w:right w:val="single" w:sz="2" w:space="0" w:color="auto"/>
            </w:tcBorders>
          </w:tcPr>
          <w:p w14:paraId="46DA7CF9" w14:textId="77777777" w:rsidR="007561BD" w:rsidRDefault="007561BD" w:rsidP="00EA2BB5">
            <w:pPr>
              <w:rPr>
                <w:ins w:id="3878" w:author="Aziz Boxwala" w:date="2014-08-22T20:19:00Z"/>
                <w:rFonts w:ascii="Times New Roman" w:hAnsi="Times New Roman"/>
              </w:rPr>
            </w:pPr>
            <w:ins w:id="3879" w:author="Aziz Boxwala" w:date="2014-08-22T20:19:00Z">
              <w:r>
                <w:rPr>
                  <w:rFonts w:ascii="Times New Roman" w:hAnsi="Times New Roman"/>
                </w:rPr>
                <w:t>Text</w:t>
              </w:r>
            </w:ins>
          </w:p>
        </w:tc>
        <w:tc>
          <w:tcPr>
            <w:tcW w:w="5580" w:type="dxa"/>
            <w:tcBorders>
              <w:top w:val="single" w:sz="2" w:space="0" w:color="auto"/>
              <w:left w:val="single" w:sz="2" w:space="0" w:color="auto"/>
              <w:bottom w:val="single" w:sz="2" w:space="0" w:color="auto"/>
              <w:right w:val="single" w:sz="2" w:space="0" w:color="auto"/>
            </w:tcBorders>
          </w:tcPr>
          <w:p w14:paraId="46F92A28" w14:textId="77777777" w:rsidR="007561BD" w:rsidRDefault="007561BD" w:rsidP="00EA2BB5">
            <w:pPr>
              <w:rPr>
                <w:ins w:id="3880" w:author="Aziz Boxwala" w:date="2014-08-22T20:19:00Z"/>
                <w:rFonts w:ascii="Times New Roman" w:hAnsi="Times New Roman"/>
              </w:rPr>
            </w:pPr>
            <w:ins w:id="3881" w:author="Aziz Boxwala" w:date="2014-08-22T20:19:00Z">
              <w:r>
                <w:rPr>
                  <w:rFonts w:ascii="Times New Roman" w:hAnsi="Times New Roman"/>
                </w:rPr>
                <w:t>Order-specific modifiers about the type of food that should be given. These can be derived from patient allergies, intolerances, or preferences. They can also be specific to the order and not have any relationship to the allergies, intolerances, or preferences.</w:t>
              </w:r>
            </w:ins>
          </w:p>
        </w:tc>
      </w:tr>
      <w:tr w:rsidR="007561BD" w14:paraId="78E4B284" w14:textId="77777777" w:rsidTr="00EA2BB5">
        <w:trPr>
          <w:ins w:id="3882"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42BB4842" w14:textId="77777777" w:rsidR="007561BD" w:rsidRDefault="007561BD" w:rsidP="00EA2BB5">
            <w:pPr>
              <w:rPr>
                <w:ins w:id="3883" w:author="Aziz Boxwala" w:date="2014-08-22T20:19:00Z"/>
                <w:rFonts w:ascii="Times New Roman" w:hAnsi="Times New Roman"/>
              </w:rPr>
            </w:pPr>
            <w:bookmarkStart w:id="3884" w:name="BKM_80D75E8F_9C74_4D03_A8F5_2818EFB84748"/>
            <w:proofErr w:type="spellStart"/>
            <w:ins w:id="3885" w:author="Aziz Boxwala" w:date="2014-08-22T20:19:00Z">
              <w:r>
                <w:rPr>
                  <w:rFonts w:ascii="Times New Roman" w:hAnsi="Times New Roman"/>
                </w:rPr>
                <w:t>nutritionItem</w:t>
              </w:r>
              <w:proofErr w:type="spellEnd"/>
            </w:ins>
          </w:p>
        </w:tc>
        <w:tc>
          <w:tcPr>
            <w:tcW w:w="1620" w:type="dxa"/>
            <w:tcBorders>
              <w:top w:val="single" w:sz="2" w:space="0" w:color="auto"/>
              <w:left w:val="single" w:sz="2" w:space="0" w:color="auto"/>
              <w:bottom w:val="single" w:sz="2" w:space="0" w:color="auto"/>
              <w:right w:val="single" w:sz="2" w:space="0" w:color="auto"/>
            </w:tcBorders>
          </w:tcPr>
          <w:p w14:paraId="25CFEA3D" w14:textId="77777777" w:rsidR="007561BD" w:rsidRDefault="007561BD" w:rsidP="00EA2BB5">
            <w:pPr>
              <w:rPr>
                <w:ins w:id="3886" w:author="Aziz Boxwala" w:date="2014-08-22T20:19:00Z"/>
                <w:rFonts w:ascii="Times New Roman" w:hAnsi="Times New Roman"/>
              </w:rPr>
            </w:pPr>
            <w:proofErr w:type="spellStart"/>
            <w:ins w:id="3887" w:author="Aziz Boxwala" w:date="2014-08-22T20:19:00Z">
              <w:r>
                <w:rPr>
                  <w:rFonts w:ascii="Times New Roman" w:hAnsi="Times New Roman"/>
                </w:rPr>
                <w:t>NutritionItem</w:t>
              </w:r>
              <w:proofErr w:type="spellEnd"/>
            </w:ins>
          </w:p>
        </w:tc>
        <w:tc>
          <w:tcPr>
            <w:tcW w:w="5580" w:type="dxa"/>
            <w:tcBorders>
              <w:top w:val="single" w:sz="2" w:space="0" w:color="auto"/>
              <w:left w:val="single" w:sz="2" w:space="0" w:color="auto"/>
              <w:bottom w:val="single" w:sz="2" w:space="0" w:color="auto"/>
              <w:right w:val="single" w:sz="2" w:space="0" w:color="auto"/>
            </w:tcBorders>
          </w:tcPr>
          <w:p w14:paraId="3459ECF8" w14:textId="77777777" w:rsidR="007561BD" w:rsidRDefault="007561BD" w:rsidP="00EA2BB5">
            <w:pPr>
              <w:rPr>
                <w:ins w:id="3888" w:author="Aziz Boxwala" w:date="2014-08-22T20:19:00Z"/>
                <w:rFonts w:ascii="Times New Roman" w:hAnsi="Times New Roman"/>
              </w:rPr>
            </w:pPr>
            <w:ins w:id="3889" w:author="Aziz Boxwala" w:date="2014-08-22T20:19:00Z">
              <w:r>
                <w:rPr>
                  <w:rFonts w:ascii="Times New Roman" w:hAnsi="Times New Roman"/>
                </w:rPr>
                <w:t>Different items that combine to make a complete description of the nutrition to be administered.</w:t>
              </w:r>
            </w:ins>
          </w:p>
        </w:tc>
        <w:bookmarkEnd w:id="3884"/>
      </w:tr>
      <w:bookmarkEnd w:id="3861"/>
    </w:tbl>
    <w:p w14:paraId="78A17CA4" w14:textId="77777777" w:rsidR="007561BD" w:rsidRDefault="007561BD" w:rsidP="007561BD">
      <w:pPr>
        <w:rPr>
          <w:ins w:id="3890" w:author="Aziz Boxwala" w:date="2014-08-22T20:19:00Z"/>
          <w:rFonts w:ascii="Times New Roman" w:hAnsi="Times New Roman"/>
        </w:rPr>
      </w:pPr>
    </w:p>
    <w:p w14:paraId="6637A82C" w14:textId="77777777" w:rsidR="007561BD" w:rsidRDefault="007561BD" w:rsidP="007561BD">
      <w:pPr>
        <w:pStyle w:val="Heading4"/>
        <w:rPr>
          <w:ins w:id="3891" w:author="Aziz Boxwala" w:date="2014-08-22T20:19:00Z"/>
          <w:bCs/>
          <w:szCs w:val="24"/>
          <w:u w:color="000000"/>
          <w:lang w:val="en-US"/>
        </w:rPr>
      </w:pPr>
      <w:bookmarkStart w:id="3892" w:name="_Toc396502513"/>
      <w:bookmarkStart w:id="3893" w:name="BKM_018D2E28_970A_4B5F_B14D_EA3CAEA495B0"/>
      <w:ins w:id="3894" w:author="Aziz Boxwala" w:date="2014-08-22T20:19:00Z">
        <w:r>
          <w:rPr>
            <w:bCs/>
            <w:szCs w:val="24"/>
            <w:u w:color="000000"/>
            <w:lang w:val="en-US"/>
          </w:rPr>
          <w:t>Encounter</w:t>
        </w:r>
        <w:bookmarkEnd w:id="3892"/>
      </w:ins>
    </w:p>
    <w:p w14:paraId="003B7EEC" w14:textId="77777777" w:rsidR="007561BD" w:rsidRDefault="007561BD" w:rsidP="007561BD">
      <w:pPr>
        <w:rPr>
          <w:ins w:id="3895" w:author="Aziz Boxwala" w:date="2014-08-22T20:19:00Z"/>
          <w:rFonts w:ascii="Times New Roman" w:hAnsi="Times New Roman"/>
        </w:rPr>
      </w:pPr>
      <w:ins w:id="3896" w:author="Aziz Boxwala" w:date="2014-08-22T20:19:00Z">
        <w:r>
          <w:rPr>
            <w:rStyle w:val="FieldLabel"/>
            <w:rFonts w:ascii="Times New Roman" w:hAnsi="Times New Roman"/>
            <w:i w:val="0"/>
            <w:iCs w:val="0"/>
            <w:color w:val="000000"/>
          </w:rPr>
          <w:t>An interaction between a patient and healthcare provider(s) for the purpose of providing healthcare service(s) or assessing the health status of a patient.</w:t>
        </w:r>
      </w:ins>
    </w:p>
    <w:p w14:paraId="0580DC89" w14:textId="77777777" w:rsidR="007561BD" w:rsidRDefault="007561BD" w:rsidP="007561BD">
      <w:pPr>
        <w:rPr>
          <w:ins w:id="3897" w:author="Aziz Boxwala" w:date="2014-08-22T20:19:00Z"/>
          <w:rFonts w:ascii="Times New Roman" w:hAnsi="Times New Roman"/>
        </w:rPr>
      </w:pPr>
    </w:p>
    <w:p w14:paraId="3B991B1C" w14:textId="77777777" w:rsidR="007561BD" w:rsidRDefault="007561BD" w:rsidP="007561BD">
      <w:pPr>
        <w:pStyle w:val="ListHeader"/>
        <w:shd w:val="clear" w:color="auto" w:fill="auto"/>
        <w:rPr>
          <w:ins w:id="3898" w:author="Aziz Boxwala" w:date="2014-08-22T20:19:00Z"/>
          <w:rFonts w:ascii="Times New Roman" w:eastAsia="Times New Roman" w:hAnsi="Times New Roman"/>
          <w:bCs w:val="0"/>
          <w:iCs w:val="0"/>
          <w:szCs w:val="24"/>
          <w:u w:val="single"/>
          <w:shd w:val="clear" w:color="auto" w:fill="auto"/>
          <w:lang w:val="en-US"/>
        </w:rPr>
      </w:pPr>
      <w:ins w:id="3899" w:author="Aziz Boxwala" w:date="2014-08-22T20:19: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561BD" w14:paraId="15A1CE65" w14:textId="77777777" w:rsidTr="00EA2BB5">
        <w:trPr>
          <w:trHeight w:val="215"/>
          <w:ins w:id="3900" w:author="Aziz Boxwala" w:date="2014-08-22T20:19: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7BB1D0E1" w14:textId="77777777" w:rsidR="007561BD" w:rsidRDefault="007561BD" w:rsidP="00EA2BB5">
            <w:pPr>
              <w:rPr>
                <w:ins w:id="3901" w:author="Aziz Boxwala" w:date="2014-08-22T20:19:00Z"/>
                <w:rFonts w:ascii="Times New Roman" w:hAnsi="Times New Roman"/>
                <w:b/>
              </w:rPr>
            </w:pPr>
            <w:ins w:id="3902" w:author="Aziz Boxwala" w:date="2014-08-22T20:19: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6FA73B46" w14:textId="77777777" w:rsidR="007561BD" w:rsidRDefault="007561BD" w:rsidP="00EA2BB5">
            <w:pPr>
              <w:rPr>
                <w:ins w:id="3903" w:author="Aziz Boxwala" w:date="2014-08-22T20:19:00Z"/>
                <w:rFonts w:ascii="Times New Roman" w:hAnsi="Times New Roman"/>
                <w:b/>
              </w:rPr>
            </w:pPr>
            <w:ins w:id="3904" w:author="Aziz Boxwala" w:date="2014-08-22T20:19: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7D99F03A" w14:textId="77777777" w:rsidR="007561BD" w:rsidRDefault="007561BD" w:rsidP="00EA2BB5">
            <w:pPr>
              <w:rPr>
                <w:ins w:id="3905" w:author="Aziz Boxwala" w:date="2014-08-22T20:19:00Z"/>
                <w:rFonts w:ascii="Times New Roman" w:hAnsi="Times New Roman"/>
                <w:b/>
              </w:rPr>
            </w:pPr>
            <w:ins w:id="3906" w:author="Aziz Boxwala" w:date="2014-08-22T20:19:00Z">
              <w:r>
                <w:rPr>
                  <w:rFonts w:ascii="Times New Roman" w:hAnsi="Times New Roman"/>
                  <w:b/>
                </w:rPr>
                <w:t>Description</w:t>
              </w:r>
            </w:ins>
          </w:p>
        </w:tc>
      </w:tr>
      <w:tr w:rsidR="007561BD" w14:paraId="43DE71CE" w14:textId="77777777" w:rsidTr="00EA2BB5">
        <w:trPr>
          <w:ins w:id="3907"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7B77ACC3" w14:textId="77777777" w:rsidR="007561BD" w:rsidRDefault="007561BD" w:rsidP="00EA2BB5">
            <w:pPr>
              <w:rPr>
                <w:ins w:id="3908" w:author="Aziz Boxwala" w:date="2014-08-22T20:19:00Z"/>
                <w:rFonts w:ascii="Times New Roman" w:hAnsi="Times New Roman"/>
              </w:rPr>
            </w:pPr>
            <w:ins w:id="3909" w:author="Aziz Boxwala" w:date="2014-08-22T20:19:00Z">
              <w:r>
                <w:rPr>
                  <w:rFonts w:ascii="Times New Roman" w:hAnsi="Times New Roman"/>
                </w:rPr>
                <w:t>class</w:t>
              </w:r>
            </w:ins>
          </w:p>
        </w:tc>
        <w:tc>
          <w:tcPr>
            <w:tcW w:w="1620" w:type="dxa"/>
            <w:tcBorders>
              <w:top w:val="single" w:sz="2" w:space="0" w:color="auto"/>
              <w:left w:val="single" w:sz="2" w:space="0" w:color="auto"/>
              <w:bottom w:val="single" w:sz="2" w:space="0" w:color="auto"/>
              <w:right w:val="single" w:sz="2" w:space="0" w:color="auto"/>
            </w:tcBorders>
          </w:tcPr>
          <w:p w14:paraId="392BBE42" w14:textId="77777777" w:rsidR="007561BD" w:rsidRDefault="007561BD" w:rsidP="00EA2BB5">
            <w:pPr>
              <w:rPr>
                <w:ins w:id="3910" w:author="Aziz Boxwala" w:date="2014-08-22T20:19:00Z"/>
                <w:rFonts w:ascii="Times New Roman" w:hAnsi="Times New Roman"/>
              </w:rPr>
            </w:pPr>
            <w:ins w:id="3911"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5E2EC8E9" w14:textId="77777777" w:rsidR="007561BD" w:rsidRDefault="007561BD" w:rsidP="00EA2BB5">
            <w:pPr>
              <w:rPr>
                <w:ins w:id="3912" w:author="Aziz Boxwala" w:date="2014-08-22T20:19:00Z"/>
                <w:rFonts w:ascii="Times New Roman" w:hAnsi="Times New Roman"/>
              </w:rPr>
            </w:pPr>
            <w:ins w:id="3913" w:author="Aziz Boxwala" w:date="2014-08-22T20:19:00Z">
              <w:r>
                <w:rPr>
                  <w:rFonts w:ascii="Times New Roman" w:hAnsi="Times New Roman"/>
                </w:rPr>
                <w:t>Classification of the encounter, e.g., inpatient, outpatient, virtual.</w:t>
              </w:r>
            </w:ins>
          </w:p>
        </w:tc>
      </w:tr>
      <w:tr w:rsidR="007561BD" w14:paraId="4AAC7F21" w14:textId="77777777" w:rsidTr="00EA2BB5">
        <w:trPr>
          <w:ins w:id="3914"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47C0B989" w14:textId="77777777" w:rsidR="007561BD" w:rsidRDefault="007561BD" w:rsidP="00EA2BB5">
            <w:pPr>
              <w:rPr>
                <w:ins w:id="3915" w:author="Aziz Boxwala" w:date="2014-08-22T20:19:00Z"/>
                <w:rFonts w:ascii="Times New Roman" w:hAnsi="Times New Roman"/>
              </w:rPr>
            </w:pPr>
            <w:bookmarkStart w:id="3916" w:name="BKM_5CDCD3C0_3EE5_46C9_812A_6EA4ACFD14A2"/>
            <w:proofErr w:type="spellStart"/>
            <w:ins w:id="3917" w:author="Aziz Boxwala" w:date="2014-08-22T20:19:00Z">
              <w:r>
                <w:rPr>
                  <w:rFonts w:ascii="Times New Roman" w:hAnsi="Times New Roman"/>
                </w:rPr>
                <w:t>encounterSchedule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479AA478" w14:textId="77777777" w:rsidR="007561BD" w:rsidRDefault="007561BD" w:rsidP="00EA2BB5">
            <w:pPr>
              <w:rPr>
                <w:ins w:id="3918" w:author="Aziz Boxwala" w:date="2014-08-22T20:19:00Z"/>
                <w:rFonts w:ascii="Times New Roman" w:hAnsi="Times New Roman"/>
              </w:rPr>
            </w:pPr>
            <w:ins w:id="3919" w:author="Aziz Boxwala" w:date="2014-08-22T20:19:00Z">
              <w:r>
                <w:rPr>
                  <w:rFonts w:ascii="Times New Roman" w:hAnsi="Times New Roman"/>
                </w:rPr>
                <w:t>Schedule</w:t>
              </w:r>
            </w:ins>
          </w:p>
        </w:tc>
        <w:tc>
          <w:tcPr>
            <w:tcW w:w="5580" w:type="dxa"/>
            <w:tcBorders>
              <w:top w:val="single" w:sz="2" w:space="0" w:color="auto"/>
              <w:left w:val="single" w:sz="2" w:space="0" w:color="auto"/>
              <w:bottom w:val="single" w:sz="2" w:space="0" w:color="auto"/>
              <w:right w:val="single" w:sz="2" w:space="0" w:color="auto"/>
            </w:tcBorders>
          </w:tcPr>
          <w:p w14:paraId="12A4786C" w14:textId="77777777" w:rsidR="007561BD" w:rsidRDefault="007561BD" w:rsidP="00EA2BB5">
            <w:pPr>
              <w:rPr>
                <w:ins w:id="3920" w:author="Aziz Boxwala" w:date="2014-08-22T20:19:00Z"/>
                <w:rFonts w:ascii="Times New Roman" w:hAnsi="Times New Roman"/>
              </w:rPr>
            </w:pPr>
            <w:ins w:id="3921" w:author="Aziz Boxwala" w:date="2014-08-22T20:19:00Z">
              <w:r>
                <w:rPr>
                  <w:rFonts w:ascii="Times New Roman" w:hAnsi="Times New Roman"/>
                </w:rPr>
                <w:t>If the encounter is repeated, the frequency pattern for repetitions.</w:t>
              </w:r>
            </w:ins>
          </w:p>
        </w:tc>
        <w:bookmarkEnd w:id="3916"/>
      </w:tr>
      <w:tr w:rsidR="007561BD" w14:paraId="45555A0E" w14:textId="77777777" w:rsidTr="00EA2BB5">
        <w:trPr>
          <w:ins w:id="3922"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56960228" w14:textId="77777777" w:rsidR="007561BD" w:rsidRDefault="007561BD" w:rsidP="00EA2BB5">
            <w:pPr>
              <w:rPr>
                <w:ins w:id="3923" w:author="Aziz Boxwala" w:date="2014-08-22T20:19:00Z"/>
                <w:rFonts w:ascii="Times New Roman" w:hAnsi="Times New Roman"/>
              </w:rPr>
            </w:pPr>
            <w:bookmarkStart w:id="3924" w:name="BKM_2644BFE7_6411_405E_BEC2_48D704FBE846"/>
            <w:ins w:id="3925" w:author="Aziz Boxwala" w:date="2014-08-22T20:19:00Z">
              <w:r>
                <w:rPr>
                  <w:rFonts w:ascii="Times New Roman" w:hAnsi="Times New Roman"/>
                </w:rPr>
                <w:t>hospitalization</w:t>
              </w:r>
            </w:ins>
          </w:p>
        </w:tc>
        <w:tc>
          <w:tcPr>
            <w:tcW w:w="1620" w:type="dxa"/>
            <w:tcBorders>
              <w:top w:val="single" w:sz="2" w:space="0" w:color="auto"/>
              <w:left w:val="single" w:sz="2" w:space="0" w:color="auto"/>
              <w:bottom w:val="single" w:sz="2" w:space="0" w:color="auto"/>
              <w:right w:val="single" w:sz="2" w:space="0" w:color="auto"/>
            </w:tcBorders>
          </w:tcPr>
          <w:p w14:paraId="53DDAB52" w14:textId="77777777" w:rsidR="007561BD" w:rsidRDefault="007561BD" w:rsidP="00EA2BB5">
            <w:pPr>
              <w:rPr>
                <w:ins w:id="3926" w:author="Aziz Boxwala" w:date="2014-08-22T20:19:00Z"/>
                <w:rFonts w:ascii="Times New Roman" w:hAnsi="Times New Roman"/>
              </w:rPr>
            </w:pPr>
            <w:ins w:id="3927" w:author="Aziz Boxwala" w:date="2014-08-22T20:19:00Z">
              <w:r>
                <w:rPr>
                  <w:rFonts w:ascii="Times New Roman" w:hAnsi="Times New Roman"/>
                </w:rPr>
                <w:t>Hospitalization</w:t>
              </w:r>
            </w:ins>
          </w:p>
        </w:tc>
        <w:tc>
          <w:tcPr>
            <w:tcW w:w="5580" w:type="dxa"/>
            <w:tcBorders>
              <w:top w:val="single" w:sz="2" w:space="0" w:color="auto"/>
              <w:left w:val="single" w:sz="2" w:space="0" w:color="auto"/>
              <w:bottom w:val="single" w:sz="2" w:space="0" w:color="auto"/>
              <w:right w:val="single" w:sz="2" w:space="0" w:color="auto"/>
            </w:tcBorders>
          </w:tcPr>
          <w:p w14:paraId="7A024D1D" w14:textId="77777777" w:rsidR="007561BD" w:rsidRDefault="007561BD" w:rsidP="00EA2BB5">
            <w:pPr>
              <w:rPr>
                <w:ins w:id="3928" w:author="Aziz Boxwala" w:date="2014-08-22T20:19:00Z"/>
                <w:rFonts w:ascii="Times New Roman" w:hAnsi="Times New Roman"/>
              </w:rPr>
            </w:pPr>
            <w:ins w:id="3929" w:author="Aziz Boxwala" w:date="2014-08-22T20:19:00Z">
              <w:r>
                <w:rPr>
                  <w:rFonts w:ascii="Times New Roman" w:hAnsi="Times New Roman"/>
                </w:rPr>
                <w:t>Details about an admission to a clinic.</w:t>
              </w:r>
            </w:ins>
          </w:p>
        </w:tc>
        <w:bookmarkEnd w:id="3924"/>
      </w:tr>
      <w:tr w:rsidR="007561BD" w14:paraId="435AD71B" w14:textId="77777777" w:rsidTr="00EA2BB5">
        <w:trPr>
          <w:ins w:id="3930"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766CA320" w14:textId="77777777" w:rsidR="007561BD" w:rsidRDefault="007561BD" w:rsidP="00EA2BB5">
            <w:pPr>
              <w:rPr>
                <w:ins w:id="3931" w:author="Aziz Boxwala" w:date="2014-08-22T20:19:00Z"/>
                <w:rFonts w:ascii="Times New Roman" w:hAnsi="Times New Roman"/>
              </w:rPr>
            </w:pPr>
            <w:bookmarkStart w:id="3932" w:name="BKM_B1EF3D05_6268_4577_8D33_C27EA5769A31"/>
            <w:ins w:id="3933" w:author="Aziz Boxwala" w:date="2014-08-22T20:19:00Z">
              <w:r>
                <w:rPr>
                  <w:rFonts w:ascii="Times New Roman" w:hAnsi="Times New Roman"/>
                </w:rPr>
                <w:t>length</w:t>
              </w:r>
            </w:ins>
          </w:p>
        </w:tc>
        <w:tc>
          <w:tcPr>
            <w:tcW w:w="1620" w:type="dxa"/>
            <w:tcBorders>
              <w:top w:val="single" w:sz="2" w:space="0" w:color="auto"/>
              <w:left w:val="single" w:sz="2" w:space="0" w:color="auto"/>
              <w:bottom w:val="single" w:sz="2" w:space="0" w:color="auto"/>
              <w:right w:val="single" w:sz="2" w:space="0" w:color="auto"/>
            </w:tcBorders>
          </w:tcPr>
          <w:p w14:paraId="40BAECE0" w14:textId="77777777" w:rsidR="007561BD" w:rsidRDefault="007561BD" w:rsidP="00EA2BB5">
            <w:pPr>
              <w:rPr>
                <w:ins w:id="3934" w:author="Aziz Boxwala" w:date="2014-08-22T20:19:00Z"/>
                <w:rFonts w:ascii="Times New Roman" w:hAnsi="Times New Roman"/>
              </w:rPr>
            </w:pPr>
            <w:ins w:id="3935" w:author="Aziz Boxwala" w:date="2014-08-22T20:19:00Z">
              <w:r>
                <w:rPr>
                  <w:rFonts w:ascii="Times New Roman" w:hAnsi="Times New Roman"/>
                </w:rPr>
                <w:t>Quantity</w:t>
              </w:r>
            </w:ins>
          </w:p>
        </w:tc>
        <w:tc>
          <w:tcPr>
            <w:tcW w:w="5580" w:type="dxa"/>
            <w:tcBorders>
              <w:top w:val="single" w:sz="2" w:space="0" w:color="auto"/>
              <w:left w:val="single" w:sz="2" w:space="0" w:color="auto"/>
              <w:bottom w:val="single" w:sz="2" w:space="0" w:color="auto"/>
              <w:right w:val="single" w:sz="2" w:space="0" w:color="auto"/>
            </w:tcBorders>
          </w:tcPr>
          <w:p w14:paraId="5E1E16BA" w14:textId="77777777" w:rsidR="007561BD" w:rsidRDefault="007561BD" w:rsidP="00EA2BB5">
            <w:pPr>
              <w:rPr>
                <w:ins w:id="3936" w:author="Aziz Boxwala" w:date="2014-08-22T20:19:00Z"/>
                <w:rFonts w:ascii="Times New Roman" w:hAnsi="Times New Roman"/>
              </w:rPr>
            </w:pPr>
            <w:ins w:id="3937" w:author="Aziz Boxwala" w:date="2014-08-22T20:19:00Z">
              <w:r>
                <w:rPr>
                  <w:rFonts w:ascii="Times New Roman" w:hAnsi="Times New Roman"/>
                </w:rPr>
                <w:t>Quantity of time the encounter lasted.</w:t>
              </w:r>
            </w:ins>
          </w:p>
        </w:tc>
        <w:bookmarkEnd w:id="3932"/>
      </w:tr>
      <w:tr w:rsidR="007561BD" w14:paraId="0A932782" w14:textId="77777777" w:rsidTr="00EA2BB5">
        <w:trPr>
          <w:ins w:id="3938"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0EFAF21D" w14:textId="77777777" w:rsidR="007561BD" w:rsidRDefault="007561BD" w:rsidP="00EA2BB5">
            <w:pPr>
              <w:rPr>
                <w:ins w:id="3939" w:author="Aziz Boxwala" w:date="2014-08-22T20:19:00Z"/>
                <w:rFonts w:ascii="Times New Roman" w:hAnsi="Times New Roman"/>
              </w:rPr>
            </w:pPr>
            <w:bookmarkStart w:id="3940" w:name="BKM_AFB8F64A_CE43_4A8A_BA5E_4345467C9AF2"/>
            <w:ins w:id="3941" w:author="Aziz Boxwala" w:date="2014-08-22T20:19:00Z">
              <w:r>
                <w:rPr>
                  <w:rFonts w:ascii="Times New Roman" w:hAnsi="Times New Roman"/>
                </w:rPr>
                <w:t>location</w:t>
              </w:r>
            </w:ins>
          </w:p>
        </w:tc>
        <w:tc>
          <w:tcPr>
            <w:tcW w:w="1620" w:type="dxa"/>
            <w:tcBorders>
              <w:top w:val="single" w:sz="2" w:space="0" w:color="auto"/>
              <w:left w:val="single" w:sz="2" w:space="0" w:color="auto"/>
              <w:bottom w:val="single" w:sz="2" w:space="0" w:color="auto"/>
              <w:right w:val="single" w:sz="2" w:space="0" w:color="auto"/>
            </w:tcBorders>
          </w:tcPr>
          <w:p w14:paraId="4C270B11" w14:textId="77777777" w:rsidR="007561BD" w:rsidRDefault="007561BD" w:rsidP="00EA2BB5">
            <w:pPr>
              <w:rPr>
                <w:ins w:id="3942" w:author="Aziz Boxwala" w:date="2014-08-22T20:19:00Z"/>
                <w:rFonts w:ascii="Times New Roman" w:hAnsi="Times New Roman"/>
              </w:rPr>
            </w:pPr>
            <w:ins w:id="3943" w:author="Aziz Boxwala" w:date="2014-08-22T20:19:00Z">
              <w:r>
                <w:rPr>
                  <w:rFonts w:ascii="Times New Roman" w:hAnsi="Times New Roman"/>
                </w:rPr>
                <w:t>Location</w:t>
              </w:r>
            </w:ins>
          </w:p>
        </w:tc>
        <w:tc>
          <w:tcPr>
            <w:tcW w:w="5580" w:type="dxa"/>
            <w:tcBorders>
              <w:top w:val="single" w:sz="2" w:space="0" w:color="auto"/>
              <w:left w:val="single" w:sz="2" w:space="0" w:color="auto"/>
              <w:bottom w:val="single" w:sz="2" w:space="0" w:color="auto"/>
              <w:right w:val="single" w:sz="2" w:space="0" w:color="auto"/>
            </w:tcBorders>
          </w:tcPr>
          <w:p w14:paraId="10E05E6D" w14:textId="77777777" w:rsidR="007561BD" w:rsidRDefault="007561BD" w:rsidP="00EA2BB5">
            <w:pPr>
              <w:rPr>
                <w:ins w:id="3944" w:author="Aziz Boxwala" w:date="2014-08-22T20:19:00Z"/>
                <w:rFonts w:ascii="Times New Roman" w:hAnsi="Times New Roman"/>
              </w:rPr>
            </w:pPr>
            <w:ins w:id="3945" w:author="Aziz Boxwala" w:date="2014-08-22T20:19:00Z">
              <w:r>
                <w:rPr>
                  <w:rFonts w:ascii="Times New Roman" w:hAnsi="Times New Roman"/>
                </w:rPr>
                <w:t>The location the encounter takes place, e.g., clinic location, hospital bed.</w:t>
              </w:r>
            </w:ins>
          </w:p>
        </w:tc>
        <w:bookmarkEnd w:id="3940"/>
      </w:tr>
      <w:tr w:rsidR="007561BD" w14:paraId="10D969F2" w14:textId="77777777" w:rsidTr="00EA2BB5">
        <w:trPr>
          <w:ins w:id="3946"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4A5F6AA3" w14:textId="77777777" w:rsidR="007561BD" w:rsidRDefault="007561BD" w:rsidP="00EA2BB5">
            <w:pPr>
              <w:rPr>
                <w:ins w:id="3947" w:author="Aziz Boxwala" w:date="2014-08-22T20:19:00Z"/>
                <w:rFonts w:ascii="Times New Roman" w:hAnsi="Times New Roman"/>
              </w:rPr>
            </w:pPr>
            <w:bookmarkStart w:id="3948" w:name="BKM_CC41240D_95AA_461D_BAA0_44B1F440AB4E"/>
            <w:proofErr w:type="spellStart"/>
            <w:ins w:id="3949" w:author="Aziz Boxwala" w:date="2014-08-22T20:19:00Z">
              <w:r>
                <w:rPr>
                  <w:rFonts w:ascii="Times New Roman" w:hAnsi="Times New Roman"/>
                </w:rPr>
                <w:t>partOf</w:t>
              </w:r>
              <w:proofErr w:type="spellEnd"/>
            </w:ins>
          </w:p>
        </w:tc>
        <w:tc>
          <w:tcPr>
            <w:tcW w:w="1620" w:type="dxa"/>
            <w:tcBorders>
              <w:top w:val="single" w:sz="2" w:space="0" w:color="auto"/>
              <w:left w:val="single" w:sz="2" w:space="0" w:color="auto"/>
              <w:bottom w:val="single" w:sz="2" w:space="0" w:color="auto"/>
              <w:right w:val="single" w:sz="2" w:space="0" w:color="auto"/>
            </w:tcBorders>
          </w:tcPr>
          <w:p w14:paraId="498AC2D6" w14:textId="77777777" w:rsidR="007561BD" w:rsidRDefault="007561BD" w:rsidP="00EA2BB5">
            <w:pPr>
              <w:rPr>
                <w:ins w:id="3950" w:author="Aziz Boxwala" w:date="2014-08-22T20:19:00Z"/>
                <w:rFonts w:ascii="Times New Roman" w:hAnsi="Times New Roman"/>
              </w:rPr>
            </w:pPr>
            <w:proofErr w:type="spellStart"/>
            <w:ins w:id="3951" w:author="Aziz Boxwala" w:date="2014-08-22T20:19:00Z">
              <w:r>
                <w:rPr>
                  <w:rFonts w:ascii="Times New Roman" w:hAnsi="Times New Roman"/>
                </w:rPr>
                <w:t>StatementOfOccurrence</w:t>
              </w:r>
              <w:proofErr w:type="spellEnd"/>
            </w:ins>
          </w:p>
        </w:tc>
        <w:tc>
          <w:tcPr>
            <w:tcW w:w="5580" w:type="dxa"/>
            <w:tcBorders>
              <w:top w:val="single" w:sz="2" w:space="0" w:color="auto"/>
              <w:left w:val="single" w:sz="2" w:space="0" w:color="auto"/>
              <w:bottom w:val="single" w:sz="2" w:space="0" w:color="auto"/>
              <w:right w:val="single" w:sz="2" w:space="0" w:color="auto"/>
            </w:tcBorders>
          </w:tcPr>
          <w:p w14:paraId="6B615A7D" w14:textId="77777777" w:rsidR="007561BD" w:rsidRDefault="007561BD" w:rsidP="00EA2BB5">
            <w:pPr>
              <w:rPr>
                <w:ins w:id="3952" w:author="Aziz Boxwala" w:date="2014-08-22T20:19:00Z"/>
                <w:rFonts w:ascii="Times New Roman" w:hAnsi="Times New Roman"/>
              </w:rPr>
            </w:pPr>
            <w:ins w:id="3953" w:author="Aziz Boxwala" w:date="2014-08-22T20:19:00Z">
              <w:r>
                <w:rPr>
                  <w:rFonts w:ascii="Times New Roman" w:hAnsi="Times New Roman"/>
                </w:rPr>
                <w:t>Another encounter of which this encounter is a part of (administratively or in time).</w:t>
              </w:r>
            </w:ins>
          </w:p>
        </w:tc>
        <w:bookmarkEnd w:id="3948"/>
      </w:tr>
      <w:tr w:rsidR="007561BD" w14:paraId="58E61DF0" w14:textId="77777777" w:rsidTr="00EA2BB5">
        <w:trPr>
          <w:ins w:id="3954"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7FC21831" w14:textId="77777777" w:rsidR="007561BD" w:rsidRDefault="007561BD" w:rsidP="00EA2BB5">
            <w:pPr>
              <w:rPr>
                <w:ins w:id="3955" w:author="Aziz Boxwala" w:date="2014-08-22T20:19:00Z"/>
                <w:rFonts w:ascii="Times New Roman" w:hAnsi="Times New Roman"/>
              </w:rPr>
            </w:pPr>
            <w:bookmarkStart w:id="3956" w:name="BKM_F17C8FE2_D2F3_42C4_A2F5_9750F5ED1439"/>
            <w:proofErr w:type="spellStart"/>
            <w:ins w:id="3957" w:author="Aziz Boxwala" w:date="2014-08-22T20:19:00Z">
              <w:r>
                <w:rPr>
                  <w:rFonts w:ascii="Times New Roman" w:hAnsi="Times New Roman"/>
                </w:rPr>
                <w:t>relatedCondition</w:t>
              </w:r>
              <w:proofErr w:type="spellEnd"/>
            </w:ins>
          </w:p>
        </w:tc>
        <w:tc>
          <w:tcPr>
            <w:tcW w:w="1620" w:type="dxa"/>
            <w:tcBorders>
              <w:top w:val="single" w:sz="2" w:space="0" w:color="auto"/>
              <w:left w:val="single" w:sz="2" w:space="0" w:color="auto"/>
              <w:bottom w:val="single" w:sz="2" w:space="0" w:color="auto"/>
              <w:right w:val="single" w:sz="2" w:space="0" w:color="auto"/>
            </w:tcBorders>
          </w:tcPr>
          <w:p w14:paraId="5427013E" w14:textId="77777777" w:rsidR="007561BD" w:rsidRDefault="007561BD" w:rsidP="00EA2BB5">
            <w:pPr>
              <w:rPr>
                <w:ins w:id="3958" w:author="Aziz Boxwala" w:date="2014-08-22T20:19:00Z"/>
                <w:rFonts w:ascii="Times New Roman" w:hAnsi="Times New Roman"/>
              </w:rPr>
            </w:pPr>
            <w:proofErr w:type="spellStart"/>
            <w:ins w:id="3959" w:author="Aziz Boxwala" w:date="2014-08-22T20:19:00Z">
              <w:r>
                <w:rPr>
                  <w:rFonts w:ascii="Times New Roman" w:hAnsi="Times New Roman"/>
                </w:rPr>
                <w:t>EncounterCondition</w:t>
              </w:r>
              <w:proofErr w:type="spellEnd"/>
            </w:ins>
          </w:p>
        </w:tc>
        <w:tc>
          <w:tcPr>
            <w:tcW w:w="5580" w:type="dxa"/>
            <w:tcBorders>
              <w:top w:val="single" w:sz="2" w:space="0" w:color="auto"/>
              <w:left w:val="single" w:sz="2" w:space="0" w:color="auto"/>
              <w:bottom w:val="single" w:sz="2" w:space="0" w:color="auto"/>
              <w:right w:val="single" w:sz="2" w:space="0" w:color="auto"/>
            </w:tcBorders>
          </w:tcPr>
          <w:p w14:paraId="776781A9" w14:textId="77777777" w:rsidR="007561BD" w:rsidRDefault="007561BD" w:rsidP="00EA2BB5">
            <w:pPr>
              <w:rPr>
                <w:ins w:id="3960" w:author="Aziz Boxwala" w:date="2014-08-22T20:19:00Z"/>
                <w:rFonts w:ascii="Times New Roman" w:hAnsi="Times New Roman"/>
              </w:rPr>
            </w:pPr>
            <w:ins w:id="3961" w:author="Aziz Boxwala" w:date="2014-08-22T20:19:00Z">
              <w:r>
                <w:rPr>
                  <w:rFonts w:ascii="Times New Roman" w:hAnsi="Times New Roman"/>
                </w:rPr>
                <w:t>The conditions considered and cared for within this encounter.</w:t>
              </w:r>
            </w:ins>
          </w:p>
        </w:tc>
        <w:bookmarkEnd w:id="3956"/>
      </w:tr>
      <w:tr w:rsidR="007561BD" w14:paraId="1D96B023" w14:textId="77777777" w:rsidTr="00EA2BB5">
        <w:trPr>
          <w:ins w:id="3962"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0F176F9C" w14:textId="77777777" w:rsidR="007561BD" w:rsidRDefault="007561BD" w:rsidP="00EA2BB5">
            <w:pPr>
              <w:rPr>
                <w:ins w:id="3963" w:author="Aziz Boxwala" w:date="2014-08-22T20:19:00Z"/>
                <w:rFonts w:ascii="Times New Roman" w:hAnsi="Times New Roman"/>
              </w:rPr>
            </w:pPr>
            <w:bookmarkStart w:id="3964" w:name="BKM_5993AFC9_F895_4E52_95D4_6D8B0AB89213"/>
            <w:proofErr w:type="spellStart"/>
            <w:ins w:id="3965" w:author="Aziz Boxwala" w:date="2014-08-22T20:19:00Z">
              <w:r>
                <w:rPr>
                  <w:rFonts w:ascii="Times New Roman" w:hAnsi="Times New Roman"/>
                </w:rPr>
                <w:t>serviceProvider</w:t>
              </w:r>
              <w:proofErr w:type="spellEnd"/>
            </w:ins>
          </w:p>
        </w:tc>
        <w:tc>
          <w:tcPr>
            <w:tcW w:w="1620" w:type="dxa"/>
            <w:tcBorders>
              <w:top w:val="single" w:sz="2" w:space="0" w:color="auto"/>
              <w:left w:val="single" w:sz="2" w:space="0" w:color="auto"/>
              <w:bottom w:val="single" w:sz="2" w:space="0" w:color="auto"/>
              <w:right w:val="single" w:sz="2" w:space="0" w:color="auto"/>
            </w:tcBorders>
          </w:tcPr>
          <w:p w14:paraId="11216AF9" w14:textId="77777777" w:rsidR="007561BD" w:rsidRDefault="007561BD" w:rsidP="00EA2BB5">
            <w:pPr>
              <w:rPr>
                <w:ins w:id="3966" w:author="Aziz Boxwala" w:date="2014-08-22T20:19:00Z"/>
                <w:rFonts w:ascii="Times New Roman" w:hAnsi="Times New Roman"/>
              </w:rPr>
            </w:pPr>
            <w:ins w:id="3967" w:author="Aziz Boxwala" w:date="2014-08-22T20:19:00Z">
              <w:r>
                <w:rPr>
                  <w:rFonts w:ascii="Times New Roman" w:hAnsi="Times New Roman"/>
                </w:rPr>
                <w:t>Organization</w:t>
              </w:r>
            </w:ins>
          </w:p>
        </w:tc>
        <w:tc>
          <w:tcPr>
            <w:tcW w:w="5580" w:type="dxa"/>
            <w:tcBorders>
              <w:top w:val="single" w:sz="2" w:space="0" w:color="auto"/>
              <w:left w:val="single" w:sz="2" w:space="0" w:color="auto"/>
              <w:bottom w:val="single" w:sz="2" w:space="0" w:color="auto"/>
              <w:right w:val="single" w:sz="2" w:space="0" w:color="auto"/>
            </w:tcBorders>
          </w:tcPr>
          <w:p w14:paraId="4A1187E1" w14:textId="77777777" w:rsidR="007561BD" w:rsidRDefault="007561BD" w:rsidP="00EA2BB5">
            <w:pPr>
              <w:rPr>
                <w:ins w:id="3968" w:author="Aziz Boxwala" w:date="2014-08-22T20:19:00Z"/>
                <w:rFonts w:ascii="Times New Roman" w:hAnsi="Times New Roman"/>
              </w:rPr>
            </w:pPr>
            <w:ins w:id="3969" w:author="Aziz Boxwala" w:date="2014-08-22T20:19:00Z">
              <w:r>
                <w:rPr>
                  <w:rFonts w:ascii="Times New Roman" w:hAnsi="Times New Roman"/>
                </w:rPr>
                <w:t>Department or team providing care, e.g., infectious diseases service.</w:t>
              </w:r>
            </w:ins>
          </w:p>
        </w:tc>
        <w:bookmarkEnd w:id="3964"/>
      </w:tr>
      <w:tr w:rsidR="007561BD" w14:paraId="5FC542D5" w14:textId="77777777" w:rsidTr="00EA2BB5">
        <w:trPr>
          <w:ins w:id="3970"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38EFE9AF" w14:textId="77777777" w:rsidR="007561BD" w:rsidRDefault="007561BD" w:rsidP="00EA2BB5">
            <w:pPr>
              <w:rPr>
                <w:ins w:id="3971" w:author="Aziz Boxwala" w:date="2014-08-22T20:19:00Z"/>
                <w:rFonts w:ascii="Times New Roman" w:hAnsi="Times New Roman"/>
              </w:rPr>
            </w:pPr>
            <w:bookmarkStart w:id="3972" w:name="BKM_5BEB7BFA_BF91_4797_ADD8_A9225A4F5089"/>
            <w:proofErr w:type="spellStart"/>
            <w:ins w:id="3973" w:author="Aziz Boxwala" w:date="2014-08-22T20:19:00Z">
              <w:r>
                <w:rPr>
                  <w:rFonts w:ascii="Times New Roman" w:hAnsi="Times New Roman"/>
                </w:rPr>
                <w:t>serviceType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66E4B68A" w14:textId="77777777" w:rsidR="007561BD" w:rsidRDefault="007561BD" w:rsidP="00EA2BB5">
            <w:pPr>
              <w:rPr>
                <w:ins w:id="3974" w:author="Aziz Boxwala" w:date="2014-08-22T20:19:00Z"/>
                <w:rFonts w:ascii="Times New Roman" w:hAnsi="Times New Roman"/>
              </w:rPr>
            </w:pPr>
            <w:ins w:id="3975"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6F3BAF69" w14:textId="77777777" w:rsidR="007561BD" w:rsidRDefault="007561BD" w:rsidP="00EA2BB5">
            <w:pPr>
              <w:rPr>
                <w:ins w:id="3976" w:author="Aziz Boxwala" w:date="2014-08-22T20:19:00Z"/>
                <w:rFonts w:ascii="Times New Roman" w:hAnsi="Times New Roman"/>
              </w:rPr>
            </w:pPr>
            <w:ins w:id="3977" w:author="Aziz Boxwala" w:date="2014-08-22T20:19:00Z">
              <w:r>
                <w:rPr>
                  <w:rFonts w:ascii="Times New Roman" w:hAnsi="Times New Roman"/>
                </w:rPr>
                <w:t>The type of service provided during the encounter, e.g., surgery, rehabilitation, annual physical exam.</w:t>
              </w:r>
            </w:ins>
          </w:p>
        </w:tc>
        <w:bookmarkEnd w:id="3972"/>
      </w:tr>
      <w:bookmarkEnd w:id="3893"/>
    </w:tbl>
    <w:p w14:paraId="2DA1D09A" w14:textId="77777777" w:rsidR="007561BD" w:rsidRDefault="007561BD" w:rsidP="007561BD">
      <w:pPr>
        <w:rPr>
          <w:ins w:id="3978" w:author="Aziz Boxwala" w:date="2014-08-22T20:19:00Z"/>
          <w:rFonts w:ascii="Times New Roman" w:hAnsi="Times New Roman"/>
        </w:rPr>
      </w:pPr>
    </w:p>
    <w:p w14:paraId="33CC7B03" w14:textId="77777777" w:rsidR="007561BD" w:rsidRDefault="007561BD" w:rsidP="007561BD">
      <w:pPr>
        <w:pStyle w:val="Heading4"/>
        <w:rPr>
          <w:ins w:id="3979" w:author="Aziz Boxwala" w:date="2014-08-22T20:19:00Z"/>
          <w:bCs/>
          <w:szCs w:val="24"/>
          <w:u w:color="000000"/>
          <w:lang w:val="en-US"/>
        </w:rPr>
      </w:pPr>
      <w:bookmarkStart w:id="3980" w:name="_Toc396502514"/>
      <w:bookmarkStart w:id="3981" w:name="BKM_3E39417F_C4F8_494A_AA25_F80B41A1EE40"/>
      <w:ins w:id="3982" w:author="Aziz Boxwala" w:date="2014-08-22T20:19:00Z">
        <w:r>
          <w:rPr>
            <w:bCs/>
            <w:szCs w:val="24"/>
            <w:u w:color="000000"/>
            <w:lang w:val="en-US"/>
          </w:rPr>
          <w:t>Goal</w:t>
        </w:r>
        <w:bookmarkEnd w:id="3980"/>
      </w:ins>
    </w:p>
    <w:p w14:paraId="4697FE7A" w14:textId="77777777" w:rsidR="007561BD" w:rsidRDefault="007561BD" w:rsidP="007561BD">
      <w:pPr>
        <w:rPr>
          <w:ins w:id="3983" w:author="Aziz Boxwala" w:date="2014-08-22T20:19:00Z"/>
          <w:rFonts w:ascii="Times New Roman" w:hAnsi="Times New Roman"/>
        </w:rPr>
      </w:pPr>
      <w:ins w:id="3984" w:author="Aziz Boxwala" w:date="2014-08-22T20:19:00Z">
        <w:r>
          <w:rPr>
            <w:rStyle w:val="FieldLabel"/>
            <w:rFonts w:ascii="Times New Roman" w:hAnsi="Times New Roman"/>
            <w:i w:val="0"/>
            <w:iCs w:val="0"/>
            <w:color w:val="000000"/>
          </w:rPr>
          <w:t>A defined target or measure to be achieved in the process of patient care; an expected outcome. A typical goal is expressed as a change in status expected at a defined future time.</w:t>
        </w:r>
      </w:ins>
    </w:p>
    <w:p w14:paraId="500A66BC" w14:textId="77777777" w:rsidR="007561BD" w:rsidRDefault="007561BD" w:rsidP="007561BD">
      <w:pPr>
        <w:rPr>
          <w:ins w:id="3985" w:author="Aziz Boxwala" w:date="2014-08-22T20:19:00Z"/>
          <w:rFonts w:ascii="Times New Roman" w:hAnsi="Times New Roman"/>
        </w:rPr>
      </w:pPr>
    </w:p>
    <w:p w14:paraId="3A142106" w14:textId="77777777" w:rsidR="007561BD" w:rsidRDefault="007561BD" w:rsidP="007561BD">
      <w:pPr>
        <w:pStyle w:val="ListHeader"/>
        <w:shd w:val="clear" w:color="auto" w:fill="auto"/>
        <w:rPr>
          <w:ins w:id="3986" w:author="Aziz Boxwala" w:date="2014-08-22T20:19:00Z"/>
          <w:rFonts w:ascii="Times New Roman" w:eastAsia="Times New Roman" w:hAnsi="Times New Roman"/>
          <w:bCs w:val="0"/>
          <w:iCs w:val="0"/>
          <w:szCs w:val="24"/>
          <w:u w:val="single"/>
          <w:shd w:val="clear" w:color="auto" w:fill="auto"/>
          <w:lang w:val="en-US"/>
        </w:rPr>
      </w:pPr>
      <w:ins w:id="3987" w:author="Aziz Boxwala" w:date="2014-08-22T20:19: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561BD" w14:paraId="70C387BD" w14:textId="77777777" w:rsidTr="00EA2BB5">
        <w:trPr>
          <w:trHeight w:val="215"/>
          <w:ins w:id="3988" w:author="Aziz Boxwala" w:date="2014-08-22T20:19: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3143BE25" w14:textId="77777777" w:rsidR="007561BD" w:rsidRDefault="007561BD" w:rsidP="00EA2BB5">
            <w:pPr>
              <w:rPr>
                <w:ins w:id="3989" w:author="Aziz Boxwala" w:date="2014-08-22T20:19:00Z"/>
                <w:rFonts w:ascii="Times New Roman" w:hAnsi="Times New Roman"/>
                <w:b/>
              </w:rPr>
            </w:pPr>
            <w:ins w:id="3990" w:author="Aziz Boxwala" w:date="2014-08-22T20:19: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0EE2588D" w14:textId="77777777" w:rsidR="007561BD" w:rsidRDefault="007561BD" w:rsidP="00EA2BB5">
            <w:pPr>
              <w:rPr>
                <w:ins w:id="3991" w:author="Aziz Boxwala" w:date="2014-08-22T20:19:00Z"/>
                <w:rFonts w:ascii="Times New Roman" w:hAnsi="Times New Roman"/>
                <w:b/>
              </w:rPr>
            </w:pPr>
            <w:ins w:id="3992" w:author="Aziz Boxwala" w:date="2014-08-22T20:19: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1C6BDB29" w14:textId="77777777" w:rsidR="007561BD" w:rsidRDefault="007561BD" w:rsidP="00EA2BB5">
            <w:pPr>
              <w:rPr>
                <w:ins w:id="3993" w:author="Aziz Boxwala" w:date="2014-08-22T20:19:00Z"/>
                <w:rFonts w:ascii="Times New Roman" w:hAnsi="Times New Roman"/>
                <w:b/>
              </w:rPr>
            </w:pPr>
            <w:ins w:id="3994" w:author="Aziz Boxwala" w:date="2014-08-22T20:19:00Z">
              <w:r>
                <w:rPr>
                  <w:rFonts w:ascii="Times New Roman" w:hAnsi="Times New Roman"/>
                  <w:b/>
                </w:rPr>
                <w:t>Description</w:t>
              </w:r>
            </w:ins>
          </w:p>
        </w:tc>
      </w:tr>
      <w:tr w:rsidR="007561BD" w14:paraId="5DCB2F71" w14:textId="77777777" w:rsidTr="00EA2BB5">
        <w:trPr>
          <w:ins w:id="3995"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183B4151" w14:textId="77777777" w:rsidR="007561BD" w:rsidRDefault="007561BD" w:rsidP="00EA2BB5">
            <w:pPr>
              <w:rPr>
                <w:ins w:id="3996" w:author="Aziz Boxwala" w:date="2014-08-22T20:19:00Z"/>
                <w:rFonts w:ascii="Times New Roman" w:hAnsi="Times New Roman"/>
              </w:rPr>
            </w:pPr>
            <w:proofErr w:type="spellStart"/>
            <w:ins w:id="3997" w:author="Aziz Boxwala" w:date="2014-08-22T20:19:00Z">
              <w:r>
                <w:rPr>
                  <w:rFonts w:ascii="Times New Roman" w:hAnsi="Times New Roman"/>
                </w:rPr>
                <w:t>goalAchievementTargetTime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34458A62" w14:textId="77777777" w:rsidR="007561BD" w:rsidRDefault="007561BD" w:rsidP="00EA2BB5">
            <w:pPr>
              <w:rPr>
                <w:ins w:id="3998" w:author="Aziz Boxwala" w:date="2014-08-22T20:19:00Z"/>
                <w:rFonts w:ascii="Times New Roman" w:hAnsi="Times New Roman"/>
              </w:rPr>
            </w:pPr>
            <w:proofErr w:type="spellStart"/>
            <w:ins w:id="3999" w:author="Aziz Boxwala" w:date="2014-08-22T20:19:00Z">
              <w:r>
                <w:rPr>
                  <w:rFonts w:ascii="Times New Roman" w:hAnsi="Times New Roman"/>
                </w:rPr>
                <w:t>TimePeriod</w:t>
              </w:r>
              <w:proofErr w:type="spellEnd"/>
            </w:ins>
          </w:p>
        </w:tc>
        <w:tc>
          <w:tcPr>
            <w:tcW w:w="5580" w:type="dxa"/>
            <w:tcBorders>
              <w:top w:val="single" w:sz="2" w:space="0" w:color="auto"/>
              <w:left w:val="single" w:sz="2" w:space="0" w:color="auto"/>
              <w:bottom w:val="single" w:sz="2" w:space="0" w:color="auto"/>
              <w:right w:val="single" w:sz="2" w:space="0" w:color="auto"/>
            </w:tcBorders>
          </w:tcPr>
          <w:p w14:paraId="6ADA8FCA" w14:textId="77777777" w:rsidR="007561BD" w:rsidRDefault="007561BD" w:rsidP="00EA2BB5">
            <w:pPr>
              <w:rPr>
                <w:ins w:id="4000" w:author="Aziz Boxwala" w:date="2014-08-22T20:19:00Z"/>
                <w:rFonts w:ascii="Times New Roman" w:hAnsi="Times New Roman"/>
              </w:rPr>
            </w:pPr>
            <w:ins w:id="4001" w:author="Aziz Boxwala" w:date="2014-08-22T20:19:00Z">
              <w:r>
                <w:rPr>
                  <w:rFonts w:ascii="Times New Roman" w:hAnsi="Times New Roman"/>
                </w:rPr>
                <w:t>The time that is targeted for the goal to be attained. For example, there may be a goal to reach a weight of 150 pounds by June 30, 2015.</w:t>
              </w:r>
            </w:ins>
          </w:p>
        </w:tc>
      </w:tr>
      <w:tr w:rsidR="007561BD" w14:paraId="3F678858" w14:textId="77777777" w:rsidTr="00EA2BB5">
        <w:trPr>
          <w:ins w:id="4002"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56E7F404" w14:textId="77777777" w:rsidR="007561BD" w:rsidRDefault="007561BD" w:rsidP="00EA2BB5">
            <w:pPr>
              <w:rPr>
                <w:ins w:id="4003" w:author="Aziz Boxwala" w:date="2014-08-22T20:19:00Z"/>
                <w:rFonts w:ascii="Times New Roman" w:hAnsi="Times New Roman"/>
              </w:rPr>
            </w:pPr>
            <w:bookmarkStart w:id="4004" w:name="BKM_30022B11_31BA_4EE6_8B2C_9DFED337D8EF"/>
            <w:proofErr w:type="spellStart"/>
            <w:ins w:id="4005" w:author="Aziz Boxwala" w:date="2014-08-22T20:19:00Z">
              <w:r>
                <w:rPr>
                  <w:rFonts w:ascii="Times New Roman" w:hAnsi="Times New Roman"/>
                </w:rPr>
                <w:t>goalFocus</w:t>
              </w:r>
              <w:proofErr w:type="spellEnd"/>
            </w:ins>
          </w:p>
        </w:tc>
        <w:tc>
          <w:tcPr>
            <w:tcW w:w="1620" w:type="dxa"/>
            <w:tcBorders>
              <w:top w:val="single" w:sz="2" w:space="0" w:color="auto"/>
              <w:left w:val="single" w:sz="2" w:space="0" w:color="auto"/>
              <w:bottom w:val="single" w:sz="2" w:space="0" w:color="auto"/>
              <w:right w:val="single" w:sz="2" w:space="0" w:color="auto"/>
            </w:tcBorders>
          </w:tcPr>
          <w:p w14:paraId="1B8921DC" w14:textId="77777777" w:rsidR="007561BD" w:rsidRDefault="007561BD" w:rsidP="00EA2BB5">
            <w:pPr>
              <w:rPr>
                <w:ins w:id="4006" w:author="Aziz Boxwala" w:date="2014-08-22T20:19:00Z"/>
                <w:rFonts w:ascii="Times New Roman" w:hAnsi="Times New Roman"/>
              </w:rPr>
            </w:pPr>
            <w:ins w:id="4007"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76E4B7AE" w14:textId="77777777" w:rsidR="007561BD" w:rsidRDefault="007561BD" w:rsidP="00EA2BB5">
            <w:pPr>
              <w:rPr>
                <w:ins w:id="4008" w:author="Aziz Boxwala" w:date="2014-08-22T20:19:00Z"/>
                <w:rFonts w:ascii="Times New Roman" w:hAnsi="Times New Roman"/>
              </w:rPr>
            </w:pPr>
            <w:ins w:id="4009" w:author="Aziz Boxwala" w:date="2014-08-22T20:19:00Z">
              <w:r>
                <w:rPr>
                  <w:rFonts w:ascii="Times New Roman" w:hAnsi="Times New Roman"/>
                </w:rPr>
                <w:t>The metric that is the clinical subject of the goal. Typically, this is a measurable clinical attribute of the patient.  E.g., body weight, blood pressure, hemoglobin A1c level.</w:t>
              </w:r>
            </w:ins>
          </w:p>
        </w:tc>
        <w:bookmarkEnd w:id="4004"/>
      </w:tr>
      <w:tr w:rsidR="007561BD" w14:paraId="7B35673D" w14:textId="77777777" w:rsidTr="00EA2BB5">
        <w:trPr>
          <w:ins w:id="4010"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01E674CF" w14:textId="77777777" w:rsidR="007561BD" w:rsidRDefault="007561BD" w:rsidP="00EA2BB5">
            <w:pPr>
              <w:rPr>
                <w:ins w:id="4011" w:author="Aziz Boxwala" w:date="2014-08-22T20:19:00Z"/>
                <w:rFonts w:ascii="Times New Roman" w:hAnsi="Times New Roman"/>
              </w:rPr>
            </w:pPr>
            <w:bookmarkStart w:id="4012" w:name="BKM_1CEE5B9B_9FC5_47D5_A9E0_364BB296E7DA"/>
            <w:proofErr w:type="spellStart"/>
            <w:ins w:id="4013" w:author="Aziz Boxwala" w:date="2014-08-22T20:19:00Z">
              <w:r>
                <w:rPr>
                  <w:rFonts w:ascii="Times New Roman" w:hAnsi="Times New Roman"/>
                </w:rPr>
                <w:t>goalPursuitEffectiveTime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011BDEB4" w14:textId="77777777" w:rsidR="007561BD" w:rsidRDefault="007561BD" w:rsidP="00EA2BB5">
            <w:pPr>
              <w:rPr>
                <w:ins w:id="4014" w:author="Aziz Boxwala" w:date="2014-08-22T20:19:00Z"/>
                <w:rFonts w:ascii="Times New Roman" w:hAnsi="Times New Roman"/>
              </w:rPr>
            </w:pPr>
            <w:proofErr w:type="spellStart"/>
            <w:ins w:id="4015" w:author="Aziz Boxwala" w:date="2014-08-22T20:19:00Z">
              <w:r>
                <w:rPr>
                  <w:rFonts w:ascii="Times New Roman" w:hAnsi="Times New Roman"/>
                </w:rPr>
                <w:t>TimePeriod</w:t>
              </w:r>
              <w:proofErr w:type="spellEnd"/>
            </w:ins>
          </w:p>
        </w:tc>
        <w:tc>
          <w:tcPr>
            <w:tcW w:w="5580" w:type="dxa"/>
            <w:tcBorders>
              <w:top w:val="single" w:sz="2" w:space="0" w:color="auto"/>
              <w:left w:val="single" w:sz="2" w:space="0" w:color="auto"/>
              <w:bottom w:val="single" w:sz="2" w:space="0" w:color="auto"/>
              <w:right w:val="single" w:sz="2" w:space="0" w:color="auto"/>
            </w:tcBorders>
          </w:tcPr>
          <w:p w14:paraId="253B4708" w14:textId="77777777" w:rsidR="007561BD" w:rsidRDefault="007561BD" w:rsidP="00EA2BB5">
            <w:pPr>
              <w:rPr>
                <w:ins w:id="4016" w:author="Aziz Boxwala" w:date="2014-08-22T20:19:00Z"/>
                <w:rFonts w:ascii="Times New Roman" w:hAnsi="Times New Roman"/>
              </w:rPr>
            </w:pPr>
            <w:ins w:id="4017" w:author="Aziz Boxwala" w:date="2014-08-22T20:19:00Z">
              <w:r>
                <w:rPr>
                  <w:rFonts w:ascii="Times New Roman" w:hAnsi="Times New Roman"/>
                </w:rPr>
                <w:t xml:space="preserve">The time in which the subject pursues the goal.  This includes pursuing maintenance of a goal that has already been achieved.  </w:t>
              </w:r>
            </w:ins>
          </w:p>
          <w:p w14:paraId="6E20CBC0" w14:textId="77777777" w:rsidR="007561BD" w:rsidRDefault="007561BD" w:rsidP="00EA2BB5">
            <w:pPr>
              <w:rPr>
                <w:ins w:id="4018" w:author="Aziz Boxwala" w:date="2014-08-22T20:19:00Z"/>
                <w:rFonts w:ascii="Times New Roman" w:hAnsi="Times New Roman"/>
              </w:rPr>
            </w:pPr>
            <w:ins w:id="4019" w:author="Aziz Boxwala" w:date="2014-08-22T20:19:00Z">
              <w:r>
                <w:rPr>
                  <w:rFonts w:ascii="Times New Roman" w:hAnsi="Times New Roman"/>
                </w:rPr>
                <w:lastRenderedPageBreak/>
                <w:t>The end time of the interval may be "open" or not stated, if the goal is being indefinitely pursued.  This time is optional, as, for example, one may simply wish to propose weight loss without specifying a pursuit effective time.</w:t>
              </w:r>
            </w:ins>
          </w:p>
        </w:tc>
        <w:bookmarkEnd w:id="4012"/>
      </w:tr>
      <w:tr w:rsidR="007561BD" w14:paraId="271F564A" w14:textId="77777777" w:rsidTr="00EA2BB5">
        <w:trPr>
          <w:ins w:id="4020"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4AC699B4" w14:textId="77777777" w:rsidR="007561BD" w:rsidRDefault="007561BD" w:rsidP="00EA2BB5">
            <w:pPr>
              <w:rPr>
                <w:ins w:id="4021" w:author="Aziz Boxwala" w:date="2014-08-22T20:19:00Z"/>
                <w:rFonts w:ascii="Times New Roman" w:hAnsi="Times New Roman"/>
              </w:rPr>
            </w:pPr>
            <w:bookmarkStart w:id="4022" w:name="BKM_1BDCA3FF_EA9D_4EB0_938A_A3D4AE1B11AC"/>
            <w:proofErr w:type="spellStart"/>
            <w:ins w:id="4023" w:author="Aziz Boxwala" w:date="2014-08-22T20:19:00Z">
              <w:r>
                <w:rPr>
                  <w:rFonts w:ascii="Times New Roman" w:hAnsi="Times New Roman"/>
                </w:rPr>
                <w:lastRenderedPageBreak/>
                <w:t>goalValue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400362AF" w14:textId="77777777" w:rsidR="007561BD" w:rsidRDefault="007561BD" w:rsidP="00EA2BB5">
            <w:pPr>
              <w:rPr>
                <w:ins w:id="4024" w:author="Aziz Boxwala" w:date="2014-08-22T20:19:00Z"/>
                <w:rFonts w:ascii="Times New Roman" w:hAnsi="Times New Roman"/>
              </w:rPr>
            </w:pPr>
            <w:ins w:id="4025" w:author="Aziz Boxwala" w:date="2014-08-22T20:19:00Z">
              <w:r>
                <w:rPr>
                  <w:rFonts w:ascii="Times New Roman" w:hAnsi="Times New Roman"/>
                </w:rPr>
                <w:t>Value</w:t>
              </w:r>
            </w:ins>
          </w:p>
        </w:tc>
        <w:tc>
          <w:tcPr>
            <w:tcW w:w="5580" w:type="dxa"/>
            <w:tcBorders>
              <w:top w:val="single" w:sz="2" w:space="0" w:color="auto"/>
              <w:left w:val="single" w:sz="2" w:space="0" w:color="auto"/>
              <w:bottom w:val="single" w:sz="2" w:space="0" w:color="auto"/>
              <w:right w:val="single" w:sz="2" w:space="0" w:color="auto"/>
            </w:tcBorders>
          </w:tcPr>
          <w:p w14:paraId="5CEDBAAD" w14:textId="77777777" w:rsidR="007561BD" w:rsidRDefault="007561BD" w:rsidP="00EA2BB5">
            <w:pPr>
              <w:rPr>
                <w:ins w:id="4026" w:author="Aziz Boxwala" w:date="2014-08-22T20:19:00Z"/>
                <w:rFonts w:ascii="Times New Roman" w:hAnsi="Times New Roman"/>
              </w:rPr>
            </w:pPr>
            <w:ins w:id="4027" w:author="Aziz Boxwala" w:date="2014-08-22T20:19:00Z">
              <w:r>
                <w:rPr>
                  <w:rFonts w:ascii="Times New Roman" w:hAnsi="Times New Roman"/>
                </w:rPr>
                <w:t>The metric whose achievement would signify the fulfillment of the goal.  E.g., 150 pounds, 7.0%.</w:t>
              </w:r>
            </w:ins>
          </w:p>
        </w:tc>
        <w:bookmarkEnd w:id="4022"/>
      </w:tr>
      <w:bookmarkEnd w:id="3981"/>
    </w:tbl>
    <w:p w14:paraId="783E2DBF" w14:textId="77777777" w:rsidR="007561BD" w:rsidRDefault="007561BD" w:rsidP="007561BD">
      <w:pPr>
        <w:rPr>
          <w:ins w:id="4028" w:author="Aziz Boxwala" w:date="2014-08-22T20:19:00Z"/>
          <w:rFonts w:ascii="Times New Roman" w:hAnsi="Times New Roman"/>
        </w:rPr>
      </w:pPr>
    </w:p>
    <w:p w14:paraId="046DE290" w14:textId="77777777" w:rsidR="007561BD" w:rsidRDefault="007561BD" w:rsidP="007561BD">
      <w:pPr>
        <w:pStyle w:val="Heading4"/>
        <w:rPr>
          <w:ins w:id="4029" w:author="Aziz Boxwala" w:date="2014-08-22T20:19:00Z"/>
          <w:bCs/>
          <w:szCs w:val="24"/>
          <w:u w:color="000000"/>
          <w:lang w:val="en-US"/>
        </w:rPr>
      </w:pPr>
      <w:bookmarkStart w:id="4030" w:name="_Toc396502515"/>
      <w:bookmarkStart w:id="4031" w:name="BKM_E46AA31A_24FF_4ACB_95D2_B7A65A80231D"/>
      <w:ins w:id="4032" w:author="Aziz Boxwala" w:date="2014-08-22T20:19:00Z">
        <w:r>
          <w:rPr>
            <w:bCs/>
            <w:szCs w:val="24"/>
            <w:u w:color="000000"/>
            <w:lang w:val="en-US"/>
          </w:rPr>
          <w:t>Imaging</w:t>
        </w:r>
        <w:bookmarkEnd w:id="4030"/>
      </w:ins>
    </w:p>
    <w:p w14:paraId="069970A1" w14:textId="77777777" w:rsidR="007561BD" w:rsidRDefault="007561BD" w:rsidP="007561BD">
      <w:pPr>
        <w:rPr>
          <w:ins w:id="4033" w:author="Aziz Boxwala" w:date="2014-08-22T20:19:00Z"/>
          <w:rFonts w:ascii="Times New Roman" w:hAnsi="Times New Roman"/>
        </w:rPr>
      </w:pPr>
      <w:ins w:id="4034" w:author="Aziz Boxwala" w:date="2014-08-22T20:19:00Z">
        <w:r>
          <w:rPr>
            <w:rStyle w:val="FieldLabel"/>
            <w:rFonts w:ascii="Times New Roman" w:hAnsi="Times New Roman"/>
            <w:i w:val="0"/>
            <w:iCs w:val="0"/>
            <w:color w:val="000000"/>
          </w:rPr>
          <w:t>An Imaging examination. For instance, Chest Radiograph - PA and Lateral.</w:t>
        </w:r>
      </w:ins>
    </w:p>
    <w:p w14:paraId="47827A73" w14:textId="77777777" w:rsidR="007561BD" w:rsidRDefault="007561BD" w:rsidP="007561BD">
      <w:pPr>
        <w:rPr>
          <w:ins w:id="4035" w:author="Aziz Boxwala" w:date="2014-08-22T20:19:00Z"/>
          <w:rFonts w:ascii="Times New Roman" w:hAnsi="Times New Roman"/>
        </w:rPr>
      </w:pPr>
    </w:p>
    <w:p w14:paraId="73A05CD3" w14:textId="77777777" w:rsidR="007561BD" w:rsidRDefault="007561BD" w:rsidP="007561BD">
      <w:pPr>
        <w:pStyle w:val="ListHeader"/>
        <w:shd w:val="clear" w:color="auto" w:fill="auto"/>
        <w:rPr>
          <w:ins w:id="4036" w:author="Aziz Boxwala" w:date="2014-08-22T20:19:00Z"/>
          <w:rFonts w:ascii="Times New Roman" w:eastAsia="Times New Roman" w:hAnsi="Times New Roman"/>
          <w:bCs w:val="0"/>
          <w:iCs w:val="0"/>
          <w:szCs w:val="24"/>
          <w:u w:val="single"/>
          <w:shd w:val="clear" w:color="auto" w:fill="auto"/>
          <w:lang w:val="en-US"/>
        </w:rPr>
      </w:pPr>
      <w:ins w:id="4037" w:author="Aziz Boxwala" w:date="2014-08-22T20:19: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561BD" w14:paraId="44CD2756" w14:textId="77777777" w:rsidTr="00EA2BB5">
        <w:trPr>
          <w:trHeight w:val="215"/>
          <w:ins w:id="4038" w:author="Aziz Boxwala" w:date="2014-08-22T20:19: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6A15FCB1" w14:textId="77777777" w:rsidR="007561BD" w:rsidRDefault="007561BD" w:rsidP="00EA2BB5">
            <w:pPr>
              <w:rPr>
                <w:ins w:id="4039" w:author="Aziz Boxwala" w:date="2014-08-22T20:19:00Z"/>
                <w:rFonts w:ascii="Times New Roman" w:hAnsi="Times New Roman"/>
                <w:b/>
              </w:rPr>
            </w:pPr>
            <w:ins w:id="4040" w:author="Aziz Boxwala" w:date="2014-08-22T20:19: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688BFDD2" w14:textId="77777777" w:rsidR="007561BD" w:rsidRDefault="007561BD" w:rsidP="00EA2BB5">
            <w:pPr>
              <w:rPr>
                <w:ins w:id="4041" w:author="Aziz Boxwala" w:date="2014-08-22T20:19:00Z"/>
                <w:rFonts w:ascii="Times New Roman" w:hAnsi="Times New Roman"/>
                <w:b/>
              </w:rPr>
            </w:pPr>
            <w:ins w:id="4042" w:author="Aziz Boxwala" w:date="2014-08-22T20:19: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5D95543A" w14:textId="77777777" w:rsidR="007561BD" w:rsidRDefault="007561BD" w:rsidP="00EA2BB5">
            <w:pPr>
              <w:rPr>
                <w:ins w:id="4043" w:author="Aziz Boxwala" w:date="2014-08-22T20:19:00Z"/>
                <w:rFonts w:ascii="Times New Roman" w:hAnsi="Times New Roman"/>
                <w:b/>
              </w:rPr>
            </w:pPr>
            <w:ins w:id="4044" w:author="Aziz Boxwala" w:date="2014-08-22T20:19:00Z">
              <w:r>
                <w:rPr>
                  <w:rFonts w:ascii="Times New Roman" w:hAnsi="Times New Roman"/>
                  <w:b/>
                </w:rPr>
                <w:t>Description</w:t>
              </w:r>
            </w:ins>
          </w:p>
        </w:tc>
      </w:tr>
      <w:tr w:rsidR="007561BD" w14:paraId="672F7C36" w14:textId="77777777" w:rsidTr="00EA2BB5">
        <w:trPr>
          <w:ins w:id="4045"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0D6AE829" w14:textId="77777777" w:rsidR="007561BD" w:rsidRDefault="007561BD" w:rsidP="00EA2BB5">
            <w:pPr>
              <w:rPr>
                <w:ins w:id="4046" w:author="Aziz Boxwala" w:date="2014-08-22T20:19:00Z"/>
                <w:rFonts w:ascii="Times New Roman" w:hAnsi="Times New Roman"/>
              </w:rPr>
            </w:pPr>
            <w:ins w:id="4047" w:author="Aziz Boxwala" w:date="2014-08-22T20:19:00Z">
              <w:r>
                <w:rPr>
                  <w:rFonts w:ascii="Times New Roman" w:hAnsi="Times New Roman"/>
                </w:rPr>
                <w:t>contrast</w:t>
              </w:r>
            </w:ins>
          </w:p>
        </w:tc>
        <w:tc>
          <w:tcPr>
            <w:tcW w:w="1620" w:type="dxa"/>
            <w:tcBorders>
              <w:top w:val="single" w:sz="2" w:space="0" w:color="auto"/>
              <w:left w:val="single" w:sz="2" w:space="0" w:color="auto"/>
              <w:bottom w:val="single" w:sz="2" w:space="0" w:color="auto"/>
              <w:right w:val="single" w:sz="2" w:space="0" w:color="auto"/>
            </w:tcBorders>
          </w:tcPr>
          <w:p w14:paraId="59591F2C" w14:textId="77777777" w:rsidR="007561BD" w:rsidRDefault="007561BD" w:rsidP="00EA2BB5">
            <w:pPr>
              <w:rPr>
                <w:ins w:id="4048" w:author="Aziz Boxwala" w:date="2014-08-22T20:19:00Z"/>
                <w:rFonts w:ascii="Times New Roman" w:hAnsi="Times New Roman"/>
              </w:rPr>
            </w:pPr>
            <w:proofErr w:type="spellStart"/>
            <w:ins w:id="4049" w:author="Aziz Boxwala" w:date="2014-08-22T20:19:00Z">
              <w:r>
                <w:rPr>
                  <w:rFonts w:ascii="Times New Roman" w:hAnsi="Times New Roman"/>
                </w:rPr>
                <w:t>MedicationTreatment</w:t>
              </w:r>
              <w:proofErr w:type="spellEnd"/>
            </w:ins>
          </w:p>
        </w:tc>
        <w:tc>
          <w:tcPr>
            <w:tcW w:w="5580" w:type="dxa"/>
            <w:tcBorders>
              <w:top w:val="single" w:sz="2" w:space="0" w:color="auto"/>
              <w:left w:val="single" w:sz="2" w:space="0" w:color="auto"/>
              <w:bottom w:val="single" w:sz="2" w:space="0" w:color="auto"/>
              <w:right w:val="single" w:sz="2" w:space="0" w:color="auto"/>
            </w:tcBorders>
          </w:tcPr>
          <w:p w14:paraId="4B0DB041" w14:textId="77777777" w:rsidR="007561BD" w:rsidRDefault="007561BD" w:rsidP="00EA2BB5">
            <w:pPr>
              <w:rPr>
                <w:ins w:id="4050" w:author="Aziz Boxwala" w:date="2014-08-22T20:19:00Z"/>
                <w:rFonts w:ascii="Times New Roman" w:hAnsi="Times New Roman"/>
              </w:rPr>
            </w:pPr>
            <w:ins w:id="4051" w:author="Aziz Boxwala" w:date="2014-08-22T20:19:00Z">
              <w:r>
                <w:rPr>
                  <w:rFonts w:ascii="Times New Roman" w:hAnsi="Times New Roman"/>
                </w:rPr>
                <w:t>Contrast substance if any to be administered for this procedure.</w:t>
              </w:r>
            </w:ins>
          </w:p>
        </w:tc>
      </w:tr>
      <w:tr w:rsidR="007561BD" w14:paraId="23E35F0E" w14:textId="77777777" w:rsidTr="00EA2BB5">
        <w:trPr>
          <w:ins w:id="4052"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23BD1237" w14:textId="77777777" w:rsidR="007561BD" w:rsidRDefault="007561BD" w:rsidP="00EA2BB5">
            <w:pPr>
              <w:rPr>
                <w:ins w:id="4053" w:author="Aziz Boxwala" w:date="2014-08-22T20:19:00Z"/>
                <w:rFonts w:ascii="Times New Roman" w:hAnsi="Times New Roman"/>
              </w:rPr>
            </w:pPr>
            <w:bookmarkStart w:id="4054" w:name="BKM_2E38E576_8D17_45C9_97E8_67D68E076DBF"/>
            <w:proofErr w:type="spellStart"/>
            <w:ins w:id="4055" w:author="Aziz Boxwala" w:date="2014-08-22T20:19:00Z">
              <w:r>
                <w:rPr>
                  <w:rFonts w:ascii="Times New Roman" w:hAnsi="Times New Roman"/>
                </w:rPr>
                <w:t>isolationCode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27707F5B" w14:textId="77777777" w:rsidR="007561BD" w:rsidRDefault="007561BD" w:rsidP="00EA2BB5">
            <w:pPr>
              <w:rPr>
                <w:ins w:id="4056" w:author="Aziz Boxwala" w:date="2014-08-22T20:19:00Z"/>
                <w:rFonts w:ascii="Times New Roman" w:hAnsi="Times New Roman"/>
              </w:rPr>
            </w:pPr>
            <w:ins w:id="4057"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21D28274" w14:textId="77777777" w:rsidR="007561BD" w:rsidRDefault="007561BD" w:rsidP="00EA2BB5">
            <w:pPr>
              <w:rPr>
                <w:ins w:id="4058" w:author="Aziz Boxwala" w:date="2014-08-22T20:19:00Z"/>
                <w:rFonts w:ascii="Times New Roman" w:hAnsi="Times New Roman"/>
              </w:rPr>
            </w:pPr>
            <w:ins w:id="4059" w:author="Aziz Boxwala" w:date="2014-08-22T20:19:00Z">
              <w:r>
                <w:rPr>
                  <w:rFonts w:ascii="Times New Roman" w:hAnsi="Times New Roman"/>
                </w:rPr>
                <w:t>Specification for type of precautions that should be taken when in proximity to the patient. For instance, Airborne Precautions, Contact Precautions, Droplet Precautions, Standard Precautions.</w:t>
              </w:r>
            </w:ins>
          </w:p>
        </w:tc>
        <w:bookmarkEnd w:id="4054"/>
      </w:tr>
      <w:tr w:rsidR="007561BD" w14:paraId="4A1E2EB4" w14:textId="77777777" w:rsidTr="00EA2BB5">
        <w:trPr>
          <w:ins w:id="4060"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64C2576D" w14:textId="77777777" w:rsidR="007561BD" w:rsidRDefault="007561BD" w:rsidP="00EA2BB5">
            <w:pPr>
              <w:rPr>
                <w:ins w:id="4061" w:author="Aziz Boxwala" w:date="2014-08-22T20:19:00Z"/>
                <w:rFonts w:ascii="Times New Roman" w:hAnsi="Times New Roman"/>
              </w:rPr>
            </w:pPr>
            <w:bookmarkStart w:id="4062" w:name="BKM_26334B48_03AD_43EB_8E62_891CA599CBD8"/>
            <w:proofErr w:type="spellStart"/>
            <w:ins w:id="4063" w:author="Aziz Boxwala" w:date="2014-08-22T20:19:00Z">
              <w:r>
                <w:rPr>
                  <w:rFonts w:ascii="Times New Roman" w:hAnsi="Times New Roman"/>
                </w:rPr>
                <w:t>portableExam</w:t>
              </w:r>
              <w:proofErr w:type="spellEnd"/>
            </w:ins>
          </w:p>
        </w:tc>
        <w:tc>
          <w:tcPr>
            <w:tcW w:w="1620" w:type="dxa"/>
            <w:tcBorders>
              <w:top w:val="single" w:sz="2" w:space="0" w:color="auto"/>
              <w:left w:val="single" w:sz="2" w:space="0" w:color="auto"/>
              <w:bottom w:val="single" w:sz="2" w:space="0" w:color="auto"/>
              <w:right w:val="single" w:sz="2" w:space="0" w:color="auto"/>
            </w:tcBorders>
          </w:tcPr>
          <w:p w14:paraId="0EA0EB69" w14:textId="77777777" w:rsidR="007561BD" w:rsidRDefault="007561BD" w:rsidP="00EA2BB5">
            <w:pPr>
              <w:rPr>
                <w:ins w:id="4064" w:author="Aziz Boxwala" w:date="2014-08-22T20:19:00Z"/>
                <w:rFonts w:ascii="Times New Roman" w:hAnsi="Times New Roman"/>
              </w:rPr>
            </w:pPr>
            <w:proofErr w:type="spellStart"/>
            <w:ins w:id="4065" w:author="Aziz Boxwala" w:date="2014-08-22T20:19:00Z">
              <w:r>
                <w:rPr>
                  <w:rFonts w:ascii="Times New Roman" w:hAnsi="Times New Roman"/>
                </w:rPr>
                <w:t>YesNo</w:t>
              </w:r>
              <w:proofErr w:type="spellEnd"/>
            </w:ins>
          </w:p>
        </w:tc>
        <w:tc>
          <w:tcPr>
            <w:tcW w:w="5580" w:type="dxa"/>
            <w:tcBorders>
              <w:top w:val="single" w:sz="2" w:space="0" w:color="auto"/>
              <w:left w:val="single" w:sz="2" w:space="0" w:color="auto"/>
              <w:bottom w:val="single" w:sz="2" w:space="0" w:color="auto"/>
              <w:right w:val="single" w:sz="2" w:space="0" w:color="auto"/>
            </w:tcBorders>
          </w:tcPr>
          <w:p w14:paraId="4E73C375" w14:textId="77777777" w:rsidR="007561BD" w:rsidRDefault="007561BD" w:rsidP="00EA2BB5">
            <w:pPr>
              <w:rPr>
                <w:ins w:id="4066" w:author="Aziz Boxwala" w:date="2014-08-22T20:19:00Z"/>
                <w:rFonts w:ascii="Times New Roman" w:hAnsi="Times New Roman"/>
              </w:rPr>
            </w:pPr>
            <w:ins w:id="4067" w:author="Aziz Boxwala" w:date="2014-08-22T20:19:00Z">
              <w:r>
                <w:rPr>
                  <w:rFonts w:ascii="Times New Roman" w:hAnsi="Times New Roman"/>
                </w:rPr>
                <w:t>Designation of whether or not the imaging procedure should be performed at the patient's bedside (Yes) or if the procedure can be conducted in the location of the performing department (No).</w:t>
              </w:r>
            </w:ins>
          </w:p>
        </w:tc>
        <w:bookmarkEnd w:id="4062"/>
      </w:tr>
      <w:tr w:rsidR="007561BD" w14:paraId="35DC2826" w14:textId="77777777" w:rsidTr="00EA2BB5">
        <w:trPr>
          <w:ins w:id="4068"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02F28902" w14:textId="77777777" w:rsidR="007561BD" w:rsidRDefault="007561BD" w:rsidP="00EA2BB5">
            <w:pPr>
              <w:rPr>
                <w:ins w:id="4069" w:author="Aziz Boxwala" w:date="2014-08-22T20:19:00Z"/>
                <w:rFonts w:ascii="Times New Roman" w:hAnsi="Times New Roman"/>
              </w:rPr>
            </w:pPr>
            <w:bookmarkStart w:id="4070" w:name="BKM_AE432C4B_E77C_4782_9F9B_FF6C74FA048E"/>
            <w:proofErr w:type="spellStart"/>
            <w:ins w:id="4071" w:author="Aziz Boxwala" w:date="2014-08-22T20:19:00Z">
              <w:r>
                <w:rPr>
                  <w:rFonts w:ascii="Times New Roman" w:hAnsi="Times New Roman"/>
                </w:rPr>
                <w:t>radiationDose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2D7ECE7F" w14:textId="77777777" w:rsidR="007561BD" w:rsidRDefault="007561BD" w:rsidP="00EA2BB5">
            <w:pPr>
              <w:rPr>
                <w:ins w:id="4072" w:author="Aziz Boxwala" w:date="2014-08-22T20:19:00Z"/>
                <w:rFonts w:ascii="Times New Roman" w:hAnsi="Times New Roman"/>
              </w:rPr>
            </w:pPr>
            <w:ins w:id="4073" w:author="Aziz Boxwala" w:date="2014-08-22T20:19:00Z">
              <w:r>
                <w:rPr>
                  <w:rFonts w:ascii="Times New Roman" w:hAnsi="Times New Roman"/>
                </w:rPr>
                <w:t>Range</w:t>
              </w:r>
            </w:ins>
          </w:p>
        </w:tc>
        <w:tc>
          <w:tcPr>
            <w:tcW w:w="5580" w:type="dxa"/>
            <w:tcBorders>
              <w:top w:val="single" w:sz="2" w:space="0" w:color="auto"/>
              <w:left w:val="single" w:sz="2" w:space="0" w:color="auto"/>
              <w:bottom w:val="single" w:sz="2" w:space="0" w:color="auto"/>
              <w:right w:val="single" w:sz="2" w:space="0" w:color="auto"/>
            </w:tcBorders>
          </w:tcPr>
          <w:p w14:paraId="74C49D87" w14:textId="77777777" w:rsidR="007561BD" w:rsidRDefault="007561BD" w:rsidP="00EA2BB5">
            <w:pPr>
              <w:rPr>
                <w:ins w:id="4074" w:author="Aziz Boxwala" w:date="2014-08-22T20:19:00Z"/>
                <w:rFonts w:ascii="Times New Roman" w:hAnsi="Times New Roman"/>
              </w:rPr>
            </w:pPr>
            <w:ins w:id="4075" w:author="Aziz Boxwala" w:date="2014-08-22T20:19:00Z">
              <w:r>
                <w:rPr>
                  <w:rFonts w:ascii="Times New Roman" w:hAnsi="Times New Roman"/>
                </w:rPr>
                <w:t>The amount of radiation intended to be administered to a patient</w:t>
              </w:r>
            </w:ins>
          </w:p>
        </w:tc>
        <w:bookmarkEnd w:id="4070"/>
      </w:tr>
      <w:tr w:rsidR="007561BD" w14:paraId="1261E3C3" w14:textId="77777777" w:rsidTr="00EA2BB5">
        <w:trPr>
          <w:ins w:id="4076"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59FD070E" w14:textId="77777777" w:rsidR="007561BD" w:rsidRDefault="007561BD" w:rsidP="00EA2BB5">
            <w:pPr>
              <w:rPr>
                <w:ins w:id="4077" w:author="Aziz Boxwala" w:date="2014-08-22T20:19:00Z"/>
                <w:rFonts w:ascii="Times New Roman" w:hAnsi="Times New Roman"/>
              </w:rPr>
            </w:pPr>
            <w:bookmarkStart w:id="4078" w:name="BKM_BF52F100_2782_461D_B4AD_134EA2BE3F78"/>
            <w:ins w:id="4079" w:author="Aziz Boxwala" w:date="2014-08-22T20:19:00Z">
              <w:r>
                <w:rPr>
                  <w:rFonts w:ascii="Times New Roman" w:hAnsi="Times New Roman"/>
                </w:rPr>
                <w:t>sedation</w:t>
              </w:r>
            </w:ins>
          </w:p>
        </w:tc>
        <w:tc>
          <w:tcPr>
            <w:tcW w:w="1620" w:type="dxa"/>
            <w:tcBorders>
              <w:top w:val="single" w:sz="2" w:space="0" w:color="auto"/>
              <w:left w:val="single" w:sz="2" w:space="0" w:color="auto"/>
              <w:bottom w:val="single" w:sz="2" w:space="0" w:color="auto"/>
              <w:right w:val="single" w:sz="2" w:space="0" w:color="auto"/>
            </w:tcBorders>
          </w:tcPr>
          <w:p w14:paraId="5B048857" w14:textId="77777777" w:rsidR="007561BD" w:rsidRDefault="007561BD" w:rsidP="00EA2BB5">
            <w:pPr>
              <w:rPr>
                <w:ins w:id="4080" w:author="Aziz Boxwala" w:date="2014-08-22T20:19:00Z"/>
                <w:rFonts w:ascii="Times New Roman" w:hAnsi="Times New Roman"/>
              </w:rPr>
            </w:pPr>
            <w:proofErr w:type="spellStart"/>
            <w:ins w:id="4081" w:author="Aziz Boxwala" w:date="2014-08-22T20:19:00Z">
              <w:r>
                <w:rPr>
                  <w:rFonts w:ascii="Times New Roman" w:hAnsi="Times New Roman"/>
                </w:rPr>
                <w:t>YesNo</w:t>
              </w:r>
              <w:proofErr w:type="spellEnd"/>
            </w:ins>
          </w:p>
        </w:tc>
        <w:tc>
          <w:tcPr>
            <w:tcW w:w="5580" w:type="dxa"/>
            <w:tcBorders>
              <w:top w:val="single" w:sz="2" w:space="0" w:color="auto"/>
              <w:left w:val="single" w:sz="2" w:space="0" w:color="auto"/>
              <w:bottom w:val="single" w:sz="2" w:space="0" w:color="auto"/>
              <w:right w:val="single" w:sz="2" w:space="0" w:color="auto"/>
            </w:tcBorders>
          </w:tcPr>
          <w:p w14:paraId="57EF4CCB" w14:textId="77777777" w:rsidR="007561BD" w:rsidRDefault="007561BD" w:rsidP="00EA2BB5">
            <w:pPr>
              <w:rPr>
                <w:ins w:id="4082" w:author="Aziz Boxwala" w:date="2014-08-22T20:19:00Z"/>
                <w:rFonts w:ascii="Times New Roman" w:hAnsi="Times New Roman"/>
              </w:rPr>
            </w:pPr>
            <w:ins w:id="4083" w:author="Aziz Boxwala" w:date="2014-08-22T20:19:00Z">
              <w:r>
                <w:rPr>
                  <w:rFonts w:ascii="Times New Roman" w:hAnsi="Times New Roman"/>
                </w:rPr>
                <w:t>Sedation is required or was administered for this procedure.</w:t>
              </w:r>
            </w:ins>
          </w:p>
        </w:tc>
        <w:bookmarkEnd w:id="4078"/>
      </w:tr>
      <w:tr w:rsidR="007561BD" w14:paraId="51F939DC" w14:textId="77777777" w:rsidTr="00EA2BB5">
        <w:trPr>
          <w:ins w:id="4084"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506B656A" w14:textId="77777777" w:rsidR="007561BD" w:rsidRDefault="007561BD" w:rsidP="00EA2BB5">
            <w:pPr>
              <w:rPr>
                <w:ins w:id="4085" w:author="Aziz Boxwala" w:date="2014-08-22T20:19:00Z"/>
                <w:rFonts w:ascii="Times New Roman" w:hAnsi="Times New Roman"/>
              </w:rPr>
            </w:pPr>
            <w:bookmarkStart w:id="4086" w:name="BKM_5153AC04_1DBF_48AA_9078_04564B158619"/>
            <w:ins w:id="4087" w:author="Aziz Boxwala" w:date="2014-08-22T20:19:00Z">
              <w:r>
                <w:rPr>
                  <w:rFonts w:ascii="Times New Roman" w:hAnsi="Times New Roman"/>
                </w:rPr>
                <w:t>stressor</w:t>
              </w:r>
            </w:ins>
          </w:p>
        </w:tc>
        <w:tc>
          <w:tcPr>
            <w:tcW w:w="1620" w:type="dxa"/>
            <w:tcBorders>
              <w:top w:val="single" w:sz="2" w:space="0" w:color="auto"/>
              <w:left w:val="single" w:sz="2" w:space="0" w:color="auto"/>
              <w:bottom w:val="single" w:sz="2" w:space="0" w:color="auto"/>
              <w:right w:val="single" w:sz="2" w:space="0" w:color="auto"/>
            </w:tcBorders>
          </w:tcPr>
          <w:p w14:paraId="431E687A" w14:textId="77777777" w:rsidR="007561BD" w:rsidRDefault="007561BD" w:rsidP="00EA2BB5">
            <w:pPr>
              <w:rPr>
                <w:ins w:id="4088" w:author="Aziz Boxwala" w:date="2014-08-22T20:19:00Z"/>
                <w:rFonts w:ascii="Times New Roman" w:hAnsi="Times New Roman"/>
              </w:rPr>
            </w:pPr>
            <w:ins w:id="4089"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009AE96A" w14:textId="77777777" w:rsidR="007561BD" w:rsidRDefault="007561BD" w:rsidP="00EA2BB5">
            <w:pPr>
              <w:rPr>
                <w:ins w:id="4090" w:author="Aziz Boxwala" w:date="2014-08-22T20:19:00Z"/>
                <w:rFonts w:ascii="Times New Roman" w:hAnsi="Times New Roman"/>
              </w:rPr>
            </w:pPr>
            <w:ins w:id="4091" w:author="Aziz Boxwala" w:date="2014-08-22T20:19:00Z">
              <w:r>
                <w:rPr>
                  <w:rFonts w:ascii="Times New Roman" w:hAnsi="Times New Roman"/>
                </w:rPr>
                <w:t xml:space="preserve">Type of physiologic or pharmacologic stress that will be subjected to the patient during the imaging procedure. For example, Adenosine, </w:t>
              </w:r>
              <w:proofErr w:type="spellStart"/>
              <w:r>
                <w:rPr>
                  <w:rFonts w:ascii="Times New Roman" w:hAnsi="Times New Roman"/>
                </w:rPr>
                <w:t>Dipyrdomole</w:t>
              </w:r>
              <w:proofErr w:type="spellEnd"/>
              <w:r>
                <w:rPr>
                  <w:rFonts w:ascii="Times New Roman" w:hAnsi="Times New Roman"/>
                </w:rPr>
                <w:t xml:space="preserve">, </w:t>
              </w:r>
              <w:proofErr w:type="spellStart"/>
              <w:r>
                <w:rPr>
                  <w:rFonts w:ascii="Times New Roman" w:hAnsi="Times New Roman"/>
                </w:rPr>
                <w:t>Persantine</w:t>
              </w:r>
              <w:proofErr w:type="spellEnd"/>
              <w:r>
                <w:rPr>
                  <w:rFonts w:ascii="Times New Roman" w:hAnsi="Times New Roman"/>
                </w:rPr>
                <w:t xml:space="preserve">, Thallium, </w:t>
              </w:r>
              <w:proofErr w:type="spellStart"/>
              <w:r>
                <w:rPr>
                  <w:rFonts w:ascii="Times New Roman" w:hAnsi="Times New Roman"/>
                </w:rPr>
                <w:t>Cardiolite</w:t>
              </w:r>
              <w:proofErr w:type="spellEnd"/>
              <w:r>
                <w:rPr>
                  <w:rFonts w:ascii="Times New Roman" w:hAnsi="Times New Roman"/>
                </w:rPr>
                <w:t xml:space="preserve">, </w:t>
              </w:r>
              <w:proofErr w:type="spellStart"/>
              <w:r>
                <w:rPr>
                  <w:rFonts w:ascii="Times New Roman" w:hAnsi="Times New Roman"/>
                </w:rPr>
                <w:t>Dobutamine</w:t>
              </w:r>
              <w:proofErr w:type="spellEnd"/>
              <w:r>
                <w:rPr>
                  <w:rFonts w:ascii="Times New Roman" w:hAnsi="Times New Roman"/>
                </w:rPr>
                <w:t>, Treadmill.</w:t>
              </w:r>
            </w:ins>
          </w:p>
        </w:tc>
        <w:bookmarkEnd w:id="4086"/>
      </w:tr>
      <w:tr w:rsidR="007561BD" w14:paraId="55B1852B" w14:textId="77777777" w:rsidTr="00EA2BB5">
        <w:trPr>
          <w:ins w:id="4092"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612D8928" w14:textId="77777777" w:rsidR="007561BD" w:rsidRDefault="007561BD" w:rsidP="00EA2BB5">
            <w:pPr>
              <w:rPr>
                <w:ins w:id="4093" w:author="Aziz Boxwala" w:date="2014-08-22T20:19:00Z"/>
                <w:rFonts w:ascii="Times New Roman" w:hAnsi="Times New Roman"/>
              </w:rPr>
            </w:pPr>
            <w:bookmarkStart w:id="4094" w:name="BKM_E5CCB396_FD72_411C_816C_78ADA6FB1F30"/>
            <w:proofErr w:type="spellStart"/>
            <w:ins w:id="4095" w:author="Aziz Boxwala" w:date="2014-08-22T20:19:00Z">
              <w:r>
                <w:rPr>
                  <w:rFonts w:ascii="Times New Roman" w:hAnsi="Times New Roman"/>
                </w:rPr>
                <w:t>transportMode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2AF3BFD7" w14:textId="77777777" w:rsidR="007561BD" w:rsidRDefault="007561BD" w:rsidP="00EA2BB5">
            <w:pPr>
              <w:rPr>
                <w:ins w:id="4096" w:author="Aziz Boxwala" w:date="2014-08-22T20:19:00Z"/>
                <w:rFonts w:ascii="Times New Roman" w:hAnsi="Times New Roman"/>
              </w:rPr>
            </w:pPr>
            <w:ins w:id="4097"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64135BB1" w14:textId="77777777" w:rsidR="007561BD" w:rsidRDefault="007561BD" w:rsidP="00EA2BB5">
            <w:pPr>
              <w:rPr>
                <w:ins w:id="4098" w:author="Aziz Boxwala" w:date="2014-08-22T20:19:00Z"/>
                <w:rFonts w:ascii="Times New Roman" w:hAnsi="Times New Roman"/>
              </w:rPr>
            </w:pPr>
            <w:ins w:id="4099" w:author="Aziz Boxwala" w:date="2014-08-22T20:19:00Z">
              <w:r>
                <w:rPr>
                  <w:rFonts w:ascii="Times New Roman" w:hAnsi="Times New Roman"/>
                </w:rPr>
                <w:t>How a patient will be moved from their hospital room to the performing department</w:t>
              </w:r>
            </w:ins>
          </w:p>
        </w:tc>
        <w:bookmarkEnd w:id="4094"/>
      </w:tr>
      <w:bookmarkEnd w:id="4031"/>
    </w:tbl>
    <w:p w14:paraId="164EA3BB" w14:textId="77777777" w:rsidR="007561BD" w:rsidRDefault="007561BD" w:rsidP="007561BD">
      <w:pPr>
        <w:rPr>
          <w:ins w:id="4100" w:author="Aziz Boxwala" w:date="2014-08-22T20:19:00Z"/>
          <w:rFonts w:ascii="Times New Roman" w:hAnsi="Times New Roman"/>
        </w:rPr>
      </w:pPr>
    </w:p>
    <w:p w14:paraId="61EBFFFE" w14:textId="77777777" w:rsidR="007561BD" w:rsidRDefault="007561BD" w:rsidP="007561BD">
      <w:pPr>
        <w:pStyle w:val="Heading4"/>
        <w:rPr>
          <w:ins w:id="4101" w:author="Aziz Boxwala" w:date="2014-08-22T20:19:00Z"/>
          <w:bCs/>
          <w:szCs w:val="24"/>
          <w:u w:color="000000"/>
          <w:lang w:val="en-US"/>
        </w:rPr>
      </w:pPr>
      <w:bookmarkStart w:id="4102" w:name="_Toc396502516"/>
      <w:bookmarkStart w:id="4103" w:name="BKM_F5BCE8C1_7A0D_42D2_ABD9_F088CA0EDE91"/>
      <w:ins w:id="4104" w:author="Aziz Boxwala" w:date="2014-08-22T20:19:00Z">
        <w:r>
          <w:rPr>
            <w:bCs/>
            <w:szCs w:val="24"/>
            <w:u w:color="000000"/>
            <w:lang w:val="en-US"/>
          </w:rPr>
          <w:t>Immunization</w:t>
        </w:r>
        <w:bookmarkEnd w:id="4102"/>
      </w:ins>
    </w:p>
    <w:p w14:paraId="35C8A2EB" w14:textId="77777777" w:rsidR="007561BD" w:rsidRDefault="007561BD" w:rsidP="007561BD">
      <w:pPr>
        <w:rPr>
          <w:ins w:id="4105" w:author="Aziz Boxwala" w:date="2014-08-22T20:19:00Z"/>
          <w:rFonts w:ascii="Times New Roman" w:hAnsi="Times New Roman"/>
        </w:rPr>
      </w:pPr>
      <w:ins w:id="4106" w:author="Aziz Boxwala" w:date="2014-08-22T20:19:00Z">
        <w:r>
          <w:rPr>
            <w:rStyle w:val="FieldLabel"/>
            <w:rFonts w:ascii="Times New Roman" w:hAnsi="Times New Roman"/>
            <w:i w:val="0"/>
            <w:iCs w:val="0"/>
            <w:color w:val="000000"/>
          </w:rPr>
          <w:t>Administration of vaccines to patients across all healthcare disciplines in all care settings and all regions. This does not include the administration of non-vaccine agents, even those that may have or claim immunological effects.</w:t>
        </w:r>
      </w:ins>
    </w:p>
    <w:p w14:paraId="6D1EDD92" w14:textId="77777777" w:rsidR="007561BD" w:rsidRDefault="007561BD" w:rsidP="007561BD">
      <w:pPr>
        <w:rPr>
          <w:ins w:id="4107" w:author="Aziz Boxwala" w:date="2014-08-22T20:19:00Z"/>
          <w:rFonts w:ascii="Times New Roman" w:hAnsi="Times New Roman"/>
        </w:rPr>
      </w:pPr>
    </w:p>
    <w:p w14:paraId="54271FD3" w14:textId="77777777" w:rsidR="007561BD" w:rsidRDefault="007561BD" w:rsidP="007561BD">
      <w:pPr>
        <w:pStyle w:val="ListHeader"/>
        <w:shd w:val="clear" w:color="auto" w:fill="auto"/>
        <w:rPr>
          <w:ins w:id="4108" w:author="Aziz Boxwala" w:date="2014-08-22T20:19:00Z"/>
          <w:rFonts w:ascii="Times New Roman" w:eastAsia="Times New Roman" w:hAnsi="Times New Roman"/>
          <w:bCs w:val="0"/>
          <w:iCs w:val="0"/>
          <w:szCs w:val="24"/>
          <w:u w:val="single"/>
          <w:shd w:val="clear" w:color="auto" w:fill="auto"/>
          <w:lang w:val="en-US"/>
        </w:rPr>
      </w:pPr>
      <w:ins w:id="4109" w:author="Aziz Boxwala" w:date="2014-08-22T20:19: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561BD" w14:paraId="33BD8CC4" w14:textId="77777777" w:rsidTr="00EA2BB5">
        <w:trPr>
          <w:trHeight w:val="215"/>
          <w:ins w:id="4110" w:author="Aziz Boxwala" w:date="2014-08-22T20:19: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7BFCD02B" w14:textId="77777777" w:rsidR="007561BD" w:rsidRDefault="007561BD" w:rsidP="00EA2BB5">
            <w:pPr>
              <w:rPr>
                <w:ins w:id="4111" w:author="Aziz Boxwala" w:date="2014-08-22T20:19:00Z"/>
                <w:rFonts w:ascii="Times New Roman" w:hAnsi="Times New Roman"/>
                <w:b/>
              </w:rPr>
            </w:pPr>
            <w:ins w:id="4112" w:author="Aziz Boxwala" w:date="2014-08-22T20:19: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2CCAFEC1" w14:textId="77777777" w:rsidR="007561BD" w:rsidRDefault="007561BD" w:rsidP="00EA2BB5">
            <w:pPr>
              <w:rPr>
                <w:ins w:id="4113" w:author="Aziz Boxwala" w:date="2014-08-22T20:19:00Z"/>
                <w:rFonts w:ascii="Times New Roman" w:hAnsi="Times New Roman"/>
                <w:b/>
              </w:rPr>
            </w:pPr>
            <w:ins w:id="4114" w:author="Aziz Boxwala" w:date="2014-08-22T20:19: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029BF2C8" w14:textId="77777777" w:rsidR="007561BD" w:rsidRDefault="007561BD" w:rsidP="00EA2BB5">
            <w:pPr>
              <w:rPr>
                <w:ins w:id="4115" w:author="Aziz Boxwala" w:date="2014-08-22T20:19:00Z"/>
                <w:rFonts w:ascii="Times New Roman" w:hAnsi="Times New Roman"/>
                <w:b/>
              </w:rPr>
            </w:pPr>
            <w:ins w:id="4116" w:author="Aziz Boxwala" w:date="2014-08-22T20:19:00Z">
              <w:r>
                <w:rPr>
                  <w:rFonts w:ascii="Times New Roman" w:hAnsi="Times New Roman"/>
                  <w:b/>
                </w:rPr>
                <w:t>Description</w:t>
              </w:r>
            </w:ins>
          </w:p>
        </w:tc>
      </w:tr>
      <w:tr w:rsidR="007561BD" w14:paraId="2CAB61C4" w14:textId="77777777" w:rsidTr="00EA2BB5">
        <w:trPr>
          <w:ins w:id="4117"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09CE1832" w14:textId="77777777" w:rsidR="007561BD" w:rsidRDefault="007561BD" w:rsidP="00EA2BB5">
            <w:pPr>
              <w:rPr>
                <w:ins w:id="4118" w:author="Aziz Boxwala" w:date="2014-08-22T20:19:00Z"/>
                <w:rFonts w:ascii="Times New Roman" w:hAnsi="Times New Roman"/>
              </w:rPr>
            </w:pPr>
            <w:ins w:id="4119" w:author="Aziz Boxwala" w:date="2014-08-22T20:19:00Z">
              <w:r>
                <w:rPr>
                  <w:rFonts w:ascii="Times New Roman" w:hAnsi="Times New Roman"/>
                </w:rPr>
                <w:t>dosage</w:t>
              </w:r>
            </w:ins>
          </w:p>
        </w:tc>
        <w:tc>
          <w:tcPr>
            <w:tcW w:w="1620" w:type="dxa"/>
            <w:tcBorders>
              <w:top w:val="single" w:sz="2" w:space="0" w:color="auto"/>
              <w:left w:val="single" w:sz="2" w:space="0" w:color="auto"/>
              <w:bottom w:val="single" w:sz="2" w:space="0" w:color="auto"/>
              <w:right w:val="single" w:sz="2" w:space="0" w:color="auto"/>
            </w:tcBorders>
          </w:tcPr>
          <w:p w14:paraId="4282EA3D" w14:textId="77777777" w:rsidR="007561BD" w:rsidRDefault="007561BD" w:rsidP="00EA2BB5">
            <w:pPr>
              <w:rPr>
                <w:ins w:id="4120" w:author="Aziz Boxwala" w:date="2014-08-22T20:19:00Z"/>
                <w:rFonts w:ascii="Times New Roman" w:hAnsi="Times New Roman"/>
              </w:rPr>
            </w:pPr>
            <w:ins w:id="4121" w:author="Aziz Boxwala" w:date="2014-08-22T20:19:00Z">
              <w:r>
                <w:rPr>
                  <w:rFonts w:ascii="Times New Roman" w:hAnsi="Times New Roman"/>
                </w:rPr>
                <w:t>Dosage</w:t>
              </w:r>
            </w:ins>
          </w:p>
        </w:tc>
        <w:tc>
          <w:tcPr>
            <w:tcW w:w="5580" w:type="dxa"/>
            <w:tcBorders>
              <w:top w:val="single" w:sz="2" w:space="0" w:color="auto"/>
              <w:left w:val="single" w:sz="2" w:space="0" w:color="auto"/>
              <w:bottom w:val="single" w:sz="2" w:space="0" w:color="auto"/>
              <w:right w:val="single" w:sz="2" w:space="0" w:color="auto"/>
            </w:tcBorders>
          </w:tcPr>
          <w:p w14:paraId="33610937" w14:textId="77777777" w:rsidR="007561BD" w:rsidRDefault="007561BD" w:rsidP="00EA2BB5">
            <w:pPr>
              <w:rPr>
                <w:ins w:id="4122" w:author="Aziz Boxwala" w:date="2014-08-22T20:19:00Z"/>
                <w:rFonts w:ascii="Times New Roman" w:hAnsi="Times New Roman"/>
              </w:rPr>
            </w:pPr>
            <w:ins w:id="4123" w:author="Aziz Boxwala" w:date="2014-08-22T20:19:00Z">
              <w:r>
                <w:rPr>
                  <w:rFonts w:ascii="Times New Roman" w:hAnsi="Times New Roman"/>
                </w:rPr>
                <w:t>The dose of the vaccine administered or to be administered.</w:t>
              </w:r>
            </w:ins>
          </w:p>
        </w:tc>
      </w:tr>
      <w:tr w:rsidR="007561BD" w14:paraId="734B1A7E" w14:textId="77777777" w:rsidTr="00EA2BB5">
        <w:trPr>
          <w:ins w:id="4124"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45D26D6D" w14:textId="77777777" w:rsidR="007561BD" w:rsidRDefault="007561BD" w:rsidP="00EA2BB5">
            <w:pPr>
              <w:rPr>
                <w:ins w:id="4125" w:author="Aziz Boxwala" w:date="2014-08-22T20:19:00Z"/>
                <w:rFonts w:ascii="Times New Roman" w:hAnsi="Times New Roman"/>
              </w:rPr>
            </w:pPr>
            <w:bookmarkStart w:id="4126" w:name="BKM_8188DF68_209F_4321_8E20_F967B770C75A"/>
            <w:ins w:id="4127" w:author="Aziz Boxwala" w:date="2014-08-22T20:19:00Z">
              <w:r>
                <w:rPr>
                  <w:rFonts w:ascii="Times New Roman" w:hAnsi="Times New Roman"/>
                </w:rPr>
                <w:t>protocol</w:t>
              </w:r>
            </w:ins>
          </w:p>
        </w:tc>
        <w:tc>
          <w:tcPr>
            <w:tcW w:w="1620" w:type="dxa"/>
            <w:tcBorders>
              <w:top w:val="single" w:sz="2" w:space="0" w:color="auto"/>
              <w:left w:val="single" w:sz="2" w:space="0" w:color="auto"/>
              <w:bottom w:val="single" w:sz="2" w:space="0" w:color="auto"/>
              <w:right w:val="single" w:sz="2" w:space="0" w:color="auto"/>
            </w:tcBorders>
          </w:tcPr>
          <w:p w14:paraId="34BCC48B" w14:textId="77777777" w:rsidR="007561BD" w:rsidRDefault="007561BD" w:rsidP="00EA2BB5">
            <w:pPr>
              <w:rPr>
                <w:ins w:id="4128" w:author="Aziz Boxwala" w:date="2014-08-22T20:19:00Z"/>
                <w:rFonts w:ascii="Times New Roman" w:hAnsi="Times New Roman"/>
              </w:rPr>
            </w:pPr>
            <w:proofErr w:type="spellStart"/>
            <w:ins w:id="4129" w:author="Aziz Boxwala" w:date="2014-08-22T20:19:00Z">
              <w:r>
                <w:rPr>
                  <w:rFonts w:ascii="Times New Roman" w:hAnsi="Times New Roman"/>
                </w:rPr>
                <w:t>VaccinationProtocol</w:t>
              </w:r>
              <w:proofErr w:type="spellEnd"/>
            </w:ins>
          </w:p>
        </w:tc>
        <w:tc>
          <w:tcPr>
            <w:tcW w:w="5580" w:type="dxa"/>
            <w:tcBorders>
              <w:top w:val="single" w:sz="2" w:space="0" w:color="auto"/>
              <w:left w:val="single" w:sz="2" w:space="0" w:color="auto"/>
              <w:bottom w:val="single" w:sz="2" w:space="0" w:color="auto"/>
              <w:right w:val="single" w:sz="2" w:space="0" w:color="auto"/>
            </w:tcBorders>
          </w:tcPr>
          <w:p w14:paraId="48CCC916" w14:textId="77777777" w:rsidR="007561BD" w:rsidRDefault="007561BD" w:rsidP="00EA2BB5">
            <w:pPr>
              <w:rPr>
                <w:ins w:id="4130" w:author="Aziz Boxwala" w:date="2014-08-22T20:19:00Z"/>
                <w:rFonts w:ascii="Times New Roman" w:hAnsi="Times New Roman"/>
              </w:rPr>
            </w:pPr>
            <w:ins w:id="4131" w:author="Aziz Boxwala" w:date="2014-08-22T20:19:00Z">
              <w:r>
                <w:rPr>
                  <w:rFonts w:ascii="Times New Roman" w:hAnsi="Times New Roman"/>
                </w:rPr>
                <w:t>The role of the dose in an immunization protocol</w:t>
              </w:r>
            </w:ins>
          </w:p>
        </w:tc>
        <w:bookmarkEnd w:id="4126"/>
      </w:tr>
      <w:tr w:rsidR="007561BD" w14:paraId="17169327" w14:textId="77777777" w:rsidTr="00EA2BB5">
        <w:trPr>
          <w:ins w:id="4132"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23445B3F" w14:textId="77777777" w:rsidR="007561BD" w:rsidRDefault="007561BD" w:rsidP="00EA2BB5">
            <w:pPr>
              <w:rPr>
                <w:ins w:id="4133" w:author="Aziz Boxwala" w:date="2014-08-22T20:19:00Z"/>
                <w:rFonts w:ascii="Times New Roman" w:hAnsi="Times New Roman"/>
              </w:rPr>
            </w:pPr>
            <w:ins w:id="4134" w:author="Aziz Boxwala" w:date="2014-08-22T20:19:00Z">
              <w:r>
                <w:rPr>
                  <w:rFonts w:ascii="Times New Roman" w:hAnsi="Times New Roman"/>
                </w:rPr>
                <w:t>reported</w:t>
              </w:r>
            </w:ins>
          </w:p>
        </w:tc>
        <w:tc>
          <w:tcPr>
            <w:tcW w:w="1620" w:type="dxa"/>
            <w:tcBorders>
              <w:top w:val="single" w:sz="2" w:space="0" w:color="auto"/>
              <w:left w:val="single" w:sz="2" w:space="0" w:color="auto"/>
              <w:bottom w:val="single" w:sz="2" w:space="0" w:color="auto"/>
              <w:right w:val="single" w:sz="2" w:space="0" w:color="auto"/>
            </w:tcBorders>
          </w:tcPr>
          <w:p w14:paraId="106D42F3" w14:textId="77777777" w:rsidR="007561BD" w:rsidRDefault="007561BD" w:rsidP="00EA2BB5">
            <w:pPr>
              <w:rPr>
                <w:ins w:id="4135" w:author="Aziz Boxwala" w:date="2014-08-22T20:19:00Z"/>
                <w:rFonts w:ascii="Times New Roman" w:hAnsi="Times New Roman"/>
              </w:rPr>
            </w:pPr>
            <w:ins w:id="4136"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4AAE2D8F" w14:textId="77777777" w:rsidR="007561BD" w:rsidRDefault="007561BD" w:rsidP="00EA2BB5">
            <w:pPr>
              <w:rPr>
                <w:ins w:id="4137" w:author="Aziz Boxwala" w:date="2014-08-22T20:19:00Z"/>
                <w:rFonts w:ascii="Times New Roman" w:hAnsi="Times New Roman"/>
              </w:rPr>
            </w:pPr>
            <w:ins w:id="4138" w:author="Aziz Boxwala" w:date="2014-08-22T20:19:00Z">
              <w:r>
                <w:rPr>
                  <w:rFonts w:ascii="Times New Roman" w:hAnsi="Times New Roman"/>
                </w:rPr>
                <w:t>True if this statement describes the reported prior administration of a dose of vaccine rather than directly administered</w:t>
              </w:r>
            </w:ins>
          </w:p>
        </w:tc>
      </w:tr>
      <w:tr w:rsidR="007561BD" w14:paraId="4C65BC74" w14:textId="77777777" w:rsidTr="00EA2BB5">
        <w:trPr>
          <w:ins w:id="4139"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58180E97" w14:textId="77777777" w:rsidR="007561BD" w:rsidRDefault="007561BD" w:rsidP="00EA2BB5">
            <w:pPr>
              <w:rPr>
                <w:ins w:id="4140" w:author="Aziz Boxwala" w:date="2014-08-22T20:19:00Z"/>
                <w:rFonts w:ascii="Times New Roman" w:hAnsi="Times New Roman"/>
              </w:rPr>
            </w:pPr>
            <w:bookmarkStart w:id="4141" w:name="BKM_2D395E25_3AFC_4554_815B_644F25CBAF70"/>
            <w:ins w:id="4142" w:author="Aziz Boxwala" w:date="2014-08-22T20:19:00Z">
              <w:r>
                <w:rPr>
                  <w:rFonts w:ascii="Times New Roman" w:hAnsi="Times New Roman"/>
                </w:rPr>
                <w:t>vaccine</w:t>
              </w:r>
            </w:ins>
          </w:p>
        </w:tc>
        <w:tc>
          <w:tcPr>
            <w:tcW w:w="1620" w:type="dxa"/>
            <w:tcBorders>
              <w:top w:val="single" w:sz="2" w:space="0" w:color="auto"/>
              <w:left w:val="single" w:sz="2" w:space="0" w:color="auto"/>
              <w:bottom w:val="single" w:sz="2" w:space="0" w:color="auto"/>
              <w:right w:val="single" w:sz="2" w:space="0" w:color="auto"/>
            </w:tcBorders>
          </w:tcPr>
          <w:p w14:paraId="2DF4A560" w14:textId="77777777" w:rsidR="007561BD" w:rsidRDefault="007561BD" w:rsidP="00EA2BB5">
            <w:pPr>
              <w:rPr>
                <w:ins w:id="4143" w:author="Aziz Boxwala" w:date="2014-08-22T20:19:00Z"/>
                <w:rFonts w:ascii="Times New Roman" w:hAnsi="Times New Roman"/>
              </w:rPr>
            </w:pPr>
            <w:ins w:id="4144" w:author="Aziz Boxwala" w:date="2014-08-22T20:19:00Z">
              <w:r>
                <w:rPr>
                  <w:rFonts w:ascii="Times New Roman" w:hAnsi="Times New Roman"/>
                </w:rPr>
                <w:t>Vaccine</w:t>
              </w:r>
            </w:ins>
          </w:p>
        </w:tc>
        <w:tc>
          <w:tcPr>
            <w:tcW w:w="5580" w:type="dxa"/>
            <w:tcBorders>
              <w:top w:val="single" w:sz="2" w:space="0" w:color="auto"/>
              <w:left w:val="single" w:sz="2" w:space="0" w:color="auto"/>
              <w:bottom w:val="single" w:sz="2" w:space="0" w:color="auto"/>
              <w:right w:val="single" w:sz="2" w:space="0" w:color="auto"/>
            </w:tcBorders>
          </w:tcPr>
          <w:p w14:paraId="1D792AA5" w14:textId="77777777" w:rsidR="007561BD" w:rsidRDefault="007561BD" w:rsidP="00EA2BB5">
            <w:pPr>
              <w:rPr>
                <w:ins w:id="4145" w:author="Aziz Boxwala" w:date="2014-08-22T20:19:00Z"/>
                <w:rFonts w:ascii="Times New Roman" w:hAnsi="Times New Roman"/>
              </w:rPr>
            </w:pPr>
            <w:ins w:id="4146" w:author="Aziz Boxwala" w:date="2014-08-22T20:19:00Z">
              <w:r>
                <w:rPr>
                  <w:rFonts w:ascii="Times New Roman" w:hAnsi="Times New Roman"/>
                </w:rPr>
                <w:t>The vaccine product that is administered</w:t>
              </w:r>
            </w:ins>
          </w:p>
        </w:tc>
        <w:bookmarkEnd w:id="4141"/>
      </w:tr>
      <w:bookmarkEnd w:id="4103"/>
    </w:tbl>
    <w:p w14:paraId="75FB970A" w14:textId="77777777" w:rsidR="007561BD" w:rsidRDefault="007561BD" w:rsidP="007561BD">
      <w:pPr>
        <w:rPr>
          <w:ins w:id="4147" w:author="Aziz Boxwala" w:date="2014-08-22T20:19:00Z"/>
          <w:rFonts w:ascii="Times New Roman" w:hAnsi="Times New Roman"/>
        </w:rPr>
      </w:pPr>
    </w:p>
    <w:p w14:paraId="4FDE3FDC" w14:textId="77777777" w:rsidR="007561BD" w:rsidRDefault="007561BD" w:rsidP="007561BD">
      <w:pPr>
        <w:pStyle w:val="Heading4"/>
        <w:rPr>
          <w:ins w:id="4148" w:author="Aziz Boxwala" w:date="2014-08-22T20:19:00Z"/>
          <w:bCs/>
          <w:szCs w:val="24"/>
          <w:u w:color="000000"/>
          <w:lang w:val="en-US"/>
        </w:rPr>
      </w:pPr>
      <w:bookmarkStart w:id="4149" w:name="_Toc396502517"/>
      <w:bookmarkStart w:id="4150" w:name="BKM_299D1DCA_398B_4530_BFA3_66969448940C"/>
      <w:proofErr w:type="spellStart"/>
      <w:ins w:id="4151" w:author="Aziz Boxwala" w:date="2014-08-22T20:19:00Z">
        <w:r>
          <w:rPr>
            <w:bCs/>
            <w:szCs w:val="24"/>
            <w:u w:color="000000"/>
            <w:lang w:val="en-US"/>
          </w:rPr>
          <w:lastRenderedPageBreak/>
          <w:t>LaboratoryTest</w:t>
        </w:r>
        <w:bookmarkEnd w:id="4149"/>
        <w:proofErr w:type="spellEnd"/>
      </w:ins>
    </w:p>
    <w:p w14:paraId="1C44C40C" w14:textId="77777777" w:rsidR="007561BD" w:rsidRDefault="007561BD" w:rsidP="007561BD">
      <w:pPr>
        <w:rPr>
          <w:ins w:id="4152" w:author="Aziz Boxwala" w:date="2014-08-22T20:19:00Z"/>
          <w:rFonts w:ascii="Times New Roman" w:hAnsi="Times New Roman"/>
        </w:rPr>
      </w:pPr>
      <w:ins w:id="4153" w:author="Aziz Boxwala" w:date="2014-08-22T20:19:00Z">
        <w:r>
          <w:rPr>
            <w:rStyle w:val="FieldLabel"/>
            <w:rFonts w:ascii="Times New Roman" w:hAnsi="Times New Roman"/>
            <w:i w:val="0"/>
            <w:iCs w:val="0"/>
            <w:color w:val="000000"/>
          </w:rPr>
          <w:t>A procedure to test a tissue or fluid specimen from a patient, e.g., complete blood count, blood culture.</w:t>
        </w:r>
      </w:ins>
    </w:p>
    <w:p w14:paraId="1521D422" w14:textId="77777777" w:rsidR="007561BD" w:rsidRDefault="007561BD" w:rsidP="007561BD">
      <w:pPr>
        <w:rPr>
          <w:ins w:id="4154" w:author="Aziz Boxwala" w:date="2014-08-22T20:19:00Z"/>
          <w:rFonts w:ascii="Times New Roman" w:hAnsi="Times New Roman"/>
        </w:rPr>
      </w:pPr>
    </w:p>
    <w:p w14:paraId="4DD3D2AD" w14:textId="77777777" w:rsidR="007561BD" w:rsidRDefault="007561BD" w:rsidP="007561BD">
      <w:pPr>
        <w:pStyle w:val="ListHeader"/>
        <w:shd w:val="clear" w:color="auto" w:fill="auto"/>
        <w:rPr>
          <w:ins w:id="4155" w:author="Aziz Boxwala" w:date="2014-08-22T20:19:00Z"/>
          <w:rFonts w:ascii="Times New Roman" w:eastAsia="Times New Roman" w:hAnsi="Times New Roman"/>
          <w:bCs w:val="0"/>
          <w:iCs w:val="0"/>
          <w:szCs w:val="24"/>
          <w:u w:val="single"/>
          <w:shd w:val="clear" w:color="auto" w:fill="auto"/>
          <w:lang w:val="en-US"/>
        </w:rPr>
      </w:pPr>
      <w:ins w:id="4156" w:author="Aziz Boxwala" w:date="2014-08-22T20:19: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561BD" w14:paraId="233F3ECD" w14:textId="77777777" w:rsidTr="00EA2BB5">
        <w:trPr>
          <w:trHeight w:val="215"/>
          <w:ins w:id="4157" w:author="Aziz Boxwala" w:date="2014-08-22T20:19: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524604C6" w14:textId="77777777" w:rsidR="007561BD" w:rsidRDefault="007561BD" w:rsidP="00EA2BB5">
            <w:pPr>
              <w:rPr>
                <w:ins w:id="4158" w:author="Aziz Boxwala" w:date="2014-08-22T20:19:00Z"/>
                <w:rFonts w:ascii="Times New Roman" w:hAnsi="Times New Roman"/>
                <w:b/>
              </w:rPr>
            </w:pPr>
            <w:ins w:id="4159" w:author="Aziz Boxwala" w:date="2014-08-22T20:19: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6331F62C" w14:textId="77777777" w:rsidR="007561BD" w:rsidRDefault="007561BD" w:rsidP="00EA2BB5">
            <w:pPr>
              <w:rPr>
                <w:ins w:id="4160" w:author="Aziz Boxwala" w:date="2014-08-22T20:19:00Z"/>
                <w:rFonts w:ascii="Times New Roman" w:hAnsi="Times New Roman"/>
                <w:b/>
              </w:rPr>
            </w:pPr>
            <w:ins w:id="4161" w:author="Aziz Boxwala" w:date="2014-08-22T20:19: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0EBDD273" w14:textId="77777777" w:rsidR="007561BD" w:rsidRDefault="007561BD" w:rsidP="00EA2BB5">
            <w:pPr>
              <w:rPr>
                <w:ins w:id="4162" w:author="Aziz Boxwala" w:date="2014-08-22T20:19:00Z"/>
                <w:rFonts w:ascii="Times New Roman" w:hAnsi="Times New Roman"/>
                <w:b/>
              </w:rPr>
            </w:pPr>
            <w:ins w:id="4163" w:author="Aziz Boxwala" w:date="2014-08-22T20:19:00Z">
              <w:r>
                <w:rPr>
                  <w:rFonts w:ascii="Times New Roman" w:hAnsi="Times New Roman"/>
                  <w:b/>
                </w:rPr>
                <w:t>Description</w:t>
              </w:r>
            </w:ins>
          </w:p>
        </w:tc>
      </w:tr>
      <w:tr w:rsidR="007561BD" w14:paraId="22197512" w14:textId="77777777" w:rsidTr="00EA2BB5">
        <w:trPr>
          <w:ins w:id="4164"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4C58FAB7" w14:textId="77777777" w:rsidR="007561BD" w:rsidRDefault="007561BD" w:rsidP="00EA2BB5">
            <w:pPr>
              <w:rPr>
                <w:ins w:id="4165" w:author="Aziz Boxwala" w:date="2014-08-22T20:19:00Z"/>
                <w:rFonts w:ascii="Times New Roman" w:hAnsi="Times New Roman"/>
              </w:rPr>
            </w:pPr>
            <w:proofErr w:type="spellStart"/>
            <w:ins w:id="4166" w:author="Aziz Boxwala" w:date="2014-08-22T20:19:00Z">
              <w:r>
                <w:rPr>
                  <w:rFonts w:ascii="Times New Roman" w:hAnsi="Times New Roman"/>
                </w:rPr>
                <w:t>collectionMethod</w:t>
              </w:r>
              <w:proofErr w:type="spellEnd"/>
            </w:ins>
          </w:p>
        </w:tc>
        <w:tc>
          <w:tcPr>
            <w:tcW w:w="1620" w:type="dxa"/>
            <w:tcBorders>
              <w:top w:val="single" w:sz="2" w:space="0" w:color="auto"/>
              <w:left w:val="single" w:sz="2" w:space="0" w:color="auto"/>
              <w:bottom w:val="single" w:sz="2" w:space="0" w:color="auto"/>
              <w:right w:val="single" w:sz="2" w:space="0" w:color="auto"/>
            </w:tcBorders>
          </w:tcPr>
          <w:p w14:paraId="0C9719D2" w14:textId="77777777" w:rsidR="007561BD" w:rsidRDefault="007561BD" w:rsidP="00EA2BB5">
            <w:pPr>
              <w:rPr>
                <w:ins w:id="4167" w:author="Aziz Boxwala" w:date="2014-08-22T20:19:00Z"/>
                <w:rFonts w:ascii="Times New Roman" w:hAnsi="Times New Roman"/>
              </w:rPr>
            </w:pPr>
            <w:ins w:id="4168"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1BC650E0" w14:textId="77777777" w:rsidR="007561BD" w:rsidRDefault="007561BD" w:rsidP="00EA2BB5">
            <w:pPr>
              <w:rPr>
                <w:ins w:id="4169" w:author="Aziz Boxwala" w:date="2014-08-22T20:19:00Z"/>
                <w:rFonts w:ascii="Times New Roman" w:hAnsi="Times New Roman"/>
              </w:rPr>
            </w:pPr>
            <w:ins w:id="4170" w:author="Aziz Boxwala" w:date="2014-08-22T20:19:00Z">
              <w:r>
                <w:rPr>
                  <w:rFonts w:ascii="Times New Roman" w:hAnsi="Times New Roman"/>
                </w:rPr>
                <w:t>Specification of how the specimen for testing should be obtained</w:t>
              </w:r>
            </w:ins>
          </w:p>
        </w:tc>
      </w:tr>
      <w:tr w:rsidR="007561BD" w14:paraId="42900B58" w14:textId="77777777" w:rsidTr="00EA2BB5">
        <w:trPr>
          <w:ins w:id="4171"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45AD0942" w14:textId="77777777" w:rsidR="007561BD" w:rsidRDefault="007561BD" w:rsidP="00EA2BB5">
            <w:pPr>
              <w:rPr>
                <w:ins w:id="4172" w:author="Aziz Boxwala" w:date="2014-08-22T20:19:00Z"/>
                <w:rFonts w:ascii="Times New Roman" w:hAnsi="Times New Roman"/>
              </w:rPr>
            </w:pPr>
            <w:bookmarkStart w:id="4173" w:name="BKM_BEECA005_AC5C_43FE_B665_73D8813A07A2"/>
            <w:proofErr w:type="spellStart"/>
            <w:ins w:id="4174" w:author="Aziz Boxwala" w:date="2014-08-22T20:19:00Z">
              <w:r>
                <w:rPr>
                  <w:rFonts w:ascii="Times New Roman" w:hAnsi="Times New Roman"/>
                </w:rPr>
                <w:t>specialHandling</w:t>
              </w:r>
              <w:proofErr w:type="spellEnd"/>
            </w:ins>
          </w:p>
        </w:tc>
        <w:tc>
          <w:tcPr>
            <w:tcW w:w="1620" w:type="dxa"/>
            <w:tcBorders>
              <w:top w:val="single" w:sz="2" w:space="0" w:color="auto"/>
              <w:left w:val="single" w:sz="2" w:space="0" w:color="auto"/>
              <w:bottom w:val="single" w:sz="2" w:space="0" w:color="auto"/>
              <w:right w:val="single" w:sz="2" w:space="0" w:color="auto"/>
            </w:tcBorders>
          </w:tcPr>
          <w:p w14:paraId="1A48FB07" w14:textId="77777777" w:rsidR="007561BD" w:rsidRDefault="007561BD" w:rsidP="00EA2BB5">
            <w:pPr>
              <w:rPr>
                <w:ins w:id="4175" w:author="Aziz Boxwala" w:date="2014-08-22T20:19:00Z"/>
                <w:rFonts w:ascii="Times New Roman" w:hAnsi="Times New Roman"/>
              </w:rPr>
            </w:pPr>
            <w:ins w:id="4176"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7CD2EB0B" w14:textId="77777777" w:rsidR="007561BD" w:rsidRDefault="007561BD" w:rsidP="00EA2BB5">
            <w:pPr>
              <w:rPr>
                <w:ins w:id="4177" w:author="Aziz Boxwala" w:date="2014-08-22T20:19:00Z"/>
                <w:rFonts w:ascii="Times New Roman" w:hAnsi="Times New Roman"/>
              </w:rPr>
            </w:pPr>
            <w:ins w:id="4178" w:author="Aziz Boxwala" w:date="2014-08-22T20:19:00Z">
              <w:r>
                <w:rPr>
                  <w:rFonts w:ascii="Times New Roman" w:hAnsi="Times New Roman"/>
                </w:rPr>
                <w:t>Special instructions on how to handle a laboratory specimen. For example, 'Keep on ice'.</w:t>
              </w:r>
            </w:ins>
          </w:p>
        </w:tc>
        <w:bookmarkEnd w:id="4173"/>
      </w:tr>
      <w:tr w:rsidR="007561BD" w14:paraId="14B15ECC" w14:textId="77777777" w:rsidTr="00EA2BB5">
        <w:trPr>
          <w:ins w:id="4179"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2B0FFCAC" w14:textId="77777777" w:rsidR="007561BD" w:rsidRDefault="007561BD" w:rsidP="00EA2BB5">
            <w:pPr>
              <w:rPr>
                <w:ins w:id="4180" w:author="Aziz Boxwala" w:date="2014-08-22T20:19:00Z"/>
                <w:rFonts w:ascii="Times New Roman" w:hAnsi="Times New Roman"/>
              </w:rPr>
            </w:pPr>
            <w:bookmarkStart w:id="4181" w:name="BKM_0D2A6874_269E_4720_A664_96CE95F1F0BB"/>
            <w:proofErr w:type="spellStart"/>
            <w:ins w:id="4182" w:author="Aziz Boxwala" w:date="2014-08-22T20:19:00Z">
              <w:r>
                <w:rPr>
                  <w:rFonts w:ascii="Times New Roman" w:hAnsi="Times New Roman"/>
                </w:rPr>
                <w:t>specimenSource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1F5D13D3" w14:textId="77777777" w:rsidR="007561BD" w:rsidRDefault="007561BD" w:rsidP="00EA2BB5">
            <w:pPr>
              <w:rPr>
                <w:ins w:id="4183" w:author="Aziz Boxwala" w:date="2014-08-22T20:19:00Z"/>
                <w:rFonts w:ascii="Times New Roman" w:hAnsi="Times New Roman"/>
              </w:rPr>
            </w:pPr>
            <w:ins w:id="4184" w:author="Aziz Boxwala" w:date="2014-08-22T20:19:00Z">
              <w:r>
                <w:rPr>
                  <w:rFonts w:ascii="Times New Roman" w:hAnsi="Times New Roman"/>
                </w:rPr>
                <w:t>Specimen</w:t>
              </w:r>
            </w:ins>
          </w:p>
        </w:tc>
        <w:tc>
          <w:tcPr>
            <w:tcW w:w="5580" w:type="dxa"/>
            <w:tcBorders>
              <w:top w:val="single" w:sz="2" w:space="0" w:color="auto"/>
              <w:left w:val="single" w:sz="2" w:space="0" w:color="auto"/>
              <w:bottom w:val="single" w:sz="2" w:space="0" w:color="auto"/>
              <w:right w:val="single" w:sz="2" w:space="0" w:color="auto"/>
            </w:tcBorders>
          </w:tcPr>
          <w:p w14:paraId="50CE481D" w14:textId="77777777" w:rsidR="007561BD" w:rsidRDefault="007561BD" w:rsidP="00EA2BB5">
            <w:pPr>
              <w:rPr>
                <w:ins w:id="4185" w:author="Aziz Boxwala" w:date="2014-08-22T20:19:00Z"/>
                <w:rFonts w:ascii="Times New Roman" w:hAnsi="Times New Roman"/>
              </w:rPr>
            </w:pPr>
            <w:ins w:id="4186" w:author="Aziz Boxwala" w:date="2014-08-22T20:19:00Z">
              <w:r>
                <w:rPr>
                  <w:rFonts w:ascii="Times New Roman" w:hAnsi="Times New Roman"/>
                </w:rPr>
                <w:t>The source of the laboratory specimen to be collected.</w:t>
              </w:r>
            </w:ins>
          </w:p>
        </w:tc>
        <w:bookmarkEnd w:id="4181"/>
      </w:tr>
      <w:tr w:rsidR="007561BD" w14:paraId="638D59D7" w14:textId="77777777" w:rsidTr="00EA2BB5">
        <w:trPr>
          <w:ins w:id="4187"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738E7EEA" w14:textId="77777777" w:rsidR="007561BD" w:rsidRDefault="007561BD" w:rsidP="00EA2BB5">
            <w:pPr>
              <w:rPr>
                <w:ins w:id="4188" w:author="Aziz Boxwala" w:date="2014-08-22T20:19:00Z"/>
                <w:rFonts w:ascii="Times New Roman" w:hAnsi="Times New Roman"/>
              </w:rPr>
            </w:pPr>
            <w:bookmarkStart w:id="4189" w:name="BKM_3BD2A3E3_A4E5_437A_9A03_C5C352C2DB67"/>
            <w:proofErr w:type="spellStart"/>
            <w:ins w:id="4190" w:author="Aziz Boxwala" w:date="2014-08-22T20:19:00Z">
              <w:r>
                <w:rPr>
                  <w:rFonts w:ascii="Times New Roman" w:hAnsi="Times New Roman"/>
                </w:rPr>
                <w:t>suspectedPathogen</w:t>
              </w:r>
              <w:proofErr w:type="spellEnd"/>
            </w:ins>
          </w:p>
        </w:tc>
        <w:tc>
          <w:tcPr>
            <w:tcW w:w="1620" w:type="dxa"/>
            <w:tcBorders>
              <w:top w:val="single" w:sz="2" w:space="0" w:color="auto"/>
              <w:left w:val="single" w:sz="2" w:space="0" w:color="auto"/>
              <w:bottom w:val="single" w:sz="2" w:space="0" w:color="auto"/>
              <w:right w:val="single" w:sz="2" w:space="0" w:color="auto"/>
            </w:tcBorders>
          </w:tcPr>
          <w:p w14:paraId="3CA7C9CC" w14:textId="77777777" w:rsidR="007561BD" w:rsidRDefault="007561BD" w:rsidP="00EA2BB5">
            <w:pPr>
              <w:rPr>
                <w:ins w:id="4191" w:author="Aziz Boxwala" w:date="2014-08-22T20:19:00Z"/>
                <w:rFonts w:ascii="Times New Roman" w:hAnsi="Times New Roman"/>
              </w:rPr>
            </w:pPr>
            <w:ins w:id="4192"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0BF57B71" w14:textId="77777777" w:rsidR="007561BD" w:rsidRDefault="007561BD" w:rsidP="00EA2BB5">
            <w:pPr>
              <w:rPr>
                <w:ins w:id="4193" w:author="Aziz Boxwala" w:date="2014-08-22T20:19:00Z"/>
                <w:rFonts w:ascii="Times New Roman" w:hAnsi="Times New Roman"/>
              </w:rPr>
            </w:pPr>
            <w:ins w:id="4194" w:author="Aziz Boxwala" w:date="2014-08-22T20:19:00Z">
              <w:r>
                <w:rPr>
                  <w:rFonts w:ascii="Times New Roman" w:hAnsi="Times New Roman"/>
                </w:rPr>
                <w:t>The pathogen or pathogens that are felt to be the most likely cause of the patient's condition that led to the laboratory procedure proposal. For instance, Staphylococcus, Streptococcus, Pseudomonas, Neisseria.</w:t>
              </w:r>
            </w:ins>
          </w:p>
        </w:tc>
        <w:bookmarkEnd w:id="4189"/>
      </w:tr>
      <w:bookmarkEnd w:id="4150"/>
    </w:tbl>
    <w:p w14:paraId="40BC8B5C" w14:textId="77777777" w:rsidR="007561BD" w:rsidRDefault="007561BD" w:rsidP="007561BD">
      <w:pPr>
        <w:rPr>
          <w:ins w:id="4195" w:author="Aziz Boxwala" w:date="2014-08-22T20:19:00Z"/>
          <w:rFonts w:ascii="Times New Roman" w:hAnsi="Times New Roman"/>
        </w:rPr>
      </w:pPr>
    </w:p>
    <w:p w14:paraId="1C3B24BC" w14:textId="77777777" w:rsidR="007561BD" w:rsidRDefault="007561BD" w:rsidP="007561BD">
      <w:pPr>
        <w:pStyle w:val="Heading4"/>
        <w:rPr>
          <w:ins w:id="4196" w:author="Aziz Boxwala" w:date="2014-08-22T20:19:00Z"/>
          <w:bCs/>
          <w:szCs w:val="24"/>
          <w:u w:color="000000"/>
          <w:lang w:val="en-US"/>
        </w:rPr>
      </w:pPr>
      <w:bookmarkStart w:id="4197" w:name="_Toc396502518"/>
      <w:bookmarkStart w:id="4198" w:name="BKM_4C9444BB_0BA4_4BB6_83C2_572602B3567C"/>
      <w:proofErr w:type="spellStart"/>
      <w:ins w:id="4199" w:author="Aziz Boxwala" w:date="2014-08-22T20:19:00Z">
        <w:r>
          <w:rPr>
            <w:bCs/>
            <w:szCs w:val="24"/>
            <w:u w:color="000000"/>
            <w:lang w:val="en-US"/>
          </w:rPr>
          <w:t>MedicationTreatment</w:t>
        </w:r>
        <w:bookmarkEnd w:id="4197"/>
        <w:proofErr w:type="spellEnd"/>
      </w:ins>
    </w:p>
    <w:p w14:paraId="23FD11BF" w14:textId="77777777" w:rsidR="007561BD" w:rsidRDefault="007561BD" w:rsidP="007561BD">
      <w:pPr>
        <w:rPr>
          <w:ins w:id="4200" w:author="Aziz Boxwala" w:date="2014-08-22T20:19:00Z"/>
          <w:rFonts w:ascii="Times New Roman" w:hAnsi="Times New Roman"/>
        </w:rPr>
      </w:pPr>
      <w:ins w:id="4201" w:author="Aziz Boxwala" w:date="2014-08-22T20:19:00Z">
        <w:r>
          <w:rPr>
            <w:rStyle w:val="FieldLabel"/>
            <w:rFonts w:ascii="Times New Roman" w:hAnsi="Times New Roman"/>
            <w:i w:val="0"/>
            <w:iCs w:val="0"/>
            <w:color w:val="000000"/>
          </w:rPr>
          <w:t>Prevention or treatment of a condition using medications.</w:t>
        </w:r>
      </w:ins>
    </w:p>
    <w:p w14:paraId="3E9E90DF" w14:textId="77777777" w:rsidR="007561BD" w:rsidRDefault="007561BD" w:rsidP="007561BD">
      <w:pPr>
        <w:rPr>
          <w:ins w:id="4202" w:author="Aziz Boxwala" w:date="2014-08-22T20:19:00Z"/>
          <w:rFonts w:ascii="Times New Roman" w:hAnsi="Times New Roman"/>
        </w:rPr>
      </w:pPr>
    </w:p>
    <w:p w14:paraId="64289599" w14:textId="77777777" w:rsidR="007561BD" w:rsidRDefault="007561BD" w:rsidP="007561BD">
      <w:pPr>
        <w:pStyle w:val="ListHeader"/>
        <w:shd w:val="clear" w:color="auto" w:fill="auto"/>
        <w:rPr>
          <w:ins w:id="4203" w:author="Aziz Boxwala" w:date="2014-08-22T20:19:00Z"/>
          <w:rFonts w:ascii="Times New Roman" w:eastAsia="Times New Roman" w:hAnsi="Times New Roman"/>
          <w:bCs w:val="0"/>
          <w:iCs w:val="0"/>
          <w:szCs w:val="24"/>
          <w:u w:val="single"/>
          <w:shd w:val="clear" w:color="auto" w:fill="auto"/>
          <w:lang w:val="en-US"/>
        </w:rPr>
      </w:pPr>
      <w:ins w:id="4204" w:author="Aziz Boxwala" w:date="2014-08-22T20:19: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561BD" w14:paraId="73E1F45D" w14:textId="77777777" w:rsidTr="00EA2BB5">
        <w:trPr>
          <w:trHeight w:val="215"/>
          <w:ins w:id="4205" w:author="Aziz Boxwala" w:date="2014-08-22T20:19: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03FFFF94" w14:textId="77777777" w:rsidR="007561BD" w:rsidRDefault="007561BD" w:rsidP="00EA2BB5">
            <w:pPr>
              <w:rPr>
                <w:ins w:id="4206" w:author="Aziz Boxwala" w:date="2014-08-22T20:19:00Z"/>
                <w:rFonts w:ascii="Times New Roman" w:hAnsi="Times New Roman"/>
                <w:b/>
              </w:rPr>
            </w:pPr>
            <w:ins w:id="4207" w:author="Aziz Boxwala" w:date="2014-08-22T20:19: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0EFC80F3" w14:textId="77777777" w:rsidR="007561BD" w:rsidRDefault="007561BD" w:rsidP="00EA2BB5">
            <w:pPr>
              <w:rPr>
                <w:ins w:id="4208" w:author="Aziz Boxwala" w:date="2014-08-22T20:19:00Z"/>
                <w:rFonts w:ascii="Times New Roman" w:hAnsi="Times New Roman"/>
                <w:b/>
              </w:rPr>
            </w:pPr>
            <w:ins w:id="4209" w:author="Aziz Boxwala" w:date="2014-08-22T20:19: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07EB95E4" w14:textId="77777777" w:rsidR="007561BD" w:rsidRDefault="007561BD" w:rsidP="00EA2BB5">
            <w:pPr>
              <w:rPr>
                <w:ins w:id="4210" w:author="Aziz Boxwala" w:date="2014-08-22T20:19:00Z"/>
                <w:rFonts w:ascii="Times New Roman" w:hAnsi="Times New Roman"/>
                <w:b/>
              </w:rPr>
            </w:pPr>
            <w:ins w:id="4211" w:author="Aziz Boxwala" w:date="2014-08-22T20:19:00Z">
              <w:r>
                <w:rPr>
                  <w:rFonts w:ascii="Times New Roman" w:hAnsi="Times New Roman"/>
                  <w:b/>
                </w:rPr>
                <w:t>Description</w:t>
              </w:r>
            </w:ins>
          </w:p>
        </w:tc>
      </w:tr>
      <w:tr w:rsidR="007561BD" w14:paraId="42934B81" w14:textId="77777777" w:rsidTr="00EA2BB5">
        <w:trPr>
          <w:ins w:id="4212"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3E6877E4" w14:textId="77777777" w:rsidR="007561BD" w:rsidRDefault="007561BD" w:rsidP="00EA2BB5">
            <w:pPr>
              <w:rPr>
                <w:ins w:id="4213" w:author="Aziz Boxwala" w:date="2014-08-22T20:19:00Z"/>
                <w:rFonts w:ascii="Times New Roman" w:hAnsi="Times New Roman"/>
              </w:rPr>
            </w:pPr>
            <w:ins w:id="4214" w:author="Aziz Boxwala" w:date="2014-08-22T20:19:00Z">
              <w:r>
                <w:rPr>
                  <w:rFonts w:ascii="Times New Roman" w:hAnsi="Times New Roman"/>
                </w:rPr>
                <w:t>dispense</w:t>
              </w:r>
            </w:ins>
          </w:p>
        </w:tc>
        <w:tc>
          <w:tcPr>
            <w:tcW w:w="1620" w:type="dxa"/>
            <w:tcBorders>
              <w:top w:val="single" w:sz="2" w:space="0" w:color="auto"/>
              <w:left w:val="single" w:sz="2" w:space="0" w:color="auto"/>
              <w:bottom w:val="single" w:sz="2" w:space="0" w:color="auto"/>
              <w:right w:val="single" w:sz="2" w:space="0" w:color="auto"/>
            </w:tcBorders>
          </w:tcPr>
          <w:p w14:paraId="48CC3314" w14:textId="77777777" w:rsidR="007561BD" w:rsidRDefault="007561BD" w:rsidP="00EA2BB5">
            <w:pPr>
              <w:rPr>
                <w:ins w:id="4215" w:author="Aziz Boxwala" w:date="2014-08-22T20:19:00Z"/>
                <w:rFonts w:ascii="Times New Roman" w:hAnsi="Times New Roman"/>
              </w:rPr>
            </w:pPr>
            <w:ins w:id="4216" w:author="Aziz Boxwala" w:date="2014-08-22T20:19:00Z">
              <w:r>
                <w:rPr>
                  <w:rFonts w:ascii="Times New Roman" w:hAnsi="Times New Roman"/>
                </w:rPr>
                <w:t>Dispense</w:t>
              </w:r>
            </w:ins>
          </w:p>
        </w:tc>
        <w:tc>
          <w:tcPr>
            <w:tcW w:w="5580" w:type="dxa"/>
            <w:tcBorders>
              <w:top w:val="single" w:sz="2" w:space="0" w:color="auto"/>
              <w:left w:val="single" w:sz="2" w:space="0" w:color="auto"/>
              <w:bottom w:val="single" w:sz="2" w:space="0" w:color="auto"/>
              <w:right w:val="single" w:sz="2" w:space="0" w:color="auto"/>
            </w:tcBorders>
          </w:tcPr>
          <w:p w14:paraId="5CD06A85" w14:textId="77777777" w:rsidR="007561BD" w:rsidRDefault="007561BD" w:rsidP="00EA2BB5">
            <w:pPr>
              <w:rPr>
                <w:ins w:id="4217" w:author="Aziz Boxwala" w:date="2014-08-22T20:19:00Z"/>
                <w:rFonts w:ascii="Times New Roman" w:hAnsi="Times New Roman"/>
              </w:rPr>
            </w:pPr>
            <w:ins w:id="4218" w:author="Aziz Boxwala" w:date="2014-08-22T20:19:00Z">
              <w:r>
                <w:rPr>
                  <w:rFonts w:ascii="Times New Roman" w:hAnsi="Times New Roman"/>
                </w:rPr>
                <w:t>Dispensation details to be used only when needed, e.g., as part of a statement about a prescription or a dispensation event.</w:t>
              </w:r>
            </w:ins>
          </w:p>
        </w:tc>
      </w:tr>
      <w:tr w:rsidR="007561BD" w14:paraId="4DB915FF" w14:textId="77777777" w:rsidTr="00EA2BB5">
        <w:trPr>
          <w:ins w:id="4219"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27C46FE1" w14:textId="77777777" w:rsidR="007561BD" w:rsidRDefault="007561BD" w:rsidP="00EA2BB5">
            <w:pPr>
              <w:rPr>
                <w:ins w:id="4220" w:author="Aziz Boxwala" w:date="2014-08-22T20:19:00Z"/>
                <w:rFonts w:ascii="Times New Roman" w:hAnsi="Times New Roman"/>
              </w:rPr>
            </w:pPr>
            <w:bookmarkStart w:id="4221" w:name="BKM_95883F75_FBED_41E5_9C15_E83B9FB59F78"/>
            <w:ins w:id="4222" w:author="Aziz Boxwala" w:date="2014-08-22T20:19:00Z">
              <w:r>
                <w:rPr>
                  <w:rFonts w:ascii="Times New Roman" w:hAnsi="Times New Roman"/>
                </w:rPr>
                <w:t>dosage</w:t>
              </w:r>
            </w:ins>
          </w:p>
        </w:tc>
        <w:tc>
          <w:tcPr>
            <w:tcW w:w="1620" w:type="dxa"/>
            <w:tcBorders>
              <w:top w:val="single" w:sz="2" w:space="0" w:color="auto"/>
              <w:left w:val="single" w:sz="2" w:space="0" w:color="auto"/>
              <w:bottom w:val="single" w:sz="2" w:space="0" w:color="auto"/>
              <w:right w:val="single" w:sz="2" w:space="0" w:color="auto"/>
            </w:tcBorders>
          </w:tcPr>
          <w:p w14:paraId="3604C050" w14:textId="77777777" w:rsidR="007561BD" w:rsidRDefault="007561BD" w:rsidP="00EA2BB5">
            <w:pPr>
              <w:rPr>
                <w:ins w:id="4223" w:author="Aziz Boxwala" w:date="2014-08-22T20:19:00Z"/>
                <w:rFonts w:ascii="Times New Roman" w:hAnsi="Times New Roman"/>
              </w:rPr>
            </w:pPr>
            <w:ins w:id="4224" w:author="Aziz Boxwala" w:date="2014-08-22T20:19:00Z">
              <w:r>
                <w:rPr>
                  <w:rFonts w:ascii="Times New Roman" w:hAnsi="Times New Roman"/>
                </w:rPr>
                <w:t>Dosage</w:t>
              </w:r>
            </w:ins>
          </w:p>
        </w:tc>
        <w:tc>
          <w:tcPr>
            <w:tcW w:w="5580" w:type="dxa"/>
            <w:tcBorders>
              <w:top w:val="single" w:sz="2" w:space="0" w:color="auto"/>
              <w:left w:val="single" w:sz="2" w:space="0" w:color="auto"/>
              <w:bottom w:val="single" w:sz="2" w:space="0" w:color="auto"/>
              <w:right w:val="single" w:sz="2" w:space="0" w:color="auto"/>
            </w:tcBorders>
          </w:tcPr>
          <w:p w14:paraId="6F529207" w14:textId="77777777" w:rsidR="007561BD" w:rsidRDefault="007561BD" w:rsidP="00EA2BB5">
            <w:pPr>
              <w:rPr>
                <w:ins w:id="4225" w:author="Aziz Boxwala" w:date="2014-08-22T20:19:00Z"/>
                <w:rFonts w:ascii="Times New Roman" w:hAnsi="Times New Roman"/>
              </w:rPr>
            </w:pPr>
            <w:ins w:id="4226" w:author="Aziz Boxwala" w:date="2014-08-22T20:19:00Z">
              <w:r>
                <w:rPr>
                  <w:rFonts w:ascii="Times New Roman" w:hAnsi="Times New Roman"/>
                </w:rPr>
                <w:t>Details for the dose or doses of medication administered or to be administered to the patient.</w:t>
              </w:r>
            </w:ins>
          </w:p>
        </w:tc>
        <w:bookmarkEnd w:id="4221"/>
      </w:tr>
      <w:tr w:rsidR="007561BD" w14:paraId="6CFAA024" w14:textId="77777777" w:rsidTr="00EA2BB5">
        <w:trPr>
          <w:ins w:id="4227"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508DB06D" w14:textId="77777777" w:rsidR="007561BD" w:rsidRDefault="007561BD" w:rsidP="00EA2BB5">
            <w:pPr>
              <w:rPr>
                <w:ins w:id="4228" w:author="Aziz Boxwala" w:date="2014-08-22T20:19:00Z"/>
                <w:rFonts w:ascii="Times New Roman" w:hAnsi="Times New Roman"/>
              </w:rPr>
            </w:pPr>
            <w:ins w:id="4229" w:author="Aziz Boxwala" w:date="2014-08-22T20:19:00Z">
              <w:r>
                <w:rPr>
                  <w:rFonts w:ascii="Times New Roman" w:hAnsi="Times New Roman"/>
                </w:rPr>
                <w:t>medication</w:t>
              </w:r>
            </w:ins>
          </w:p>
        </w:tc>
        <w:tc>
          <w:tcPr>
            <w:tcW w:w="1620" w:type="dxa"/>
            <w:tcBorders>
              <w:top w:val="single" w:sz="2" w:space="0" w:color="auto"/>
              <w:left w:val="single" w:sz="2" w:space="0" w:color="auto"/>
              <w:bottom w:val="single" w:sz="2" w:space="0" w:color="auto"/>
              <w:right w:val="single" w:sz="2" w:space="0" w:color="auto"/>
            </w:tcBorders>
          </w:tcPr>
          <w:p w14:paraId="66B628CD" w14:textId="77777777" w:rsidR="007561BD" w:rsidRDefault="007561BD" w:rsidP="00EA2BB5">
            <w:pPr>
              <w:rPr>
                <w:ins w:id="4230" w:author="Aziz Boxwala" w:date="2014-08-22T20:19:00Z"/>
                <w:rFonts w:ascii="Times New Roman" w:hAnsi="Times New Roman"/>
              </w:rPr>
            </w:pPr>
            <w:ins w:id="4231" w:author="Aziz Boxwala" w:date="2014-08-22T20:19:00Z">
              <w:r>
                <w:rPr>
                  <w:rFonts w:ascii="Times New Roman" w:hAnsi="Times New Roman"/>
                </w:rPr>
                <w:t>Medication</w:t>
              </w:r>
            </w:ins>
          </w:p>
        </w:tc>
        <w:tc>
          <w:tcPr>
            <w:tcW w:w="5580" w:type="dxa"/>
            <w:tcBorders>
              <w:top w:val="single" w:sz="2" w:space="0" w:color="auto"/>
              <w:left w:val="single" w:sz="2" w:space="0" w:color="auto"/>
              <w:bottom w:val="single" w:sz="2" w:space="0" w:color="auto"/>
              <w:right w:val="single" w:sz="2" w:space="0" w:color="auto"/>
            </w:tcBorders>
          </w:tcPr>
          <w:p w14:paraId="75482D31" w14:textId="77777777" w:rsidR="007561BD" w:rsidRDefault="007561BD" w:rsidP="00EA2BB5">
            <w:pPr>
              <w:rPr>
                <w:ins w:id="4232" w:author="Aziz Boxwala" w:date="2014-08-22T20:19:00Z"/>
                <w:rFonts w:ascii="Times New Roman" w:hAnsi="Times New Roman"/>
              </w:rPr>
            </w:pPr>
            <w:ins w:id="4233" w:author="Aziz Boxwala" w:date="2014-08-22T20:19:00Z">
              <w:r>
                <w:rPr>
                  <w:rFonts w:ascii="Times New Roman" w:hAnsi="Times New Roman"/>
                </w:rPr>
                <w:t>The medication being dispensed or administered, e.g., simvastatin.</w:t>
              </w:r>
            </w:ins>
          </w:p>
        </w:tc>
      </w:tr>
      <w:bookmarkEnd w:id="4198"/>
    </w:tbl>
    <w:p w14:paraId="65DE8248" w14:textId="77777777" w:rsidR="007561BD" w:rsidRDefault="007561BD" w:rsidP="007561BD">
      <w:pPr>
        <w:rPr>
          <w:ins w:id="4234" w:author="Aziz Boxwala" w:date="2014-08-22T20:19:00Z"/>
          <w:rFonts w:ascii="Times New Roman" w:hAnsi="Times New Roman"/>
        </w:rPr>
      </w:pPr>
    </w:p>
    <w:p w14:paraId="2438F214" w14:textId="77777777" w:rsidR="007561BD" w:rsidRDefault="007561BD" w:rsidP="007561BD">
      <w:pPr>
        <w:pStyle w:val="Heading4"/>
        <w:rPr>
          <w:ins w:id="4235" w:author="Aziz Boxwala" w:date="2014-08-22T20:19:00Z"/>
          <w:bCs/>
          <w:szCs w:val="24"/>
          <w:u w:color="000000"/>
          <w:lang w:val="en-US"/>
        </w:rPr>
      </w:pPr>
      <w:bookmarkStart w:id="4236" w:name="_Toc396502519"/>
      <w:bookmarkStart w:id="4237" w:name="BKM_407B8744_A03C_4A48_8B41_81D9D3E389AF"/>
      <w:proofErr w:type="spellStart"/>
      <w:ins w:id="4238" w:author="Aziz Boxwala" w:date="2014-08-22T20:19:00Z">
        <w:r>
          <w:rPr>
            <w:bCs/>
            <w:szCs w:val="24"/>
            <w:u w:color="000000"/>
            <w:lang w:val="en-US"/>
          </w:rPr>
          <w:t>PatientControlledAnalgesia</w:t>
        </w:r>
        <w:bookmarkEnd w:id="4236"/>
        <w:proofErr w:type="spellEnd"/>
      </w:ins>
    </w:p>
    <w:p w14:paraId="37ABAEA6" w14:textId="77777777" w:rsidR="007561BD" w:rsidRDefault="007561BD" w:rsidP="007561BD">
      <w:pPr>
        <w:rPr>
          <w:ins w:id="4239" w:author="Aziz Boxwala" w:date="2014-08-22T20:19:00Z"/>
          <w:rFonts w:ascii="Times New Roman" w:hAnsi="Times New Roman"/>
        </w:rPr>
      </w:pPr>
      <w:ins w:id="4240" w:author="Aziz Boxwala" w:date="2014-08-22T20:19:00Z">
        <w:r>
          <w:rPr>
            <w:rStyle w:val="FieldLabel"/>
            <w:rFonts w:ascii="Times New Roman" w:hAnsi="Times New Roman"/>
            <w:i w:val="0"/>
            <w:iCs w:val="0"/>
            <w:color w:val="000000"/>
          </w:rPr>
          <w:t>Parameters for Patient Controlled Analgesia administration. For instance, morphine PCA, 5 mg loading dose, followed by 10 mg/</w:t>
        </w:r>
        <w:proofErr w:type="spellStart"/>
        <w:r>
          <w:rPr>
            <w:rStyle w:val="FieldLabel"/>
            <w:rFonts w:ascii="Times New Roman" w:hAnsi="Times New Roman"/>
            <w:i w:val="0"/>
            <w:iCs w:val="0"/>
            <w:color w:val="000000"/>
          </w:rPr>
          <w:t>hr</w:t>
        </w:r>
        <w:proofErr w:type="spellEnd"/>
        <w:r>
          <w:rPr>
            <w:rStyle w:val="FieldLabel"/>
            <w:rFonts w:ascii="Times New Roman" w:hAnsi="Times New Roman"/>
            <w:i w:val="0"/>
            <w:iCs w:val="0"/>
            <w:color w:val="000000"/>
          </w:rPr>
          <w:t xml:space="preserve"> basal rate, 1 mg demand dose, lockout interval 10 min.</w:t>
        </w:r>
      </w:ins>
    </w:p>
    <w:p w14:paraId="5057F7C9" w14:textId="77777777" w:rsidR="007561BD" w:rsidRDefault="007561BD" w:rsidP="007561BD">
      <w:pPr>
        <w:rPr>
          <w:ins w:id="4241" w:author="Aziz Boxwala" w:date="2014-08-22T20:19:00Z"/>
          <w:rFonts w:ascii="Times New Roman" w:hAnsi="Times New Roman"/>
        </w:rPr>
      </w:pPr>
    </w:p>
    <w:p w14:paraId="59C9BFEC" w14:textId="77777777" w:rsidR="007561BD" w:rsidRDefault="007561BD" w:rsidP="007561BD">
      <w:pPr>
        <w:pStyle w:val="ListHeader"/>
        <w:shd w:val="clear" w:color="auto" w:fill="auto"/>
        <w:rPr>
          <w:ins w:id="4242" w:author="Aziz Boxwala" w:date="2014-08-22T20:19:00Z"/>
          <w:rFonts w:ascii="Times New Roman" w:eastAsia="Times New Roman" w:hAnsi="Times New Roman"/>
          <w:bCs w:val="0"/>
          <w:iCs w:val="0"/>
          <w:szCs w:val="24"/>
          <w:u w:val="single"/>
          <w:shd w:val="clear" w:color="auto" w:fill="auto"/>
          <w:lang w:val="en-US"/>
        </w:rPr>
      </w:pPr>
      <w:ins w:id="4243" w:author="Aziz Boxwala" w:date="2014-08-22T20:19: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561BD" w14:paraId="4A051BB7" w14:textId="77777777" w:rsidTr="00EA2BB5">
        <w:trPr>
          <w:trHeight w:val="215"/>
          <w:ins w:id="4244" w:author="Aziz Boxwala" w:date="2014-08-22T20:19: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2BD49BC6" w14:textId="77777777" w:rsidR="007561BD" w:rsidRDefault="007561BD" w:rsidP="00EA2BB5">
            <w:pPr>
              <w:rPr>
                <w:ins w:id="4245" w:author="Aziz Boxwala" w:date="2014-08-22T20:19:00Z"/>
                <w:rFonts w:ascii="Times New Roman" w:hAnsi="Times New Roman"/>
                <w:b/>
              </w:rPr>
            </w:pPr>
            <w:ins w:id="4246" w:author="Aziz Boxwala" w:date="2014-08-22T20:19: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1668C902" w14:textId="77777777" w:rsidR="007561BD" w:rsidRDefault="007561BD" w:rsidP="00EA2BB5">
            <w:pPr>
              <w:rPr>
                <w:ins w:id="4247" w:author="Aziz Boxwala" w:date="2014-08-22T20:19:00Z"/>
                <w:rFonts w:ascii="Times New Roman" w:hAnsi="Times New Roman"/>
                <w:b/>
              </w:rPr>
            </w:pPr>
            <w:ins w:id="4248" w:author="Aziz Boxwala" w:date="2014-08-22T20:19: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4CF40F8B" w14:textId="77777777" w:rsidR="007561BD" w:rsidRDefault="007561BD" w:rsidP="00EA2BB5">
            <w:pPr>
              <w:rPr>
                <w:ins w:id="4249" w:author="Aziz Boxwala" w:date="2014-08-22T20:19:00Z"/>
                <w:rFonts w:ascii="Times New Roman" w:hAnsi="Times New Roman"/>
                <w:b/>
              </w:rPr>
            </w:pPr>
            <w:ins w:id="4250" w:author="Aziz Boxwala" w:date="2014-08-22T20:19:00Z">
              <w:r>
                <w:rPr>
                  <w:rFonts w:ascii="Times New Roman" w:hAnsi="Times New Roman"/>
                  <w:b/>
                </w:rPr>
                <w:t>Description</w:t>
              </w:r>
            </w:ins>
          </w:p>
        </w:tc>
      </w:tr>
      <w:tr w:rsidR="007561BD" w14:paraId="138F0750" w14:textId="77777777" w:rsidTr="00EA2BB5">
        <w:trPr>
          <w:ins w:id="4251"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41051B9D" w14:textId="77777777" w:rsidR="007561BD" w:rsidRDefault="007561BD" w:rsidP="00EA2BB5">
            <w:pPr>
              <w:rPr>
                <w:ins w:id="4252" w:author="Aziz Boxwala" w:date="2014-08-22T20:19:00Z"/>
                <w:rFonts w:ascii="Times New Roman" w:hAnsi="Times New Roman"/>
              </w:rPr>
            </w:pPr>
            <w:proofErr w:type="spellStart"/>
            <w:ins w:id="4253" w:author="Aziz Boxwala" w:date="2014-08-22T20:19:00Z">
              <w:r>
                <w:rPr>
                  <w:rFonts w:ascii="Times New Roman" w:hAnsi="Times New Roman"/>
                </w:rPr>
                <w:t>lockoutInterval</w:t>
              </w:r>
              <w:proofErr w:type="spellEnd"/>
            </w:ins>
          </w:p>
        </w:tc>
        <w:tc>
          <w:tcPr>
            <w:tcW w:w="1620" w:type="dxa"/>
            <w:tcBorders>
              <w:top w:val="single" w:sz="2" w:space="0" w:color="auto"/>
              <w:left w:val="single" w:sz="2" w:space="0" w:color="auto"/>
              <w:bottom w:val="single" w:sz="2" w:space="0" w:color="auto"/>
              <w:right w:val="single" w:sz="2" w:space="0" w:color="auto"/>
            </w:tcBorders>
          </w:tcPr>
          <w:p w14:paraId="7C013198" w14:textId="77777777" w:rsidR="007561BD" w:rsidRDefault="007561BD" w:rsidP="00EA2BB5">
            <w:pPr>
              <w:rPr>
                <w:ins w:id="4254" w:author="Aziz Boxwala" w:date="2014-08-22T20:19:00Z"/>
                <w:rFonts w:ascii="Times New Roman" w:hAnsi="Times New Roman"/>
              </w:rPr>
            </w:pPr>
            <w:ins w:id="4255" w:author="Aziz Boxwala" w:date="2014-08-22T20:19:00Z">
              <w:r>
                <w:rPr>
                  <w:rFonts w:ascii="Times New Roman" w:hAnsi="Times New Roman"/>
                </w:rPr>
                <w:t>Range</w:t>
              </w:r>
            </w:ins>
          </w:p>
        </w:tc>
        <w:tc>
          <w:tcPr>
            <w:tcW w:w="5580" w:type="dxa"/>
            <w:tcBorders>
              <w:top w:val="single" w:sz="2" w:space="0" w:color="auto"/>
              <w:left w:val="single" w:sz="2" w:space="0" w:color="auto"/>
              <w:bottom w:val="single" w:sz="2" w:space="0" w:color="auto"/>
              <w:right w:val="single" w:sz="2" w:space="0" w:color="auto"/>
            </w:tcBorders>
          </w:tcPr>
          <w:p w14:paraId="54D89312" w14:textId="77777777" w:rsidR="007561BD" w:rsidRDefault="007561BD" w:rsidP="00EA2BB5">
            <w:pPr>
              <w:rPr>
                <w:ins w:id="4256" w:author="Aziz Boxwala" w:date="2014-08-22T20:19:00Z"/>
                <w:rFonts w:ascii="Times New Roman" w:hAnsi="Times New Roman"/>
              </w:rPr>
            </w:pPr>
            <w:ins w:id="4257" w:author="Aziz Boxwala" w:date="2014-08-22T20:19:00Z">
              <w:r>
                <w:rPr>
                  <w:rFonts w:ascii="Times New Roman" w:hAnsi="Times New Roman"/>
                </w:rPr>
                <w:t>The amount of time that must elapse after a PCA demand dose is administered before the next PCA demand dose can be delivered. For example, 10 minutes.</w:t>
              </w:r>
            </w:ins>
          </w:p>
        </w:tc>
      </w:tr>
      <w:bookmarkEnd w:id="4237"/>
    </w:tbl>
    <w:p w14:paraId="71183F82" w14:textId="77777777" w:rsidR="007561BD" w:rsidRDefault="007561BD" w:rsidP="007561BD">
      <w:pPr>
        <w:rPr>
          <w:ins w:id="4258" w:author="Aziz Boxwala" w:date="2014-08-22T20:19:00Z"/>
          <w:rFonts w:ascii="Times New Roman" w:hAnsi="Times New Roman"/>
        </w:rPr>
      </w:pPr>
    </w:p>
    <w:p w14:paraId="4A4947F3" w14:textId="77777777" w:rsidR="007561BD" w:rsidRDefault="007561BD" w:rsidP="007561BD">
      <w:pPr>
        <w:pStyle w:val="Heading4"/>
        <w:rPr>
          <w:ins w:id="4259" w:author="Aziz Boxwala" w:date="2014-08-22T20:19:00Z"/>
          <w:bCs/>
          <w:szCs w:val="24"/>
          <w:u w:color="000000"/>
          <w:lang w:val="en-US"/>
        </w:rPr>
      </w:pPr>
      <w:bookmarkStart w:id="4260" w:name="_Toc396502520"/>
      <w:bookmarkStart w:id="4261" w:name="BKM_3CE9C7BA_A6E5_40D5_B30F_694AFE3E8FE9"/>
      <w:ins w:id="4262" w:author="Aziz Boxwala" w:date="2014-08-22T20:19:00Z">
        <w:r>
          <w:rPr>
            <w:bCs/>
            <w:szCs w:val="24"/>
            <w:u w:color="000000"/>
            <w:lang w:val="en-US"/>
          </w:rPr>
          <w:t>Procedure</w:t>
        </w:r>
        <w:bookmarkEnd w:id="4260"/>
      </w:ins>
    </w:p>
    <w:p w14:paraId="785A1A81" w14:textId="77777777" w:rsidR="007561BD" w:rsidRDefault="007561BD" w:rsidP="007561BD">
      <w:pPr>
        <w:rPr>
          <w:ins w:id="4263" w:author="Aziz Boxwala" w:date="2014-08-22T20:19:00Z"/>
          <w:rFonts w:ascii="Times New Roman" w:hAnsi="Times New Roman"/>
        </w:rPr>
      </w:pPr>
      <w:ins w:id="4264" w:author="Aziz Boxwala" w:date="2014-08-22T20:19:00Z">
        <w:r>
          <w:rPr>
            <w:rStyle w:val="FieldLabel"/>
            <w:rFonts w:ascii="Times New Roman" w:hAnsi="Times New Roman"/>
            <w:i w:val="0"/>
            <w:iCs w:val="0"/>
            <w:color w:val="000000"/>
          </w:rPr>
          <w:t>A procedure is an activity that is performed with or on a patient as part of the provision of care. This can be a physical 'thing' like an operation, or less invasive like counseling or hypnotherapy. Examples include surgical procedures, diagnostic procedures, endoscopic procedures, biopsies, and exclude things for which there are specific types of actions defined, such as those for immunizations, medication administrations, and nutrition administration.</w:t>
        </w:r>
      </w:ins>
    </w:p>
    <w:p w14:paraId="33B7AFEA" w14:textId="77777777" w:rsidR="007561BD" w:rsidRDefault="007561BD" w:rsidP="007561BD">
      <w:pPr>
        <w:rPr>
          <w:ins w:id="4265" w:author="Aziz Boxwala" w:date="2014-08-22T20:19:00Z"/>
          <w:rFonts w:ascii="Times New Roman" w:hAnsi="Times New Roman"/>
        </w:rPr>
      </w:pPr>
    </w:p>
    <w:p w14:paraId="28E470F6" w14:textId="77777777" w:rsidR="007561BD" w:rsidRDefault="007561BD" w:rsidP="007561BD">
      <w:pPr>
        <w:pStyle w:val="ListHeader"/>
        <w:shd w:val="clear" w:color="auto" w:fill="auto"/>
        <w:rPr>
          <w:ins w:id="4266" w:author="Aziz Boxwala" w:date="2014-08-22T20:19:00Z"/>
          <w:rFonts w:ascii="Times New Roman" w:eastAsia="Times New Roman" w:hAnsi="Times New Roman"/>
          <w:bCs w:val="0"/>
          <w:iCs w:val="0"/>
          <w:szCs w:val="24"/>
          <w:u w:val="single"/>
          <w:shd w:val="clear" w:color="auto" w:fill="auto"/>
          <w:lang w:val="en-US"/>
        </w:rPr>
      </w:pPr>
      <w:ins w:id="4267" w:author="Aziz Boxwala" w:date="2014-08-22T20:19: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561BD" w14:paraId="7D10A863" w14:textId="77777777" w:rsidTr="00EA2BB5">
        <w:trPr>
          <w:trHeight w:val="215"/>
          <w:ins w:id="4268" w:author="Aziz Boxwala" w:date="2014-08-22T20:19: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5ECE55BF" w14:textId="77777777" w:rsidR="007561BD" w:rsidRDefault="007561BD" w:rsidP="00EA2BB5">
            <w:pPr>
              <w:rPr>
                <w:ins w:id="4269" w:author="Aziz Boxwala" w:date="2014-08-22T20:19:00Z"/>
                <w:rFonts w:ascii="Times New Roman" w:hAnsi="Times New Roman"/>
                <w:b/>
              </w:rPr>
            </w:pPr>
            <w:ins w:id="4270" w:author="Aziz Boxwala" w:date="2014-08-22T20:19: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2CBC6C0F" w14:textId="77777777" w:rsidR="007561BD" w:rsidRDefault="007561BD" w:rsidP="00EA2BB5">
            <w:pPr>
              <w:rPr>
                <w:ins w:id="4271" w:author="Aziz Boxwala" w:date="2014-08-22T20:19:00Z"/>
                <w:rFonts w:ascii="Times New Roman" w:hAnsi="Times New Roman"/>
                <w:b/>
              </w:rPr>
            </w:pPr>
            <w:ins w:id="4272" w:author="Aziz Boxwala" w:date="2014-08-22T20:19: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538A55F6" w14:textId="77777777" w:rsidR="007561BD" w:rsidRDefault="007561BD" w:rsidP="00EA2BB5">
            <w:pPr>
              <w:rPr>
                <w:ins w:id="4273" w:author="Aziz Boxwala" w:date="2014-08-22T20:19:00Z"/>
                <w:rFonts w:ascii="Times New Roman" w:hAnsi="Times New Roman"/>
                <w:b/>
              </w:rPr>
            </w:pPr>
            <w:ins w:id="4274" w:author="Aziz Boxwala" w:date="2014-08-22T20:19:00Z">
              <w:r>
                <w:rPr>
                  <w:rFonts w:ascii="Times New Roman" w:hAnsi="Times New Roman"/>
                  <w:b/>
                </w:rPr>
                <w:t>Description</w:t>
              </w:r>
            </w:ins>
          </w:p>
        </w:tc>
      </w:tr>
      <w:tr w:rsidR="007561BD" w14:paraId="75808787" w14:textId="77777777" w:rsidTr="00EA2BB5">
        <w:trPr>
          <w:ins w:id="4275"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0318DEFF" w14:textId="77777777" w:rsidR="007561BD" w:rsidRDefault="007561BD" w:rsidP="00EA2BB5">
            <w:pPr>
              <w:rPr>
                <w:ins w:id="4276" w:author="Aziz Boxwala" w:date="2014-08-22T20:19:00Z"/>
                <w:rFonts w:ascii="Times New Roman" w:hAnsi="Times New Roman"/>
              </w:rPr>
            </w:pPr>
            <w:proofErr w:type="spellStart"/>
            <w:ins w:id="4277" w:author="Aziz Boxwala" w:date="2014-08-22T20:19:00Z">
              <w:r>
                <w:rPr>
                  <w:rFonts w:ascii="Times New Roman" w:hAnsi="Times New Roman"/>
                </w:rPr>
                <w:t>approachBodySite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6C2F8805" w14:textId="77777777" w:rsidR="007561BD" w:rsidRDefault="007561BD" w:rsidP="00EA2BB5">
            <w:pPr>
              <w:rPr>
                <w:ins w:id="4278" w:author="Aziz Boxwala" w:date="2014-08-22T20:19:00Z"/>
                <w:rFonts w:ascii="Times New Roman" w:hAnsi="Times New Roman"/>
              </w:rPr>
            </w:pPr>
            <w:proofErr w:type="spellStart"/>
            <w:ins w:id="4279" w:author="Aziz Boxwala" w:date="2014-08-22T20:19:00Z">
              <w:r>
                <w:rPr>
                  <w:rFonts w:ascii="Times New Roman" w:hAnsi="Times New Roman"/>
                </w:rPr>
                <w:t>BodySite</w:t>
              </w:r>
              <w:proofErr w:type="spellEnd"/>
            </w:ins>
          </w:p>
        </w:tc>
        <w:tc>
          <w:tcPr>
            <w:tcW w:w="5580" w:type="dxa"/>
            <w:tcBorders>
              <w:top w:val="single" w:sz="2" w:space="0" w:color="auto"/>
              <w:left w:val="single" w:sz="2" w:space="0" w:color="auto"/>
              <w:bottom w:val="single" w:sz="2" w:space="0" w:color="auto"/>
              <w:right w:val="single" w:sz="2" w:space="0" w:color="auto"/>
            </w:tcBorders>
          </w:tcPr>
          <w:p w14:paraId="7682082C" w14:textId="77777777" w:rsidR="007561BD" w:rsidRDefault="007561BD" w:rsidP="00EA2BB5">
            <w:pPr>
              <w:rPr>
                <w:ins w:id="4280" w:author="Aziz Boxwala" w:date="2014-08-22T20:19:00Z"/>
                <w:rFonts w:ascii="Times New Roman" w:hAnsi="Times New Roman"/>
              </w:rPr>
            </w:pPr>
            <w:ins w:id="4281" w:author="Aziz Boxwala" w:date="2014-08-22T20:19:00Z">
              <w:r>
                <w:rPr>
                  <w:rFonts w:ascii="Times New Roman" w:hAnsi="Times New Roman"/>
                </w:rPr>
                <w:t>The body site used for gaining access to the target body site. E.g., femoral artery for a coronary angiography.</w:t>
              </w:r>
            </w:ins>
          </w:p>
        </w:tc>
      </w:tr>
      <w:tr w:rsidR="007561BD" w14:paraId="5AF57224" w14:textId="77777777" w:rsidTr="00EA2BB5">
        <w:trPr>
          <w:ins w:id="4282"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5EDC3682" w14:textId="77777777" w:rsidR="007561BD" w:rsidRDefault="007561BD" w:rsidP="00EA2BB5">
            <w:pPr>
              <w:rPr>
                <w:ins w:id="4283" w:author="Aziz Boxwala" w:date="2014-08-22T20:19:00Z"/>
                <w:rFonts w:ascii="Times New Roman" w:hAnsi="Times New Roman"/>
              </w:rPr>
            </w:pPr>
            <w:bookmarkStart w:id="4284" w:name="BKM_85B3069A_2156_443A_AB9A_4351662BCDC5"/>
            <w:proofErr w:type="spellStart"/>
            <w:ins w:id="4285" w:author="Aziz Boxwala" w:date="2014-08-22T20:19:00Z">
              <w:r>
                <w:rPr>
                  <w:rFonts w:ascii="Times New Roman" w:hAnsi="Times New Roman"/>
                </w:rPr>
                <w:t>procedureCode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41240BCB" w14:textId="77777777" w:rsidR="007561BD" w:rsidRDefault="007561BD" w:rsidP="00EA2BB5">
            <w:pPr>
              <w:rPr>
                <w:ins w:id="4286" w:author="Aziz Boxwala" w:date="2014-08-22T20:19:00Z"/>
                <w:rFonts w:ascii="Times New Roman" w:hAnsi="Times New Roman"/>
              </w:rPr>
            </w:pPr>
            <w:ins w:id="4287"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1EE53A2C" w14:textId="77777777" w:rsidR="007561BD" w:rsidRDefault="007561BD" w:rsidP="00EA2BB5">
            <w:pPr>
              <w:rPr>
                <w:ins w:id="4288" w:author="Aziz Boxwala" w:date="2014-08-22T20:19:00Z"/>
                <w:rFonts w:ascii="Times New Roman" w:hAnsi="Times New Roman"/>
              </w:rPr>
            </w:pPr>
            <w:ins w:id="4289" w:author="Aziz Boxwala" w:date="2014-08-22T20:19:00Z">
              <w:r>
                <w:rPr>
                  <w:rFonts w:ascii="Times New Roman" w:hAnsi="Times New Roman"/>
                </w:rPr>
                <w:t>This is the code that identifies the procedure with as much specificity as available, or as required.  E.g., appendectomy, coronary artery bypass graft surgery.</w:t>
              </w:r>
            </w:ins>
          </w:p>
        </w:tc>
        <w:bookmarkEnd w:id="4284"/>
      </w:tr>
      <w:tr w:rsidR="007561BD" w14:paraId="3A6847E1" w14:textId="77777777" w:rsidTr="00EA2BB5">
        <w:trPr>
          <w:ins w:id="4290"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1528A5D9" w14:textId="77777777" w:rsidR="007561BD" w:rsidRDefault="007561BD" w:rsidP="00EA2BB5">
            <w:pPr>
              <w:rPr>
                <w:ins w:id="4291" w:author="Aziz Boxwala" w:date="2014-08-22T20:19:00Z"/>
                <w:rFonts w:ascii="Times New Roman" w:hAnsi="Times New Roman"/>
              </w:rPr>
            </w:pPr>
            <w:bookmarkStart w:id="4292" w:name="BKM_7D07BA67_9616_4EBE_B1F6_E6D0423A884C"/>
            <w:proofErr w:type="spellStart"/>
            <w:ins w:id="4293" w:author="Aziz Boxwala" w:date="2014-08-22T20:19:00Z">
              <w:r>
                <w:rPr>
                  <w:rFonts w:ascii="Times New Roman" w:hAnsi="Times New Roman"/>
                </w:rPr>
                <w:t>procedureMethod</w:t>
              </w:r>
              <w:proofErr w:type="spellEnd"/>
            </w:ins>
          </w:p>
        </w:tc>
        <w:tc>
          <w:tcPr>
            <w:tcW w:w="1620" w:type="dxa"/>
            <w:tcBorders>
              <w:top w:val="single" w:sz="2" w:space="0" w:color="auto"/>
              <w:left w:val="single" w:sz="2" w:space="0" w:color="auto"/>
              <w:bottom w:val="single" w:sz="2" w:space="0" w:color="auto"/>
              <w:right w:val="single" w:sz="2" w:space="0" w:color="auto"/>
            </w:tcBorders>
          </w:tcPr>
          <w:p w14:paraId="536F3658" w14:textId="77777777" w:rsidR="007561BD" w:rsidRDefault="007561BD" w:rsidP="00EA2BB5">
            <w:pPr>
              <w:rPr>
                <w:ins w:id="4294" w:author="Aziz Boxwala" w:date="2014-08-22T20:19:00Z"/>
                <w:rFonts w:ascii="Times New Roman" w:hAnsi="Times New Roman"/>
              </w:rPr>
            </w:pPr>
            <w:ins w:id="4295"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6C84B6DE" w14:textId="77777777" w:rsidR="007561BD" w:rsidRDefault="007561BD" w:rsidP="00EA2BB5">
            <w:pPr>
              <w:rPr>
                <w:ins w:id="4296" w:author="Aziz Boxwala" w:date="2014-08-22T20:19:00Z"/>
                <w:rFonts w:ascii="Times New Roman" w:hAnsi="Times New Roman"/>
              </w:rPr>
            </w:pPr>
            <w:ins w:id="4297" w:author="Aziz Boxwala" w:date="2014-08-22T20:19:00Z">
              <w:r>
                <w:rPr>
                  <w:rFonts w:ascii="Times New Roman" w:hAnsi="Times New Roman"/>
                </w:rPr>
                <w:t>The method used for the procedure.  For example, a surgical procedure method might be laparoscopic surgery or robotic surgery; an imaging procedure such as a chest radiograph might have methods that represent the views such as PA and lateral; a laboratory procedure like urinalysis might have a method of clean catch; a respiratory care procedure such as supplemental oxygen might have a method of nasal cannula, hood, face mask, or non-</w:t>
              </w:r>
              <w:proofErr w:type="spellStart"/>
              <w:r>
                <w:rPr>
                  <w:rFonts w:ascii="Times New Roman" w:hAnsi="Times New Roman"/>
                </w:rPr>
                <w:t>rebreather</w:t>
              </w:r>
              <w:proofErr w:type="spellEnd"/>
              <w:r>
                <w:rPr>
                  <w:rFonts w:ascii="Times New Roman" w:hAnsi="Times New Roman"/>
                </w:rPr>
                <w:t xml:space="preserve"> mask.</w:t>
              </w:r>
            </w:ins>
          </w:p>
        </w:tc>
        <w:bookmarkEnd w:id="4292"/>
      </w:tr>
      <w:tr w:rsidR="007561BD" w14:paraId="38B02C0A" w14:textId="77777777" w:rsidTr="00EA2BB5">
        <w:trPr>
          <w:ins w:id="4298"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4D9A4580" w14:textId="77777777" w:rsidR="007561BD" w:rsidRDefault="007561BD" w:rsidP="00EA2BB5">
            <w:pPr>
              <w:rPr>
                <w:ins w:id="4299" w:author="Aziz Boxwala" w:date="2014-08-22T20:19:00Z"/>
                <w:rFonts w:ascii="Times New Roman" w:hAnsi="Times New Roman"/>
              </w:rPr>
            </w:pPr>
            <w:bookmarkStart w:id="4300" w:name="BKM_BD15ECF1_4F20_4BF1_934E_4E9248133A4F"/>
            <w:proofErr w:type="spellStart"/>
            <w:ins w:id="4301" w:author="Aziz Boxwala" w:date="2014-08-22T20:19:00Z">
              <w:r>
                <w:rPr>
                  <w:rFonts w:ascii="Times New Roman" w:hAnsi="Times New Roman"/>
                </w:rPr>
                <w:t>procedureSchedule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32691345" w14:textId="77777777" w:rsidR="007561BD" w:rsidRDefault="007561BD" w:rsidP="00EA2BB5">
            <w:pPr>
              <w:rPr>
                <w:ins w:id="4302" w:author="Aziz Boxwala" w:date="2014-08-22T20:19:00Z"/>
                <w:rFonts w:ascii="Times New Roman" w:hAnsi="Times New Roman"/>
              </w:rPr>
            </w:pPr>
            <w:ins w:id="4303" w:author="Aziz Boxwala" w:date="2014-08-22T20:19:00Z">
              <w:r>
                <w:rPr>
                  <w:rFonts w:ascii="Times New Roman" w:hAnsi="Times New Roman"/>
                </w:rPr>
                <w:t>Schedule</w:t>
              </w:r>
            </w:ins>
          </w:p>
        </w:tc>
        <w:tc>
          <w:tcPr>
            <w:tcW w:w="5580" w:type="dxa"/>
            <w:tcBorders>
              <w:top w:val="single" w:sz="2" w:space="0" w:color="auto"/>
              <w:left w:val="single" w:sz="2" w:space="0" w:color="auto"/>
              <w:bottom w:val="single" w:sz="2" w:space="0" w:color="auto"/>
              <w:right w:val="single" w:sz="2" w:space="0" w:color="auto"/>
            </w:tcBorders>
          </w:tcPr>
          <w:p w14:paraId="04151AC2" w14:textId="77777777" w:rsidR="007561BD" w:rsidRDefault="007561BD" w:rsidP="00EA2BB5">
            <w:pPr>
              <w:rPr>
                <w:ins w:id="4304" w:author="Aziz Boxwala" w:date="2014-08-22T20:19:00Z"/>
                <w:rFonts w:ascii="Times New Roman" w:hAnsi="Times New Roman"/>
              </w:rPr>
            </w:pPr>
            <w:ins w:id="4305" w:author="Aziz Boxwala" w:date="2014-08-22T20:19:00Z">
              <w:r>
                <w:rPr>
                  <w:rFonts w:ascii="Times New Roman" w:hAnsi="Times New Roman"/>
                </w:rPr>
                <w:t>If the procedure is repeated, the frequency pattern for repetitions.</w:t>
              </w:r>
            </w:ins>
          </w:p>
        </w:tc>
        <w:bookmarkEnd w:id="4300"/>
      </w:tr>
      <w:tr w:rsidR="007561BD" w14:paraId="094F654F" w14:textId="77777777" w:rsidTr="00EA2BB5">
        <w:trPr>
          <w:ins w:id="4306"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599651E0" w14:textId="77777777" w:rsidR="007561BD" w:rsidRDefault="007561BD" w:rsidP="00EA2BB5">
            <w:pPr>
              <w:rPr>
                <w:ins w:id="4307" w:author="Aziz Boxwala" w:date="2014-08-22T20:19:00Z"/>
                <w:rFonts w:ascii="Times New Roman" w:hAnsi="Times New Roman"/>
              </w:rPr>
            </w:pPr>
            <w:bookmarkStart w:id="4308" w:name="BKM_C6634A7D_3F6C_4B7E_AE4A_9D83D5E61C5B"/>
            <w:proofErr w:type="spellStart"/>
            <w:ins w:id="4309" w:author="Aziz Boxwala" w:date="2014-08-22T20:19:00Z">
              <w:r>
                <w:rPr>
                  <w:rFonts w:ascii="Times New Roman" w:hAnsi="Times New Roman"/>
                </w:rPr>
                <w:t>targetBodySite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76CFDAD5" w14:textId="77777777" w:rsidR="007561BD" w:rsidRDefault="007561BD" w:rsidP="00EA2BB5">
            <w:pPr>
              <w:rPr>
                <w:ins w:id="4310" w:author="Aziz Boxwala" w:date="2014-08-22T20:19:00Z"/>
                <w:rFonts w:ascii="Times New Roman" w:hAnsi="Times New Roman"/>
              </w:rPr>
            </w:pPr>
            <w:proofErr w:type="spellStart"/>
            <w:ins w:id="4311" w:author="Aziz Boxwala" w:date="2014-08-22T20:19:00Z">
              <w:r>
                <w:rPr>
                  <w:rFonts w:ascii="Times New Roman" w:hAnsi="Times New Roman"/>
                </w:rPr>
                <w:t>BodySite</w:t>
              </w:r>
              <w:proofErr w:type="spellEnd"/>
            </w:ins>
          </w:p>
        </w:tc>
        <w:tc>
          <w:tcPr>
            <w:tcW w:w="5580" w:type="dxa"/>
            <w:tcBorders>
              <w:top w:val="single" w:sz="2" w:space="0" w:color="auto"/>
              <w:left w:val="single" w:sz="2" w:space="0" w:color="auto"/>
              <w:bottom w:val="single" w:sz="2" w:space="0" w:color="auto"/>
              <w:right w:val="single" w:sz="2" w:space="0" w:color="auto"/>
            </w:tcBorders>
          </w:tcPr>
          <w:p w14:paraId="1F0B2321" w14:textId="77777777" w:rsidR="007561BD" w:rsidRDefault="007561BD" w:rsidP="00EA2BB5">
            <w:pPr>
              <w:rPr>
                <w:ins w:id="4312" w:author="Aziz Boxwala" w:date="2014-08-22T20:19:00Z"/>
                <w:rFonts w:ascii="Times New Roman" w:hAnsi="Times New Roman"/>
              </w:rPr>
            </w:pPr>
            <w:ins w:id="4313" w:author="Aziz Boxwala" w:date="2014-08-22T20:19:00Z">
              <w:r>
                <w:rPr>
                  <w:rFonts w:ascii="Times New Roman" w:hAnsi="Times New Roman"/>
                </w:rPr>
                <w:t>The body site where the procedure takes place, e.g., left lower arm for fracture reduction.</w:t>
              </w:r>
            </w:ins>
          </w:p>
        </w:tc>
        <w:bookmarkEnd w:id="4308"/>
      </w:tr>
      <w:bookmarkEnd w:id="3652"/>
      <w:bookmarkEnd w:id="3653"/>
      <w:bookmarkEnd w:id="4261"/>
    </w:tbl>
    <w:p w14:paraId="45EE43A4" w14:textId="77777777" w:rsidR="007561BD" w:rsidRDefault="007561BD" w:rsidP="007561BD">
      <w:pPr>
        <w:rPr>
          <w:ins w:id="4314" w:author="Aziz Boxwala" w:date="2014-08-22T20:19:00Z"/>
          <w:rFonts w:ascii="Times New Roman" w:hAnsi="Times New Roman"/>
        </w:rPr>
      </w:pPr>
    </w:p>
    <w:p w14:paraId="60A5D067" w14:textId="77777777" w:rsidR="007561BD" w:rsidRDefault="007561BD" w:rsidP="007561BD">
      <w:pPr>
        <w:pStyle w:val="Heading3"/>
        <w:rPr>
          <w:ins w:id="4315" w:author="Aziz Boxwala" w:date="2014-08-22T20:19:00Z"/>
          <w:bCs/>
          <w:szCs w:val="24"/>
          <w:lang w:val="en-US"/>
        </w:rPr>
      </w:pPr>
      <w:bookmarkStart w:id="4316" w:name="_Toc396502521"/>
      <w:bookmarkStart w:id="4317" w:name="BKM_89010FC5_3BEE_4AC8_A3CE_3A851A6FCC26"/>
      <w:proofErr w:type="gramStart"/>
      <w:ins w:id="4318" w:author="Aziz Boxwala" w:date="2014-08-22T20:19:00Z">
        <w:r>
          <w:rPr>
            <w:bCs/>
            <w:szCs w:val="24"/>
            <w:lang w:val="en-US"/>
          </w:rPr>
          <w:lastRenderedPageBreak/>
          <w:t>common</w:t>
        </w:r>
        <w:bookmarkEnd w:id="4316"/>
        <w:proofErr w:type="gramEnd"/>
      </w:ins>
    </w:p>
    <w:p w14:paraId="5438F9DA" w14:textId="13DB17D6" w:rsidR="007561BD" w:rsidRDefault="007561BD" w:rsidP="007561BD">
      <w:pPr>
        <w:rPr>
          <w:ins w:id="4319" w:author="Aziz Boxwala" w:date="2014-08-22T20:19:00Z"/>
          <w:u w:color="000000"/>
        </w:rPr>
      </w:pPr>
      <w:bookmarkStart w:id="4320" w:name="BKM_7778D79E_13BB_4B45_A8BD_11A692D3B930"/>
      <w:ins w:id="4321" w:author="Aziz Boxwala" w:date="2014-08-22T20:19:00Z">
        <w:r>
          <w:rPr>
            <w:noProof/>
          </w:rPr>
          <w:drawing>
            <wp:anchor distT="0" distB="0" distL="114300" distR="114300" simplePos="0" relativeHeight="251760640" behindDoc="0" locked="0" layoutInCell="1" allowOverlap="1" wp14:anchorId="1568A4E8" wp14:editId="2D82F418">
              <wp:simplePos x="0" y="0"/>
              <wp:positionH relativeFrom="column">
                <wp:posOffset>0</wp:posOffset>
              </wp:positionH>
              <wp:positionV relativeFrom="paragraph">
                <wp:posOffset>0</wp:posOffset>
              </wp:positionV>
              <wp:extent cx="5939790" cy="4349115"/>
              <wp:effectExtent l="0" t="0" r="3810" b="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9790" cy="4349115"/>
                      </a:xfrm>
                      <a:prstGeom prst="rect">
                        <a:avLst/>
                      </a:prstGeom>
                      <a:noFill/>
                      <a:ln>
                        <a:noFill/>
                      </a:ln>
                    </pic:spPr>
                  </pic:pic>
                </a:graphicData>
              </a:graphic>
              <wp14:sizeRelH relativeFrom="page">
                <wp14:pctWidth>0</wp14:pctWidth>
              </wp14:sizeRelH>
              <wp14:sizeRelV relativeFrom="page">
                <wp14:pctHeight>0</wp14:pctHeight>
              </wp14:sizeRelV>
            </wp:anchor>
          </w:drawing>
        </w:r>
        <w:r>
          <w:rPr>
            <w:u w:color="000000"/>
          </w:rPr>
          <w:t xml:space="preserve"> </w:t>
        </w:r>
        <w:bookmarkEnd w:id="4320"/>
      </w:ins>
    </w:p>
    <w:p w14:paraId="28D5F265" w14:textId="77777777" w:rsidR="007561BD" w:rsidRDefault="007561BD" w:rsidP="007561BD">
      <w:pPr>
        <w:rPr>
          <w:ins w:id="4322" w:author="Aziz Boxwala" w:date="2014-08-22T20:19:00Z"/>
          <w:u w:color="000000"/>
        </w:rPr>
      </w:pPr>
    </w:p>
    <w:p w14:paraId="32C0CA22" w14:textId="3AD7EC5D" w:rsidR="007561BD" w:rsidRDefault="007561BD" w:rsidP="007561BD">
      <w:pPr>
        <w:rPr>
          <w:ins w:id="4323" w:author="Aziz Boxwala" w:date="2014-08-22T20:19:00Z"/>
          <w:u w:color="000000"/>
        </w:rPr>
      </w:pPr>
      <w:bookmarkStart w:id="4324" w:name="BKM_4A1CCECB_0244_4A8B_A782_5D1082EDAFC2"/>
      <w:ins w:id="4325" w:author="Aziz Boxwala" w:date="2014-08-22T20:19:00Z">
        <w:r>
          <w:rPr>
            <w:noProof/>
          </w:rPr>
          <w:lastRenderedPageBreak/>
          <w:drawing>
            <wp:anchor distT="0" distB="0" distL="114300" distR="114300" simplePos="0" relativeHeight="251761664" behindDoc="0" locked="0" layoutInCell="1" allowOverlap="1" wp14:anchorId="6A8B266E" wp14:editId="4FF666F0">
              <wp:simplePos x="0" y="0"/>
              <wp:positionH relativeFrom="column">
                <wp:posOffset>0</wp:posOffset>
              </wp:positionH>
              <wp:positionV relativeFrom="paragraph">
                <wp:posOffset>0</wp:posOffset>
              </wp:positionV>
              <wp:extent cx="5939790" cy="2997835"/>
              <wp:effectExtent l="0" t="0" r="381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9790" cy="2997835"/>
                      </a:xfrm>
                      <a:prstGeom prst="rect">
                        <a:avLst/>
                      </a:prstGeom>
                      <a:noFill/>
                      <a:ln>
                        <a:noFill/>
                      </a:ln>
                    </pic:spPr>
                  </pic:pic>
                </a:graphicData>
              </a:graphic>
              <wp14:sizeRelH relativeFrom="page">
                <wp14:pctWidth>0</wp14:pctWidth>
              </wp14:sizeRelH>
              <wp14:sizeRelV relativeFrom="page">
                <wp14:pctHeight>0</wp14:pctHeight>
              </wp14:sizeRelV>
            </wp:anchor>
          </w:drawing>
        </w:r>
        <w:r>
          <w:rPr>
            <w:u w:color="000000"/>
          </w:rPr>
          <w:t xml:space="preserve"> </w:t>
        </w:r>
        <w:bookmarkEnd w:id="4324"/>
      </w:ins>
    </w:p>
    <w:p w14:paraId="29175218" w14:textId="77777777" w:rsidR="007561BD" w:rsidRDefault="007561BD" w:rsidP="007561BD">
      <w:pPr>
        <w:rPr>
          <w:ins w:id="4326" w:author="Aziz Boxwala" w:date="2014-08-22T20:19:00Z"/>
          <w:u w:color="000000"/>
        </w:rPr>
      </w:pPr>
    </w:p>
    <w:p w14:paraId="7EB53117" w14:textId="77777777" w:rsidR="007561BD" w:rsidRDefault="007561BD" w:rsidP="007561BD">
      <w:pPr>
        <w:rPr>
          <w:ins w:id="4327" w:author="Aziz Boxwala" w:date="2014-08-22T20:19:00Z"/>
          <w:u w:color="000000"/>
        </w:rPr>
      </w:pPr>
    </w:p>
    <w:p w14:paraId="08293F69" w14:textId="77777777" w:rsidR="007561BD" w:rsidRDefault="007561BD" w:rsidP="007561BD">
      <w:pPr>
        <w:pStyle w:val="Heading4"/>
        <w:rPr>
          <w:ins w:id="4328" w:author="Aziz Boxwala" w:date="2014-08-22T20:19:00Z"/>
          <w:bCs/>
          <w:szCs w:val="24"/>
          <w:u w:color="000000"/>
          <w:lang w:val="en-US"/>
        </w:rPr>
      </w:pPr>
      <w:bookmarkStart w:id="4329" w:name="_Toc396502522"/>
      <w:bookmarkStart w:id="4330" w:name="BKM_88F89EC0_0D73_41DA_99B4_2C4D67E25F0D"/>
      <w:proofErr w:type="spellStart"/>
      <w:ins w:id="4331" w:author="Aziz Boxwala" w:date="2014-08-22T20:19:00Z">
        <w:r>
          <w:rPr>
            <w:bCs/>
            <w:szCs w:val="24"/>
            <w:u w:color="000000"/>
            <w:lang w:val="en-US"/>
          </w:rPr>
          <w:t>EncounterCondition</w:t>
        </w:r>
        <w:bookmarkEnd w:id="4329"/>
        <w:proofErr w:type="spellEnd"/>
      </w:ins>
    </w:p>
    <w:p w14:paraId="317262F5" w14:textId="77777777" w:rsidR="007561BD" w:rsidRDefault="007561BD" w:rsidP="007561BD">
      <w:pPr>
        <w:rPr>
          <w:ins w:id="4332" w:author="Aziz Boxwala" w:date="2014-08-22T20:19:00Z"/>
          <w:rFonts w:ascii="Times New Roman" w:hAnsi="Times New Roman"/>
        </w:rPr>
      </w:pPr>
      <w:ins w:id="4333" w:author="Aziz Boxwala" w:date="2014-08-22T20:19:00Z">
        <w:r>
          <w:rPr>
            <w:rStyle w:val="FieldLabel"/>
            <w:rFonts w:ascii="Times New Roman" w:hAnsi="Times New Roman"/>
            <w:i w:val="0"/>
            <w:iCs w:val="0"/>
            <w:color w:val="000000"/>
          </w:rPr>
          <w:t>A condition that is considered within the encounter and the role that the condition played within the encounter, e.g., diagnosis at discharge.</w:t>
        </w:r>
      </w:ins>
    </w:p>
    <w:p w14:paraId="0C4B133E" w14:textId="77777777" w:rsidR="007561BD" w:rsidRDefault="007561BD" w:rsidP="007561BD">
      <w:pPr>
        <w:rPr>
          <w:ins w:id="4334" w:author="Aziz Boxwala" w:date="2014-08-22T20:19:00Z"/>
          <w:rFonts w:ascii="Times New Roman" w:hAnsi="Times New Roman"/>
        </w:rPr>
      </w:pPr>
    </w:p>
    <w:p w14:paraId="372DFAE1" w14:textId="77777777" w:rsidR="007561BD" w:rsidRDefault="007561BD" w:rsidP="007561BD">
      <w:pPr>
        <w:pStyle w:val="ListHeader"/>
        <w:shd w:val="clear" w:color="auto" w:fill="auto"/>
        <w:rPr>
          <w:ins w:id="4335" w:author="Aziz Boxwala" w:date="2014-08-22T20:19:00Z"/>
          <w:rFonts w:ascii="Times New Roman" w:eastAsia="Times New Roman" w:hAnsi="Times New Roman"/>
          <w:bCs w:val="0"/>
          <w:iCs w:val="0"/>
          <w:szCs w:val="24"/>
          <w:u w:val="single"/>
          <w:shd w:val="clear" w:color="auto" w:fill="auto"/>
          <w:lang w:val="en-US"/>
        </w:rPr>
      </w:pPr>
      <w:ins w:id="4336" w:author="Aziz Boxwala" w:date="2014-08-22T20:19: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561BD" w14:paraId="5367CB50" w14:textId="77777777" w:rsidTr="00EA2BB5">
        <w:trPr>
          <w:trHeight w:val="215"/>
          <w:ins w:id="4337" w:author="Aziz Boxwala" w:date="2014-08-22T20:19: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79FE5CE8" w14:textId="77777777" w:rsidR="007561BD" w:rsidRDefault="007561BD" w:rsidP="00EA2BB5">
            <w:pPr>
              <w:rPr>
                <w:ins w:id="4338" w:author="Aziz Boxwala" w:date="2014-08-22T20:19:00Z"/>
                <w:rFonts w:ascii="Times New Roman" w:hAnsi="Times New Roman"/>
                <w:b/>
              </w:rPr>
            </w:pPr>
            <w:ins w:id="4339" w:author="Aziz Boxwala" w:date="2014-08-22T20:19: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2E3F21F3" w14:textId="77777777" w:rsidR="007561BD" w:rsidRDefault="007561BD" w:rsidP="00EA2BB5">
            <w:pPr>
              <w:rPr>
                <w:ins w:id="4340" w:author="Aziz Boxwala" w:date="2014-08-22T20:19:00Z"/>
                <w:rFonts w:ascii="Times New Roman" w:hAnsi="Times New Roman"/>
                <w:b/>
              </w:rPr>
            </w:pPr>
            <w:ins w:id="4341" w:author="Aziz Boxwala" w:date="2014-08-22T20:19: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47062FE2" w14:textId="77777777" w:rsidR="007561BD" w:rsidRDefault="007561BD" w:rsidP="00EA2BB5">
            <w:pPr>
              <w:rPr>
                <w:ins w:id="4342" w:author="Aziz Boxwala" w:date="2014-08-22T20:19:00Z"/>
                <w:rFonts w:ascii="Times New Roman" w:hAnsi="Times New Roman"/>
                <w:b/>
              </w:rPr>
            </w:pPr>
            <w:ins w:id="4343" w:author="Aziz Boxwala" w:date="2014-08-22T20:19:00Z">
              <w:r>
                <w:rPr>
                  <w:rFonts w:ascii="Times New Roman" w:hAnsi="Times New Roman"/>
                  <w:b/>
                </w:rPr>
                <w:t>Description</w:t>
              </w:r>
            </w:ins>
          </w:p>
        </w:tc>
      </w:tr>
      <w:tr w:rsidR="007561BD" w14:paraId="0A7C294D" w14:textId="77777777" w:rsidTr="00EA2BB5">
        <w:trPr>
          <w:ins w:id="4344"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4FEFB093" w14:textId="77777777" w:rsidR="007561BD" w:rsidRDefault="007561BD" w:rsidP="00EA2BB5">
            <w:pPr>
              <w:rPr>
                <w:ins w:id="4345" w:author="Aziz Boxwala" w:date="2014-08-22T20:19:00Z"/>
                <w:rFonts w:ascii="Times New Roman" w:hAnsi="Times New Roman"/>
              </w:rPr>
            </w:pPr>
            <w:ins w:id="4346" w:author="Aziz Boxwala" w:date="2014-08-22T20:19:00Z">
              <w:r>
                <w:rPr>
                  <w:rFonts w:ascii="Times New Roman" w:hAnsi="Times New Roman"/>
                </w:rPr>
                <w:t>condition</w:t>
              </w:r>
            </w:ins>
          </w:p>
        </w:tc>
        <w:tc>
          <w:tcPr>
            <w:tcW w:w="1620" w:type="dxa"/>
            <w:tcBorders>
              <w:top w:val="single" w:sz="2" w:space="0" w:color="auto"/>
              <w:left w:val="single" w:sz="2" w:space="0" w:color="auto"/>
              <w:bottom w:val="single" w:sz="2" w:space="0" w:color="auto"/>
              <w:right w:val="single" w:sz="2" w:space="0" w:color="auto"/>
            </w:tcBorders>
          </w:tcPr>
          <w:p w14:paraId="3955E28D" w14:textId="77777777" w:rsidR="007561BD" w:rsidRDefault="007561BD" w:rsidP="00EA2BB5">
            <w:pPr>
              <w:rPr>
                <w:ins w:id="4347" w:author="Aziz Boxwala" w:date="2014-08-22T20:19:00Z"/>
                <w:rFonts w:ascii="Times New Roman" w:hAnsi="Times New Roman"/>
              </w:rPr>
            </w:pPr>
            <w:proofErr w:type="spellStart"/>
            <w:ins w:id="4348" w:author="Aziz Boxwala" w:date="2014-08-22T20:19:00Z">
              <w:r>
                <w:rPr>
                  <w:rFonts w:ascii="Times New Roman" w:hAnsi="Times New Roman"/>
                </w:rPr>
                <w:t>StatementOfOccurrence</w:t>
              </w:r>
              <w:proofErr w:type="spellEnd"/>
            </w:ins>
          </w:p>
        </w:tc>
        <w:tc>
          <w:tcPr>
            <w:tcW w:w="5580" w:type="dxa"/>
            <w:tcBorders>
              <w:top w:val="single" w:sz="2" w:space="0" w:color="auto"/>
              <w:left w:val="single" w:sz="2" w:space="0" w:color="auto"/>
              <w:bottom w:val="single" w:sz="2" w:space="0" w:color="auto"/>
              <w:right w:val="single" w:sz="2" w:space="0" w:color="auto"/>
            </w:tcBorders>
          </w:tcPr>
          <w:p w14:paraId="2EE10B53" w14:textId="77777777" w:rsidR="007561BD" w:rsidRDefault="007561BD" w:rsidP="00EA2BB5">
            <w:pPr>
              <w:rPr>
                <w:ins w:id="4349" w:author="Aziz Boxwala" w:date="2014-08-22T20:19:00Z"/>
                <w:rFonts w:ascii="Times New Roman" w:hAnsi="Times New Roman"/>
              </w:rPr>
            </w:pPr>
            <w:ins w:id="4350" w:author="Aziz Boxwala" w:date="2014-08-22T20:19:00Z">
              <w:r>
                <w:rPr>
                  <w:rFonts w:ascii="Times New Roman" w:hAnsi="Times New Roman"/>
                </w:rPr>
                <w:t>The reference to the condition such as a problem.</w:t>
              </w:r>
            </w:ins>
          </w:p>
        </w:tc>
      </w:tr>
      <w:tr w:rsidR="007561BD" w14:paraId="2C263AFB" w14:textId="77777777" w:rsidTr="00EA2BB5">
        <w:trPr>
          <w:ins w:id="4351"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584920A6" w14:textId="77777777" w:rsidR="007561BD" w:rsidRDefault="007561BD" w:rsidP="00EA2BB5">
            <w:pPr>
              <w:rPr>
                <w:ins w:id="4352" w:author="Aziz Boxwala" w:date="2014-08-22T20:19:00Z"/>
                <w:rFonts w:ascii="Times New Roman" w:hAnsi="Times New Roman"/>
              </w:rPr>
            </w:pPr>
            <w:bookmarkStart w:id="4353" w:name="BKM_3C816B34_470A_45E2_BA53_B000F172621F"/>
            <w:proofErr w:type="spellStart"/>
            <w:ins w:id="4354" w:author="Aziz Boxwala" w:date="2014-08-22T20:19:00Z">
              <w:r>
                <w:rPr>
                  <w:rFonts w:ascii="Times New Roman" w:hAnsi="Times New Roman"/>
                </w:rPr>
                <w:t>conditionRole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08766A8F" w14:textId="77777777" w:rsidR="007561BD" w:rsidRDefault="007561BD" w:rsidP="00EA2BB5">
            <w:pPr>
              <w:rPr>
                <w:ins w:id="4355" w:author="Aziz Boxwala" w:date="2014-08-22T20:19:00Z"/>
                <w:rFonts w:ascii="Times New Roman" w:hAnsi="Times New Roman"/>
              </w:rPr>
            </w:pPr>
            <w:ins w:id="4356"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41E292CB" w14:textId="77777777" w:rsidR="007561BD" w:rsidRDefault="007561BD" w:rsidP="00EA2BB5">
            <w:pPr>
              <w:rPr>
                <w:ins w:id="4357" w:author="Aziz Boxwala" w:date="2014-08-22T20:19:00Z"/>
                <w:rFonts w:ascii="Times New Roman" w:hAnsi="Times New Roman"/>
              </w:rPr>
            </w:pPr>
            <w:ins w:id="4358" w:author="Aziz Boxwala" w:date="2014-08-22T20:19:00Z">
              <w:r>
                <w:rPr>
                  <w:rFonts w:ascii="Times New Roman" w:hAnsi="Times New Roman"/>
                </w:rPr>
                <w:t>The role of the condition within an encounter, e.g., chief complaint, admission diagnosis, discharge diagnosis, comorbidity</w:t>
              </w:r>
            </w:ins>
          </w:p>
        </w:tc>
        <w:bookmarkEnd w:id="4353"/>
      </w:tr>
      <w:bookmarkEnd w:id="4330"/>
    </w:tbl>
    <w:p w14:paraId="51B182BA" w14:textId="77777777" w:rsidR="007561BD" w:rsidRDefault="007561BD" w:rsidP="007561BD">
      <w:pPr>
        <w:rPr>
          <w:ins w:id="4359" w:author="Aziz Boxwala" w:date="2014-08-22T20:19:00Z"/>
          <w:rFonts w:ascii="Times New Roman" w:hAnsi="Times New Roman"/>
        </w:rPr>
      </w:pPr>
    </w:p>
    <w:p w14:paraId="21F107B8" w14:textId="77777777" w:rsidR="007561BD" w:rsidRDefault="007561BD" w:rsidP="007561BD">
      <w:pPr>
        <w:pStyle w:val="Heading4"/>
        <w:rPr>
          <w:ins w:id="4360" w:author="Aziz Boxwala" w:date="2014-08-22T20:19:00Z"/>
          <w:bCs/>
          <w:szCs w:val="24"/>
          <w:u w:color="000000"/>
          <w:lang w:val="en-US"/>
        </w:rPr>
      </w:pPr>
      <w:bookmarkStart w:id="4361" w:name="_Toc396502523"/>
      <w:bookmarkStart w:id="4362" w:name="BKM_BD43212E_0F77_4217_9682_211A19DB53E8"/>
      <w:ins w:id="4363" w:author="Aziz Boxwala" w:date="2014-08-22T20:19:00Z">
        <w:r>
          <w:rPr>
            <w:bCs/>
            <w:szCs w:val="24"/>
            <w:u w:color="000000"/>
            <w:lang w:val="en-US"/>
          </w:rPr>
          <w:t>Hospitalization</w:t>
        </w:r>
        <w:bookmarkEnd w:id="4361"/>
      </w:ins>
    </w:p>
    <w:p w14:paraId="36C1D1C5" w14:textId="77777777" w:rsidR="007561BD" w:rsidRDefault="007561BD" w:rsidP="007561BD">
      <w:pPr>
        <w:rPr>
          <w:ins w:id="4364" w:author="Aziz Boxwala" w:date="2014-08-22T20:19:00Z"/>
          <w:rFonts w:ascii="Times New Roman" w:hAnsi="Times New Roman"/>
        </w:rPr>
      </w:pPr>
      <w:ins w:id="4365" w:author="Aziz Boxwala" w:date="2014-08-22T20:19:00Z">
        <w:r>
          <w:rPr>
            <w:rStyle w:val="FieldLabel"/>
            <w:rFonts w:ascii="Times New Roman" w:hAnsi="Times New Roman"/>
            <w:i w:val="0"/>
            <w:iCs w:val="0"/>
            <w:color w:val="000000"/>
          </w:rPr>
          <w:t>Details about an admission to a hospital.</w:t>
        </w:r>
      </w:ins>
    </w:p>
    <w:p w14:paraId="449947AF" w14:textId="77777777" w:rsidR="007561BD" w:rsidRDefault="007561BD" w:rsidP="007561BD">
      <w:pPr>
        <w:rPr>
          <w:ins w:id="4366" w:author="Aziz Boxwala" w:date="2014-08-22T20:19:00Z"/>
          <w:rFonts w:ascii="Times New Roman" w:hAnsi="Times New Roman"/>
        </w:rPr>
      </w:pPr>
    </w:p>
    <w:p w14:paraId="475FEB9A" w14:textId="77777777" w:rsidR="007561BD" w:rsidRDefault="007561BD" w:rsidP="007561BD">
      <w:pPr>
        <w:pStyle w:val="ListHeader"/>
        <w:shd w:val="clear" w:color="auto" w:fill="auto"/>
        <w:rPr>
          <w:ins w:id="4367" w:author="Aziz Boxwala" w:date="2014-08-22T20:19:00Z"/>
          <w:rFonts w:ascii="Times New Roman" w:eastAsia="Times New Roman" w:hAnsi="Times New Roman"/>
          <w:bCs w:val="0"/>
          <w:iCs w:val="0"/>
          <w:szCs w:val="24"/>
          <w:u w:val="single"/>
          <w:shd w:val="clear" w:color="auto" w:fill="auto"/>
          <w:lang w:val="en-US"/>
        </w:rPr>
      </w:pPr>
      <w:ins w:id="4368" w:author="Aziz Boxwala" w:date="2014-08-22T20:19: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561BD" w14:paraId="78E99A2D" w14:textId="77777777" w:rsidTr="00EA2BB5">
        <w:trPr>
          <w:trHeight w:val="215"/>
          <w:ins w:id="4369" w:author="Aziz Boxwala" w:date="2014-08-22T20:19: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45DE436B" w14:textId="77777777" w:rsidR="007561BD" w:rsidRDefault="007561BD" w:rsidP="00EA2BB5">
            <w:pPr>
              <w:rPr>
                <w:ins w:id="4370" w:author="Aziz Boxwala" w:date="2014-08-22T20:19:00Z"/>
                <w:rFonts w:ascii="Times New Roman" w:hAnsi="Times New Roman"/>
                <w:b/>
              </w:rPr>
            </w:pPr>
            <w:ins w:id="4371" w:author="Aziz Boxwala" w:date="2014-08-22T20:19: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7ACD3CDB" w14:textId="77777777" w:rsidR="007561BD" w:rsidRDefault="007561BD" w:rsidP="00EA2BB5">
            <w:pPr>
              <w:rPr>
                <w:ins w:id="4372" w:author="Aziz Boxwala" w:date="2014-08-22T20:19:00Z"/>
                <w:rFonts w:ascii="Times New Roman" w:hAnsi="Times New Roman"/>
                <w:b/>
              </w:rPr>
            </w:pPr>
            <w:ins w:id="4373" w:author="Aziz Boxwala" w:date="2014-08-22T20:19: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EA4875C" w14:textId="77777777" w:rsidR="007561BD" w:rsidRDefault="007561BD" w:rsidP="00EA2BB5">
            <w:pPr>
              <w:rPr>
                <w:ins w:id="4374" w:author="Aziz Boxwala" w:date="2014-08-22T20:19:00Z"/>
                <w:rFonts w:ascii="Times New Roman" w:hAnsi="Times New Roman"/>
                <w:b/>
              </w:rPr>
            </w:pPr>
            <w:ins w:id="4375" w:author="Aziz Boxwala" w:date="2014-08-22T20:19:00Z">
              <w:r>
                <w:rPr>
                  <w:rFonts w:ascii="Times New Roman" w:hAnsi="Times New Roman"/>
                  <w:b/>
                </w:rPr>
                <w:t>Description</w:t>
              </w:r>
            </w:ins>
          </w:p>
        </w:tc>
      </w:tr>
      <w:tr w:rsidR="007561BD" w14:paraId="7A43E549" w14:textId="77777777" w:rsidTr="00EA2BB5">
        <w:trPr>
          <w:ins w:id="4376"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34CCB4AC" w14:textId="77777777" w:rsidR="007561BD" w:rsidRDefault="007561BD" w:rsidP="00EA2BB5">
            <w:pPr>
              <w:rPr>
                <w:ins w:id="4377" w:author="Aziz Boxwala" w:date="2014-08-22T20:19:00Z"/>
                <w:rFonts w:ascii="Times New Roman" w:hAnsi="Times New Roman"/>
              </w:rPr>
            </w:pPr>
            <w:proofErr w:type="spellStart"/>
            <w:ins w:id="4378" w:author="Aziz Boxwala" w:date="2014-08-22T20:19:00Z">
              <w:r>
                <w:rPr>
                  <w:rFonts w:ascii="Times New Roman" w:hAnsi="Times New Roman"/>
                </w:rPr>
                <w:t>admissionSourceType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2C3BFBEF" w14:textId="77777777" w:rsidR="007561BD" w:rsidRDefault="007561BD" w:rsidP="00EA2BB5">
            <w:pPr>
              <w:rPr>
                <w:ins w:id="4379" w:author="Aziz Boxwala" w:date="2014-08-22T20:19:00Z"/>
                <w:rFonts w:ascii="Times New Roman" w:hAnsi="Times New Roman"/>
              </w:rPr>
            </w:pPr>
            <w:ins w:id="4380"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143CC450" w14:textId="77777777" w:rsidR="007561BD" w:rsidRDefault="007561BD" w:rsidP="00EA2BB5">
            <w:pPr>
              <w:rPr>
                <w:ins w:id="4381" w:author="Aziz Boxwala" w:date="2014-08-22T20:19:00Z"/>
                <w:rFonts w:ascii="Times New Roman" w:hAnsi="Times New Roman"/>
              </w:rPr>
            </w:pPr>
            <w:ins w:id="4382" w:author="Aziz Boxwala" w:date="2014-08-22T20:19:00Z">
              <w:r>
                <w:rPr>
                  <w:rFonts w:ascii="Times New Roman" w:hAnsi="Times New Roman"/>
                </w:rPr>
                <w:t>The location type from where the patient arrived for admission, e.g., ED, another hospital, an ambulatory care facility</w:t>
              </w:r>
            </w:ins>
          </w:p>
        </w:tc>
      </w:tr>
      <w:tr w:rsidR="007561BD" w14:paraId="4B3DD334" w14:textId="77777777" w:rsidTr="00EA2BB5">
        <w:trPr>
          <w:ins w:id="4383"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19C01284" w14:textId="77777777" w:rsidR="007561BD" w:rsidRDefault="007561BD" w:rsidP="00EA2BB5">
            <w:pPr>
              <w:rPr>
                <w:ins w:id="4384" w:author="Aziz Boxwala" w:date="2014-08-22T20:19:00Z"/>
                <w:rFonts w:ascii="Times New Roman" w:hAnsi="Times New Roman"/>
              </w:rPr>
            </w:pPr>
            <w:bookmarkStart w:id="4385" w:name="BKM_D75F4348_4CE8_4181_83C1_EC523390662A"/>
            <w:proofErr w:type="spellStart"/>
            <w:ins w:id="4386" w:author="Aziz Boxwala" w:date="2014-08-22T20:19:00Z">
              <w:r>
                <w:rPr>
                  <w:rFonts w:ascii="Times New Roman" w:hAnsi="Times New Roman"/>
                </w:rPr>
                <w:t>dischargeDisposition</w:t>
              </w:r>
              <w:proofErr w:type="spellEnd"/>
            </w:ins>
          </w:p>
        </w:tc>
        <w:tc>
          <w:tcPr>
            <w:tcW w:w="1620" w:type="dxa"/>
            <w:tcBorders>
              <w:top w:val="single" w:sz="2" w:space="0" w:color="auto"/>
              <w:left w:val="single" w:sz="2" w:space="0" w:color="auto"/>
              <w:bottom w:val="single" w:sz="2" w:space="0" w:color="auto"/>
              <w:right w:val="single" w:sz="2" w:space="0" w:color="auto"/>
            </w:tcBorders>
          </w:tcPr>
          <w:p w14:paraId="78930221" w14:textId="77777777" w:rsidR="007561BD" w:rsidRDefault="007561BD" w:rsidP="00EA2BB5">
            <w:pPr>
              <w:rPr>
                <w:ins w:id="4387" w:author="Aziz Boxwala" w:date="2014-08-22T20:19:00Z"/>
                <w:rFonts w:ascii="Times New Roman" w:hAnsi="Times New Roman"/>
              </w:rPr>
            </w:pPr>
            <w:ins w:id="4388"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3AC5A453" w14:textId="77777777" w:rsidR="007561BD" w:rsidRDefault="007561BD" w:rsidP="00EA2BB5">
            <w:pPr>
              <w:rPr>
                <w:ins w:id="4389" w:author="Aziz Boxwala" w:date="2014-08-22T20:19:00Z"/>
                <w:rFonts w:ascii="Times New Roman" w:hAnsi="Times New Roman"/>
              </w:rPr>
            </w:pPr>
            <w:ins w:id="4390" w:author="Aziz Boxwala" w:date="2014-08-22T20:19:00Z">
              <w:r>
                <w:rPr>
                  <w:rFonts w:ascii="Times New Roman" w:hAnsi="Times New Roman"/>
                </w:rPr>
                <w:t>The final place or setting to which the patient was discharged on the day of discharge. e.g., home, hospice, expired.</w:t>
              </w:r>
            </w:ins>
          </w:p>
        </w:tc>
        <w:bookmarkEnd w:id="4385"/>
      </w:tr>
      <w:bookmarkEnd w:id="4362"/>
    </w:tbl>
    <w:p w14:paraId="1DDC3D92" w14:textId="77777777" w:rsidR="007561BD" w:rsidRDefault="007561BD" w:rsidP="007561BD">
      <w:pPr>
        <w:rPr>
          <w:ins w:id="4391" w:author="Aziz Boxwala" w:date="2014-08-22T20:19:00Z"/>
          <w:rFonts w:ascii="Times New Roman" w:hAnsi="Times New Roman"/>
        </w:rPr>
      </w:pPr>
    </w:p>
    <w:p w14:paraId="2532CF0D" w14:textId="77777777" w:rsidR="007561BD" w:rsidRDefault="007561BD" w:rsidP="007561BD">
      <w:pPr>
        <w:pStyle w:val="Heading4"/>
        <w:rPr>
          <w:ins w:id="4392" w:author="Aziz Boxwala" w:date="2014-08-22T20:19:00Z"/>
          <w:bCs/>
          <w:szCs w:val="24"/>
          <w:u w:color="000000"/>
          <w:lang w:val="en-US"/>
        </w:rPr>
      </w:pPr>
      <w:bookmarkStart w:id="4393" w:name="_Toc396502524"/>
      <w:bookmarkStart w:id="4394" w:name="BKM_FEC06448_3575_44CD_822F_D612FE8183EB"/>
      <w:ins w:id="4395" w:author="Aziz Boxwala" w:date="2014-08-22T20:19:00Z">
        <w:r>
          <w:rPr>
            <w:bCs/>
            <w:szCs w:val="24"/>
            <w:u w:color="000000"/>
            <w:lang w:val="en-US"/>
          </w:rPr>
          <w:lastRenderedPageBreak/>
          <w:t>Indication</w:t>
        </w:r>
        <w:bookmarkEnd w:id="4393"/>
      </w:ins>
    </w:p>
    <w:p w14:paraId="293DE45D" w14:textId="77777777" w:rsidR="007561BD" w:rsidRDefault="007561BD" w:rsidP="007561BD">
      <w:pPr>
        <w:rPr>
          <w:ins w:id="4396" w:author="Aziz Boxwala" w:date="2014-08-22T20:19:00Z"/>
          <w:rFonts w:ascii="Times New Roman" w:hAnsi="Times New Roman"/>
        </w:rPr>
      </w:pPr>
      <w:ins w:id="4397" w:author="Aziz Boxwala" w:date="2014-08-22T20:19:00Z">
        <w:r>
          <w:rPr>
            <w:rFonts w:ascii="Times New Roman" w:hAnsi="Times New Roman"/>
          </w:rPr>
          <w:t>An asserted clinical reason to perform a test, prescribe a medication, procedure, or perform a procedure, or perform any act.</w:t>
        </w:r>
      </w:ins>
    </w:p>
    <w:p w14:paraId="466E97EE" w14:textId="77777777" w:rsidR="007561BD" w:rsidRDefault="007561BD" w:rsidP="007561BD">
      <w:pPr>
        <w:rPr>
          <w:ins w:id="4398" w:author="Aziz Boxwala" w:date="2014-08-22T20:19:00Z"/>
          <w:rFonts w:ascii="Times New Roman" w:hAnsi="Times New Roman"/>
        </w:rPr>
      </w:pPr>
    </w:p>
    <w:p w14:paraId="1BC75EA1" w14:textId="77777777" w:rsidR="007561BD" w:rsidRDefault="007561BD" w:rsidP="007561BD">
      <w:pPr>
        <w:rPr>
          <w:ins w:id="4399" w:author="Aziz Boxwala" w:date="2014-08-22T20:19:00Z"/>
          <w:rFonts w:ascii="Times New Roman" w:hAnsi="Times New Roman"/>
        </w:rPr>
      </w:pPr>
      <w:ins w:id="4400" w:author="Aziz Boxwala" w:date="2014-08-22T20:19:00Z">
        <w:r>
          <w:rPr>
            <w:rFonts w:ascii="Times New Roman" w:hAnsi="Times New Roman"/>
          </w:rPr>
          <w:t>The reason can be specified as a code or as another statement, e.g., code for diabetes (ICD-9-CM 250.0) or Condition (with diabetes code) documented elsewhere in a patient's record.</w:t>
        </w:r>
      </w:ins>
    </w:p>
    <w:p w14:paraId="4A85FFCF" w14:textId="77777777" w:rsidR="007561BD" w:rsidRDefault="007561BD" w:rsidP="007561BD">
      <w:pPr>
        <w:rPr>
          <w:ins w:id="4401" w:author="Aziz Boxwala" w:date="2014-08-22T20:19:00Z"/>
          <w:rFonts w:ascii="Times New Roman" w:hAnsi="Times New Roman"/>
        </w:rPr>
      </w:pPr>
    </w:p>
    <w:p w14:paraId="11B38051" w14:textId="77777777" w:rsidR="007561BD" w:rsidRDefault="007561BD" w:rsidP="007561BD">
      <w:pPr>
        <w:pStyle w:val="ListHeader"/>
        <w:shd w:val="clear" w:color="auto" w:fill="auto"/>
        <w:rPr>
          <w:ins w:id="4402" w:author="Aziz Boxwala" w:date="2014-08-22T20:19:00Z"/>
          <w:rFonts w:ascii="Times New Roman" w:eastAsia="Times New Roman" w:hAnsi="Times New Roman"/>
          <w:bCs w:val="0"/>
          <w:iCs w:val="0"/>
          <w:szCs w:val="24"/>
          <w:u w:val="single"/>
          <w:shd w:val="clear" w:color="auto" w:fill="auto"/>
          <w:lang w:val="en-US"/>
        </w:rPr>
      </w:pPr>
      <w:ins w:id="4403" w:author="Aziz Boxwala" w:date="2014-08-22T20:19: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561BD" w14:paraId="6B00255F" w14:textId="77777777" w:rsidTr="00EA2BB5">
        <w:trPr>
          <w:trHeight w:val="215"/>
          <w:ins w:id="4404" w:author="Aziz Boxwala" w:date="2014-08-22T20:19: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2E4E6E48" w14:textId="77777777" w:rsidR="007561BD" w:rsidRDefault="007561BD" w:rsidP="00EA2BB5">
            <w:pPr>
              <w:rPr>
                <w:ins w:id="4405" w:author="Aziz Boxwala" w:date="2014-08-22T20:19:00Z"/>
                <w:rFonts w:ascii="Times New Roman" w:hAnsi="Times New Roman"/>
                <w:b/>
              </w:rPr>
            </w:pPr>
            <w:ins w:id="4406" w:author="Aziz Boxwala" w:date="2014-08-22T20:19: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11E9853E" w14:textId="77777777" w:rsidR="007561BD" w:rsidRDefault="007561BD" w:rsidP="00EA2BB5">
            <w:pPr>
              <w:rPr>
                <w:ins w:id="4407" w:author="Aziz Boxwala" w:date="2014-08-22T20:19:00Z"/>
                <w:rFonts w:ascii="Times New Roman" w:hAnsi="Times New Roman"/>
                <w:b/>
              </w:rPr>
            </w:pPr>
            <w:ins w:id="4408" w:author="Aziz Boxwala" w:date="2014-08-22T20:19: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46A96122" w14:textId="77777777" w:rsidR="007561BD" w:rsidRDefault="007561BD" w:rsidP="00EA2BB5">
            <w:pPr>
              <w:rPr>
                <w:ins w:id="4409" w:author="Aziz Boxwala" w:date="2014-08-22T20:19:00Z"/>
                <w:rFonts w:ascii="Times New Roman" w:hAnsi="Times New Roman"/>
                <w:b/>
              </w:rPr>
            </w:pPr>
            <w:ins w:id="4410" w:author="Aziz Boxwala" w:date="2014-08-22T20:19:00Z">
              <w:r>
                <w:rPr>
                  <w:rFonts w:ascii="Times New Roman" w:hAnsi="Times New Roman"/>
                  <w:b/>
                </w:rPr>
                <w:t>Description</w:t>
              </w:r>
            </w:ins>
          </w:p>
        </w:tc>
      </w:tr>
      <w:tr w:rsidR="007561BD" w14:paraId="2F12A120" w14:textId="77777777" w:rsidTr="00EA2BB5">
        <w:trPr>
          <w:ins w:id="4411"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7FA6AD69" w14:textId="77777777" w:rsidR="007561BD" w:rsidRDefault="007561BD" w:rsidP="00EA2BB5">
            <w:pPr>
              <w:rPr>
                <w:ins w:id="4412" w:author="Aziz Boxwala" w:date="2014-08-22T20:19:00Z"/>
                <w:rFonts w:ascii="Times New Roman" w:hAnsi="Times New Roman"/>
              </w:rPr>
            </w:pPr>
            <w:ins w:id="4413" w:author="Aziz Boxwala" w:date="2014-08-22T20:19:00Z">
              <w:r>
                <w:rPr>
                  <w:rFonts w:ascii="Times New Roman" w:hAnsi="Times New Roman"/>
                </w:rPr>
                <w:t>narrative</w:t>
              </w:r>
            </w:ins>
          </w:p>
        </w:tc>
        <w:tc>
          <w:tcPr>
            <w:tcW w:w="1620" w:type="dxa"/>
            <w:tcBorders>
              <w:top w:val="single" w:sz="2" w:space="0" w:color="auto"/>
              <w:left w:val="single" w:sz="2" w:space="0" w:color="auto"/>
              <w:bottom w:val="single" w:sz="2" w:space="0" w:color="auto"/>
              <w:right w:val="single" w:sz="2" w:space="0" w:color="auto"/>
            </w:tcBorders>
          </w:tcPr>
          <w:p w14:paraId="385797BF" w14:textId="77777777" w:rsidR="007561BD" w:rsidRDefault="007561BD" w:rsidP="00EA2BB5">
            <w:pPr>
              <w:rPr>
                <w:ins w:id="4414" w:author="Aziz Boxwala" w:date="2014-08-22T20:19:00Z"/>
                <w:rFonts w:ascii="Times New Roman" w:hAnsi="Times New Roman"/>
              </w:rPr>
            </w:pPr>
            <w:ins w:id="4415" w:author="Aziz Boxwala" w:date="2014-08-22T20:19:00Z">
              <w:r>
                <w:rPr>
                  <w:rFonts w:ascii="Times New Roman" w:hAnsi="Times New Roman"/>
                </w:rPr>
                <w:t>Text</w:t>
              </w:r>
            </w:ins>
          </w:p>
        </w:tc>
        <w:tc>
          <w:tcPr>
            <w:tcW w:w="5580" w:type="dxa"/>
            <w:tcBorders>
              <w:top w:val="single" w:sz="2" w:space="0" w:color="auto"/>
              <w:left w:val="single" w:sz="2" w:space="0" w:color="auto"/>
              <w:bottom w:val="single" w:sz="2" w:space="0" w:color="auto"/>
              <w:right w:val="single" w:sz="2" w:space="0" w:color="auto"/>
            </w:tcBorders>
          </w:tcPr>
          <w:p w14:paraId="136544F2" w14:textId="77777777" w:rsidR="007561BD" w:rsidRDefault="007561BD" w:rsidP="00EA2BB5">
            <w:pPr>
              <w:rPr>
                <w:ins w:id="4416" w:author="Aziz Boxwala" w:date="2014-08-22T20:19:00Z"/>
                <w:rFonts w:ascii="Times New Roman" w:hAnsi="Times New Roman"/>
              </w:rPr>
            </w:pPr>
            <w:ins w:id="4417" w:author="Aziz Boxwala" w:date="2014-08-22T20:19:00Z">
              <w:r>
                <w:rPr>
                  <w:rFonts w:ascii="Times New Roman" w:hAnsi="Times New Roman"/>
                </w:rPr>
                <w:t>A human readable description of the indicated reason.</w:t>
              </w:r>
            </w:ins>
          </w:p>
        </w:tc>
      </w:tr>
      <w:tr w:rsidR="007561BD" w14:paraId="03F435CA" w14:textId="77777777" w:rsidTr="00EA2BB5">
        <w:trPr>
          <w:ins w:id="4418"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78BC1EB7" w14:textId="77777777" w:rsidR="007561BD" w:rsidRDefault="007561BD" w:rsidP="00EA2BB5">
            <w:pPr>
              <w:rPr>
                <w:ins w:id="4419" w:author="Aziz Boxwala" w:date="2014-08-22T20:19:00Z"/>
                <w:rFonts w:ascii="Times New Roman" w:hAnsi="Times New Roman"/>
              </w:rPr>
            </w:pPr>
            <w:bookmarkStart w:id="4420" w:name="BKM_1F758C3E_E8D6_46BF_A0DC_51175CCA3827"/>
            <w:ins w:id="4421" w:author="Aziz Boxwala" w:date="2014-08-22T20:19:00Z">
              <w:r>
                <w:rPr>
                  <w:rFonts w:ascii="Times New Roman" w:hAnsi="Times New Roman"/>
                </w:rPr>
                <w:t>reason</w:t>
              </w:r>
            </w:ins>
          </w:p>
        </w:tc>
        <w:tc>
          <w:tcPr>
            <w:tcW w:w="1620" w:type="dxa"/>
            <w:tcBorders>
              <w:top w:val="single" w:sz="2" w:space="0" w:color="auto"/>
              <w:left w:val="single" w:sz="2" w:space="0" w:color="auto"/>
              <w:bottom w:val="single" w:sz="2" w:space="0" w:color="auto"/>
              <w:right w:val="single" w:sz="2" w:space="0" w:color="auto"/>
            </w:tcBorders>
          </w:tcPr>
          <w:p w14:paraId="63F3475E" w14:textId="77777777" w:rsidR="007561BD" w:rsidRDefault="007561BD" w:rsidP="00EA2BB5">
            <w:pPr>
              <w:rPr>
                <w:ins w:id="4422" w:author="Aziz Boxwala" w:date="2014-08-22T20:19:00Z"/>
                <w:rFonts w:ascii="Times New Roman" w:hAnsi="Times New Roman"/>
              </w:rPr>
            </w:pPr>
            <w:ins w:id="4423"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0705C8C7" w14:textId="77777777" w:rsidR="007561BD" w:rsidRDefault="007561BD" w:rsidP="00EA2BB5">
            <w:pPr>
              <w:rPr>
                <w:ins w:id="4424" w:author="Aziz Boxwala" w:date="2014-08-22T20:19:00Z"/>
                <w:rFonts w:ascii="Times New Roman" w:hAnsi="Times New Roman"/>
              </w:rPr>
            </w:pPr>
            <w:ins w:id="4425" w:author="Aziz Boxwala" w:date="2014-08-22T20:19:00Z">
              <w:r>
                <w:rPr>
                  <w:rFonts w:ascii="Times New Roman" w:hAnsi="Times New Roman"/>
                </w:rPr>
                <w:t>A code representing the reason.</w:t>
              </w:r>
            </w:ins>
          </w:p>
        </w:tc>
        <w:bookmarkEnd w:id="4420"/>
      </w:tr>
      <w:tr w:rsidR="007561BD" w14:paraId="7171F402" w14:textId="77777777" w:rsidTr="00EA2BB5">
        <w:trPr>
          <w:ins w:id="4426"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4AC04266" w14:textId="77777777" w:rsidR="007561BD" w:rsidRDefault="007561BD" w:rsidP="00EA2BB5">
            <w:pPr>
              <w:rPr>
                <w:ins w:id="4427" w:author="Aziz Boxwala" w:date="2014-08-22T20:19:00Z"/>
                <w:rFonts w:ascii="Times New Roman" w:hAnsi="Times New Roman"/>
              </w:rPr>
            </w:pPr>
            <w:bookmarkStart w:id="4428" w:name="BKM_54AF3244_E076_4F1F_9D2F_308717F70BE7"/>
            <w:proofErr w:type="spellStart"/>
            <w:ins w:id="4429" w:author="Aziz Boxwala" w:date="2014-08-22T20:19:00Z">
              <w:r>
                <w:rPr>
                  <w:rFonts w:ascii="Times New Roman" w:hAnsi="Times New Roman"/>
                </w:rPr>
                <w:t>supportingStatement</w:t>
              </w:r>
              <w:proofErr w:type="spellEnd"/>
            </w:ins>
          </w:p>
        </w:tc>
        <w:tc>
          <w:tcPr>
            <w:tcW w:w="1620" w:type="dxa"/>
            <w:tcBorders>
              <w:top w:val="single" w:sz="2" w:space="0" w:color="auto"/>
              <w:left w:val="single" w:sz="2" w:space="0" w:color="auto"/>
              <w:bottom w:val="single" w:sz="2" w:space="0" w:color="auto"/>
              <w:right w:val="single" w:sz="2" w:space="0" w:color="auto"/>
            </w:tcBorders>
          </w:tcPr>
          <w:p w14:paraId="4CC02FDA" w14:textId="77777777" w:rsidR="007561BD" w:rsidRDefault="007561BD" w:rsidP="00EA2BB5">
            <w:pPr>
              <w:rPr>
                <w:ins w:id="4430" w:author="Aziz Boxwala" w:date="2014-08-22T20:19:00Z"/>
                <w:rFonts w:ascii="Times New Roman" w:hAnsi="Times New Roman"/>
              </w:rPr>
            </w:pPr>
            <w:proofErr w:type="spellStart"/>
            <w:ins w:id="4431" w:author="Aziz Boxwala" w:date="2014-08-22T20:19:00Z">
              <w:r>
                <w:rPr>
                  <w:rFonts w:ascii="Times New Roman" w:hAnsi="Times New Roman"/>
                </w:rPr>
                <w:t>ClinicalStatement</w:t>
              </w:r>
              <w:proofErr w:type="spellEnd"/>
            </w:ins>
          </w:p>
        </w:tc>
        <w:tc>
          <w:tcPr>
            <w:tcW w:w="5580" w:type="dxa"/>
            <w:tcBorders>
              <w:top w:val="single" w:sz="2" w:space="0" w:color="auto"/>
              <w:left w:val="single" w:sz="2" w:space="0" w:color="auto"/>
              <w:bottom w:val="single" w:sz="2" w:space="0" w:color="auto"/>
              <w:right w:val="single" w:sz="2" w:space="0" w:color="auto"/>
            </w:tcBorders>
          </w:tcPr>
          <w:p w14:paraId="03F88E26" w14:textId="77777777" w:rsidR="007561BD" w:rsidRDefault="007561BD" w:rsidP="00EA2BB5">
            <w:pPr>
              <w:rPr>
                <w:ins w:id="4432" w:author="Aziz Boxwala" w:date="2014-08-22T20:19:00Z"/>
                <w:rFonts w:ascii="Times New Roman" w:hAnsi="Times New Roman"/>
              </w:rPr>
            </w:pPr>
            <w:ins w:id="4433" w:author="Aziz Boxwala" w:date="2014-08-22T20:19:00Z">
              <w:r>
                <w:rPr>
                  <w:rFonts w:ascii="Times New Roman" w:hAnsi="Times New Roman"/>
                </w:rPr>
                <w:t>Other patient data that lends support for this indication.</w:t>
              </w:r>
            </w:ins>
          </w:p>
        </w:tc>
        <w:bookmarkEnd w:id="4428"/>
      </w:tr>
      <w:bookmarkEnd w:id="4394"/>
    </w:tbl>
    <w:p w14:paraId="3BAAF760" w14:textId="77777777" w:rsidR="007561BD" w:rsidRDefault="007561BD" w:rsidP="007561BD">
      <w:pPr>
        <w:rPr>
          <w:ins w:id="4434" w:author="Aziz Boxwala" w:date="2014-08-22T20:19:00Z"/>
          <w:rFonts w:ascii="Times New Roman" w:hAnsi="Times New Roman"/>
        </w:rPr>
      </w:pPr>
    </w:p>
    <w:p w14:paraId="28E0E116" w14:textId="77777777" w:rsidR="007561BD" w:rsidRDefault="007561BD" w:rsidP="007561BD">
      <w:pPr>
        <w:pStyle w:val="Heading4"/>
        <w:rPr>
          <w:ins w:id="4435" w:author="Aziz Boxwala" w:date="2014-08-22T20:19:00Z"/>
          <w:bCs/>
          <w:szCs w:val="24"/>
          <w:u w:color="000000"/>
          <w:lang w:val="en-US"/>
        </w:rPr>
      </w:pPr>
      <w:bookmarkStart w:id="4436" w:name="_Toc396502525"/>
      <w:bookmarkStart w:id="4437" w:name="BKM_6774E63A_58A1_433A_BFC1_AE3485CA97DA"/>
      <w:ins w:id="4438" w:author="Aziz Boxwala" w:date="2014-08-22T20:19:00Z">
        <w:r>
          <w:rPr>
            <w:bCs/>
            <w:szCs w:val="24"/>
            <w:u w:color="000000"/>
            <w:lang w:val="en-US"/>
          </w:rPr>
          <w:t>Constituent</w:t>
        </w:r>
        <w:bookmarkEnd w:id="4436"/>
      </w:ins>
    </w:p>
    <w:p w14:paraId="5627E035" w14:textId="77777777" w:rsidR="007561BD" w:rsidRDefault="007561BD" w:rsidP="007561BD">
      <w:pPr>
        <w:rPr>
          <w:ins w:id="4439" w:author="Aziz Boxwala" w:date="2014-08-22T20:19:00Z"/>
          <w:rFonts w:ascii="Times New Roman" w:hAnsi="Times New Roman"/>
        </w:rPr>
      </w:pPr>
      <w:ins w:id="4440" w:author="Aziz Boxwala" w:date="2014-08-22T20:19:00Z">
        <w:r>
          <w:rPr>
            <w:rStyle w:val="FieldLabel"/>
            <w:rFonts w:ascii="Times New Roman" w:hAnsi="Times New Roman"/>
            <w:i w:val="0"/>
            <w:iCs w:val="0"/>
            <w:color w:val="000000"/>
          </w:rPr>
          <w:t>A component of a multi-component substance administration. May be an additive in a composite IV.</w:t>
        </w:r>
      </w:ins>
    </w:p>
    <w:p w14:paraId="52D13B94" w14:textId="77777777" w:rsidR="007561BD" w:rsidRDefault="007561BD" w:rsidP="007561BD">
      <w:pPr>
        <w:rPr>
          <w:ins w:id="4441" w:author="Aziz Boxwala" w:date="2014-08-22T20:19:00Z"/>
          <w:rFonts w:ascii="Times New Roman" w:hAnsi="Times New Roman"/>
        </w:rPr>
      </w:pPr>
    </w:p>
    <w:p w14:paraId="3FE76CF0" w14:textId="77777777" w:rsidR="007561BD" w:rsidRDefault="007561BD" w:rsidP="007561BD">
      <w:pPr>
        <w:pStyle w:val="ListHeader"/>
        <w:shd w:val="clear" w:color="auto" w:fill="auto"/>
        <w:rPr>
          <w:ins w:id="4442" w:author="Aziz Boxwala" w:date="2014-08-22T20:19:00Z"/>
          <w:rFonts w:ascii="Times New Roman" w:eastAsia="Times New Roman" w:hAnsi="Times New Roman"/>
          <w:bCs w:val="0"/>
          <w:iCs w:val="0"/>
          <w:szCs w:val="24"/>
          <w:u w:val="single"/>
          <w:shd w:val="clear" w:color="auto" w:fill="auto"/>
          <w:lang w:val="en-US"/>
        </w:rPr>
      </w:pPr>
      <w:ins w:id="4443" w:author="Aziz Boxwala" w:date="2014-08-22T20:19: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561BD" w14:paraId="3ED7F9A4" w14:textId="77777777" w:rsidTr="00EA2BB5">
        <w:trPr>
          <w:trHeight w:val="215"/>
          <w:ins w:id="4444" w:author="Aziz Boxwala" w:date="2014-08-22T20:19: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2C4B1AAA" w14:textId="77777777" w:rsidR="007561BD" w:rsidRDefault="007561BD" w:rsidP="00EA2BB5">
            <w:pPr>
              <w:rPr>
                <w:ins w:id="4445" w:author="Aziz Boxwala" w:date="2014-08-22T20:19:00Z"/>
                <w:rFonts w:ascii="Times New Roman" w:hAnsi="Times New Roman"/>
                <w:b/>
              </w:rPr>
            </w:pPr>
            <w:ins w:id="4446" w:author="Aziz Boxwala" w:date="2014-08-22T20:19: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584ABFAD" w14:textId="77777777" w:rsidR="007561BD" w:rsidRDefault="007561BD" w:rsidP="00EA2BB5">
            <w:pPr>
              <w:rPr>
                <w:ins w:id="4447" w:author="Aziz Boxwala" w:date="2014-08-22T20:19:00Z"/>
                <w:rFonts w:ascii="Times New Roman" w:hAnsi="Times New Roman"/>
                <w:b/>
              </w:rPr>
            </w:pPr>
            <w:ins w:id="4448" w:author="Aziz Boxwala" w:date="2014-08-22T20:19: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46A83A78" w14:textId="77777777" w:rsidR="007561BD" w:rsidRDefault="007561BD" w:rsidP="00EA2BB5">
            <w:pPr>
              <w:rPr>
                <w:ins w:id="4449" w:author="Aziz Boxwala" w:date="2014-08-22T20:19:00Z"/>
                <w:rFonts w:ascii="Times New Roman" w:hAnsi="Times New Roman"/>
                <w:b/>
              </w:rPr>
            </w:pPr>
            <w:ins w:id="4450" w:author="Aziz Boxwala" w:date="2014-08-22T20:19:00Z">
              <w:r>
                <w:rPr>
                  <w:rFonts w:ascii="Times New Roman" w:hAnsi="Times New Roman"/>
                  <w:b/>
                </w:rPr>
                <w:t>Description</w:t>
              </w:r>
            </w:ins>
          </w:p>
        </w:tc>
      </w:tr>
      <w:tr w:rsidR="007561BD" w14:paraId="24C257FD" w14:textId="77777777" w:rsidTr="00EA2BB5">
        <w:trPr>
          <w:ins w:id="4451"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7E90DF91" w14:textId="77777777" w:rsidR="007561BD" w:rsidRDefault="007561BD" w:rsidP="00EA2BB5">
            <w:pPr>
              <w:rPr>
                <w:ins w:id="4452" w:author="Aziz Boxwala" w:date="2014-08-22T20:19:00Z"/>
                <w:rFonts w:ascii="Times New Roman" w:hAnsi="Times New Roman"/>
              </w:rPr>
            </w:pPr>
            <w:ins w:id="4453" w:author="Aziz Boxwala" w:date="2014-08-22T20:19:00Z">
              <w:r>
                <w:rPr>
                  <w:rFonts w:ascii="Times New Roman" w:hAnsi="Times New Roman"/>
                </w:rPr>
                <w:t>constituent</w:t>
              </w:r>
            </w:ins>
          </w:p>
        </w:tc>
        <w:tc>
          <w:tcPr>
            <w:tcW w:w="1620" w:type="dxa"/>
            <w:tcBorders>
              <w:top w:val="single" w:sz="2" w:space="0" w:color="auto"/>
              <w:left w:val="single" w:sz="2" w:space="0" w:color="auto"/>
              <w:bottom w:val="single" w:sz="2" w:space="0" w:color="auto"/>
              <w:right w:val="single" w:sz="2" w:space="0" w:color="auto"/>
            </w:tcBorders>
          </w:tcPr>
          <w:p w14:paraId="16DDB976" w14:textId="77777777" w:rsidR="007561BD" w:rsidRDefault="007561BD" w:rsidP="00EA2BB5">
            <w:pPr>
              <w:rPr>
                <w:ins w:id="4454" w:author="Aziz Boxwala" w:date="2014-08-22T20:19:00Z"/>
                <w:rFonts w:ascii="Times New Roman" w:hAnsi="Times New Roman"/>
              </w:rPr>
            </w:pPr>
            <w:proofErr w:type="spellStart"/>
            <w:ins w:id="4455" w:author="Aziz Boxwala" w:date="2014-08-22T20:19:00Z">
              <w:r>
                <w:rPr>
                  <w:rFonts w:ascii="Times New Roman" w:hAnsi="Times New Roman"/>
                </w:rPr>
                <w:t>MedicationIngredient</w:t>
              </w:r>
              <w:proofErr w:type="spellEnd"/>
            </w:ins>
          </w:p>
        </w:tc>
        <w:tc>
          <w:tcPr>
            <w:tcW w:w="5580" w:type="dxa"/>
            <w:tcBorders>
              <w:top w:val="single" w:sz="2" w:space="0" w:color="auto"/>
              <w:left w:val="single" w:sz="2" w:space="0" w:color="auto"/>
              <w:bottom w:val="single" w:sz="2" w:space="0" w:color="auto"/>
              <w:right w:val="single" w:sz="2" w:space="0" w:color="auto"/>
            </w:tcBorders>
          </w:tcPr>
          <w:p w14:paraId="53209A0A" w14:textId="77777777" w:rsidR="007561BD" w:rsidRDefault="007561BD" w:rsidP="00EA2BB5">
            <w:pPr>
              <w:rPr>
                <w:ins w:id="4456" w:author="Aziz Boxwala" w:date="2014-08-22T20:19:00Z"/>
                <w:rFonts w:ascii="Times New Roman" w:hAnsi="Times New Roman"/>
              </w:rPr>
            </w:pPr>
            <w:ins w:id="4457" w:author="Aziz Boxwala" w:date="2014-08-22T20:19:00Z">
              <w:r>
                <w:rPr>
                  <w:rFonts w:ascii="Times New Roman" w:hAnsi="Times New Roman"/>
                </w:rPr>
                <w:t>Generally the ingredient of the constituent (e.g., dopamine) and the quantity such as an additive in a composite IV.</w:t>
              </w:r>
            </w:ins>
          </w:p>
        </w:tc>
      </w:tr>
      <w:tr w:rsidR="007561BD" w14:paraId="25DE1A1B" w14:textId="77777777" w:rsidTr="00EA2BB5">
        <w:trPr>
          <w:ins w:id="4458"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4EB63D08" w14:textId="77777777" w:rsidR="007561BD" w:rsidRDefault="007561BD" w:rsidP="00EA2BB5">
            <w:pPr>
              <w:rPr>
                <w:ins w:id="4459" w:author="Aziz Boxwala" w:date="2014-08-22T20:19:00Z"/>
                <w:rFonts w:ascii="Times New Roman" w:hAnsi="Times New Roman"/>
              </w:rPr>
            </w:pPr>
            <w:proofErr w:type="spellStart"/>
            <w:ins w:id="4460" w:author="Aziz Boxwala" w:date="2014-08-22T20:19:00Z">
              <w:r>
                <w:rPr>
                  <w:rFonts w:ascii="Times New Roman" w:hAnsi="Times New Roman"/>
                </w:rPr>
                <w:t>constituentType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4050379E" w14:textId="77777777" w:rsidR="007561BD" w:rsidRDefault="007561BD" w:rsidP="00EA2BB5">
            <w:pPr>
              <w:rPr>
                <w:ins w:id="4461" w:author="Aziz Boxwala" w:date="2014-08-22T20:19:00Z"/>
                <w:rFonts w:ascii="Times New Roman" w:hAnsi="Times New Roman"/>
              </w:rPr>
            </w:pPr>
            <w:ins w:id="4462"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60728ED3" w14:textId="77777777" w:rsidR="007561BD" w:rsidRDefault="007561BD" w:rsidP="00EA2BB5">
            <w:pPr>
              <w:rPr>
                <w:ins w:id="4463" w:author="Aziz Boxwala" w:date="2014-08-22T20:19:00Z"/>
                <w:rFonts w:ascii="Times New Roman" w:hAnsi="Times New Roman"/>
              </w:rPr>
            </w:pPr>
            <w:ins w:id="4464" w:author="Aziz Boxwala" w:date="2014-08-22T20:19:00Z">
              <w:r>
                <w:rPr>
                  <w:rFonts w:ascii="Times New Roman" w:hAnsi="Times New Roman"/>
                </w:rPr>
                <w:t>Indicates the category of the constituent. For instance, for a composite IV, the constituent may be either a 'diluent' or an 'additive'. For a TPN order, the constituent category may be a nutrient grouping such as 'electrolyte' or 'lipid', etc.</w:t>
              </w:r>
            </w:ins>
          </w:p>
        </w:tc>
      </w:tr>
      <w:tr w:rsidR="007561BD" w14:paraId="44953BC2" w14:textId="77777777" w:rsidTr="00EA2BB5">
        <w:trPr>
          <w:ins w:id="4465"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549C5566" w14:textId="77777777" w:rsidR="007561BD" w:rsidRDefault="007561BD" w:rsidP="00EA2BB5">
            <w:pPr>
              <w:rPr>
                <w:ins w:id="4466" w:author="Aziz Boxwala" w:date="2014-08-22T20:19:00Z"/>
                <w:rFonts w:ascii="Times New Roman" w:hAnsi="Times New Roman"/>
              </w:rPr>
            </w:pPr>
            <w:bookmarkStart w:id="4467" w:name="BKM_F8F795A7_FA0F_4EBC_9D34_5880A3063E4A"/>
            <w:ins w:id="4468" w:author="Aziz Boxwala" w:date="2014-08-22T20:19:00Z">
              <w:r>
                <w:rPr>
                  <w:rFonts w:ascii="Times New Roman" w:hAnsi="Times New Roman"/>
                </w:rPr>
                <w:t>dose</w:t>
              </w:r>
            </w:ins>
          </w:p>
        </w:tc>
        <w:tc>
          <w:tcPr>
            <w:tcW w:w="1620" w:type="dxa"/>
            <w:tcBorders>
              <w:top w:val="single" w:sz="2" w:space="0" w:color="auto"/>
              <w:left w:val="single" w:sz="2" w:space="0" w:color="auto"/>
              <w:bottom w:val="single" w:sz="2" w:space="0" w:color="auto"/>
              <w:right w:val="single" w:sz="2" w:space="0" w:color="auto"/>
            </w:tcBorders>
          </w:tcPr>
          <w:p w14:paraId="0C8510DC" w14:textId="77777777" w:rsidR="007561BD" w:rsidRDefault="007561BD" w:rsidP="00EA2BB5">
            <w:pPr>
              <w:rPr>
                <w:ins w:id="4469" w:author="Aziz Boxwala" w:date="2014-08-22T20:19:00Z"/>
                <w:rFonts w:ascii="Times New Roman" w:hAnsi="Times New Roman"/>
              </w:rPr>
            </w:pPr>
            <w:ins w:id="4470" w:author="Aziz Boxwala" w:date="2014-08-22T20:19:00Z">
              <w:r>
                <w:rPr>
                  <w:rFonts w:ascii="Times New Roman" w:hAnsi="Times New Roman"/>
                </w:rPr>
                <w:t>Dosage</w:t>
              </w:r>
            </w:ins>
          </w:p>
        </w:tc>
        <w:tc>
          <w:tcPr>
            <w:tcW w:w="5580" w:type="dxa"/>
            <w:tcBorders>
              <w:top w:val="single" w:sz="2" w:space="0" w:color="auto"/>
              <w:left w:val="single" w:sz="2" w:space="0" w:color="auto"/>
              <w:bottom w:val="single" w:sz="2" w:space="0" w:color="auto"/>
              <w:right w:val="single" w:sz="2" w:space="0" w:color="auto"/>
            </w:tcBorders>
          </w:tcPr>
          <w:p w14:paraId="67E4837D" w14:textId="77777777" w:rsidR="007561BD" w:rsidRDefault="007561BD" w:rsidP="00EA2BB5">
            <w:pPr>
              <w:rPr>
                <w:ins w:id="4471" w:author="Aziz Boxwala" w:date="2014-08-22T20:19:00Z"/>
                <w:rFonts w:ascii="Times New Roman" w:hAnsi="Times New Roman"/>
              </w:rPr>
            </w:pPr>
            <w:ins w:id="4472" w:author="Aziz Boxwala" w:date="2014-08-22T20:19:00Z">
              <w:r>
                <w:rPr>
                  <w:rFonts w:ascii="Times New Roman" w:hAnsi="Times New Roman"/>
                </w:rPr>
                <w:t>The dose of the constituent that makes up the whole. E.g., 500 mL 50% Dextrose solution</w:t>
              </w:r>
            </w:ins>
          </w:p>
        </w:tc>
        <w:bookmarkEnd w:id="4467"/>
      </w:tr>
      <w:bookmarkEnd w:id="4437"/>
    </w:tbl>
    <w:p w14:paraId="2C226A27" w14:textId="77777777" w:rsidR="007561BD" w:rsidRDefault="007561BD" w:rsidP="007561BD">
      <w:pPr>
        <w:rPr>
          <w:ins w:id="4473" w:author="Aziz Boxwala" w:date="2014-08-22T20:19:00Z"/>
          <w:rFonts w:ascii="Times New Roman" w:hAnsi="Times New Roman"/>
        </w:rPr>
      </w:pPr>
    </w:p>
    <w:p w14:paraId="3F4F2A7E" w14:textId="77777777" w:rsidR="007561BD" w:rsidRDefault="007561BD" w:rsidP="007561BD">
      <w:pPr>
        <w:pStyle w:val="Heading4"/>
        <w:rPr>
          <w:ins w:id="4474" w:author="Aziz Boxwala" w:date="2014-08-22T20:19:00Z"/>
          <w:bCs/>
          <w:szCs w:val="24"/>
          <w:u w:color="000000"/>
          <w:lang w:val="en-US"/>
        </w:rPr>
      </w:pPr>
      <w:bookmarkStart w:id="4475" w:name="_Toc396502526"/>
      <w:bookmarkStart w:id="4476" w:name="BKM_EA5E33AB_E6A3_41BD_A401_C71EFBBD3DC9"/>
      <w:proofErr w:type="spellStart"/>
      <w:ins w:id="4477" w:author="Aziz Boxwala" w:date="2014-08-22T20:19:00Z">
        <w:r>
          <w:rPr>
            <w:bCs/>
            <w:szCs w:val="24"/>
            <w:u w:color="000000"/>
            <w:lang w:val="en-US"/>
          </w:rPr>
          <w:t>AdministeredDose</w:t>
        </w:r>
        <w:bookmarkEnd w:id="4475"/>
        <w:proofErr w:type="spellEnd"/>
      </w:ins>
    </w:p>
    <w:p w14:paraId="5B1DF2D2" w14:textId="77777777" w:rsidR="007561BD" w:rsidRDefault="007561BD" w:rsidP="007561BD">
      <w:pPr>
        <w:rPr>
          <w:ins w:id="4478" w:author="Aziz Boxwala" w:date="2014-08-22T20:19:00Z"/>
          <w:rFonts w:ascii="Times New Roman" w:hAnsi="Times New Roman"/>
        </w:rPr>
      </w:pPr>
      <w:ins w:id="4479" w:author="Aziz Boxwala" w:date="2014-08-22T20:19:00Z">
        <w:r>
          <w:rPr>
            <w:rStyle w:val="FieldLabel"/>
            <w:rFonts w:ascii="Times New Roman" w:hAnsi="Times New Roman"/>
            <w:i w:val="0"/>
            <w:iCs w:val="0"/>
            <w:color w:val="000000"/>
          </w:rPr>
          <w:t>How the substance has been administered to the patient.</w:t>
        </w:r>
      </w:ins>
    </w:p>
    <w:p w14:paraId="26F95455" w14:textId="77777777" w:rsidR="007561BD" w:rsidRDefault="007561BD" w:rsidP="007561BD">
      <w:pPr>
        <w:rPr>
          <w:ins w:id="4480" w:author="Aziz Boxwala" w:date="2014-08-22T20:19:00Z"/>
          <w:rFonts w:ascii="Times New Roman" w:hAnsi="Times New Roman"/>
        </w:rPr>
      </w:pPr>
    </w:p>
    <w:p w14:paraId="462505E3" w14:textId="77777777" w:rsidR="007561BD" w:rsidRDefault="007561BD" w:rsidP="007561BD">
      <w:pPr>
        <w:pStyle w:val="ListHeader"/>
        <w:shd w:val="clear" w:color="auto" w:fill="auto"/>
        <w:rPr>
          <w:ins w:id="4481" w:author="Aziz Boxwala" w:date="2014-08-22T20:19:00Z"/>
          <w:rFonts w:ascii="Times New Roman" w:eastAsia="Times New Roman" w:hAnsi="Times New Roman"/>
          <w:bCs w:val="0"/>
          <w:iCs w:val="0"/>
          <w:szCs w:val="24"/>
          <w:u w:val="single"/>
          <w:shd w:val="clear" w:color="auto" w:fill="auto"/>
          <w:lang w:val="en-US"/>
        </w:rPr>
      </w:pPr>
      <w:ins w:id="4482" w:author="Aziz Boxwala" w:date="2014-08-22T20:19: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561BD" w14:paraId="12B54657" w14:textId="77777777" w:rsidTr="00EA2BB5">
        <w:trPr>
          <w:trHeight w:val="215"/>
          <w:ins w:id="4483" w:author="Aziz Boxwala" w:date="2014-08-22T20:19: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155FBA79" w14:textId="77777777" w:rsidR="007561BD" w:rsidRDefault="007561BD" w:rsidP="00EA2BB5">
            <w:pPr>
              <w:rPr>
                <w:ins w:id="4484" w:author="Aziz Boxwala" w:date="2014-08-22T20:19:00Z"/>
                <w:rFonts w:ascii="Times New Roman" w:hAnsi="Times New Roman"/>
                <w:b/>
              </w:rPr>
            </w:pPr>
            <w:ins w:id="4485" w:author="Aziz Boxwala" w:date="2014-08-22T20:19: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148161BE" w14:textId="77777777" w:rsidR="007561BD" w:rsidRDefault="007561BD" w:rsidP="00EA2BB5">
            <w:pPr>
              <w:rPr>
                <w:ins w:id="4486" w:author="Aziz Boxwala" w:date="2014-08-22T20:19:00Z"/>
                <w:rFonts w:ascii="Times New Roman" w:hAnsi="Times New Roman"/>
                <w:b/>
              </w:rPr>
            </w:pPr>
            <w:ins w:id="4487" w:author="Aziz Boxwala" w:date="2014-08-22T20:19: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428F68D3" w14:textId="77777777" w:rsidR="007561BD" w:rsidRDefault="007561BD" w:rsidP="00EA2BB5">
            <w:pPr>
              <w:rPr>
                <w:ins w:id="4488" w:author="Aziz Boxwala" w:date="2014-08-22T20:19:00Z"/>
                <w:rFonts w:ascii="Times New Roman" w:hAnsi="Times New Roman"/>
                <w:b/>
              </w:rPr>
            </w:pPr>
            <w:ins w:id="4489" w:author="Aziz Boxwala" w:date="2014-08-22T20:19:00Z">
              <w:r>
                <w:rPr>
                  <w:rFonts w:ascii="Times New Roman" w:hAnsi="Times New Roman"/>
                  <w:b/>
                </w:rPr>
                <w:t>Description</w:t>
              </w:r>
            </w:ins>
          </w:p>
        </w:tc>
      </w:tr>
      <w:tr w:rsidR="007561BD" w14:paraId="77024658" w14:textId="77777777" w:rsidTr="00EA2BB5">
        <w:trPr>
          <w:ins w:id="4490"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4F58295B" w14:textId="77777777" w:rsidR="007561BD" w:rsidRDefault="007561BD" w:rsidP="00EA2BB5">
            <w:pPr>
              <w:rPr>
                <w:ins w:id="4491" w:author="Aziz Boxwala" w:date="2014-08-22T20:19:00Z"/>
                <w:rFonts w:ascii="Times New Roman" w:hAnsi="Times New Roman"/>
              </w:rPr>
            </w:pPr>
            <w:proofErr w:type="spellStart"/>
            <w:ins w:id="4492" w:author="Aziz Boxwala" w:date="2014-08-22T20:19:00Z">
              <w:r>
                <w:rPr>
                  <w:rFonts w:ascii="Times New Roman" w:hAnsi="Times New Roman"/>
                </w:rPr>
                <w:t>attestationType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04377947" w14:textId="77777777" w:rsidR="007561BD" w:rsidRDefault="007561BD" w:rsidP="00EA2BB5">
            <w:pPr>
              <w:rPr>
                <w:ins w:id="4493" w:author="Aziz Boxwala" w:date="2014-08-22T20:19:00Z"/>
                <w:rFonts w:ascii="Times New Roman" w:hAnsi="Times New Roman"/>
              </w:rPr>
            </w:pPr>
            <w:ins w:id="4494"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5F345DE0" w14:textId="77777777" w:rsidR="007561BD" w:rsidRDefault="007561BD" w:rsidP="00EA2BB5">
            <w:pPr>
              <w:rPr>
                <w:ins w:id="4495" w:author="Aziz Boxwala" w:date="2014-08-22T20:19:00Z"/>
                <w:rFonts w:ascii="Times New Roman" w:hAnsi="Times New Roman"/>
              </w:rPr>
            </w:pPr>
            <w:ins w:id="4496" w:author="Aziz Boxwala" w:date="2014-08-22T20:19:00Z">
              <w:r>
                <w:rPr>
                  <w:rFonts w:ascii="Times New Roman" w:hAnsi="Times New Roman"/>
                </w:rPr>
                <w:t>How the dose administration was claimed or verified.  E.g., patient-reported, observed by care provider, performed by care provider.  Can be used as a gauge of reliability, or when verified substance administration (e.g., for tuberculosis treatment) is required.</w:t>
              </w:r>
            </w:ins>
          </w:p>
        </w:tc>
      </w:tr>
      <w:bookmarkEnd w:id="4476"/>
    </w:tbl>
    <w:p w14:paraId="2D51945B" w14:textId="77777777" w:rsidR="007561BD" w:rsidRDefault="007561BD" w:rsidP="007561BD">
      <w:pPr>
        <w:rPr>
          <w:ins w:id="4497" w:author="Aziz Boxwala" w:date="2014-08-22T20:19:00Z"/>
          <w:rFonts w:ascii="Times New Roman" w:hAnsi="Times New Roman"/>
        </w:rPr>
      </w:pPr>
    </w:p>
    <w:p w14:paraId="2DB54099" w14:textId="77777777" w:rsidR="007561BD" w:rsidRDefault="007561BD" w:rsidP="007561BD">
      <w:pPr>
        <w:pStyle w:val="Heading4"/>
        <w:rPr>
          <w:ins w:id="4498" w:author="Aziz Boxwala" w:date="2014-08-22T20:19:00Z"/>
          <w:bCs/>
          <w:szCs w:val="24"/>
          <w:u w:color="000000"/>
          <w:lang w:val="en-US"/>
        </w:rPr>
      </w:pPr>
      <w:bookmarkStart w:id="4499" w:name="_Toc396502527"/>
      <w:bookmarkStart w:id="4500" w:name="BKM_DCBE793C_4715_412F_AA9A_05B524FFC3F6"/>
      <w:ins w:id="4501" w:author="Aziz Boxwala" w:date="2014-08-22T20:19:00Z">
        <w:r>
          <w:rPr>
            <w:bCs/>
            <w:szCs w:val="24"/>
            <w:u w:color="000000"/>
            <w:lang w:val="en-US"/>
          </w:rPr>
          <w:t>Dispense</w:t>
        </w:r>
        <w:bookmarkEnd w:id="4499"/>
      </w:ins>
    </w:p>
    <w:p w14:paraId="1D7C09BF" w14:textId="77777777" w:rsidR="007561BD" w:rsidRDefault="007561BD" w:rsidP="007561BD">
      <w:pPr>
        <w:rPr>
          <w:ins w:id="4502" w:author="Aziz Boxwala" w:date="2014-08-22T20:19:00Z"/>
          <w:rFonts w:ascii="Times New Roman" w:hAnsi="Times New Roman"/>
        </w:rPr>
      </w:pPr>
      <w:ins w:id="4503" w:author="Aziz Boxwala" w:date="2014-08-22T20:19:00Z">
        <w:r>
          <w:rPr>
            <w:rStyle w:val="FieldLabel"/>
            <w:rFonts w:ascii="Times New Roman" w:hAnsi="Times New Roman"/>
            <w:i w:val="0"/>
            <w:iCs w:val="0"/>
            <w:color w:val="000000"/>
          </w:rPr>
          <w:t xml:space="preserve">Details of the dispensation of a supply (e.g., medication, device) such as the </w:t>
        </w:r>
        <w:proofErr w:type="spellStart"/>
        <w:r>
          <w:rPr>
            <w:rStyle w:val="FieldLabel"/>
            <w:rFonts w:ascii="Times New Roman" w:hAnsi="Times New Roman"/>
            <w:i w:val="0"/>
            <w:iCs w:val="0"/>
            <w:color w:val="000000"/>
          </w:rPr>
          <w:t>days</w:t>
        </w:r>
        <w:proofErr w:type="spellEnd"/>
        <w:r>
          <w:rPr>
            <w:rStyle w:val="FieldLabel"/>
            <w:rFonts w:ascii="Times New Roman" w:hAnsi="Times New Roman"/>
            <w:i w:val="0"/>
            <w:iCs w:val="0"/>
            <w:color w:val="000000"/>
          </w:rPr>
          <w:t xml:space="preserve"> supply and quantity (to be) dispensed.</w:t>
        </w:r>
      </w:ins>
    </w:p>
    <w:p w14:paraId="3A8EA7E6" w14:textId="77777777" w:rsidR="007561BD" w:rsidRDefault="007561BD" w:rsidP="007561BD">
      <w:pPr>
        <w:rPr>
          <w:ins w:id="4504" w:author="Aziz Boxwala" w:date="2014-08-22T20:19:00Z"/>
          <w:rFonts w:ascii="Times New Roman" w:hAnsi="Times New Roman"/>
        </w:rPr>
      </w:pPr>
    </w:p>
    <w:p w14:paraId="0DCBEF49" w14:textId="77777777" w:rsidR="007561BD" w:rsidRDefault="007561BD" w:rsidP="007561BD">
      <w:pPr>
        <w:pStyle w:val="ListHeader"/>
        <w:shd w:val="clear" w:color="auto" w:fill="auto"/>
        <w:rPr>
          <w:ins w:id="4505" w:author="Aziz Boxwala" w:date="2014-08-22T20:19:00Z"/>
          <w:rFonts w:ascii="Times New Roman" w:eastAsia="Times New Roman" w:hAnsi="Times New Roman"/>
          <w:bCs w:val="0"/>
          <w:iCs w:val="0"/>
          <w:szCs w:val="24"/>
          <w:u w:val="single"/>
          <w:shd w:val="clear" w:color="auto" w:fill="auto"/>
          <w:lang w:val="en-US"/>
        </w:rPr>
      </w:pPr>
      <w:ins w:id="4506" w:author="Aziz Boxwala" w:date="2014-08-22T20:19: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561BD" w14:paraId="2596C695" w14:textId="77777777" w:rsidTr="00EA2BB5">
        <w:trPr>
          <w:trHeight w:val="215"/>
          <w:ins w:id="4507" w:author="Aziz Boxwala" w:date="2014-08-22T20:19: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63A776FE" w14:textId="77777777" w:rsidR="007561BD" w:rsidRDefault="007561BD" w:rsidP="00EA2BB5">
            <w:pPr>
              <w:rPr>
                <w:ins w:id="4508" w:author="Aziz Boxwala" w:date="2014-08-22T20:19:00Z"/>
                <w:rFonts w:ascii="Times New Roman" w:hAnsi="Times New Roman"/>
                <w:b/>
              </w:rPr>
            </w:pPr>
            <w:ins w:id="4509" w:author="Aziz Boxwala" w:date="2014-08-22T20:19: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2A8CE64F" w14:textId="77777777" w:rsidR="007561BD" w:rsidRDefault="007561BD" w:rsidP="00EA2BB5">
            <w:pPr>
              <w:rPr>
                <w:ins w:id="4510" w:author="Aziz Boxwala" w:date="2014-08-22T20:19:00Z"/>
                <w:rFonts w:ascii="Times New Roman" w:hAnsi="Times New Roman"/>
                <w:b/>
              </w:rPr>
            </w:pPr>
            <w:ins w:id="4511" w:author="Aziz Boxwala" w:date="2014-08-22T20:19: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7A6C3E16" w14:textId="77777777" w:rsidR="007561BD" w:rsidRDefault="007561BD" w:rsidP="00EA2BB5">
            <w:pPr>
              <w:rPr>
                <w:ins w:id="4512" w:author="Aziz Boxwala" w:date="2014-08-22T20:19:00Z"/>
                <w:rFonts w:ascii="Times New Roman" w:hAnsi="Times New Roman"/>
                <w:b/>
              </w:rPr>
            </w:pPr>
            <w:ins w:id="4513" w:author="Aziz Boxwala" w:date="2014-08-22T20:19:00Z">
              <w:r>
                <w:rPr>
                  <w:rFonts w:ascii="Times New Roman" w:hAnsi="Times New Roman"/>
                  <w:b/>
                </w:rPr>
                <w:t>Description</w:t>
              </w:r>
            </w:ins>
          </w:p>
        </w:tc>
      </w:tr>
      <w:tr w:rsidR="007561BD" w14:paraId="0AE5A154" w14:textId="77777777" w:rsidTr="00EA2BB5">
        <w:trPr>
          <w:ins w:id="4514"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244D0DE2" w14:textId="77777777" w:rsidR="007561BD" w:rsidRDefault="007561BD" w:rsidP="00EA2BB5">
            <w:pPr>
              <w:rPr>
                <w:ins w:id="4515" w:author="Aziz Boxwala" w:date="2014-08-22T20:19:00Z"/>
                <w:rFonts w:ascii="Times New Roman" w:hAnsi="Times New Roman"/>
              </w:rPr>
            </w:pPr>
            <w:ins w:id="4516" w:author="Aziz Boxwala" w:date="2014-08-22T20:19:00Z">
              <w:r>
                <w:rPr>
                  <w:rFonts w:ascii="Times New Roman" w:hAnsi="Times New Roman"/>
                </w:rPr>
                <w:t>amount</w:t>
              </w:r>
            </w:ins>
          </w:p>
        </w:tc>
        <w:tc>
          <w:tcPr>
            <w:tcW w:w="1620" w:type="dxa"/>
            <w:tcBorders>
              <w:top w:val="single" w:sz="2" w:space="0" w:color="auto"/>
              <w:left w:val="single" w:sz="2" w:space="0" w:color="auto"/>
              <w:bottom w:val="single" w:sz="2" w:space="0" w:color="auto"/>
              <w:right w:val="single" w:sz="2" w:space="0" w:color="auto"/>
            </w:tcBorders>
          </w:tcPr>
          <w:p w14:paraId="3B1A6314" w14:textId="77777777" w:rsidR="007561BD" w:rsidRDefault="007561BD" w:rsidP="00EA2BB5">
            <w:pPr>
              <w:rPr>
                <w:ins w:id="4517" w:author="Aziz Boxwala" w:date="2014-08-22T20:19:00Z"/>
                <w:rFonts w:ascii="Times New Roman" w:hAnsi="Times New Roman"/>
              </w:rPr>
            </w:pPr>
            <w:ins w:id="4518" w:author="Aziz Boxwala" w:date="2014-08-22T20:19:00Z">
              <w:r>
                <w:rPr>
                  <w:rFonts w:ascii="Times New Roman" w:hAnsi="Times New Roman"/>
                </w:rPr>
                <w:t>Quantity</w:t>
              </w:r>
            </w:ins>
          </w:p>
        </w:tc>
        <w:tc>
          <w:tcPr>
            <w:tcW w:w="5580" w:type="dxa"/>
            <w:tcBorders>
              <w:top w:val="single" w:sz="2" w:space="0" w:color="auto"/>
              <w:left w:val="single" w:sz="2" w:space="0" w:color="auto"/>
              <w:bottom w:val="single" w:sz="2" w:space="0" w:color="auto"/>
              <w:right w:val="single" w:sz="2" w:space="0" w:color="auto"/>
            </w:tcBorders>
          </w:tcPr>
          <w:p w14:paraId="7E57D725" w14:textId="77777777" w:rsidR="007561BD" w:rsidRDefault="007561BD" w:rsidP="00EA2BB5">
            <w:pPr>
              <w:rPr>
                <w:ins w:id="4519" w:author="Aziz Boxwala" w:date="2014-08-22T20:19:00Z"/>
                <w:rFonts w:ascii="Times New Roman" w:hAnsi="Times New Roman"/>
              </w:rPr>
            </w:pPr>
            <w:ins w:id="4520" w:author="Aziz Boxwala" w:date="2014-08-22T20:19:00Z">
              <w:r>
                <w:rPr>
                  <w:rFonts w:ascii="Times New Roman" w:hAnsi="Times New Roman"/>
                </w:rPr>
                <w:t>The number of units of the supply to be or that are actually dispensed. e.g., 30 tablets</w:t>
              </w:r>
            </w:ins>
          </w:p>
        </w:tc>
      </w:tr>
      <w:tr w:rsidR="007561BD" w14:paraId="34620335" w14:textId="77777777" w:rsidTr="00EA2BB5">
        <w:trPr>
          <w:ins w:id="4521"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266AC2CC" w14:textId="77777777" w:rsidR="007561BD" w:rsidRDefault="007561BD" w:rsidP="00EA2BB5">
            <w:pPr>
              <w:rPr>
                <w:ins w:id="4522" w:author="Aziz Boxwala" w:date="2014-08-22T20:19:00Z"/>
                <w:rFonts w:ascii="Times New Roman" w:hAnsi="Times New Roman"/>
              </w:rPr>
            </w:pPr>
            <w:bookmarkStart w:id="4523" w:name="BKM_8265C08F_BDF1_42C2_A242_B1A0687F6F83"/>
            <w:proofErr w:type="spellStart"/>
            <w:ins w:id="4524" w:author="Aziz Boxwala" w:date="2014-08-22T20:19:00Z">
              <w:r>
                <w:rPr>
                  <w:rFonts w:ascii="Times New Roman" w:hAnsi="Times New Roman"/>
                </w:rPr>
                <w:t>expectedSupplyDuration</w:t>
              </w:r>
              <w:proofErr w:type="spellEnd"/>
            </w:ins>
          </w:p>
        </w:tc>
        <w:tc>
          <w:tcPr>
            <w:tcW w:w="1620" w:type="dxa"/>
            <w:tcBorders>
              <w:top w:val="single" w:sz="2" w:space="0" w:color="auto"/>
              <w:left w:val="single" w:sz="2" w:space="0" w:color="auto"/>
              <w:bottom w:val="single" w:sz="2" w:space="0" w:color="auto"/>
              <w:right w:val="single" w:sz="2" w:space="0" w:color="auto"/>
            </w:tcBorders>
          </w:tcPr>
          <w:p w14:paraId="68BFD72F" w14:textId="77777777" w:rsidR="007561BD" w:rsidRDefault="007561BD" w:rsidP="00EA2BB5">
            <w:pPr>
              <w:rPr>
                <w:ins w:id="4525" w:author="Aziz Boxwala" w:date="2014-08-22T20:19:00Z"/>
                <w:rFonts w:ascii="Times New Roman" w:hAnsi="Times New Roman"/>
              </w:rPr>
            </w:pPr>
            <w:proofErr w:type="spellStart"/>
            <w:ins w:id="4526" w:author="Aziz Boxwala" w:date="2014-08-22T20:19:00Z">
              <w:r>
                <w:rPr>
                  <w:rFonts w:ascii="Times New Roman" w:hAnsi="Times New Roman"/>
                </w:rPr>
                <w:t>TimePeriod</w:t>
              </w:r>
              <w:proofErr w:type="spellEnd"/>
            </w:ins>
          </w:p>
        </w:tc>
        <w:tc>
          <w:tcPr>
            <w:tcW w:w="5580" w:type="dxa"/>
            <w:tcBorders>
              <w:top w:val="single" w:sz="2" w:space="0" w:color="auto"/>
              <w:left w:val="single" w:sz="2" w:space="0" w:color="auto"/>
              <w:bottom w:val="single" w:sz="2" w:space="0" w:color="auto"/>
              <w:right w:val="single" w:sz="2" w:space="0" w:color="auto"/>
            </w:tcBorders>
          </w:tcPr>
          <w:p w14:paraId="22AF266E" w14:textId="77777777" w:rsidR="007561BD" w:rsidRDefault="007561BD" w:rsidP="00EA2BB5">
            <w:pPr>
              <w:rPr>
                <w:ins w:id="4527" w:author="Aziz Boxwala" w:date="2014-08-22T20:19:00Z"/>
                <w:rFonts w:ascii="Times New Roman" w:hAnsi="Times New Roman"/>
              </w:rPr>
            </w:pPr>
            <w:ins w:id="4528" w:author="Aziz Boxwala" w:date="2014-08-22T20:19:00Z">
              <w:r>
                <w:rPr>
                  <w:rFonts w:ascii="Times New Roman" w:hAnsi="Times New Roman"/>
                </w:rPr>
                <w:t>The number of times the supply may be dispensed. For example, the number of times the prescribed quantity is to be supplied including the initial standard fill.</w:t>
              </w:r>
            </w:ins>
          </w:p>
        </w:tc>
        <w:bookmarkEnd w:id="4523"/>
      </w:tr>
      <w:tr w:rsidR="007561BD" w14:paraId="35AD0E8D" w14:textId="77777777" w:rsidTr="00EA2BB5">
        <w:trPr>
          <w:ins w:id="4529"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2F21D967" w14:textId="77777777" w:rsidR="007561BD" w:rsidRDefault="007561BD" w:rsidP="00EA2BB5">
            <w:pPr>
              <w:rPr>
                <w:ins w:id="4530" w:author="Aziz Boxwala" w:date="2014-08-22T20:19:00Z"/>
                <w:rFonts w:ascii="Times New Roman" w:hAnsi="Times New Roman"/>
              </w:rPr>
            </w:pPr>
            <w:bookmarkStart w:id="4531" w:name="BKM_270E2EC8_1F37_4E1D_BF16_906B0FAFB16B"/>
            <w:proofErr w:type="spellStart"/>
            <w:ins w:id="4532" w:author="Aziz Boxwala" w:date="2014-08-22T20:19:00Z">
              <w:r>
                <w:rPr>
                  <w:rFonts w:ascii="Times New Roman" w:hAnsi="Times New Roman"/>
                </w:rPr>
                <w:t>numberOfRepeatsAllowed</w:t>
              </w:r>
              <w:proofErr w:type="spellEnd"/>
            </w:ins>
          </w:p>
        </w:tc>
        <w:tc>
          <w:tcPr>
            <w:tcW w:w="1620" w:type="dxa"/>
            <w:tcBorders>
              <w:top w:val="single" w:sz="2" w:space="0" w:color="auto"/>
              <w:left w:val="single" w:sz="2" w:space="0" w:color="auto"/>
              <w:bottom w:val="single" w:sz="2" w:space="0" w:color="auto"/>
              <w:right w:val="single" w:sz="2" w:space="0" w:color="auto"/>
            </w:tcBorders>
          </w:tcPr>
          <w:p w14:paraId="409E1365" w14:textId="77777777" w:rsidR="007561BD" w:rsidRDefault="007561BD" w:rsidP="00EA2BB5">
            <w:pPr>
              <w:rPr>
                <w:ins w:id="4533" w:author="Aziz Boxwala" w:date="2014-08-22T20:19:00Z"/>
                <w:rFonts w:ascii="Times New Roman" w:hAnsi="Times New Roman"/>
              </w:rPr>
            </w:pPr>
            <w:ins w:id="4534" w:author="Aziz Boxwala" w:date="2014-08-22T20:19:00Z">
              <w:r>
                <w:rPr>
                  <w:rFonts w:ascii="Times New Roman" w:hAnsi="Times New Roman"/>
                </w:rPr>
                <w:t>Quantity</w:t>
              </w:r>
            </w:ins>
          </w:p>
        </w:tc>
        <w:tc>
          <w:tcPr>
            <w:tcW w:w="5580" w:type="dxa"/>
            <w:tcBorders>
              <w:top w:val="single" w:sz="2" w:space="0" w:color="auto"/>
              <w:left w:val="single" w:sz="2" w:space="0" w:color="auto"/>
              <w:bottom w:val="single" w:sz="2" w:space="0" w:color="auto"/>
              <w:right w:val="single" w:sz="2" w:space="0" w:color="auto"/>
            </w:tcBorders>
          </w:tcPr>
          <w:p w14:paraId="0B5ACE67" w14:textId="77777777" w:rsidR="007561BD" w:rsidRDefault="007561BD" w:rsidP="00EA2BB5">
            <w:pPr>
              <w:rPr>
                <w:ins w:id="4535" w:author="Aziz Boxwala" w:date="2014-08-22T20:19:00Z"/>
                <w:rFonts w:ascii="Times New Roman" w:hAnsi="Times New Roman"/>
              </w:rPr>
            </w:pPr>
            <w:ins w:id="4536" w:author="Aziz Boxwala" w:date="2014-08-22T20:19:00Z">
              <w:r>
                <w:rPr>
                  <w:rFonts w:ascii="Times New Roman" w:hAnsi="Times New Roman"/>
                </w:rPr>
                <w:t>The number of times the supply may be dispensed. For example, the number of times the prescribed quantity is to be supplied including the initial standard fill.</w:t>
              </w:r>
            </w:ins>
          </w:p>
        </w:tc>
        <w:bookmarkEnd w:id="4531"/>
      </w:tr>
      <w:tr w:rsidR="007561BD" w14:paraId="0D62C64C" w14:textId="77777777" w:rsidTr="00EA2BB5">
        <w:trPr>
          <w:ins w:id="4537"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4B13F57D" w14:textId="77777777" w:rsidR="007561BD" w:rsidRDefault="007561BD" w:rsidP="00EA2BB5">
            <w:pPr>
              <w:rPr>
                <w:ins w:id="4538" w:author="Aziz Boxwala" w:date="2014-08-22T20:19:00Z"/>
                <w:rFonts w:ascii="Times New Roman" w:hAnsi="Times New Roman"/>
              </w:rPr>
            </w:pPr>
            <w:bookmarkStart w:id="4539" w:name="BKM_75283816_548E_4DC6_A563_ACA93CE4E2B9"/>
            <w:proofErr w:type="spellStart"/>
            <w:ins w:id="4540" w:author="Aziz Boxwala" w:date="2014-08-22T20:19:00Z">
              <w:r>
                <w:rPr>
                  <w:rFonts w:ascii="Times New Roman" w:hAnsi="Times New Roman"/>
                </w:rPr>
                <w:t>substitutionReason</w:t>
              </w:r>
              <w:proofErr w:type="spellEnd"/>
            </w:ins>
          </w:p>
        </w:tc>
        <w:tc>
          <w:tcPr>
            <w:tcW w:w="1620" w:type="dxa"/>
            <w:tcBorders>
              <w:top w:val="single" w:sz="2" w:space="0" w:color="auto"/>
              <w:left w:val="single" w:sz="2" w:space="0" w:color="auto"/>
              <w:bottom w:val="single" w:sz="2" w:space="0" w:color="auto"/>
              <w:right w:val="single" w:sz="2" w:space="0" w:color="auto"/>
            </w:tcBorders>
          </w:tcPr>
          <w:p w14:paraId="57BD9413" w14:textId="77777777" w:rsidR="007561BD" w:rsidRDefault="007561BD" w:rsidP="00EA2BB5">
            <w:pPr>
              <w:rPr>
                <w:ins w:id="4541" w:author="Aziz Boxwala" w:date="2014-08-22T20:19:00Z"/>
                <w:rFonts w:ascii="Times New Roman" w:hAnsi="Times New Roman"/>
              </w:rPr>
            </w:pPr>
            <w:ins w:id="4542"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1EE68AAD" w14:textId="77777777" w:rsidR="007561BD" w:rsidRDefault="007561BD" w:rsidP="00EA2BB5">
            <w:pPr>
              <w:rPr>
                <w:ins w:id="4543" w:author="Aziz Boxwala" w:date="2014-08-22T20:19:00Z"/>
                <w:rFonts w:ascii="Times New Roman" w:hAnsi="Times New Roman"/>
              </w:rPr>
            </w:pPr>
            <w:ins w:id="4544" w:author="Aziz Boxwala" w:date="2014-08-22T20:19:00Z">
              <w:r>
                <w:rPr>
                  <w:rFonts w:ascii="Times New Roman" w:hAnsi="Times New Roman"/>
                </w:rPr>
                <w:t>Indicates the reason for the substitution of (or lack of substitution) from what was prescribed.</w:t>
              </w:r>
            </w:ins>
          </w:p>
        </w:tc>
        <w:bookmarkEnd w:id="4539"/>
      </w:tr>
      <w:tr w:rsidR="007561BD" w14:paraId="6550F004" w14:textId="77777777" w:rsidTr="00EA2BB5">
        <w:trPr>
          <w:ins w:id="4545"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215E14F9" w14:textId="77777777" w:rsidR="007561BD" w:rsidRDefault="007561BD" w:rsidP="00EA2BB5">
            <w:pPr>
              <w:rPr>
                <w:ins w:id="4546" w:author="Aziz Boxwala" w:date="2014-08-22T20:19:00Z"/>
                <w:rFonts w:ascii="Times New Roman" w:hAnsi="Times New Roman"/>
              </w:rPr>
            </w:pPr>
            <w:bookmarkStart w:id="4547" w:name="BKM_B6C9040E_8750_40AD_8D75_076B93B7F092"/>
            <w:proofErr w:type="spellStart"/>
            <w:ins w:id="4548" w:author="Aziz Boxwala" w:date="2014-08-22T20:19:00Z">
              <w:r>
                <w:rPr>
                  <w:rFonts w:ascii="Times New Roman" w:hAnsi="Times New Roman"/>
                </w:rPr>
                <w:t>substitutionType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31575340" w14:textId="77777777" w:rsidR="007561BD" w:rsidRDefault="007561BD" w:rsidP="00EA2BB5">
            <w:pPr>
              <w:rPr>
                <w:ins w:id="4549" w:author="Aziz Boxwala" w:date="2014-08-22T20:19:00Z"/>
                <w:rFonts w:ascii="Times New Roman" w:hAnsi="Times New Roman"/>
              </w:rPr>
            </w:pPr>
            <w:ins w:id="4550"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7E2179F7" w14:textId="77777777" w:rsidR="007561BD" w:rsidRDefault="007561BD" w:rsidP="00EA2BB5">
            <w:pPr>
              <w:rPr>
                <w:ins w:id="4551" w:author="Aziz Boxwala" w:date="2014-08-22T20:19:00Z"/>
                <w:rFonts w:ascii="Times New Roman" w:hAnsi="Times New Roman"/>
              </w:rPr>
            </w:pPr>
            <w:ins w:id="4552" w:author="Aziz Boxwala" w:date="2014-08-22T20:19:00Z">
              <w:r>
                <w:rPr>
                  <w:rFonts w:ascii="Times New Roman" w:hAnsi="Times New Roman"/>
                </w:rPr>
                <w:t>A code signifying whether a different item was dispensed from what was prescribed.</w:t>
              </w:r>
            </w:ins>
          </w:p>
        </w:tc>
        <w:bookmarkEnd w:id="4547"/>
      </w:tr>
      <w:tr w:rsidR="007561BD" w14:paraId="543955A6" w14:textId="77777777" w:rsidTr="00EA2BB5">
        <w:trPr>
          <w:ins w:id="4553"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6D14A9E2" w14:textId="77777777" w:rsidR="007561BD" w:rsidRDefault="007561BD" w:rsidP="00EA2BB5">
            <w:pPr>
              <w:rPr>
                <w:ins w:id="4554" w:author="Aziz Boxwala" w:date="2014-08-22T20:19:00Z"/>
                <w:rFonts w:ascii="Times New Roman" w:hAnsi="Times New Roman"/>
              </w:rPr>
            </w:pPr>
            <w:bookmarkStart w:id="4555" w:name="BKM_32781710_42EA_4358_A939_FF53F90920C6"/>
            <w:proofErr w:type="spellStart"/>
            <w:ins w:id="4556" w:author="Aziz Boxwala" w:date="2014-08-22T20:19:00Z">
              <w:r>
                <w:rPr>
                  <w:rFonts w:ascii="Times New Roman" w:hAnsi="Times New Roman"/>
                </w:rPr>
                <w:t>validityPeriod</w:t>
              </w:r>
              <w:proofErr w:type="spellEnd"/>
            </w:ins>
          </w:p>
        </w:tc>
        <w:tc>
          <w:tcPr>
            <w:tcW w:w="1620" w:type="dxa"/>
            <w:tcBorders>
              <w:top w:val="single" w:sz="2" w:space="0" w:color="auto"/>
              <w:left w:val="single" w:sz="2" w:space="0" w:color="auto"/>
              <w:bottom w:val="single" w:sz="2" w:space="0" w:color="auto"/>
              <w:right w:val="single" w:sz="2" w:space="0" w:color="auto"/>
            </w:tcBorders>
          </w:tcPr>
          <w:p w14:paraId="4CC63A89" w14:textId="77777777" w:rsidR="007561BD" w:rsidRDefault="007561BD" w:rsidP="00EA2BB5">
            <w:pPr>
              <w:rPr>
                <w:ins w:id="4557" w:author="Aziz Boxwala" w:date="2014-08-22T20:19:00Z"/>
                <w:rFonts w:ascii="Times New Roman" w:hAnsi="Times New Roman"/>
              </w:rPr>
            </w:pPr>
            <w:proofErr w:type="spellStart"/>
            <w:ins w:id="4558" w:author="Aziz Boxwala" w:date="2014-08-22T20:19:00Z">
              <w:r>
                <w:rPr>
                  <w:rFonts w:ascii="Times New Roman" w:hAnsi="Times New Roman"/>
                </w:rPr>
                <w:t>TimePeriod</w:t>
              </w:r>
              <w:proofErr w:type="spellEnd"/>
            </w:ins>
          </w:p>
        </w:tc>
        <w:tc>
          <w:tcPr>
            <w:tcW w:w="5580" w:type="dxa"/>
            <w:tcBorders>
              <w:top w:val="single" w:sz="2" w:space="0" w:color="auto"/>
              <w:left w:val="single" w:sz="2" w:space="0" w:color="auto"/>
              <w:bottom w:val="single" w:sz="2" w:space="0" w:color="auto"/>
              <w:right w:val="single" w:sz="2" w:space="0" w:color="auto"/>
            </w:tcBorders>
          </w:tcPr>
          <w:p w14:paraId="6BC08849" w14:textId="77777777" w:rsidR="007561BD" w:rsidRDefault="007561BD" w:rsidP="00EA2BB5">
            <w:pPr>
              <w:rPr>
                <w:ins w:id="4559" w:author="Aziz Boxwala" w:date="2014-08-22T20:19:00Z"/>
                <w:rFonts w:ascii="Times New Roman" w:hAnsi="Times New Roman"/>
              </w:rPr>
            </w:pPr>
            <w:ins w:id="4560" w:author="Aziz Boxwala" w:date="2014-08-22T20:19:00Z">
              <w:r>
                <w:rPr>
                  <w:rFonts w:ascii="Times New Roman" w:hAnsi="Times New Roman"/>
                </w:rPr>
                <w:t>This indicates the validity period of a prescription (stale dating the Prescription). It reflects the prescriber perspective for the validity of the prescription. Supply must not be dispensed against the prescription outside of this period. The lower-bound of the Dispensing Window signifies the earliest date that the prescription can be filled for the first time. If an upper-bound is not specified then the Prescription is open-ended or will default to a stale-date based on regulations.</w:t>
              </w:r>
            </w:ins>
          </w:p>
        </w:tc>
        <w:bookmarkEnd w:id="4555"/>
      </w:tr>
      <w:bookmarkEnd w:id="4500"/>
    </w:tbl>
    <w:p w14:paraId="3697A855" w14:textId="77777777" w:rsidR="007561BD" w:rsidRDefault="007561BD" w:rsidP="007561BD">
      <w:pPr>
        <w:rPr>
          <w:ins w:id="4561" w:author="Aziz Boxwala" w:date="2014-08-22T20:19:00Z"/>
          <w:rFonts w:ascii="Times New Roman" w:hAnsi="Times New Roman"/>
        </w:rPr>
      </w:pPr>
    </w:p>
    <w:p w14:paraId="73219559" w14:textId="77777777" w:rsidR="007561BD" w:rsidRDefault="007561BD" w:rsidP="007561BD">
      <w:pPr>
        <w:pStyle w:val="Heading4"/>
        <w:rPr>
          <w:ins w:id="4562" w:author="Aziz Boxwala" w:date="2014-08-22T20:19:00Z"/>
          <w:bCs/>
          <w:szCs w:val="24"/>
          <w:u w:color="000000"/>
          <w:lang w:val="en-US"/>
        </w:rPr>
      </w:pPr>
      <w:bookmarkStart w:id="4563" w:name="_Toc396502528"/>
      <w:bookmarkStart w:id="4564" w:name="BKM_56FCC1D0_3557_452B_B2D0_9D5A43F5020A"/>
      <w:ins w:id="4565" w:author="Aziz Boxwala" w:date="2014-08-22T20:19:00Z">
        <w:r>
          <w:rPr>
            <w:bCs/>
            <w:szCs w:val="24"/>
            <w:u w:color="000000"/>
            <w:lang w:val="en-US"/>
          </w:rPr>
          <w:t>Dosage</w:t>
        </w:r>
        <w:bookmarkEnd w:id="4563"/>
      </w:ins>
    </w:p>
    <w:p w14:paraId="6A6B7AAE" w14:textId="77777777" w:rsidR="007561BD" w:rsidRDefault="007561BD" w:rsidP="007561BD">
      <w:pPr>
        <w:rPr>
          <w:ins w:id="4566" w:author="Aziz Boxwala" w:date="2014-08-22T20:19:00Z"/>
          <w:rFonts w:ascii="Times New Roman" w:hAnsi="Times New Roman"/>
        </w:rPr>
      </w:pPr>
      <w:ins w:id="4567" w:author="Aziz Boxwala" w:date="2014-08-22T20:19:00Z">
        <w:r>
          <w:rPr>
            <w:rStyle w:val="FieldLabel"/>
            <w:rFonts w:ascii="Times New Roman" w:hAnsi="Times New Roman"/>
            <w:i w:val="0"/>
            <w:iCs w:val="0"/>
            <w:color w:val="000000"/>
          </w:rPr>
          <w:t>The details, such as quantity, rate, route, schedule of administering a substance</w:t>
        </w:r>
        <w:proofErr w:type="gramStart"/>
        <w:r>
          <w:rPr>
            <w:rStyle w:val="FieldLabel"/>
            <w:rFonts w:ascii="Times New Roman" w:hAnsi="Times New Roman"/>
            <w:i w:val="0"/>
            <w:iCs w:val="0"/>
            <w:color w:val="000000"/>
          </w:rPr>
          <w:t>,,</w:t>
        </w:r>
        <w:proofErr w:type="gramEnd"/>
        <w:r>
          <w:rPr>
            <w:rStyle w:val="FieldLabel"/>
            <w:rFonts w:ascii="Times New Roman" w:hAnsi="Times New Roman"/>
            <w:i w:val="0"/>
            <w:iCs w:val="0"/>
            <w:color w:val="000000"/>
          </w:rPr>
          <w:t xml:space="preserve"> e.g., medication, immunization, or enteral nutrition.</w:t>
        </w:r>
      </w:ins>
    </w:p>
    <w:p w14:paraId="384E4F16" w14:textId="77777777" w:rsidR="007561BD" w:rsidRDefault="007561BD" w:rsidP="007561BD">
      <w:pPr>
        <w:rPr>
          <w:ins w:id="4568" w:author="Aziz Boxwala" w:date="2014-08-22T20:19:00Z"/>
          <w:rFonts w:ascii="Times New Roman" w:hAnsi="Times New Roman"/>
        </w:rPr>
      </w:pPr>
    </w:p>
    <w:p w14:paraId="2F3CCBB8" w14:textId="77777777" w:rsidR="007561BD" w:rsidRDefault="007561BD" w:rsidP="007561BD">
      <w:pPr>
        <w:pStyle w:val="ListHeader"/>
        <w:shd w:val="clear" w:color="auto" w:fill="auto"/>
        <w:rPr>
          <w:ins w:id="4569" w:author="Aziz Boxwala" w:date="2014-08-22T20:19:00Z"/>
          <w:rFonts w:ascii="Times New Roman" w:eastAsia="Times New Roman" w:hAnsi="Times New Roman"/>
          <w:bCs w:val="0"/>
          <w:iCs w:val="0"/>
          <w:szCs w:val="24"/>
          <w:u w:val="single"/>
          <w:shd w:val="clear" w:color="auto" w:fill="auto"/>
          <w:lang w:val="en-US"/>
        </w:rPr>
      </w:pPr>
      <w:ins w:id="4570" w:author="Aziz Boxwala" w:date="2014-08-22T20:19: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561BD" w14:paraId="216BCE05" w14:textId="77777777" w:rsidTr="00EA2BB5">
        <w:trPr>
          <w:trHeight w:val="215"/>
          <w:ins w:id="4571" w:author="Aziz Boxwala" w:date="2014-08-22T20:19: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4A602BAF" w14:textId="77777777" w:rsidR="007561BD" w:rsidRDefault="007561BD" w:rsidP="00EA2BB5">
            <w:pPr>
              <w:rPr>
                <w:ins w:id="4572" w:author="Aziz Boxwala" w:date="2014-08-22T20:19:00Z"/>
                <w:rFonts w:ascii="Times New Roman" w:hAnsi="Times New Roman"/>
                <w:b/>
              </w:rPr>
            </w:pPr>
            <w:ins w:id="4573" w:author="Aziz Boxwala" w:date="2014-08-22T20:19: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6678AA3E" w14:textId="77777777" w:rsidR="007561BD" w:rsidRDefault="007561BD" w:rsidP="00EA2BB5">
            <w:pPr>
              <w:rPr>
                <w:ins w:id="4574" w:author="Aziz Boxwala" w:date="2014-08-22T20:19:00Z"/>
                <w:rFonts w:ascii="Times New Roman" w:hAnsi="Times New Roman"/>
                <w:b/>
              </w:rPr>
            </w:pPr>
            <w:ins w:id="4575" w:author="Aziz Boxwala" w:date="2014-08-22T20:19: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3E280C47" w14:textId="77777777" w:rsidR="007561BD" w:rsidRDefault="007561BD" w:rsidP="00EA2BB5">
            <w:pPr>
              <w:rPr>
                <w:ins w:id="4576" w:author="Aziz Boxwala" w:date="2014-08-22T20:19:00Z"/>
                <w:rFonts w:ascii="Times New Roman" w:hAnsi="Times New Roman"/>
                <w:b/>
              </w:rPr>
            </w:pPr>
            <w:ins w:id="4577" w:author="Aziz Boxwala" w:date="2014-08-22T20:19:00Z">
              <w:r>
                <w:rPr>
                  <w:rFonts w:ascii="Times New Roman" w:hAnsi="Times New Roman"/>
                  <w:b/>
                </w:rPr>
                <w:t>Description</w:t>
              </w:r>
            </w:ins>
          </w:p>
        </w:tc>
      </w:tr>
      <w:tr w:rsidR="007561BD" w14:paraId="7FCEC3D5" w14:textId="77777777" w:rsidTr="00EA2BB5">
        <w:trPr>
          <w:ins w:id="4578"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3FCB6192" w14:textId="77777777" w:rsidR="007561BD" w:rsidRDefault="007561BD" w:rsidP="00EA2BB5">
            <w:pPr>
              <w:rPr>
                <w:ins w:id="4579" w:author="Aziz Boxwala" w:date="2014-08-22T20:19:00Z"/>
                <w:rFonts w:ascii="Times New Roman" w:hAnsi="Times New Roman"/>
              </w:rPr>
            </w:pPr>
            <w:proofErr w:type="spellStart"/>
            <w:ins w:id="4580" w:author="Aziz Boxwala" w:date="2014-08-22T20:19:00Z">
              <w:r>
                <w:rPr>
                  <w:rFonts w:ascii="Times New Roman" w:hAnsi="Times New Roman"/>
                </w:rPr>
                <w:t>administrationFrequency</w:t>
              </w:r>
              <w:proofErr w:type="spellEnd"/>
            </w:ins>
          </w:p>
        </w:tc>
        <w:tc>
          <w:tcPr>
            <w:tcW w:w="1620" w:type="dxa"/>
            <w:tcBorders>
              <w:top w:val="single" w:sz="2" w:space="0" w:color="auto"/>
              <w:left w:val="single" w:sz="2" w:space="0" w:color="auto"/>
              <w:bottom w:val="single" w:sz="2" w:space="0" w:color="auto"/>
              <w:right w:val="single" w:sz="2" w:space="0" w:color="auto"/>
            </w:tcBorders>
          </w:tcPr>
          <w:p w14:paraId="786AEA03" w14:textId="77777777" w:rsidR="007561BD" w:rsidRDefault="007561BD" w:rsidP="00EA2BB5">
            <w:pPr>
              <w:rPr>
                <w:ins w:id="4581" w:author="Aziz Boxwala" w:date="2014-08-22T20:19:00Z"/>
                <w:rFonts w:ascii="Times New Roman" w:hAnsi="Times New Roman"/>
              </w:rPr>
            </w:pPr>
            <w:ins w:id="4582" w:author="Aziz Boxwala" w:date="2014-08-22T20:19:00Z">
              <w:r>
                <w:rPr>
                  <w:rFonts w:ascii="Times New Roman" w:hAnsi="Times New Roman"/>
                </w:rPr>
                <w:t>Schedule</w:t>
              </w:r>
            </w:ins>
          </w:p>
        </w:tc>
        <w:tc>
          <w:tcPr>
            <w:tcW w:w="5580" w:type="dxa"/>
            <w:tcBorders>
              <w:top w:val="single" w:sz="2" w:space="0" w:color="auto"/>
              <w:left w:val="single" w:sz="2" w:space="0" w:color="auto"/>
              <w:bottom w:val="single" w:sz="2" w:space="0" w:color="auto"/>
              <w:right w:val="single" w:sz="2" w:space="0" w:color="auto"/>
            </w:tcBorders>
          </w:tcPr>
          <w:p w14:paraId="38A07C56" w14:textId="77777777" w:rsidR="007561BD" w:rsidRDefault="007561BD" w:rsidP="00EA2BB5">
            <w:pPr>
              <w:rPr>
                <w:ins w:id="4583" w:author="Aziz Boxwala" w:date="2014-08-22T20:19:00Z"/>
                <w:rFonts w:ascii="Times New Roman" w:hAnsi="Times New Roman"/>
              </w:rPr>
            </w:pPr>
            <w:ins w:id="4584" w:author="Aziz Boxwala" w:date="2014-08-22T20:19:00Z">
              <w:r>
                <w:rPr>
                  <w:rFonts w:ascii="Times New Roman" w:hAnsi="Times New Roman"/>
                </w:rPr>
                <w:t>The frequency pattern for administration of doses. e.g., three times per day after meals</w:t>
              </w:r>
            </w:ins>
          </w:p>
        </w:tc>
      </w:tr>
      <w:tr w:rsidR="007561BD" w14:paraId="00330804" w14:textId="77777777" w:rsidTr="00EA2BB5">
        <w:trPr>
          <w:ins w:id="4585"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3A3BC55B" w14:textId="77777777" w:rsidR="007561BD" w:rsidRDefault="007561BD" w:rsidP="00EA2BB5">
            <w:pPr>
              <w:rPr>
                <w:ins w:id="4586" w:author="Aziz Boxwala" w:date="2014-08-22T20:19:00Z"/>
                <w:rFonts w:ascii="Times New Roman" w:hAnsi="Times New Roman"/>
              </w:rPr>
            </w:pPr>
            <w:bookmarkStart w:id="4587" w:name="BKM_64763639_A6D9_4565_856F_0D3EECC8E3CA"/>
            <w:proofErr w:type="spellStart"/>
            <w:ins w:id="4588" w:author="Aziz Boxwala" w:date="2014-08-22T20:19:00Z">
              <w:r>
                <w:rPr>
                  <w:rFonts w:ascii="Times New Roman" w:hAnsi="Times New Roman"/>
                </w:rPr>
                <w:t>approachBodySite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220EFB05" w14:textId="77777777" w:rsidR="007561BD" w:rsidRDefault="007561BD" w:rsidP="00EA2BB5">
            <w:pPr>
              <w:rPr>
                <w:ins w:id="4589" w:author="Aziz Boxwala" w:date="2014-08-22T20:19:00Z"/>
                <w:rFonts w:ascii="Times New Roman" w:hAnsi="Times New Roman"/>
              </w:rPr>
            </w:pPr>
            <w:proofErr w:type="spellStart"/>
            <w:ins w:id="4590" w:author="Aziz Boxwala" w:date="2014-08-22T20:19:00Z">
              <w:r>
                <w:rPr>
                  <w:rFonts w:ascii="Times New Roman" w:hAnsi="Times New Roman"/>
                </w:rPr>
                <w:t>BodySite</w:t>
              </w:r>
              <w:proofErr w:type="spellEnd"/>
            </w:ins>
          </w:p>
        </w:tc>
        <w:tc>
          <w:tcPr>
            <w:tcW w:w="5580" w:type="dxa"/>
            <w:tcBorders>
              <w:top w:val="single" w:sz="2" w:space="0" w:color="auto"/>
              <w:left w:val="single" w:sz="2" w:space="0" w:color="auto"/>
              <w:bottom w:val="single" w:sz="2" w:space="0" w:color="auto"/>
              <w:right w:val="single" w:sz="2" w:space="0" w:color="auto"/>
            </w:tcBorders>
          </w:tcPr>
          <w:p w14:paraId="33C0A2D1" w14:textId="77777777" w:rsidR="007561BD" w:rsidRDefault="007561BD" w:rsidP="00EA2BB5">
            <w:pPr>
              <w:rPr>
                <w:ins w:id="4591" w:author="Aziz Boxwala" w:date="2014-08-22T20:19:00Z"/>
                <w:rFonts w:ascii="Times New Roman" w:hAnsi="Times New Roman"/>
              </w:rPr>
            </w:pPr>
            <w:ins w:id="4592" w:author="Aziz Boxwala" w:date="2014-08-22T20:19:00Z">
              <w:r>
                <w:rPr>
                  <w:rFonts w:ascii="Times New Roman" w:hAnsi="Times New Roman"/>
                </w:rPr>
                <w:t>The body site used for gaining access to the target body site for the purposes of the substance administration. This is the anatomic site where the substance first enters the body, e.g., left subclavian vein.</w:t>
              </w:r>
            </w:ins>
          </w:p>
        </w:tc>
        <w:bookmarkEnd w:id="4587"/>
      </w:tr>
      <w:tr w:rsidR="007561BD" w14:paraId="14CF03F5" w14:textId="77777777" w:rsidTr="00EA2BB5">
        <w:trPr>
          <w:ins w:id="4593"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40C73DFF" w14:textId="77777777" w:rsidR="007561BD" w:rsidRDefault="007561BD" w:rsidP="00EA2BB5">
            <w:pPr>
              <w:rPr>
                <w:ins w:id="4594" w:author="Aziz Boxwala" w:date="2014-08-22T20:19:00Z"/>
                <w:rFonts w:ascii="Times New Roman" w:hAnsi="Times New Roman"/>
              </w:rPr>
            </w:pPr>
            <w:bookmarkStart w:id="4595" w:name="BKM_08A3DC12_272F_4896_BE72_C91707757069"/>
            <w:proofErr w:type="spellStart"/>
            <w:ins w:id="4596" w:author="Aziz Boxwala" w:date="2014-08-22T20:19:00Z">
              <w:r>
                <w:rPr>
                  <w:rFonts w:ascii="Times New Roman" w:hAnsi="Times New Roman"/>
                </w:rPr>
                <w:t>doseQuantity</w:t>
              </w:r>
              <w:proofErr w:type="spellEnd"/>
            </w:ins>
          </w:p>
        </w:tc>
        <w:tc>
          <w:tcPr>
            <w:tcW w:w="1620" w:type="dxa"/>
            <w:tcBorders>
              <w:top w:val="single" w:sz="2" w:space="0" w:color="auto"/>
              <w:left w:val="single" w:sz="2" w:space="0" w:color="auto"/>
              <w:bottom w:val="single" w:sz="2" w:space="0" w:color="auto"/>
              <w:right w:val="single" w:sz="2" w:space="0" w:color="auto"/>
            </w:tcBorders>
          </w:tcPr>
          <w:p w14:paraId="36A2307D" w14:textId="77777777" w:rsidR="007561BD" w:rsidRDefault="007561BD" w:rsidP="00EA2BB5">
            <w:pPr>
              <w:rPr>
                <w:ins w:id="4597" w:author="Aziz Boxwala" w:date="2014-08-22T20:19:00Z"/>
                <w:rFonts w:ascii="Times New Roman" w:hAnsi="Times New Roman"/>
              </w:rPr>
            </w:pPr>
            <w:ins w:id="4598" w:author="Aziz Boxwala" w:date="2014-08-22T20:19:00Z">
              <w:r>
                <w:rPr>
                  <w:rFonts w:ascii="Times New Roman" w:hAnsi="Times New Roman"/>
                </w:rPr>
                <w:t>Quantity</w:t>
              </w:r>
            </w:ins>
          </w:p>
        </w:tc>
        <w:tc>
          <w:tcPr>
            <w:tcW w:w="5580" w:type="dxa"/>
            <w:tcBorders>
              <w:top w:val="single" w:sz="2" w:space="0" w:color="auto"/>
              <w:left w:val="single" w:sz="2" w:space="0" w:color="auto"/>
              <w:bottom w:val="single" w:sz="2" w:space="0" w:color="auto"/>
              <w:right w:val="single" w:sz="2" w:space="0" w:color="auto"/>
            </w:tcBorders>
          </w:tcPr>
          <w:p w14:paraId="072AECE7" w14:textId="77777777" w:rsidR="007561BD" w:rsidRDefault="007561BD" w:rsidP="00EA2BB5">
            <w:pPr>
              <w:rPr>
                <w:ins w:id="4599" w:author="Aziz Boxwala" w:date="2014-08-22T20:19:00Z"/>
                <w:rFonts w:ascii="Times New Roman" w:hAnsi="Times New Roman"/>
              </w:rPr>
            </w:pPr>
            <w:ins w:id="4600" w:author="Aziz Boxwala" w:date="2014-08-22T20:19:00Z">
              <w:r>
                <w:rPr>
                  <w:rFonts w:ascii="Times New Roman" w:hAnsi="Times New Roman"/>
                </w:rPr>
                <w:t>The amount of the substance given at one administration event. e.g., 500 mg, 1 tablet, 1 teaspoon</w:t>
              </w:r>
            </w:ins>
          </w:p>
        </w:tc>
        <w:bookmarkEnd w:id="4595"/>
      </w:tr>
      <w:tr w:rsidR="007561BD" w14:paraId="7FB7E0A8" w14:textId="77777777" w:rsidTr="00EA2BB5">
        <w:trPr>
          <w:ins w:id="4601"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64D77DA8" w14:textId="77777777" w:rsidR="007561BD" w:rsidRDefault="007561BD" w:rsidP="00EA2BB5">
            <w:pPr>
              <w:rPr>
                <w:ins w:id="4602" w:author="Aziz Boxwala" w:date="2014-08-22T20:19:00Z"/>
                <w:rFonts w:ascii="Times New Roman" w:hAnsi="Times New Roman"/>
              </w:rPr>
            </w:pPr>
            <w:bookmarkStart w:id="4603" w:name="BKM_9921D3D5_3F4C_4111_AA9F_BD45A528D5A9"/>
            <w:proofErr w:type="spellStart"/>
            <w:ins w:id="4604" w:author="Aziz Boxwala" w:date="2014-08-22T20:19:00Z">
              <w:r>
                <w:rPr>
                  <w:rFonts w:ascii="Times New Roman" w:hAnsi="Times New Roman"/>
                </w:rPr>
                <w:t>doseType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39FC83F4" w14:textId="77777777" w:rsidR="007561BD" w:rsidRDefault="007561BD" w:rsidP="00EA2BB5">
            <w:pPr>
              <w:rPr>
                <w:ins w:id="4605" w:author="Aziz Boxwala" w:date="2014-08-22T20:19:00Z"/>
                <w:rFonts w:ascii="Times New Roman" w:hAnsi="Times New Roman"/>
              </w:rPr>
            </w:pPr>
            <w:ins w:id="4606"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275EED07" w14:textId="77777777" w:rsidR="007561BD" w:rsidRDefault="007561BD" w:rsidP="00EA2BB5">
            <w:pPr>
              <w:rPr>
                <w:ins w:id="4607" w:author="Aziz Boxwala" w:date="2014-08-22T20:19:00Z"/>
                <w:rFonts w:ascii="Times New Roman" w:hAnsi="Times New Roman"/>
              </w:rPr>
            </w:pPr>
            <w:ins w:id="4608" w:author="Aziz Boxwala" w:date="2014-08-22T20:19:00Z">
              <w:r>
                <w:rPr>
                  <w:rFonts w:ascii="Times New Roman" w:hAnsi="Times New Roman"/>
                </w:rPr>
                <w:t>The type of dose, e.g., initial, maintenance, loading.</w:t>
              </w:r>
            </w:ins>
          </w:p>
        </w:tc>
        <w:bookmarkEnd w:id="4603"/>
      </w:tr>
      <w:tr w:rsidR="007561BD" w14:paraId="1CF34E6B" w14:textId="77777777" w:rsidTr="00EA2BB5">
        <w:trPr>
          <w:ins w:id="4609"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4C32994C" w14:textId="77777777" w:rsidR="007561BD" w:rsidRDefault="007561BD" w:rsidP="00EA2BB5">
            <w:pPr>
              <w:rPr>
                <w:ins w:id="4610" w:author="Aziz Boxwala" w:date="2014-08-22T20:19:00Z"/>
                <w:rFonts w:ascii="Times New Roman" w:hAnsi="Times New Roman"/>
              </w:rPr>
            </w:pPr>
            <w:bookmarkStart w:id="4611" w:name="BKM_94225391_DF85_4749_8BC6_A7C3168250BD"/>
            <w:proofErr w:type="spellStart"/>
            <w:ins w:id="4612" w:author="Aziz Boxwala" w:date="2014-08-22T20:19:00Z">
              <w:r>
                <w:rPr>
                  <w:rFonts w:ascii="Times New Roman" w:hAnsi="Times New Roman"/>
                </w:rPr>
                <w:t>infuseOver</w:t>
              </w:r>
              <w:proofErr w:type="spellEnd"/>
            </w:ins>
          </w:p>
        </w:tc>
        <w:tc>
          <w:tcPr>
            <w:tcW w:w="1620" w:type="dxa"/>
            <w:tcBorders>
              <w:top w:val="single" w:sz="2" w:space="0" w:color="auto"/>
              <w:left w:val="single" w:sz="2" w:space="0" w:color="auto"/>
              <w:bottom w:val="single" w:sz="2" w:space="0" w:color="auto"/>
              <w:right w:val="single" w:sz="2" w:space="0" w:color="auto"/>
            </w:tcBorders>
          </w:tcPr>
          <w:p w14:paraId="4C2FD3A6" w14:textId="77777777" w:rsidR="007561BD" w:rsidRDefault="007561BD" w:rsidP="00EA2BB5">
            <w:pPr>
              <w:rPr>
                <w:ins w:id="4613" w:author="Aziz Boxwala" w:date="2014-08-22T20:19:00Z"/>
                <w:rFonts w:ascii="Times New Roman" w:hAnsi="Times New Roman"/>
              </w:rPr>
            </w:pPr>
            <w:ins w:id="4614" w:author="Aziz Boxwala" w:date="2014-08-22T20:19:00Z">
              <w:r>
                <w:rPr>
                  <w:rFonts w:ascii="Times New Roman" w:hAnsi="Times New Roman"/>
                </w:rPr>
                <w:t>Quantity</w:t>
              </w:r>
            </w:ins>
          </w:p>
        </w:tc>
        <w:tc>
          <w:tcPr>
            <w:tcW w:w="5580" w:type="dxa"/>
            <w:tcBorders>
              <w:top w:val="single" w:sz="2" w:space="0" w:color="auto"/>
              <w:left w:val="single" w:sz="2" w:space="0" w:color="auto"/>
              <w:bottom w:val="single" w:sz="2" w:space="0" w:color="auto"/>
              <w:right w:val="single" w:sz="2" w:space="0" w:color="auto"/>
            </w:tcBorders>
          </w:tcPr>
          <w:p w14:paraId="61D75561" w14:textId="77777777" w:rsidR="007561BD" w:rsidRDefault="007561BD" w:rsidP="00EA2BB5">
            <w:pPr>
              <w:rPr>
                <w:ins w:id="4615" w:author="Aziz Boxwala" w:date="2014-08-22T20:19:00Z"/>
                <w:rFonts w:ascii="Times New Roman" w:hAnsi="Times New Roman"/>
              </w:rPr>
            </w:pPr>
            <w:ins w:id="4616" w:author="Aziz Boxwala" w:date="2014-08-22T20:19:00Z">
              <w:r>
                <w:rPr>
                  <w:rFonts w:ascii="Times New Roman" w:hAnsi="Times New Roman"/>
                </w:rPr>
                <w:t>Represents the actual time the medication is infused, for each infusion.</w:t>
              </w:r>
            </w:ins>
          </w:p>
        </w:tc>
        <w:bookmarkEnd w:id="4611"/>
      </w:tr>
      <w:tr w:rsidR="007561BD" w14:paraId="228707F3" w14:textId="77777777" w:rsidTr="00EA2BB5">
        <w:trPr>
          <w:ins w:id="4617"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3D143317" w14:textId="77777777" w:rsidR="007561BD" w:rsidRDefault="007561BD" w:rsidP="00EA2BB5">
            <w:pPr>
              <w:rPr>
                <w:ins w:id="4618" w:author="Aziz Boxwala" w:date="2014-08-22T20:19:00Z"/>
                <w:rFonts w:ascii="Times New Roman" w:hAnsi="Times New Roman"/>
              </w:rPr>
            </w:pPr>
            <w:bookmarkStart w:id="4619" w:name="BKM_4646E5A0_F18D_482F_A0DF_AF557AC733F3"/>
            <w:ins w:id="4620" w:author="Aziz Boxwala" w:date="2014-08-22T20:19:00Z">
              <w:r>
                <w:rPr>
                  <w:rFonts w:ascii="Times New Roman" w:hAnsi="Times New Roman"/>
                </w:rPr>
                <w:t>method</w:t>
              </w:r>
            </w:ins>
          </w:p>
        </w:tc>
        <w:tc>
          <w:tcPr>
            <w:tcW w:w="1620" w:type="dxa"/>
            <w:tcBorders>
              <w:top w:val="single" w:sz="2" w:space="0" w:color="auto"/>
              <w:left w:val="single" w:sz="2" w:space="0" w:color="auto"/>
              <w:bottom w:val="single" w:sz="2" w:space="0" w:color="auto"/>
              <w:right w:val="single" w:sz="2" w:space="0" w:color="auto"/>
            </w:tcBorders>
          </w:tcPr>
          <w:p w14:paraId="4AF8D97D" w14:textId="77777777" w:rsidR="007561BD" w:rsidRDefault="007561BD" w:rsidP="00EA2BB5">
            <w:pPr>
              <w:rPr>
                <w:ins w:id="4621" w:author="Aziz Boxwala" w:date="2014-08-22T20:19:00Z"/>
                <w:rFonts w:ascii="Times New Roman" w:hAnsi="Times New Roman"/>
              </w:rPr>
            </w:pPr>
            <w:ins w:id="4622"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47BC6BF9" w14:textId="77777777" w:rsidR="007561BD" w:rsidRDefault="007561BD" w:rsidP="00EA2BB5">
            <w:pPr>
              <w:rPr>
                <w:ins w:id="4623" w:author="Aziz Boxwala" w:date="2014-08-22T20:19:00Z"/>
                <w:rFonts w:ascii="Times New Roman" w:hAnsi="Times New Roman"/>
              </w:rPr>
            </w:pPr>
            <w:ins w:id="4624" w:author="Aziz Boxwala" w:date="2014-08-22T20:19:00Z">
              <w:r>
                <w:rPr>
                  <w:rFonts w:ascii="Times New Roman" w:hAnsi="Times New Roman"/>
                </w:rPr>
                <w:t>A coded value indicating the method by which the substance is introduced into or onto the body. Most commonly used for injections, e.g., Slow Push; Deep IV.</w:t>
              </w:r>
            </w:ins>
          </w:p>
        </w:tc>
        <w:bookmarkEnd w:id="4619"/>
      </w:tr>
      <w:tr w:rsidR="007561BD" w14:paraId="1D81551B" w14:textId="77777777" w:rsidTr="00EA2BB5">
        <w:trPr>
          <w:ins w:id="4625"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3148BC9C" w14:textId="77777777" w:rsidR="007561BD" w:rsidRDefault="007561BD" w:rsidP="00EA2BB5">
            <w:pPr>
              <w:rPr>
                <w:ins w:id="4626" w:author="Aziz Boxwala" w:date="2014-08-22T20:19:00Z"/>
                <w:rFonts w:ascii="Times New Roman" w:hAnsi="Times New Roman"/>
              </w:rPr>
            </w:pPr>
            <w:bookmarkStart w:id="4627" w:name="BKM_2EEC98A3_E012_4915_B883_E487BBF28EB8"/>
            <w:ins w:id="4628" w:author="Aziz Boxwala" w:date="2014-08-22T20:19:00Z">
              <w:r>
                <w:rPr>
                  <w:rFonts w:ascii="Times New Roman" w:hAnsi="Times New Roman"/>
                </w:rPr>
                <w:lastRenderedPageBreak/>
                <w:t>rate</w:t>
              </w:r>
            </w:ins>
          </w:p>
        </w:tc>
        <w:tc>
          <w:tcPr>
            <w:tcW w:w="1620" w:type="dxa"/>
            <w:tcBorders>
              <w:top w:val="single" w:sz="2" w:space="0" w:color="auto"/>
              <w:left w:val="single" w:sz="2" w:space="0" w:color="auto"/>
              <w:bottom w:val="single" w:sz="2" w:space="0" w:color="auto"/>
              <w:right w:val="single" w:sz="2" w:space="0" w:color="auto"/>
            </w:tcBorders>
          </w:tcPr>
          <w:p w14:paraId="4E788383" w14:textId="77777777" w:rsidR="007561BD" w:rsidRDefault="007561BD" w:rsidP="00EA2BB5">
            <w:pPr>
              <w:rPr>
                <w:ins w:id="4629" w:author="Aziz Boxwala" w:date="2014-08-22T20:19:00Z"/>
                <w:rFonts w:ascii="Times New Roman" w:hAnsi="Times New Roman"/>
              </w:rPr>
            </w:pPr>
            <w:ins w:id="4630" w:author="Aziz Boxwala" w:date="2014-08-22T20:19:00Z">
              <w:r>
                <w:rPr>
                  <w:rFonts w:ascii="Times New Roman" w:hAnsi="Times New Roman"/>
                </w:rPr>
                <w:t>Quantity</w:t>
              </w:r>
            </w:ins>
          </w:p>
        </w:tc>
        <w:tc>
          <w:tcPr>
            <w:tcW w:w="5580" w:type="dxa"/>
            <w:tcBorders>
              <w:top w:val="single" w:sz="2" w:space="0" w:color="auto"/>
              <w:left w:val="single" w:sz="2" w:space="0" w:color="auto"/>
              <w:bottom w:val="single" w:sz="2" w:space="0" w:color="auto"/>
              <w:right w:val="single" w:sz="2" w:space="0" w:color="auto"/>
            </w:tcBorders>
          </w:tcPr>
          <w:p w14:paraId="005A2670" w14:textId="77777777" w:rsidR="007561BD" w:rsidRDefault="007561BD" w:rsidP="00EA2BB5">
            <w:pPr>
              <w:rPr>
                <w:ins w:id="4631" w:author="Aziz Boxwala" w:date="2014-08-22T20:19:00Z"/>
                <w:rFonts w:ascii="Times New Roman" w:hAnsi="Times New Roman"/>
              </w:rPr>
            </w:pPr>
            <w:ins w:id="4632" w:author="Aziz Boxwala" w:date="2014-08-22T20:19:00Z">
              <w:r>
                <w:rPr>
                  <w:rFonts w:ascii="Times New Roman" w:hAnsi="Times New Roman"/>
                </w:rPr>
                <w:t>The speed with which the substance is introduced into the subject. Typically the rate for an infusion. e.g., 200 mL in 2 hours.</w:t>
              </w:r>
            </w:ins>
          </w:p>
        </w:tc>
        <w:bookmarkEnd w:id="4627"/>
      </w:tr>
      <w:tr w:rsidR="007561BD" w14:paraId="02830006" w14:textId="77777777" w:rsidTr="00EA2BB5">
        <w:trPr>
          <w:ins w:id="4633"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05AAAC0E" w14:textId="77777777" w:rsidR="007561BD" w:rsidRDefault="007561BD" w:rsidP="00EA2BB5">
            <w:pPr>
              <w:rPr>
                <w:ins w:id="4634" w:author="Aziz Boxwala" w:date="2014-08-22T20:19:00Z"/>
                <w:rFonts w:ascii="Times New Roman" w:hAnsi="Times New Roman"/>
              </w:rPr>
            </w:pPr>
            <w:bookmarkStart w:id="4635" w:name="BKM_DC312829_32C9_4D16_A82B_A184AAEFA9EC"/>
            <w:proofErr w:type="spellStart"/>
            <w:ins w:id="4636" w:author="Aziz Boxwala" w:date="2014-08-22T20:19:00Z">
              <w:r>
                <w:rPr>
                  <w:rFonts w:ascii="Times New Roman" w:hAnsi="Times New Roman"/>
                </w:rPr>
                <w:t>rateIncrement</w:t>
              </w:r>
              <w:proofErr w:type="spellEnd"/>
            </w:ins>
          </w:p>
        </w:tc>
        <w:tc>
          <w:tcPr>
            <w:tcW w:w="1620" w:type="dxa"/>
            <w:tcBorders>
              <w:top w:val="single" w:sz="2" w:space="0" w:color="auto"/>
              <w:left w:val="single" w:sz="2" w:space="0" w:color="auto"/>
              <w:bottom w:val="single" w:sz="2" w:space="0" w:color="auto"/>
              <w:right w:val="single" w:sz="2" w:space="0" w:color="auto"/>
            </w:tcBorders>
          </w:tcPr>
          <w:p w14:paraId="7F973C45" w14:textId="77777777" w:rsidR="007561BD" w:rsidRDefault="007561BD" w:rsidP="00EA2BB5">
            <w:pPr>
              <w:rPr>
                <w:ins w:id="4637" w:author="Aziz Boxwala" w:date="2014-08-22T20:19:00Z"/>
                <w:rFonts w:ascii="Times New Roman" w:hAnsi="Times New Roman"/>
              </w:rPr>
            </w:pPr>
            <w:ins w:id="4638" w:author="Aziz Boxwala" w:date="2014-08-22T20:19:00Z">
              <w:r>
                <w:rPr>
                  <w:rFonts w:ascii="Times New Roman" w:hAnsi="Times New Roman"/>
                </w:rPr>
                <w:t>Range</w:t>
              </w:r>
            </w:ins>
          </w:p>
        </w:tc>
        <w:tc>
          <w:tcPr>
            <w:tcW w:w="5580" w:type="dxa"/>
            <w:tcBorders>
              <w:top w:val="single" w:sz="2" w:space="0" w:color="auto"/>
              <w:left w:val="single" w:sz="2" w:space="0" w:color="auto"/>
              <w:bottom w:val="single" w:sz="2" w:space="0" w:color="auto"/>
              <w:right w:val="single" w:sz="2" w:space="0" w:color="auto"/>
            </w:tcBorders>
          </w:tcPr>
          <w:p w14:paraId="67F02331" w14:textId="77777777" w:rsidR="007561BD" w:rsidRDefault="007561BD" w:rsidP="00EA2BB5">
            <w:pPr>
              <w:rPr>
                <w:ins w:id="4639" w:author="Aziz Boxwala" w:date="2014-08-22T20:19:00Z"/>
                <w:rFonts w:ascii="Times New Roman" w:hAnsi="Times New Roman"/>
              </w:rPr>
            </w:pPr>
            <w:ins w:id="4640" w:author="Aziz Boxwala" w:date="2014-08-22T20:19:00Z">
              <w:r>
                <w:rPr>
                  <w:rFonts w:ascii="Times New Roman" w:hAnsi="Times New Roman"/>
                </w:rPr>
                <w:t>Change in the dosing rate; usually an increase for a patient who is initiating tube feeding. E.g., 20 mL/hour.</w:t>
              </w:r>
            </w:ins>
          </w:p>
        </w:tc>
        <w:bookmarkEnd w:id="4635"/>
      </w:tr>
      <w:tr w:rsidR="007561BD" w14:paraId="36C72C03" w14:textId="77777777" w:rsidTr="00EA2BB5">
        <w:trPr>
          <w:ins w:id="4641"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76A484E6" w14:textId="77777777" w:rsidR="007561BD" w:rsidRDefault="007561BD" w:rsidP="00EA2BB5">
            <w:pPr>
              <w:rPr>
                <w:ins w:id="4642" w:author="Aziz Boxwala" w:date="2014-08-22T20:19:00Z"/>
                <w:rFonts w:ascii="Times New Roman" w:hAnsi="Times New Roman"/>
              </w:rPr>
            </w:pPr>
            <w:bookmarkStart w:id="4643" w:name="BKM_7E42514F_3DA6_4B8A_8A10_F4E87FE4232B"/>
            <w:proofErr w:type="spellStart"/>
            <w:ins w:id="4644" w:author="Aziz Boxwala" w:date="2014-08-22T20:19:00Z">
              <w:r>
                <w:rPr>
                  <w:rFonts w:ascii="Times New Roman" w:hAnsi="Times New Roman"/>
                </w:rPr>
                <w:t>rateIncrementInterval</w:t>
              </w:r>
              <w:proofErr w:type="spellEnd"/>
            </w:ins>
          </w:p>
        </w:tc>
        <w:tc>
          <w:tcPr>
            <w:tcW w:w="1620" w:type="dxa"/>
            <w:tcBorders>
              <w:top w:val="single" w:sz="2" w:space="0" w:color="auto"/>
              <w:left w:val="single" w:sz="2" w:space="0" w:color="auto"/>
              <w:bottom w:val="single" w:sz="2" w:space="0" w:color="auto"/>
              <w:right w:val="single" w:sz="2" w:space="0" w:color="auto"/>
            </w:tcBorders>
          </w:tcPr>
          <w:p w14:paraId="208B5788" w14:textId="77777777" w:rsidR="007561BD" w:rsidRDefault="007561BD" w:rsidP="00EA2BB5">
            <w:pPr>
              <w:rPr>
                <w:ins w:id="4645" w:author="Aziz Boxwala" w:date="2014-08-22T20:19:00Z"/>
                <w:rFonts w:ascii="Times New Roman" w:hAnsi="Times New Roman"/>
              </w:rPr>
            </w:pPr>
            <w:ins w:id="4646" w:author="Aziz Boxwala" w:date="2014-08-22T20:19:00Z">
              <w:r>
                <w:rPr>
                  <w:rFonts w:ascii="Times New Roman" w:hAnsi="Times New Roman"/>
                </w:rPr>
                <w:t>Range</w:t>
              </w:r>
            </w:ins>
          </w:p>
        </w:tc>
        <w:tc>
          <w:tcPr>
            <w:tcW w:w="5580" w:type="dxa"/>
            <w:tcBorders>
              <w:top w:val="single" w:sz="2" w:space="0" w:color="auto"/>
              <w:left w:val="single" w:sz="2" w:space="0" w:color="auto"/>
              <w:bottom w:val="single" w:sz="2" w:space="0" w:color="auto"/>
              <w:right w:val="single" w:sz="2" w:space="0" w:color="auto"/>
            </w:tcBorders>
          </w:tcPr>
          <w:p w14:paraId="1CA9BD12" w14:textId="77777777" w:rsidR="007561BD" w:rsidRDefault="007561BD" w:rsidP="00EA2BB5">
            <w:pPr>
              <w:rPr>
                <w:ins w:id="4647" w:author="Aziz Boxwala" w:date="2014-08-22T20:19:00Z"/>
                <w:rFonts w:ascii="Times New Roman" w:hAnsi="Times New Roman"/>
              </w:rPr>
            </w:pPr>
            <w:ins w:id="4648" w:author="Aziz Boxwala" w:date="2014-08-22T20:19:00Z">
              <w:r>
                <w:rPr>
                  <w:rFonts w:ascii="Times New Roman" w:hAnsi="Times New Roman"/>
                </w:rPr>
                <w:t xml:space="preserve">Period of time after which the </w:t>
              </w:r>
              <w:proofErr w:type="spellStart"/>
              <w:r>
                <w:rPr>
                  <w:rFonts w:ascii="Times New Roman" w:hAnsi="Times New Roman"/>
                </w:rPr>
                <w:t>rateIncrement</w:t>
              </w:r>
              <w:proofErr w:type="spellEnd"/>
              <w:r>
                <w:rPr>
                  <w:rFonts w:ascii="Times New Roman" w:hAnsi="Times New Roman"/>
                </w:rPr>
                <w:t xml:space="preserve"> should be attempted. E.g., 4 hours.</w:t>
              </w:r>
            </w:ins>
          </w:p>
        </w:tc>
        <w:bookmarkEnd w:id="4643"/>
      </w:tr>
      <w:tr w:rsidR="007561BD" w14:paraId="3787C0C4" w14:textId="77777777" w:rsidTr="00EA2BB5">
        <w:trPr>
          <w:ins w:id="4649"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11F04C14" w14:textId="77777777" w:rsidR="007561BD" w:rsidRDefault="007561BD" w:rsidP="00EA2BB5">
            <w:pPr>
              <w:rPr>
                <w:ins w:id="4650" w:author="Aziz Boxwala" w:date="2014-08-22T20:19:00Z"/>
                <w:rFonts w:ascii="Times New Roman" w:hAnsi="Times New Roman"/>
              </w:rPr>
            </w:pPr>
            <w:bookmarkStart w:id="4651" w:name="BKM_5DAC7E8A_E41E_443C_A8AA_622FF4671CE1"/>
            <w:ins w:id="4652" w:author="Aziz Boxwala" w:date="2014-08-22T20:19:00Z">
              <w:r>
                <w:rPr>
                  <w:rFonts w:ascii="Times New Roman" w:hAnsi="Times New Roman"/>
                </w:rPr>
                <w:t>route</w:t>
              </w:r>
            </w:ins>
          </w:p>
        </w:tc>
        <w:tc>
          <w:tcPr>
            <w:tcW w:w="1620" w:type="dxa"/>
            <w:tcBorders>
              <w:top w:val="single" w:sz="2" w:space="0" w:color="auto"/>
              <w:left w:val="single" w:sz="2" w:space="0" w:color="auto"/>
              <w:bottom w:val="single" w:sz="2" w:space="0" w:color="auto"/>
              <w:right w:val="single" w:sz="2" w:space="0" w:color="auto"/>
            </w:tcBorders>
          </w:tcPr>
          <w:p w14:paraId="4AA35EB3" w14:textId="77777777" w:rsidR="007561BD" w:rsidRDefault="007561BD" w:rsidP="00EA2BB5">
            <w:pPr>
              <w:rPr>
                <w:ins w:id="4653" w:author="Aziz Boxwala" w:date="2014-08-22T20:19:00Z"/>
                <w:rFonts w:ascii="Times New Roman" w:hAnsi="Times New Roman"/>
              </w:rPr>
            </w:pPr>
            <w:ins w:id="4654"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7874E525" w14:textId="77777777" w:rsidR="007561BD" w:rsidRDefault="007561BD" w:rsidP="00EA2BB5">
            <w:pPr>
              <w:rPr>
                <w:ins w:id="4655" w:author="Aziz Boxwala" w:date="2014-08-22T20:19:00Z"/>
                <w:rFonts w:ascii="Times New Roman" w:hAnsi="Times New Roman"/>
              </w:rPr>
            </w:pPr>
            <w:ins w:id="4656" w:author="Aziz Boxwala" w:date="2014-08-22T20:19:00Z">
              <w:r>
                <w:rPr>
                  <w:rFonts w:ascii="Times New Roman" w:hAnsi="Times New Roman"/>
                </w:rPr>
                <w:t>The physical route through which the substance is administered. E.g., IV, PO.</w:t>
              </w:r>
            </w:ins>
          </w:p>
        </w:tc>
        <w:bookmarkEnd w:id="4651"/>
      </w:tr>
      <w:tr w:rsidR="007561BD" w14:paraId="655859D8" w14:textId="77777777" w:rsidTr="00EA2BB5">
        <w:trPr>
          <w:ins w:id="4657"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6DFAF0A6" w14:textId="77777777" w:rsidR="007561BD" w:rsidRDefault="007561BD" w:rsidP="00EA2BB5">
            <w:pPr>
              <w:rPr>
                <w:ins w:id="4658" w:author="Aziz Boxwala" w:date="2014-08-22T20:19:00Z"/>
                <w:rFonts w:ascii="Times New Roman" w:hAnsi="Times New Roman"/>
              </w:rPr>
            </w:pPr>
            <w:bookmarkStart w:id="4659" w:name="BKM_F5A51D9D_E9CB_41B2_9FC6_D22DF2D3A061"/>
            <w:proofErr w:type="spellStart"/>
            <w:ins w:id="4660" w:author="Aziz Boxwala" w:date="2014-08-22T20:19:00Z">
              <w:r>
                <w:rPr>
                  <w:rFonts w:ascii="Times New Roman" w:hAnsi="Times New Roman"/>
                </w:rPr>
                <w:t>targetBodySite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4EEEFB27" w14:textId="77777777" w:rsidR="007561BD" w:rsidRDefault="007561BD" w:rsidP="00EA2BB5">
            <w:pPr>
              <w:rPr>
                <w:ins w:id="4661" w:author="Aziz Boxwala" w:date="2014-08-22T20:19:00Z"/>
                <w:rFonts w:ascii="Times New Roman" w:hAnsi="Times New Roman"/>
              </w:rPr>
            </w:pPr>
            <w:proofErr w:type="spellStart"/>
            <w:ins w:id="4662" w:author="Aziz Boxwala" w:date="2014-08-22T20:19:00Z">
              <w:r>
                <w:rPr>
                  <w:rFonts w:ascii="Times New Roman" w:hAnsi="Times New Roman"/>
                </w:rPr>
                <w:t>BodySite</w:t>
              </w:r>
              <w:proofErr w:type="spellEnd"/>
            </w:ins>
          </w:p>
        </w:tc>
        <w:tc>
          <w:tcPr>
            <w:tcW w:w="5580" w:type="dxa"/>
            <w:tcBorders>
              <w:top w:val="single" w:sz="2" w:space="0" w:color="auto"/>
              <w:left w:val="single" w:sz="2" w:space="0" w:color="auto"/>
              <w:bottom w:val="single" w:sz="2" w:space="0" w:color="auto"/>
              <w:right w:val="single" w:sz="2" w:space="0" w:color="auto"/>
            </w:tcBorders>
          </w:tcPr>
          <w:p w14:paraId="4125E1E8" w14:textId="77777777" w:rsidR="007561BD" w:rsidRDefault="007561BD" w:rsidP="00EA2BB5">
            <w:pPr>
              <w:rPr>
                <w:ins w:id="4663" w:author="Aziz Boxwala" w:date="2014-08-22T20:19:00Z"/>
                <w:rFonts w:ascii="Times New Roman" w:hAnsi="Times New Roman"/>
              </w:rPr>
            </w:pPr>
            <w:ins w:id="4664" w:author="Aziz Boxwala" w:date="2014-08-22T20:19:00Z">
              <w:r>
                <w:rPr>
                  <w:rFonts w:ascii="Times New Roman" w:hAnsi="Times New Roman"/>
                </w:rPr>
                <w:t>The body site where the substance is delivered.</w:t>
              </w:r>
            </w:ins>
          </w:p>
        </w:tc>
        <w:bookmarkEnd w:id="4659"/>
      </w:tr>
      <w:bookmarkEnd w:id="4564"/>
    </w:tbl>
    <w:p w14:paraId="097BA823" w14:textId="77777777" w:rsidR="007561BD" w:rsidRDefault="007561BD" w:rsidP="007561BD">
      <w:pPr>
        <w:rPr>
          <w:ins w:id="4665" w:author="Aziz Boxwala" w:date="2014-08-22T20:19:00Z"/>
          <w:rFonts w:ascii="Times New Roman" w:hAnsi="Times New Roman"/>
        </w:rPr>
      </w:pPr>
    </w:p>
    <w:p w14:paraId="67EDF312" w14:textId="77777777" w:rsidR="007561BD" w:rsidRDefault="007561BD" w:rsidP="007561BD">
      <w:pPr>
        <w:pStyle w:val="Heading4"/>
        <w:rPr>
          <w:ins w:id="4666" w:author="Aziz Boxwala" w:date="2014-08-22T20:19:00Z"/>
          <w:bCs/>
          <w:szCs w:val="24"/>
          <w:u w:color="000000"/>
          <w:lang w:val="en-US"/>
        </w:rPr>
      </w:pPr>
      <w:bookmarkStart w:id="4667" w:name="_Toc396502529"/>
      <w:bookmarkStart w:id="4668" w:name="BKM_EB0EF031_8131_4AC1_A6D7_8EBF844FFA94"/>
      <w:proofErr w:type="spellStart"/>
      <w:ins w:id="4669" w:author="Aziz Boxwala" w:date="2014-08-22T20:19:00Z">
        <w:r>
          <w:rPr>
            <w:bCs/>
            <w:szCs w:val="24"/>
            <w:u w:color="000000"/>
            <w:lang w:val="en-US"/>
          </w:rPr>
          <w:t>DosageInstruction</w:t>
        </w:r>
        <w:bookmarkEnd w:id="4667"/>
        <w:proofErr w:type="spellEnd"/>
      </w:ins>
    </w:p>
    <w:p w14:paraId="2E92E7C3" w14:textId="77777777" w:rsidR="007561BD" w:rsidRDefault="007561BD" w:rsidP="007561BD">
      <w:pPr>
        <w:rPr>
          <w:ins w:id="4670" w:author="Aziz Boxwala" w:date="2014-08-22T20:19:00Z"/>
          <w:rFonts w:ascii="Times New Roman" w:hAnsi="Times New Roman"/>
        </w:rPr>
      </w:pPr>
      <w:ins w:id="4671" w:author="Aziz Boxwala" w:date="2014-08-22T20:19:00Z">
        <w:r>
          <w:rPr>
            <w:rStyle w:val="FieldLabel"/>
            <w:rFonts w:ascii="Times New Roman" w:hAnsi="Times New Roman"/>
            <w:i w:val="0"/>
            <w:iCs w:val="0"/>
            <w:color w:val="000000"/>
          </w:rPr>
          <w:t>Indicates how the substance is to be administered to or used by the patient.</w:t>
        </w:r>
      </w:ins>
    </w:p>
    <w:p w14:paraId="54D1DEBC" w14:textId="77777777" w:rsidR="007561BD" w:rsidRDefault="007561BD" w:rsidP="007561BD">
      <w:pPr>
        <w:rPr>
          <w:ins w:id="4672" w:author="Aziz Boxwala" w:date="2014-08-22T20:19:00Z"/>
          <w:rFonts w:ascii="Times New Roman" w:hAnsi="Times New Roman"/>
        </w:rPr>
      </w:pPr>
    </w:p>
    <w:p w14:paraId="125AA34C" w14:textId="77777777" w:rsidR="007561BD" w:rsidRDefault="007561BD" w:rsidP="007561BD">
      <w:pPr>
        <w:pStyle w:val="ListHeader"/>
        <w:shd w:val="clear" w:color="auto" w:fill="auto"/>
        <w:rPr>
          <w:ins w:id="4673" w:author="Aziz Boxwala" w:date="2014-08-22T20:19:00Z"/>
          <w:rFonts w:ascii="Times New Roman" w:eastAsia="Times New Roman" w:hAnsi="Times New Roman"/>
          <w:bCs w:val="0"/>
          <w:iCs w:val="0"/>
          <w:szCs w:val="24"/>
          <w:u w:val="single"/>
          <w:shd w:val="clear" w:color="auto" w:fill="auto"/>
          <w:lang w:val="en-US"/>
        </w:rPr>
      </w:pPr>
      <w:ins w:id="4674" w:author="Aziz Boxwala" w:date="2014-08-22T20:19: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561BD" w14:paraId="6759A6E1" w14:textId="77777777" w:rsidTr="00EA2BB5">
        <w:trPr>
          <w:trHeight w:val="215"/>
          <w:ins w:id="4675" w:author="Aziz Boxwala" w:date="2014-08-22T20:19: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3A375BA6" w14:textId="77777777" w:rsidR="007561BD" w:rsidRDefault="007561BD" w:rsidP="00EA2BB5">
            <w:pPr>
              <w:rPr>
                <w:ins w:id="4676" w:author="Aziz Boxwala" w:date="2014-08-22T20:19:00Z"/>
                <w:rFonts w:ascii="Times New Roman" w:hAnsi="Times New Roman"/>
                <w:b/>
              </w:rPr>
            </w:pPr>
            <w:ins w:id="4677" w:author="Aziz Boxwala" w:date="2014-08-22T20:19: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78C3BC41" w14:textId="77777777" w:rsidR="007561BD" w:rsidRDefault="007561BD" w:rsidP="00EA2BB5">
            <w:pPr>
              <w:rPr>
                <w:ins w:id="4678" w:author="Aziz Boxwala" w:date="2014-08-22T20:19:00Z"/>
                <w:rFonts w:ascii="Times New Roman" w:hAnsi="Times New Roman"/>
                <w:b/>
              </w:rPr>
            </w:pPr>
            <w:ins w:id="4679" w:author="Aziz Boxwala" w:date="2014-08-22T20:19: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0819F85C" w14:textId="77777777" w:rsidR="007561BD" w:rsidRDefault="007561BD" w:rsidP="00EA2BB5">
            <w:pPr>
              <w:rPr>
                <w:ins w:id="4680" w:author="Aziz Boxwala" w:date="2014-08-22T20:19:00Z"/>
                <w:rFonts w:ascii="Times New Roman" w:hAnsi="Times New Roman"/>
                <w:b/>
              </w:rPr>
            </w:pPr>
            <w:ins w:id="4681" w:author="Aziz Boxwala" w:date="2014-08-22T20:19:00Z">
              <w:r>
                <w:rPr>
                  <w:rFonts w:ascii="Times New Roman" w:hAnsi="Times New Roman"/>
                  <w:b/>
                </w:rPr>
                <w:t>Description</w:t>
              </w:r>
            </w:ins>
          </w:p>
        </w:tc>
      </w:tr>
      <w:tr w:rsidR="007561BD" w14:paraId="61EC30E6" w14:textId="77777777" w:rsidTr="00EA2BB5">
        <w:trPr>
          <w:ins w:id="4682"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7563EE2F" w14:textId="77777777" w:rsidR="007561BD" w:rsidRDefault="007561BD" w:rsidP="00EA2BB5">
            <w:pPr>
              <w:rPr>
                <w:ins w:id="4683" w:author="Aziz Boxwala" w:date="2014-08-22T20:19:00Z"/>
                <w:rFonts w:ascii="Times New Roman" w:hAnsi="Times New Roman"/>
              </w:rPr>
            </w:pPr>
            <w:proofErr w:type="spellStart"/>
            <w:ins w:id="4684" w:author="Aziz Boxwala" w:date="2014-08-22T20:19:00Z">
              <w:r>
                <w:rPr>
                  <w:rFonts w:ascii="Times New Roman" w:hAnsi="Times New Roman"/>
                </w:rPr>
                <w:t>additionalInstructions</w:t>
              </w:r>
              <w:proofErr w:type="spellEnd"/>
            </w:ins>
          </w:p>
        </w:tc>
        <w:tc>
          <w:tcPr>
            <w:tcW w:w="1620" w:type="dxa"/>
            <w:tcBorders>
              <w:top w:val="single" w:sz="2" w:space="0" w:color="auto"/>
              <w:left w:val="single" w:sz="2" w:space="0" w:color="auto"/>
              <w:bottom w:val="single" w:sz="2" w:space="0" w:color="auto"/>
              <w:right w:val="single" w:sz="2" w:space="0" w:color="auto"/>
            </w:tcBorders>
          </w:tcPr>
          <w:p w14:paraId="15B58939" w14:textId="77777777" w:rsidR="007561BD" w:rsidRDefault="007561BD" w:rsidP="00EA2BB5">
            <w:pPr>
              <w:rPr>
                <w:ins w:id="4685" w:author="Aziz Boxwala" w:date="2014-08-22T20:19:00Z"/>
                <w:rFonts w:ascii="Times New Roman" w:hAnsi="Times New Roman"/>
              </w:rPr>
            </w:pPr>
            <w:ins w:id="4686"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705E04D4" w14:textId="77777777" w:rsidR="007561BD" w:rsidRDefault="007561BD" w:rsidP="00EA2BB5">
            <w:pPr>
              <w:rPr>
                <w:ins w:id="4687" w:author="Aziz Boxwala" w:date="2014-08-22T20:19:00Z"/>
                <w:rFonts w:ascii="Times New Roman" w:hAnsi="Times New Roman"/>
              </w:rPr>
            </w:pPr>
            <w:ins w:id="4688" w:author="Aziz Boxwala" w:date="2014-08-22T20:19:00Z">
              <w:r>
                <w:rPr>
                  <w:rFonts w:ascii="Times New Roman" w:hAnsi="Times New Roman"/>
                </w:rPr>
                <w:t>Additional instructions such as "Swallow with plenty of water" which may or may not be coded.</w:t>
              </w:r>
            </w:ins>
          </w:p>
        </w:tc>
      </w:tr>
      <w:tr w:rsidR="007561BD" w14:paraId="40772B75" w14:textId="77777777" w:rsidTr="00EA2BB5">
        <w:trPr>
          <w:ins w:id="4689"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3D1CD95F" w14:textId="77777777" w:rsidR="007561BD" w:rsidRDefault="007561BD" w:rsidP="00EA2BB5">
            <w:pPr>
              <w:rPr>
                <w:ins w:id="4690" w:author="Aziz Boxwala" w:date="2014-08-22T20:19:00Z"/>
                <w:rFonts w:ascii="Times New Roman" w:hAnsi="Times New Roman"/>
              </w:rPr>
            </w:pPr>
            <w:bookmarkStart w:id="4691" w:name="BKM_56F3BC66_9214_4961_8821_35C57A2A44E3"/>
            <w:proofErr w:type="spellStart"/>
            <w:ins w:id="4692" w:author="Aziz Boxwala" w:date="2014-08-22T20:19:00Z">
              <w:r>
                <w:rPr>
                  <w:rFonts w:ascii="Times New Roman" w:hAnsi="Times New Roman"/>
                </w:rPr>
                <w:t>dosageInstructionsText</w:t>
              </w:r>
              <w:proofErr w:type="spellEnd"/>
            </w:ins>
          </w:p>
        </w:tc>
        <w:tc>
          <w:tcPr>
            <w:tcW w:w="1620" w:type="dxa"/>
            <w:tcBorders>
              <w:top w:val="single" w:sz="2" w:space="0" w:color="auto"/>
              <w:left w:val="single" w:sz="2" w:space="0" w:color="auto"/>
              <w:bottom w:val="single" w:sz="2" w:space="0" w:color="auto"/>
              <w:right w:val="single" w:sz="2" w:space="0" w:color="auto"/>
            </w:tcBorders>
          </w:tcPr>
          <w:p w14:paraId="16CBE7FB" w14:textId="77777777" w:rsidR="007561BD" w:rsidRDefault="007561BD" w:rsidP="00EA2BB5">
            <w:pPr>
              <w:rPr>
                <w:ins w:id="4693" w:author="Aziz Boxwala" w:date="2014-08-22T20:19:00Z"/>
                <w:rFonts w:ascii="Times New Roman" w:hAnsi="Times New Roman"/>
              </w:rPr>
            </w:pPr>
            <w:ins w:id="4694" w:author="Aziz Boxwala" w:date="2014-08-22T20:19:00Z">
              <w:r>
                <w:rPr>
                  <w:rFonts w:ascii="Times New Roman" w:hAnsi="Times New Roman"/>
                </w:rPr>
                <w:t>Text</w:t>
              </w:r>
            </w:ins>
          </w:p>
        </w:tc>
        <w:tc>
          <w:tcPr>
            <w:tcW w:w="5580" w:type="dxa"/>
            <w:tcBorders>
              <w:top w:val="single" w:sz="2" w:space="0" w:color="auto"/>
              <w:left w:val="single" w:sz="2" w:space="0" w:color="auto"/>
              <w:bottom w:val="single" w:sz="2" w:space="0" w:color="auto"/>
              <w:right w:val="single" w:sz="2" w:space="0" w:color="auto"/>
            </w:tcBorders>
          </w:tcPr>
          <w:p w14:paraId="278F5330" w14:textId="77777777" w:rsidR="007561BD" w:rsidRDefault="007561BD" w:rsidP="00EA2BB5">
            <w:pPr>
              <w:rPr>
                <w:ins w:id="4695" w:author="Aziz Boxwala" w:date="2014-08-22T20:19:00Z"/>
                <w:rFonts w:ascii="Times New Roman" w:hAnsi="Times New Roman"/>
              </w:rPr>
            </w:pPr>
            <w:ins w:id="4696" w:author="Aziz Boxwala" w:date="2014-08-22T20:19:00Z">
              <w:r>
                <w:rPr>
                  <w:rFonts w:ascii="Times New Roman" w:hAnsi="Times New Roman"/>
                </w:rPr>
                <w:t>Free text dosage instructions for cases where the instructions are too complex to code.</w:t>
              </w:r>
            </w:ins>
          </w:p>
        </w:tc>
        <w:bookmarkEnd w:id="4691"/>
      </w:tr>
      <w:tr w:rsidR="007561BD" w14:paraId="70125D15" w14:textId="77777777" w:rsidTr="00EA2BB5">
        <w:trPr>
          <w:ins w:id="4697"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36CB0B3C" w14:textId="77777777" w:rsidR="007561BD" w:rsidRDefault="007561BD" w:rsidP="00EA2BB5">
            <w:pPr>
              <w:rPr>
                <w:ins w:id="4698" w:author="Aziz Boxwala" w:date="2014-08-22T20:19:00Z"/>
                <w:rFonts w:ascii="Times New Roman" w:hAnsi="Times New Roman"/>
              </w:rPr>
            </w:pPr>
            <w:bookmarkStart w:id="4699" w:name="BKM_94705F0F_B7F1_4D6B_9277_0567DABDAFC0"/>
            <w:proofErr w:type="spellStart"/>
            <w:ins w:id="4700" w:author="Aziz Boxwala" w:date="2014-08-22T20:19:00Z">
              <w:r>
                <w:rPr>
                  <w:rFonts w:ascii="Times New Roman" w:hAnsi="Times New Roman"/>
                </w:rPr>
                <w:t>maximumDeliveryRate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267ACD92" w14:textId="77777777" w:rsidR="007561BD" w:rsidRDefault="007561BD" w:rsidP="00EA2BB5">
            <w:pPr>
              <w:rPr>
                <w:ins w:id="4701" w:author="Aziz Boxwala" w:date="2014-08-22T20:19:00Z"/>
                <w:rFonts w:ascii="Times New Roman" w:hAnsi="Times New Roman"/>
              </w:rPr>
            </w:pPr>
            <w:ins w:id="4702" w:author="Aziz Boxwala" w:date="2014-08-22T20:19:00Z">
              <w:r>
                <w:rPr>
                  <w:rFonts w:ascii="Times New Roman" w:hAnsi="Times New Roman"/>
                </w:rPr>
                <w:t>Quantity</w:t>
              </w:r>
            </w:ins>
          </w:p>
        </w:tc>
        <w:tc>
          <w:tcPr>
            <w:tcW w:w="5580" w:type="dxa"/>
            <w:tcBorders>
              <w:top w:val="single" w:sz="2" w:space="0" w:color="auto"/>
              <w:left w:val="single" w:sz="2" w:space="0" w:color="auto"/>
              <w:bottom w:val="single" w:sz="2" w:space="0" w:color="auto"/>
              <w:right w:val="single" w:sz="2" w:space="0" w:color="auto"/>
            </w:tcBorders>
          </w:tcPr>
          <w:p w14:paraId="502D2C89" w14:textId="77777777" w:rsidR="007561BD" w:rsidRDefault="007561BD" w:rsidP="00EA2BB5">
            <w:pPr>
              <w:rPr>
                <w:ins w:id="4703" w:author="Aziz Boxwala" w:date="2014-08-22T20:19:00Z"/>
                <w:rFonts w:ascii="Times New Roman" w:hAnsi="Times New Roman"/>
              </w:rPr>
            </w:pPr>
            <w:ins w:id="4704" w:author="Aziz Boxwala" w:date="2014-08-22T20:19:00Z">
              <w:r>
                <w:rPr>
                  <w:rFonts w:ascii="Times New Roman" w:hAnsi="Times New Roman"/>
                </w:rPr>
                <w:t xml:space="preserve">The maximum rate of substance administration. This value may be used as a stopping condition when a </w:t>
              </w:r>
              <w:proofErr w:type="spellStart"/>
              <w:r>
                <w:rPr>
                  <w:rFonts w:ascii="Times New Roman" w:hAnsi="Times New Roman"/>
                </w:rPr>
                <w:t>rateIncrement</w:t>
              </w:r>
              <w:proofErr w:type="spellEnd"/>
              <w:r>
                <w:rPr>
                  <w:rFonts w:ascii="Times New Roman" w:hAnsi="Times New Roman"/>
                </w:rPr>
                <w:t xml:space="preserve"> is specified without a count.</w:t>
              </w:r>
            </w:ins>
          </w:p>
        </w:tc>
        <w:bookmarkEnd w:id="4699"/>
      </w:tr>
      <w:tr w:rsidR="007561BD" w14:paraId="645D055D" w14:textId="77777777" w:rsidTr="00EA2BB5">
        <w:trPr>
          <w:ins w:id="4705"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0B89DC41" w14:textId="77777777" w:rsidR="007561BD" w:rsidRDefault="007561BD" w:rsidP="00EA2BB5">
            <w:pPr>
              <w:rPr>
                <w:ins w:id="4706" w:author="Aziz Boxwala" w:date="2014-08-22T20:19:00Z"/>
                <w:rFonts w:ascii="Times New Roman" w:hAnsi="Times New Roman"/>
              </w:rPr>
            </w:pPr>
            <w:bookmarkStart w:id="4707" w:name="BKM_A45E71BC_75F9_4F2C_9A2C_A553AAE386F8"/>
            <w:proofErr w:type="spellStart"/>
            <w:ins w:id="4708" w:author="Aziz Boxwala" w:date="2014-08-22T20:19:00Z">
              <w:r>
                <w:rPr>
                  <w:rFonts w:ascii="Times New Roman" w:hAnsi="Times New Roman"/>
                </w:rPr>
                <w:t>maximumDosePerPeriod</w:t>
              </w:r>
              <w:proofErr w:type="spellEnd"/>
            </w:ins>
          </w:p>
        </w:tc>
        <w:tc>
          <w:tcPr>
            <w:tcW w:w="1620" w:type="dxa"/>
            <w:tcBorders>
              <w:top w:val="single" w:sz="2" w:space="0" w:color="auto"/>
              <w:left w:val="single" w:sz="2" w:space="0" w:color="auto"/>
              <w:bottom w:val="single" w:sz="2" w:space="0" w:color="auto"/>
              <w:right w:val="single" w:sz="2" w:space="0" w:color="auto"/>
            </w:tcBorders>
          </w:tcPr>
          <w:p w14:paraId="42D35333" w14:textId="77777777" w:rsidR="007561BD" w:rsidRDefault="007561BD" w:rsidP="00EA2BB5">
            <w:pPr>
              <w:rPr>
                <w:ins w:id="4709" w:author="Aziz Boxwala" w:date="2014-08-22T20:19:00Z"/>
                <w:rFonts w:ascii="Times New Roman" w:hAnsi="Times New Roman"/>
              </w:rPr>
            </w:pPr>
            <w:ins w:id="4710" w:author="Aziz Boxwala" w:date="2014-08-22T20:19:00Z">
              <w:r>
                <w:rPr>
                  <w:rFonts w:ascii="Times New Roman" w:hAnsi="Times New Roman"/>
                </w:rPr>
                <w:t>Ratio</w:t>
              </w:r>
            </w:ins>
          </w:p>
        </w:tc>
        <w:tc>
          <w:tcPr>
            <w:tcW w:w="5580" w:type="dxa"/>
            <w:tcBorders>
              <w:top w:val="single" w:sz="2" w:space="0" w:color="auto"/>
              <w:left w:val="single" w:sz="2" w:space="0" w:color="auto"/>
              <w:bottom w:val="single" w:sz="2" w:space="0" w:color="auto"/>
              <w:right w:val="single" w:sz="2" w:space="0" w:color="auto"/>
            </w:tcBorders>
          </w:tcPr>
          <w:p w14:paraId="402B9E19" w14:textId="77777777" w:rsidR="007561BD" w:rsidRDefault="007561BD" w:rsidP="00EA2BB5">
            <w:pPr>
              <w:rPr>
                <w:ins w:id="4711" w:author="Aziz Boxwala" w:date="2014-08-22T20:19:00Z"/>
                <w:rFonts w:ascii="Times New Roman" w:hAnsi="Times New Roman"/>
              </w:rPr>
            </w:pPr>
            <w:ins w:id="4712" w:author="Aziz Boxwala" w:date="2014-08-22T20:19:00Z">
              <w:r>
                <w:rPr>
                  <w:rFonts w:ascii="Times New Roman" w:hAnsi="Times New Roman"/>
                </w:rPr>
                <w:t>The maximum total quantity of a therapeutic substance that may be administered to a subject over the period of time, e.g. 1000 mg in 24 hours.</w:t>
              </w:r>
            </w:ins>
          </w:p>
        </w:tc>
        <w:bookmarkEnd w:id="4707"/>
      </w:tr>
      <w:tr w:rsidR="007561BD" w14:paraId="2859BB1B" w14:textId="77777777" w:rsidTr="00EA2BB5">
        <w:trPr>
          <w:ins w:id="4713"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5FA3AA48" w14:textId="77777777" w:rsidR="007561BD" w:rsidRDefault="007561BD" w:rsidP="00EA2BB5">
            <w:pPr>
              <w:rPr>
                <w:ins w:id="4714" w:author="Aziz Boxwala" w:date="2014-08-22T20:19:00Z"/>
                <w:rFonts w:ascii="Times New Roman" w:hAnsi="Times New Roman"/>
              </w:rPr>
            </w:pPr>
            <w:bookmarkStart w:id="4715" w:name="BKM_7B53582C_C4AB_4EE3_822E_0000CB0E98C5"/>
            <w:proofErr w:type="spellStart"/>
            <w:ins w:id="4716" w:author="Aziz Boxwala" w:date="2014-08-22T20:19:00Z">
              <w:r>
                <w:rPr>
                  <w:rFonts w:ascii="Times New Roman" w:hAnsi="Times New Roman"/>
                </w:rPr>
                <w:t>maximumVolumeToDeliver</w:t>
              </w:r>
              <w:proofErr w:type="spellEnd"/>
            </w:ins>
          </w:p>
        </w:tc>
        <w:tc>
          <w:tcPr>
            <w:tcW w:w="1620" w:type="dxa"/>
            <w:tcBorders>
              <w:top w:val="single" w:sz="2" w:space="0" w:color="auto"/>
              <w:left w:val="single" w:sz="2" w:space="0" w:color="auto"/>
              <w:bottom w:val="single" w:sz="2" w:space="0" w:color="auto"/>
              <w:right w:val="single" w:sz="2" w:space="0" w:color="auto"/>
            </w:tcBorders>
          </w:tcPr>
          <w:p w14:paraId="24C882C5" w14:textId="77777777" w:rsidR="007561BD" w:rsidRDefault="007561BD" w:rsidP="00EA2BB5">
            <w:pPr>
              <w:rPr>
                <w:ins w:id="4717" w:author="Aziz Boxwala" w:date="2014-08-22T20:19:00Z"/>
                <w:rFonts w:ascii="Times New Roman" w:hAnsi="Times New Roman"/>
              </w:rPr>
            </w:pPr>
            <w:ins w:id="4718" w:author="Aziz Boxwala" w:date="2014-08-22T20:19:00Z">
              <w:r>
                <w:rPr>
                  <w:rFonts w:ascii="Times New Roman" w:hAnsi="Times New Roman"/>
                </w:rPr>
                <w:t>Quantity</w:t>
              </w:r>
            </w:ins>
          </w:p>
        </w:tc>
        <w:tc>
          <w:tcPr>
            <w:tcW w:w="5580" w:type="dxa"/>
            <w:tcBorders>
              <w:top w:val="single" w:sz="2" w:space="0" w:color="auto"/>
              <w:left w:val="single" w:sz="2" w:space="0" w:color="auto"/>
              <w:bottom w:val="single" w:sz="2" w:space="0" w:color="auto"/>
              <w:right w:val="single" w:sz="2" w:space="0" w:color="auto"/>
            </w:tcBorders>
          </w:tcPr>
          <w:p w14:paraId="3B4D87A6" w14:textId="77777777" w:rsidR="007561BD" w:rsidRDefault="007561BD" w:rsidP="00EA2BB5">
            <w:pPr>
              <w:rPr>
                <w:ins w:id="4719" w:author="Aziz Boxwala" w:date="2014-08-22T20:19:00Z"/>
                <w:rFonts w:ascii="Times New Roman" w:hAnsi="Times New Roman"/>
              </w:rPr>
            </w:pPr>
            <w:ins w:id="4720" w:author="Aziz Boxwala" w:date="2014-08-22T20:19:00Z">
              <w:r>
                <w:rPr>
                  <w:rFonts w:ascii="Times New Roman" w:hAnsi="Times New Roman"/>
                </w:rPr>
                <w:t>The maximum volume of fluid to administer to a patient</w:t>
              </w:r>
            </w:ins>
          </w:p>
        </w:tc>
        <w:bookmarkEnd w:id="4715"/>
      </w:tr>
      <w:tr w:rsidR="007561BD" w14:paraId="66DF6975" w14:textId="77777777" w:rsidTr="00EA2BB5">
        <w:trPr>
          <w:ins w:id="4721"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156BBF72" w14:textId="77777777" w:rsidR="007561BD" w:rsidRDefault="007561BD" w:rsidP="00EA2BB5">
            <w:pPr>
              <w:rPr>
                <w:ins w:id="4722" w:author="Aziz Boxwala" w:date="2014-08-22T20:19:00Z"/>
                <w:rFonts w:ascii="Times New Roman" w:hAnsi="Times New Roman"/>
              </w:rPr>
            </w:pPr>
            <w:bookmarkStart w:id="4723" w:name="BKM_D9CF65C7_28E0_4C41_9E06_61F922A09CB0"/>
            <w:proofErr w:type="spellStart"/>
            <w:ins w:id="4724" w:author="Aziz Boxwala" w:date="2014-08-22T20:19:00Z">
              <w:r>
                <w:rPr>
                  <w:rFonts w:ascii="Times New Roman" w:hAnsi="Times New Roman"/>
                </w:rPr>
                <w:t>minimumDosePerPeriod</w:t>
              </w:r>
              <w:proofErr w:type="spellEnd"/>
            </w:ins>
          </w:p>
        </w:tc>
        <w:tc>
          <w:tcPr>
            <w:tcW w:w="1620" w:type="dxa"/>
            <w:tcBorders>
              <w:top w:val="single" w:sz="2" w:space="0" w:color="auto"/>
              <w:left w:val="single" w:sz="2" w:space="0" w:color="auto"/>
              <w:bottom w:val="single" w:sz="2" w:space="0" w:color="auto"/>
              <w:right w:val="single" w:sz="2" w:space="0" w:color="auto"/>
            </w:tcBorders>
          </w:tcPr>
          <w:p w14:paraId="619C3A93" w14:textId="77777777" w:rsidR="007561BD" w:rsidRDefault="007561BD" w:rsidP="00EA2BB5">
            <w:pPr>
              <w:rPr>
                <w:ins w:id="4725" w:author="Aziz Boxwala" w:date="2014-08-22T20:19:00Z"/>
                <w:rFonts w:ascii="Times New Roman" w:hAnsi="Times New Roman"/>
              </w:rPr>
            </w:pPr>
            <w:ins w:id="4726" w:author="Aziz Boxwala" w:date="2014-08-22T20:19:00Z">
              <w:r>
                <w:rPr>
                  <w:rFonts w:ascii="Times New Roman" w:hAnsi="Times New Roman"/>
                </w:rPr>
                <w:t>Ratio</w:t>
              </w:r>
            </w:ins>
          </w:p>
        </w:tc>
        <w:tc>
          <w:tcPr>
            <w:tcW w:w="5580" w:type="dxa"/>
            <w:tcBorders>
              <w:top w:val="single" w:sz="2" w:space="0" w:color="auto"/>
              <w:left w:val="single" w:sz="2" w:space="0" w:color="auto"/>
              <w:bottom w:val="single" w:sz="2" w:space="0" w:color="auto"/>
              <w:right w:val="single" w:sz="2" w:space="0" w:color="auto"/>
            </w:tcBorders>
          </w:tcPr>
          <w:p w14:paraId="41800227" w14:textId="77777777" w:rsidR="007561BD" w:rsidRDefault="007561BD" w:rsidP="00EA2BB5">
            <w:pPr>
              <w:rPr>
                <w:ins w:id="4727" w:author="Aziz Boxwala" w:date="2014-08-22T20:19:00Z"/>
                <w:rFonts w:ascii="Times New Roman" w:hAnsi="Times New Roman"/>
              </w:rPr>
            </w:pPr>
            <w:ins w:id="4728" w:author="Aziz Boxwala" w:date="2014-08-22T20:19:00Z">
              <w:r>
                <w:rPr>
                  <w:rFonts w:ascii="Times New Roman" w:hAnsi="Times New Roman"/>
                </w:rPr>
                <w:t>The minimum total quantity of a therapeutic substance that may be administered to a subject over the period of time. E.g. 10 mg in 24 hours.</w:t>
              </w:r>
            </w:ins>
          </w:p>
        </w:tc>
        <w:bookmarkEnd w:id="4723"/>
      </w:tr>
      <w:tr w:rsidR="007561BD" w14:paraId="5113AFC9" w14:textId="77777777" w:rsidTr="00EA2BB5">
        <w:trPr>
          <w:ins w:id="4729"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23DD9ECC" w14:textId="77777777" w:rsidR="007561BD" w:rsidRDefault="007561BD" w:rsidP="00EA2BB5">
            <w:pPr>
              <w:rPr>
                <w:ins w:id="4730" w:author="Aziz Boxwala" w:date="2014-08-22T20:19:00Z"/>
                <w:rFonts w:ascii="Times New Roman" w:hAnsi="Times New Roman"/>
              </w:rPr>
            </w:pPr>
            <w:bookmarkStart w:id="4731" w:name="BKM_AD9115C5_1B2B_4A2B_B94B_07F252D02127"/>
            <w:proofErr w:type="spellStart"/>
            <w:ins w:id="4732" w:author="Aziz Boxwala" w:date="2014-08-22T20:19:00Z">
              <w:r>
                <w:rPr>
                  <w:rFonts w:ascii="Times New Roman" w:hAnsi="Times New Roman"/>
                </w:rPr>
                <w:t>rateGoal</w:t>
              </w:r>
              <w:proofErr w:type="spellEnd"/>
            </w:ins>
          </w:p>
        </w:tc>
        <w:tc>
          <w:tcPr>
            <w:tcW w:w="1620" w:type="dxa"/>
            <w:tcBorders>
              <w:top w:val="single" w:sz="2" w:space="0" w:color="auto"/>
              <w:left w:val="single" w:sz="2" w:space="0" w:color="auto"/>
              <w:bottom w:val="single" w:sz="2" w:space="0" w:color="auto"/>
              <w:right w:val="single" w:sz="2" w:space="0" w:color="auto"/>
            </w:tcBorders>
          </w:tcPr>
          <w:p w14:paraId="0821C42A" w14:textId="77777777" w:rsidR="007561BD" w:rsidRDefault="007561BD" w:rsidP="00EA2BB5">
            <w:pPr>
              <w:rPr>
                <w:ins w:id="4733" w:author="Aziz Boxwala" w:date="2014-08-22T20:19:00Z"/>
                <w:rFonts w:ascii="Times New Roman" w:hAnsi="Times New Roman"/>
              </w:rPr>
            </w:pPr>
            <w:ins w:id="4734" w:author="Aziz Boxwala" w:date="2014-08-22T20:19:00Z">
              <w:r>
                <w:rPr>
                  <w:rFonts w:ascii="Times New Roman" w:hAnsi="Times New Roman"/>
                </w:rPr>
                <w:t>Range</w:t>
              </w:r>
            </w:ins>
          </w:p>
        </w:tc>
        <w:tc>
          <w:tcPr>
            <w:tcW w:w="5580" w:type="dxa"/>
            <w:tcBorders>
              <w:top w:val="single" w:sz="2" w:space="0" w:color="auto"/>
              <w:left w:val="single" w:sz="2" w:space="0" w:color="auto"/>
              <w:bottom w:val="single" w:sz="2" w:space="0" w:color="auto"/>
              <w:right w:val="single" w:sz="2" w:space="0" w:color="auto"/>
            </w:tcBorders>
          </w:tcPr>
          <w:p w14:paraId="126F40C0" w14:textId="77777777" w:rsidR="007561BD" w:rsidRDefault="007561BD" w:rsidP="00EA2BB5">
            <w:pPr>
              <w:rPr>
                <w:ins w:id="4735" w:author="Aziz Boxwala" w:date="2014-08-22T20:19:00Z"/>
                <w:rFonts w:ascii="Times New Roman" w:hAnsi="Times New Roman"/>
              </w:rPr>
            </w:pPr>
            <w:ins w:id="4736" w:author="Aziz Boxwala" w:date="2014-08-22T20:19:00Z">
              <w:r>
                <w:rPr>
                  <w:rFonts w:ascii="Times New Roman" w:hAnsi="Times New Roman"/>
                </w:rPr>
                <w:t xml:space="preserve">The target rate to reach for this infusion.  Note that </w:t>
              </w:r>
              <w:proofErr w:type="spellStart"/>
              <w:r>
                <w:rPr>
                  <w:rFonts w:ascii="Times New Roman" w:hAnsi="Times New Roman"/>
                </w:rPr>
                <w:t>rateGoal</w:t>
              </w:r>
              <w:proofErr w:type="spellEnd"/>
              <w:r>
                <w:rPr>
                  <w:rFonts w:ascii="Times New Roman" w:hAnsi="Times New Roman"/>
                </w:rPr>
                <w:t xml:space="preserve"> is typically less than the maximum delivery rate which is the rate not to exceed. For enteral feeding orders, a target tube feeding rate of 75ml/hour may be specified.</w:t>
              </w:r>
            </w:ins>
          </w:p>
        </w:tc>
        <w:bookmarkEnd w:id="4731"/>
      </w:tr>
      <w:tr w:rsidR="007561BD" w14:paraId="320DBC6E" w14:textId="77777777" w:rsidTr="00EA2BB5">
        <w:trPr>
          <w:ins w:id="4737"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7B4B8809" w14:textId="77777777" w:rsidR="007561BD" w:rsidRDefault="007561BD" w:rsidP="00EA2BB5">
            <w:pPr>
              <w:rPr>
                <w:ins w:id="4738" w:author="Aziz Boxwala" w:date="2014-08-22T20:19:00Z"/>
                <w:rFonts w:ascii="Times New Roman" w:hAnsi="Times New Roman"/>
              </w:rPr>
            </w:pPr>
            <w:bookmarkStart w:id="4739" w:name="BKM_1F4F856A_13DC_4AFD_A0BD_2DD173073FFD"/>
            <w:proofErr w:type="spellStart"/>
            <w:ins w:id="4740" w:author="Aziz Boxwala" w:date="2014-08-22T20:19:00Z">
              <w:r>
                <w:rPr>
                  <w:rFonts w:ascii="Times New Roman" w:hAnsi="Times New Roman"/>
                </w:rPr>
                <w:t>validAdministrationInterval</w:t>
              </w:r>
              <w:proofErr w:type="spellEnd"/>
            </w:ins>
          </w:p>
        </w:tc>
        <w:tc>
          <w:tcPr>
            <w:tcW w:w="1620" w:type="dxa"/>
            <w:tcBorders>
              <w:top w:val="single" w:sz="2" w:space="0" w:color="auto"/>
              <w:left w:val="single" w:sz="2" w:space="0" w:color="auto"/>
              <w:bottom w:val="single" w:sz="2" w:space="0" w:color="auto"/>
              <w:right w:val="single" w:sz="2" w:space="0" w:color="auto"/>
            </w:tcBorders>
          </w:tcPr>
          <w:p w14:paraId="1BAEAF31" w14:textId="77777777" w:rsidR="007561BD" w:rsidRDefault="007561BD" w:rsidP="00EA2BB5">
            <w:pPr>
              <w:rPr>
                <w:ins w:id="4741" w:author="Aziz Boxwala" w:date="2014-08-22T20:19:00Z"/>
                <w:rFonts w:ascii="Times New Roman" w:hAnsi="Times New Roman"/>
              </w:rPr>
            </w:pPr>
            <w:proofErr w:type="spellStart"/>
            <w:ins w:id="4742" w:author="Aziz Boxwala" w:date="2014-08-22T20:19:00Z">
              <w:r>
                <w:rPr>
                  <w:rFonts w:ascii="Times New Roman" w:hAnsi="Times New Roman"/>
                </w:rPr>
                <w:t>TimePeriod</w:t>
              </w:r>
              <w:proofErr w:type="spellEnd"/>
            </w:ins>
          </w:p>
        </w:tc>
        <w:tc>
          <w:tcPr>
            <w:tcW w:w="5580" w:type="dxa"/>
            <w:tcBorders>
              <w:top w:val="single" w:sz="2" w:space="0" w:color="auto"/>
              <w:left w:val="single" w:sz="2" w:space="0" w:color="auto"/>
              <w:bottom w:val="single" w:sz="2" w:space="0" w:color="auto"/>
              <w:right w:val="single" w:sz="2" w:space="0" w:color="auto"/>
            </w:tcBorders>
          </w:tcPr>
          <w:p w14:paraId="1783B043" w14:textId="77777777" w:rsidR="007561BD" w:rsidRDefault="007561BD" w:rsidP="00EA2BB5">
            <w:pPr>
              <w:rPr>
                <w:ins w:id="4743" w:author="Aziz Boxwala" w:date="2014-08-22T20:19:00Z"/>
                <w:rFonts w:ascii="Times New Roman" w:hAnsi="Times New Roman"/>
              </w:rPr>
            </w:pPr>
            <w:ins w:id="4744" w:author="Aziz Boxwala" w:date="2014-08-22T20:19:00Z">
              <w:r>
                <w:rPr>
                  <w:rFonts w:ascii="Times New Roman" w:hAnsi="Times New Roman"/>
                </w:rPr>
                <w:t>Acceptable time for administering the substance. Includes acceptable but suboptimal administration times.  This is an important aspect of immunizations, which have recommended and acceptable/valid timeframes for administration that can differ.</w:t>
              </w:r>
            </w:ins>
          </w:p>
        </w:tc>
        <w:bookmarkEnd w:id="4739"/>
      </w:tr>
      <w:bookmarkEnd w:id="4668"/>
    </w:tbl>
    <w:p w14:paraId="54028361" w14:textId="77777777" w:rsidR="007561BD" w:rsidRDefault="007561BD" w:rsidP="007561BD">
      <w:pPr>
        <w:rPr>
          <w:ins w:id="4745" w:author="Aziz Boxwala" w:date="2014-08-22T20:19:00Z"/>
          <w:rFonts w:ascii="Times New Roman" w:hAnsi="Times New Roman"/>
        </w:rPr>
      </w:pPr>
    </w:p>
    <w:p w14:paraId="7F76FBA6" w14:textId="77777777" w:rsidR="007561BD" w:rsidRDefault="007561BD" w:rsidP="007561BD">
      <w:pPr>
        <w:pStyle w:val="Heading4"/>
        <w:rPr>
          <w:ins w:id="4746" w:author="Aziz Boxwala" w:date="2014-08-22T20:19:00Z"/>
          <w:bCs/>
          <w:szCs w:val="24"/>
          <w:u w:color="000000"/>
          <w:lang w:val="en-US"/>
        </w:rPr>
      </w:pPr>
      <w:bookmarkStart w:id="4747" w:name="_Toc396502530"/>
      <w:bookmarkStart w:id="4748" w:name="BKM_8C923CF3_C4AC_4CD1_A4B2_E8528A1FDD89"/>
      <w:proofErr w:type="spellStart"/>
      <w:ins w:id="4749" w:author="Aziz Boxwala" w:date="2014-08-22T20:19:00Z">
        <w:r>
          <w:rPr>
            <w:bCs/>
            <w:szCs w:val="24"/>
            <w:u w:color="000000"/>
            <w:lang w:val="en-US"/>
          </w:rPr>
          <w:t>EnteralFormula</w:t>
        </w:r>
        <w:bookmarkEnd w:id="4747"/>
        <w:proofErr w:type="spellEnd"/>
      </w:ins>
    </w:p>
    <w:p w14:paraId="12A1003A" w14:textId="77777777" w:rsidR="007561BD" w:rsidRDefault="007561BD" w:rsidP="007561BD">
      <w:pPr>
        <w:rPr>
          <w:ins w:id="4750" w:author="Aziz Boxwala" w:date="2014-08-22T20:19:00Z"/>
          <w:rFonts w:ascii="Times New Roman" w:hAnsi="Times New Roman"/>
        </w:rPr>
      </w:pPr>
      <w:ins w:id="4751" w:author="Aziz Boxwala" w:date="2014-08-22T20:19:00Z">
        <w:r>
          <w:rPr>
            <w:rStyle w:val="FieldLabel"/>
            <w:rFonts w:ascii="Times New Roman" w:hAnsi="Times New Roman"/>
            <w:i w:val="0"/>
            <w:iCs w:val="0"/>
            <w:color w:val="000000"/>
          </w:rPr>
          <w:t xml:space="preserve">Food to be administered through a tube placed in the nose, mouth, the stomach, or the small intestine. </w:t>
        </w:r>
      </w:ins>
    </w:p>
    <w:p w14:paraId="45925A5B" w14:textId="77777777" w:rsidR="007561BD" w:rsidRDefault="007561BD" w:rsidP="007561BD">
      <w:pPr>
        <w:rPr>
          <w:ins w:id="4752" w:author="Aziz Boxwala" w:date="2014-08-22T20:19:00Z"/>
          <w:rFonts w:ascii="Times New Roman" w:hAnsi="Times New Roman"/>
        </w:rPr>
      </w:pPr>
    </w:p>
    <w:p w14:paraId="1AA1321F" w14:textId="77777777" w:rsidR="007561BD" w:rsidRDefault="007561BD" w:rsidP="007561BD">
      <w:pPr>
        <w:pStyle w:val="ListHeader"/>
        <w:shd w:val="clear" w:color="auto" w:fill="auto"/>
        <w:rPr>
          <w:ins w:id="4753" w:author="Aziz Boxwala" w:date="2014-08-22T20:19:00Z"/>
          <w:rFonts w:ascii="Times New Roman" w:eastAsia="Times New Roman" w:hAnsi="Times New Roman"/>
          <w:bCs w:val="0"/>
          <w:iCs w:val="0"/>
          <w:szCs w:val="24"/>
          <w:u w:val="single"/>
          <w:shd w:val="clear" w:color="auto" w:fill="auto"/>
          <w:lang w:val="en-US"/>
        </w:rPr>
      </w:pPr>
      <w:ins w:id="4754" w:author="Aziz Boxwala" w:date="2014-08-22T20:19:00Z">
        <w:r>
          <w:rPr>
            <w:rFonts w:ascii="Times New Roman" w:eastAsia="Times New Roman" w:hAnsi="Times New Roman"/>
            <w:bCs w:val="0"/>
            <w:iCs w:val="0"/>
            <w:szCs w:val="24"/>
            <w:u w:val="single"/>
            <w:shd w:val="clear" w:color="auto" w:fill="auto"/>
            <w:lang w:val="en-US"/>
          </w:rPr>
          <w:lastRenderedPageBreak/>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561BD" w14:paraId="348E4F57" w14:textId="77777777" w:rsidTr="00EA2BB5">
        <w:trPr>
          <w:trHeight w:val="215"/>
          <w:ins w:id="4755" w:author="Aziz Boxwala" w:date="2014-08-22T20:19: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350C99AB" w14:textId="77777777" w:rsidR="007561BD" w:rsidRDefault="007561BD" w:rsidP="00EA2BB5">
            <w:pPr>
              <w:rPr>
                <w:ins w:id="4756" w:author="Aziz Boxwala" w:date="2014-08-22T20:19:00Z"/>
                <w:rFonts w:ascii="Times New Roman" w:hAnsi="Times New Roman"/>
                <w:b/>
              </w:rPr>
            </w:pPr>
            <w:ins w:id="4757" w:author="Aziz Boxwala" w:date="2014-08-22T20:19: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3F6FF6C2" w14:textId="77777777" w:rsidR="007561BD" w:rsidRDefault="007561BD" w:rsidP="00EA2BB5">
            <w:pPr>
              <w:rPr>
                <w:ins w:id="4758" w:author="Aziz Boxwala" w:date="2014-08-22T20:19:00Z"/>
                <w:rFonts w:ascii="Times New Roman" w:hAnsi="Times New Roman"/>
                <w:b/>
              </w:rPr>
            </w:pPr>
            <w:ins w:id="4759" w:author="Aziz Boxwala" w:date="2014-08-22T20:19: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455A4ED0" w14:textId="77777777" w:rsidR="007561BD" w:rsidRDefault="007561BD" w:rsidP="00EA2BB5">
            <w:pPr>
              <w:rPr>
                <w:ins w:id="4760" w:author="Aziz Boxwala" w:date="2014-08-22T20:19:00Z"/>
                <w:rFonts w:ascii="Times New Roman" w:hAnsi="Times New Roman"/>
                <w:b/>
              </w:rPr>
            </w:pPr>
            <w:ins w:id="4761" w:author="Aziz Boxwala" w:date="2014-08-22T20:19:00Z">
              <w:r>
                <w:rPr>
                  <w:rFonts w:ascii="Times New Roman" w:hAnsi="Times New Roman"/>
                  <w:b/>
                </w:rPr>
                <w:t>Description</w:t>
              </w:r>
            </w:ins>
          </w:p>
        </w:tc>
      </w:tr>
      <w:tr w:rsidR="007561BD" w14:paraId="6C8BEC61" w14:textId="77777777" w:rsidTr="00EA2BB5">
        <w:trPr>
          <w:ins w:id="4762"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528684E9" w14:textId="77777777" w:rsidR="007561BD" w:rsidRDefault="007561BD" w:rsidP="00EA2BB5">
            <w:pPr>
              <w:rPr>
                <w:ins w:id="4763" w:author="Aziz Boxwala" w:date="2014-08-22T20:19:00Z"/>
                <w:rFonts w:ascii="Times New Roman" w:hAnsi="Times New Roman"/>
              </w:rPr>
            </w:pPr>
            <w:ins w:id="4764" w:author="Aziz Boxwala" w:date="2014-08-22T20:19:00Z">
              <w:r>
                <w:rPr>
                  <w:rFonts w:ascii="Times New Roman" w:hAnsi="Times New Roman"/>
                </w:rPr>
                <w:t>administration</w:t>
              </w:r>
            </w:ins>
          </w:p>
        </w:tc>
        <w:tc>
          <w:tcPr>
            <w:tcW w:w="1620" w:type="dxa"/>
            <w:tcBorders>
              <w:top w:val="single" w:sz="2" w:space="0" w:color="auto"/>
              <w:left w:val="single" w:sz="2" w:space="0" w:color="auto"/>
              <w:bottom w:val="single" w:sz="2" w:space="0" w:color="auto"/>
              <w:right w:val="single" w:sz="2" w:space="0" w:color="auto"/>
            </w:tcBorders>
          </w:tcPr>
          <w:p w14:paraId="0DA5C35A" w14:textId="77777777" w:rsidR="007561BD" w:rsidRDefault="007561BD" w:rsidP="00EA2BB5">
            <w:pPr>
              <w:rPr>
                <w:ins w:id="4765" w:author="Aziz Boxwala" w:date="2014-08-22T20:19:00Z"/>
                <w:rFonts w:ascii="Times New Roman" w:hAnsi="Times New Roman"/>
              </w:rPr>
            </w:pPr>
            <w:proofErr w:type="spellStart"/>
            <w:ins w:id="4766" w:author="Aziz Boxwala" w:date="2014-08-22T20:19:00Z">
              <w:r>
                <w:rPr>
                  <w:rFonts w:ascii="Times New Roman" w:hAnsi="Times New Roman"/>
                </w:rPr>
                <w:t>DosageInstruction</w:t>
              </w:r>
              <w:proofErr w:type="spellEnd"/>
            </w:ins>
          </w:p>
        </w:tc>
        <w:tc>
          <w:tcPr>
            <w:tcW w:w="5580" w:type="dxa"/>
            <w:tcBorders>
              <w:top w:val="single" w:sz="2" w:space="0" w:color="auto"/>
              <w:left w:val="single" w:sz="2" w:space="0" w:color="auto"/>
              <w:bottom w:val="single" w:sz="2" w:space="0" w:color="auto"/>
              <w:right w:val="single" w:sz="2" w:space="0" w:color="auto"/>
            </w:tcBorders>
          </w:tcPr>
          <w:p w14:paraId="2B440BF8" w14:textId="77777777" w:rsidR="007561BD" w:rsidRDefault="007561BD" w:rsidP="00EA2BB5">
            <w:pPr>
              <w:rPr>
                <w:ins w:id="4767" w:author="Aziz Boxwala" w:date="2014-08-22T20:19:00Z"/>
                <w:rFonts w:ascii="Times New Roman" w:hAnsi="Times New Roman"/>
              </w:rPr>
            </w:pPr>
            <w:ins w:id="4768" w:author="Aziz Boxwala" w:date="2014-08-22T20:19:00Z">
              <w:r>
                <w:rPr>
                  <w:rFonts w:ascii="Times New Roman" w:hAnsi="Times New Roman"/>
                </w:rPr>
                <w:t>Dosage and administration instructions for the enteral nutrition.</w:t>
              </w:r>
            </w:ins>
          </w:p>
        </w:tc>
      </w:tr>
      <w:tr w:rsidR="007561BD" w14:paraId="745A0CA4" w14:textId="77777777" w:rsidTr="00EA2BB5">
        <w:trPr>
          <w:ins w:id="4769"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4EF8236C" w14:textId="77777777" w:rsidR="007561BD" w:rsidRDefault="007561BD" w:rsidP="00EA2BB5">
            <w:pPr>
              <w:rPr>
                <w:ins w:id="4770" w:author="Aziz Boxwala" w:date="2014-08-22T20:19:00Z"/>
                <w:rFonts w:ascii="Times New Roman" w:hAnsi="Times New Roman"/>
              </w:rPr>
            </w:pPr>
            <w:proofErr w:type="spellStart"/>
            <w:ins w:id="4771" w:author="Aziz Boxwala" w:date="2014-08-22T20:19:00Z">
              <w:r>
                <w:rPr>
                  <w:rFonts w:ascii="Times New Roman" w:hAnsi="Times New Roman"/>
                </w:rPr>
                <w:t>caloricDensity</w:t>
              </w:r>
              <w:proofErr w:type="spellEnd"/>
            </w:ins>
          </w:p>
        </w:tc>
        <w:tc>
          <w:tcPr>
            <w:tcW w:w="1620" w:type="dxa"/>
            <w:tcBorders>
              <w:top w:val="single" w:sz="2" w:space="0" w:color="auto"/>
              <w:left w:val="single" w:sz="2" w:space="0" w:color="auto"/>
              <w:bottom w:val="single" w:sz="2" w:space="0" w:color="auto"/>
              <w:right w:val="single" w:sz="2" w:space="0" w:color="auto"/>
            </w:tcBorders>
          </w:tcPr>
          <w:p w14:paraId="2073CC84" w14:textId="77777777" w:rsidR="007561BD" w:rsidRDefault="007561BD" w:rsidP="00EA2BB5">
            <w:pPr>
              <w:rPr>
                <w:ins w:id="4772" w:author="Aziz Boxwala" w:date="2014-08-22T20:19:00Z"/>
                <w:rFonts w:ascii="Times New Roman" w:hAnsi="Times New Roman"/>
              </w:rPr>
            </w:pPr>
            <w:ins w:id="4773" w:author="Aziz Boxwala" w:date="2014-08-22T20:19:00Z">
              <w:r>
                <w:rPr>
                  <w:rFonts w:ascii="Times New Roman" w:hAnsi="Times New Roman"/>
                </w:rPr>
                <w:t>Quantity</w:t>
              </w:r>
            </w:ins>
          </w:p>
        </w:tc>
        <w:tc>
          <w:tcPr>
            <w:tcW w:w="5580" w:type="dxa"/>
            <w:tcBorders>
              <w:top w:val="single" w:sz="2" w:space="0" w:color="auto"/>
              <w:left w:val="single" w:sz="2" w:space="0" w:color="auto"/>
              <w:bottom w:val="single" w:sz="2" w:space="0" w:color="auto"/>
              <w:right w:val="single" w:sz="2" w:space="0" w:color="auto"/>
            </w:tcBorders>
          </w:tcPr>
          <w:p w14:paraId="1579951C" w14:textId="77777777" w:rsidR="007561BD" w:rsidRDefault="007561BD" w:rsidP="00EA2BB5">
            <w:pPr>
              <w:rPr>
                <w:ins w:id="4774" w:author="Aziz Boxwala" w:date="2014-08-22T20:19:00Z"/>
                <w:rFonts w:ascii="Times New Roman" w:hAnsi="Times New Roman"/>
              </w:rPr>
            </w:pPr>
            <w:ins w:id="4775" w:author="Aziz Boxwala" w:date="2014-08-22T20:19:00Z">
              <w:r>
                <w:rPr>
                  <w:rFonts w:ascii="Times New Roman" w:hAnsi="Times New Roman"/>
                </w:rPr>
                <w:t>An amount of calories per volume which identifies the type of formula.</w:t>
              </w:r>
            </w:ins>
          </w:p>
        </w:tc>
      </w:tr>
      <w:tr w:rsidR="007561BD" w14:paraId="7D10A785" w14:textId="77777777" w:rsidTr="00EA2BB5">
        <w:trPr>
          <w:ins w:id="4776"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3DA3D5A2" w14:textId="77777777" w:rsidR="007561BD" w:rsidRDefault="007561BD" w:rsidP="00EA2BB5">
            <w:pPr>
              <w:rPr>
                <w:ins w:id="4777" w:author="Aziz Boxwala" w:date="2014-08-22T20:19:00Z"/>
                <w:rFonts w:ascii="Times New Roman" w:hAnsi="Times New Roman"/>
              </w:rPr>
            </w:pPr>
            <w:bookmarkStart w:id="4778" w:name="BKM_7C4F642A_B400_495C_8B0A_5BAF714ABCAF"/>
            <w:ins w:id="4779" w:author="Aziz Boxwala" w:date="2014-08-22T20:19:00Z">
              <w:r>
                <w:rPr>
                  <w:rFonts w:ascii="Times New Roman" w:hAnsi="Times New Roman"/>
                </w:rPr>
                <w:t>product</w:t>
              </w:r>
            </w:ins>
          </w:p>
        </w:tc>
        <w:tc>
          <w:tcPr>
            <w:tcW w:w="1620" w:type="dxa"/>
            <w:tcBorders>
              <w:top w:val="single" w:sz="2" w:space="0" w:color="auto"/>
              <w:left w:val="single" w:sz="2" w:space="0" w:color="auto"/>
              <w:bottom w:val="single" w:sz="2" w:space="0" w:color="auto"/>
              <w:right w:val="single" w:sz="2" w:space="0" w:color="auto"/>
            </w:tcBorders>
          </w:tcPr>
          <w:p w14:paraId="51476A9D" w14:textId="77777777" w:rsidR="007561BD" w:rsidRDefault="007561BD" w:rsidP="00EA2BB5">
            <w:pPr>
              <w:rPr>
                <w:ins w:id="4780" w:author="Aziz Boxwala" w:date="2014-08-22T20:19:00Z"/>
                <w:rFonts w:ascii="Times New Roman" w:hAnsi="Times New Roman"/>
              </w:rPr>
            </w:pPr>
            <w:proofErr w:type="spellStart"/>
            <w:ins w:id="4781" w:author="Aziz Boxwala" w:date="2014-08-22T20:19:00Z">
              <w:r>
                <w:rPr>
                  <w:rFonts w:ascii="Times New Roman" w:hAnsi="Times New Roman"/>
                </w:rPr>
                <w:t>NutritionProduct</w:t>
              </w:r>
              <w:proofErr w:type="spellEnd"/>
            </w:ins>
          </w:p>
        </w:tc>
        <w:tc>
          <w:tcPr>
            <w:tcW w:w="5580" w:type="dxa"/>
            <w:tcBorders>
              <w:top w:val="single" w:sz="2" w:space="0" w:color="auto"/>
              <w:left w:val="single" w:sz="2" w:space="0" w:color="auto"/>
              <w:bottom w:val="single" w:sz="2" w:space="0" w:color="auto"/>
              <w:right w:val="single" w:sz="2" w:space="0" w:color="auto"/>
            </w:tcBorders>
          </w:tcPr>
          <w:p w14:paraId="3BD1DCCE" w14:textId="77777777" w:rsidR="007561BD" w:rsidRDefault="007561BD" w:rsidP="00EA2BB5">
            <w:pPr>
              <w:rPr>
                <w:ins w:id="4782" w:author="Aziz Boxwala" w:date="2014-08-22T20:19:00Z"/>
                <w:rFonts w:ascii="Times New Roman" w:hAnsi="Times New Roman"/>
              </w:rPr>
            </w:pPr>
            <w:ins w:id="4783" w:author="Aziz Boxwala" w:date="2014-08-22T20:19:00Z">
              <w:r>
                <w:rPr>
                  <w:rFonts w:ascii="Times New Roman" w:hAnsi="Times New Roman"/>
                </w:rPr>
                <w:t>The nutritional product to be administered</w:t>
              </w:r>
            </w:ins>
          </w:p>
        </w:tc>
        <w:bookmarkEnd w:id="4778"/>
      </w:tr>
      <w:bookmarkEnd w:id="4748"/>
    </w:tbl>
    <w:p w14:paraId="02F78D9C" w14:textId="77777777" w:rsidR="007561BD" w:rsidRDefault="007561BD" w:rsidP="007561BD">
      <w:pPr>
        <w:rPr>
          <w:ins w:id="4784" w:author="Aziz Boxwala" w:date="2014-08-22T20:19:00Z"/>
          <w:rFonts w:ascii="Times New Roman" w:hAnsi="Times New Roman"/>
        </w:rPr>
      </w:pPr>
    </w:p>
    <w:p w14:paraId="6E00498C" w14:textId="77777777" w:rsidR="007561BD" w:rsidRDefault="007561BD" w:rsidP="007561BD">
      <w:pPr>
        <w:pStyle w:val="Heading4"/>
        <w:rPr>
          <w:ins w:id="4785" w:author="Aziz Boxwala" w:date="2014-08-22T20:19:00Z"/>
          <w:bCs/>
          <w:szCs w:val="24"/>
          <w:u w:color="000000"/>
          <w:lang w:val="en-US"/>
        </w:rPr>
      </w:pPr>
      <w:bookmarkStart w:id="4786" w:name="_Toc396502531"/>
      <w:bookmarkStart w:id="4787" w:name="BKM_AE28F3EB_C683_435D_BD3A_DC2833B11F10"/>
      <w:proofErr w:type="spellStart"/>
      <w:ins w:id="4788" w:author="Aziz Boxwala" w:date="2014-08-22T20:19:00Z">
        <w:r>
          <w:rPr>
            <w:bCs/>
            <w:szCs w:val="24"/>
            <w:u w:color="000000"/>
            <w:lang w:val="en-US"/>
          </w:rPr>
          <w:t>NutrientModification</w:t>
        </w:r>
        <w:bookmarkEnd w:id="4786"/>
        <w:proofErr w:type="spellEnd"/>
      </w:ins>
    </w:p>
    <w:p w14:paraId="1C1282B0" w14:textId="77777777" w:rsidR="007561BD" w:rsidRDefault="007561BD" w:rsidP="007561BD">
      <w:pPr>
        <w:rPr>
          <w:ins w:id="4789" w:author="Aziz Boxwala" w:date="2014-08-22T20:19:00Z"/>
          <w:rFonts w:ascii="Times New Roman" w:hAnsi="Times New Roman"/>
        </w:rPr>
      </w:pPr>
      <w:ins w:id="4790" w:author="Aziz Boxwala" w:date="2014-08-22T20:19:00Z">
        <w:r>
          <w:rPr>
            <w:rFonts w:ascii="Times New Roman" w:hAnsi="Times New Roman"/>
          </w:rPr>
          <w:t xml:space="preserve">Constraints on the quantity of components of diet. </w:t>
        </w:r>
      </w:ins>
    </w:p>
    <w:p w14:paraId="0D2C6A0A" w14:textId="77777777" w:rsidR="007561BD" w:rsidRDefault="007561BD" w:rsidP="007561BD">
      <w:pPr>
        <w:rPr>
          <w:ins w:id="4791" w:author="Aziz Boxwala" w:date="2014-08-22T20:19:00Z"/>
          <w:rFonts w:ascii="Times New Roman" w:hAnsi="Times New Roman"/>
        </w:rPr>
      </w:pPr>
    </w:p>
    <w:p w14:paraId="7BECBBC6" w14:textId="77777777" w:rsidR="007561BD" w:rsidRDefault="007561BD" w:rsidP="007561BD">
      <w:pPr>
        <w:rPr>
          <w:ins w:id="4792" w:author="Aziz Boxwala" w:date="2014-08-22T20:19:00Z"/>
          <w:rFonts w:ascii="Times New Roman" w:hAnsi="Times New Roman"/>
        </w:rPr>
      </w:pPr>
      <w:proofErr w:type="spellStart"/>
      <w:ins w:id="4793" w:author="Aziz Boxwala" w:date="2014-08-22T20:19:00Z">
        <w:r>
          <w:rPr>
            <w:rFonts w:ascii="Times New Roman" w:hAnsi="Times New Roman"/>
          </w:rPr>
          <w:t>NutrientModification</w:t>
        </w:r>
        <w:proofErr w:type="spellEnd"/>
        <w:r>
          <w:rPr>
            <w:rFonts w:ascii="Times New Roman" w:hAnsi="Times New Roman"/>
          </w:rPr>
          <w:t xml:space="preserve"> consists of the nutrient (e.g., Sodium) and the amount in the diet (e.g., 20-30g).</w:t>
        </w:r>
      </w:ins>
    </w:p>
    <w:p w14:paraId="43EC9955" w14:textId="77777777" w:rsidR="007561BD" w:rsidRDefault="007561BD" w:rsidP="007561BD">
      <w:pPr>
        <w:rPr>
          <w:ins w:id="4794" w:author="Aziz Boxwala" w:date="2014-08-22T20:19:00Z"/>
          <w:rFonts w:ascii="Times New Roman" w:hAnsi="Times New Roman"/>
        </w:rPr>
      </w:pPr>
    </w:p>
    <w:p w14:paraId="66C33C33" w14:textId="77777777" w:rsidR="007561BD" w:rsidRDefault="007561BD" w:rsidP="007561BD">
      <w:pPr>
        <w:pStyle w:val="ListHeader"/>
        <w:shd w:val="clear" w:color="auto" w:fill="auto"/>
        <w:rPr>
          <w:ins w:id="4795" w:author="Aziz Boxwala" w:date="2014-08-22T20:19:00Z"/>
          <w:rFonts w:ascii="Times New Roman" w:eastAsia="Times New Roman" w:hAnsi="Times New Roman"/>
          <w:bCs w:val="0"/>
          <w:iCs w:val="0"/>
          <w:szCs w:val="24"/>
          <w:u w:val="single"/>
          <w:shd w:val="clear" w:color="auto" w:fill="auto"/>
          <w:lang w:val="en-US"/>
        </w:rPr>
      </w:pPr>
      <w:ins w:id="4796" w:author="Aziz Boxwala" w:date="2014-08-22T20:19: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561BD" w14:paraId="517DFCF7" w14:textId="77777777" w:rsidTr="00EA2BB5">
        <w:trPr>
          <w:trHeight w:val="215"/>
          <w:ins w:id="4797" w:author="Aziz Boxwala" w:date="2014-08-22T20:19: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6AE96710" w14:textId="77777777" w:rsidR="007561BD" w:rsidRDefault="007561BD" w:rsidP="00EA2BB5">
            <w:pPr>
              <w:rPr>
                <w:ins w:id="4798" w:author="Aziz Boxwala" w:date="2014-08-22T20:19:00Z"/>
                <w:rFonts w:ascii="Times New Roman" w:hAnsi="Times New Roman"/>
                <w:b/>
              </w:rPr>
            </w:pPr>
            <w:ins w:id="4799" w:author="Aziz Boxwala" w:date="2014-08-22T20:19: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1723B84B" w14:textId="77777777" w:rsidR="007561BD" w:rsidRDefault="007561BD" w:rsidP="00EA2BB5">
            <w:pPr>
              <w:rPr>
                <w:ins w:id="4800" w:author="Aziz Boxwala" w:date="2014-08-22T20:19:00Z"/>
                <w:rFonts w:ascii="Times New Roman" w:hAnsi="Times New Roman"/>
                <w:b/>
              </w:rPr>
            </w:pPr>
            <w:ins w:id="4801" w:author="Aziz Boxwala" w:date="2014-08-22T20:19: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5061C2E0" w14:textId="77777777" w:rsidR="007561BD" w:rsidRDefault="007561BD" w:rsidP="00EA2BB5">
            <w:pPr>
              <w:rPr>
                <w:ins w:id="4802" w:author="Aziz Boxwala" w:date="2014-08-22T20:19:00Z"/>
                <w:rFonts w:ascii="Times New Roman" w:hAnsi="Times New Roman"/>
                <w:b/>
              </w:rPr>
            </w:pPr>
            <w:ins w:id="4803" w:author="Aziz Boxwala" w:date="2014-08-22T20:19:00Z">
              <w:r>
                <w:rPr>
                  <w:rFonts w:ascii="Times New Roman" w:hAnsi="Times New Roman"/>
                  <w:b/>
                </w:rPr>
                <w:t>Description</w:t>
              </w:r>
            </w:ins>
          </w:p>
        </w:tc>
      </w:tr>
      <w:tr w:rsidR="007561BD" w14:paraId="6EE04192" w14:textId="77777777" w:rsidTr="00EA2BB5">
        <w:trPr>
          <w:ins w:id="4804"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695E77A7" w14:textId="77777777" w:rsidR="007561BD" w:rsidRDefault="007561BD" w:rsidP="00EA2BB5">
            <w:pPr>
              <w:rPr>
                <w:ins w:id="4805" w:author="Aziz Boxwala" w:date="2014-08-22T20:19:00Z"/>
                <w:rFonts w:ascii="Times New Roman" w:hAnsi="Times New Roman"/>
              </w:rPr>
            </w:pPr>
            <w:proofErr w:type="spellStart"/>
            <w:ins w:id="4806" w:author="Aziz Boxwala" w:date="2014-08-22T20:19:00Z">
              <w:r>
                <w:rPr>
                  <w:rFonts w:ascii="Times New Roman" w:hAnsi="Times New Roman"/>
                </w:rPr>
                <w:t>nutrientType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68213F65" w14:textId="77777777" w:rsidR="007561BD" w:rsidRDefault="007561BD" w:rsidP="00EA2BB5">
            <w:pPr>
              <w:rPr>
                <w:ins w:id="4807" w:author="Aziz Boxwala" w:date="2014-08-22T20:19:00Z"/>
                <w:rFonts w:ascii="Times New Roman" w:hAnsi="Times New Roman"/>
              </w:rPr>
            </w:pPr>
            <w:ins w:id="4808"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5E89FDF3" w14:textId="77777777" w:rsidR="007561BD" w:rsidRDefault="007561BD" w:rsidP="00EA2BB5">
            <w:pPr>
              <w:rPr>
                <w:ins w:id="4809" w:author="Aziz Boxwala" w:date="2014-08-22T20:19:00Z"/>
                <w:rFonts w:ascii="Times New Roman" w:hAnsi="Times New Roman"/>
              </w:rPr>
            </w:pPr>
            <w:ins w:id="4810" w:author="Aziz Boxwala" w:date="2014-08-22T20:19:00Z">
              <w:r>
                <w:rPr>
                  <w:rFonts w:ascii="Times New Roman" w:hAnsi="Times New Roman"/>
                </w:rPr>
                <w:t>The type of nutrient that this diet contains. Nutrient types include: carbohydrates, lipids and fats, salts such as Sodium or Potassium, fibers, and also fluids.</w:t>
              </w:r>
            </w:ins>
          </w:p>
        </w:tc>
      </w:tr>
      <w:tr w:rsidR="007561BD" w14:paraId="5A0C4BD1" w14:textId="77777777" w:rsidTr="00EA2BB5">
        <w:trPr>
          <w:ins w:id="4811"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2C406644" w14:textId="77777777" w:rsidR="007561BD" w:rsidRDefault="007561BD" w:rsidP="00EA2BB5">
            <w:pPr>
              <w:rPr>
                <w:ins w:id="4812" w:author="Aziz Boxwala" w:date="2014-08-22T20:19:00Z"/>
                <w:rFonts w:ascii="Times New Roman" w:hAnsi="Times New Roman"/>
              </w:rPr>
            </w:pPr>
            <w:bookmarkStart w:id="4813" w:name="BKM_BA7D7CA5_BD0A_44E2_A59D_283A83E7848B"/>
            <w:ins w:id="4814" w:author="Aziz Boxwala" w:date="2014-08-22T20:19:00Z">
              <w:r>
                <w:rPr>
                  <w:rFonts w:ascii="Times New Roman" w:hAnsi="Times New Roman"/>
                </w:rPr>
                <w:t>quantity</w:t>
              </w:r>
            </w:ins>
          </w:p>
        </w:tc>
        <w:tc>
          <w:tcPr>
            <w:tcW w:w="1620" w:type="dxa"/>
            <w:tcBorders>
              <w:top w:val="single" w:sz="2" w:space="0" w:color="auto"/>
              <w:left w:val="single" w:sz="2" w:space="0" w:color="auto"/>
              <w:bottom w:val="single" w:sz="2" w:space="0" w:color="auto"/>
              <w:right w:val="single" w:sz="2" w:space="0" w:color="auto"/>
            </w:tcBorders>
          </w:tcPr>
          <w:p w14:paraId="3DA00BA8" w14:textId="77777777" w:rsidR="007561BD" w:rsidRDefault="007561BD" w:rsidP="00EA2BB5">
            <w:pPr>
              <w:rPr>
                <w:ins w:id="4815" w:author="Aziz Boxwala" w:date="2014-08-22T20:19:00Z"/>
                <w:rFonts w:ascii="Times New Roman" w:hAnsi="Times New Roman"/>
              </w:rPr>
            </w:pPr>
            <w:ins w:id="4816" w:author="Aziz Boxwala" w:date="2014-08-22T20:19:00Z">
              <w:r>
                <w:rPr>
                  <w:rFonts w:ascii="Times New Roman" w:hAnsi="Times New Roman"/>
                </w:rPr>
                <w:t>Range</w:t>
              </w:r>
            </w:ins>
          </w:p>
        </w:tc>
        <w:tc>
          <w:tcPr>
            <w:tcW w:w="5580" w:type="dxa"/>
            <w:tcBorders>
              <w:top w:val="single" w:sz="2" w:space="0" w:color="auto"/>
              <w:left w:val="single" w:sz="2" w:space="0" w:color="auto"/>
              <w:bottom w:val="single" w:sz="2" w:space="0" w:color="auto"/>
              <w:right w:val="single" w:sz="2" w:space="0" w:color="auto"/>
            </w:tcBorders>
          </w:tcPr>
          <w:p w14:paraId="3FEBF46A" w14:textId="77777777" w:rsidR="007561BD" w:rsidRDefault="007561BD" w:rsidP="00EA2BB5">
            <w:pPr>
              <w:rPr>
                <w:ins w:id="4817" w:author="Aziz Boxwala" w:date="2014-08-22T20:19:00Z"/>
                <w:rFonts w:ascii="Times New Roman" w:hAnsi="Times New Roman"/>
              </w:rPr>
            </w:pPr>
            <w:ins w:id="4818" w:author="Aziz Boxwala" w:date="2014-08-22T20:19:00Z">
              <w:r>
                <w:rPr>
                  <w:rFonts w:ascii="Times New Roman" w:hAnsi="Times New Roman"/>
                </w:rPr>
                <w:t>Indicates how much of the nutrient is to be or was administered</w:t>
              </w:r>
            </w:ins>
          </w:p>
        </w:tc>
        <w:bookmarkEnd w:id="4813"/>
      </w:tr>
      <w:bookmarkEnd w:id="4787"/>
    </w:tbl>
    <w:p w14:paraId="24C56B71" w14:textId="77777777" w:rsidR="007561BD" w:rsidRDefault="007561BD" w:rsidP="007561BD">
      <w:pPr>
        <w:rPr>
          <w:ins w:id="4819" w:author="Aziz Boxwala" w:date="2014-08-22T20:19:00Z"/>
          <w:rFonts w:ascii="Times New Roman" w:hAnsi="Times New Roman"/>
        </w:rPr>
      </w:pPr>
    </w:p>
    <w:p w14:paraId="44B791B6" w14:textId="77777777" w:rsidR="007561BD" w:rsidRDefault="007561BD" w:rsidP="007561BD">
      <w:pPr>
        <w:pStyle w:val="Heading4"/>
        <w:rPr>
          <w:ins w:id="4820" w:author="Aziz Boxwala" w:date="2014-08-22T20:19:00Z"/>
          <w:bCs/>
          <w:szCs w:val="24"/>
          <w:u w:color="000000"/>
          <w:lang w:val="en-US"/>
        </w:rPr>
      </w:pPr>
      <w:bookmarkStart w:id="4821" w:name="_Toc396502532"/>
      <w:bookmarkStart w:id="4822" w:name="BKM_7992C3F5_B507_48AA_BD6D_53FC9392D86B"/>
      <w:proofErr w:type="spellStart"/>
      <w:ins w:id="4823" w:author="Aziz Boxwala" w:date="2014-08-22T20:19:00Z">
        <w:r>
          <w:rPr>
            <w:bCs/>
            <w:szCs w:val="24"/>
            <w:u w:color="000000"/>
            <w:lang w:val="en-US"/>
          </w:rPr>
          <w:t>NutritionItem</w:t>
        </w:r>
        <w:bookmarkEnd w:id="4821"/>
        <w:proofErr w:type="spellEnd"/>
      </w:ins>
    </w:p>
    <w:p w14:paraId="515DCDC8" w14:textId="77777777" w:rsidR="007561BD" w:rsidRDefault="007561BD" w:rsidP="007561BD">
      <w:pPr>
        <w:rPr>
          <w:ins w:id="4824" w:author="Aziz Boxwala" w:date="2014-08-22T20:19:00Z"/>
          <w:rFonts w:ascii="Times New Roman" w:hAnsi="Times New Roman"/>
        </w:rPr>
      </w:pPr>
      <w:ins w:id="4825" w:author="Aziz Boxwala" w:date="2014-08-22T20:19:00Z">
        <w:r>
          <w:rPr>
            <w:rStyle w:val="FieldLabel"/>
            <w:rFonts w:ascii="Times New Roman" w:hAnsi="Times New Roman"/>
            <w:i w:val="0"/>
            <w:iCs w:val="0"/>
            <w:color w:val="000000"/>
          </w:rPr>
          <w:t>The details of the nutrition item, with specific attributes depending on the mode by which the nutrition is administered.</w:t>
        </w:r>
      </w:ins>
    </w:p>
    <w:p w14:paraId="16AC4342" w14:textId="77777777" w:rsidR="007561BD" w:rsidRDefault="007561BD" w:rsidP="007561BD">
      <w:pPr>
        <w:rPr>
          <w:ins w:id="4826" w:author="Aziz Boxwala" w:date="2014-08-22T20:19:00Z"/>
          <w:rFonts w:ascii="Times New Roman" w:hAnsi="Times New Roman"/>
        </w:rPr>
      </w:pPr>
      <w:ins w:id="4827" w:author="Aziz Boxwala" w:date="2014-08-22T20:19:00Z">
        <w:r>
          <w:rPr>
            <w:rFonts w:ascii="Times New Roman" w:hAnsi="Times New Roman"/>
          </w:rPr>
          <w:t xml:space="preserve"> </w:t>
        </w:r>
        <w:bookmarkEnd w:id="4822"/>
      </w:ins>
    </w:p>
    <w:p w14:paraId="699CE708" w14:textId="77777777" w:rsidR="007561BD" w:rsidRDefault="007561BD" w:rsidP="007561BD">
      <w:pPr>
        <w:rPr>
          <w:ins w:id="4828" w:author="Aziz Boxwala" w:date="2014-08-22T20:19:00Z"/>
          <w:rFonts w:ascii="Times New Roman" w:hAnsi="Times New Roman"/>
        </w:rPr>
      </w:pPr>
    </w:p>
    <w:p w14:paraId="4358169E" w14:textId="77777777" w:rsidR="007561BD" w:rsidRDefault="007561BD" w:rsidP="007561BD">
      <w:pPr>
        <w:pStyle w:val="Heading4"/>
        <w:rPr>
          <w:ins w:id="4829" w:author="Aziz Boxwala" w:date="2014-08-22T20:19:00Z"/>
          <w:bCs/>
          <w:szCs w:val="24"/>
          <w:u w:color="000000"/>
          <w:lang w:val="en-US"/>
        </w:rPr>
      </w:pPr>
      <w:bookmarkStart w:id="4830" w:name="_Toc396502533"/>
      <w:bookmarkStart w:id="4831" w:name="BKM_E767BBB0_8E48_4097_8D83_3BDB2EDCD8BA"/>
      <w:proofErr w:type="spellStart"/>
      <w:ins w:id="4832" w:author="Aziz Boxwala" w:date="2014-08-22T20:19:00Z">
        <w:r>
          <w:rPr>
            <w:bCs/>
            <w:szCs w:val="24"/>
            <w:u w:color="000000"/>
            <w:lang w:val="en-US"/>
          </w:rPr>
          <w:t>NutritionalSupplement</w:t>
        </w:r>
        <w:bookmarkEnd w:id="4830"/>
        <w:proofErr w:type="spellEnd"/>
      </w:ins>
    </w:p>
    <w:p w14:paraId="256876C7" w14:textId="77777777" w:rsidR="007561BD" w:rsidRDefault="007561BD" w:rsidP="007561BD">
      <w:pPr>
        <w:rPr>
          <w:ins w:id="4833" w:author="Aziz Boxwala" w:date="2014-08-22T20:19:00Z"/>
          <w:rFonts w:ascii="Times New Roman" w:hAnsi="Times New Roman"/>
        </w:rPr>
      </w:pPr>
      <w:ins w:id="4834" w:author="Aziz Boxwala" w:date="2014-08-22T20:19:00Z">
        <w:r>
          <w:rPr>
            <w:rFonts w:ascii="Times New Roman" w:hAnsi="Times New Roman"/>
          </w:rPr>
          <w:t xml:space="preserve">A preparation intended to supplement the diet and provide calories or nutrients, such as vitamins, minerals, fiber, fatty acids, carbohydrates, or amino </w:t>
        </w:r>
        <w:proofErr w:type="gramStart"/>
        <w:r>
          <w:rPr>
            <w:rFonts w:ascii="Times New Roman" w:hAnsi="Times New Roman"/>
          </w:rPr>
          <w:t>acids, that</w:t>
        </w:r>
        <w:proofErr w:type="gramEnd"/>
        <w:r>
          <w:rPr>
            <w:rFonts w:ascii="Times New Roman" w:hAnsi="Times New Roman"/>
          </w:rPr>
          <w:t xml:space="preserve"> may be missing or may not be consumed in sufficient quantity in a person's diet. Such products may be ordered in addition to the diet (either general or therapeutic) to enhance a person’s intake. Supplemental food products provide some but not all of a patient’s nutritional needs. </w:t>
        </w:r>
      </w:ins>
    </w:p>
    <w:p w14:paraId="33A17FCB" w14:textId="77777777" w:rsidR="007561BD" w:rsidRDefault="007561BD" w:rsidP="007561BD">
      <w:pPr>
        <w:rPr>
          <w:ins w:id="4835" w:author="Aziz Boxwala" w:date="2014-08-22T20:19:00Z"/>
          <w:rFonts w:ascii="Times New Roman" w:hAnsi="Times New Roman"/>
        </w:rPr>
      </w:pPr>
    </w:p>
    <w:p w14:paraId="55B05DDF" w14:textId="77777777" w:rsidR="007561BD" w:rsidRDefault="007561BD" w:rsidP="007561BD">
      <w:pPr>
        <w:pStyle w:val="ListHeader"/>
        <w:shd w:val="clear" w:color="auto" w:fill="auto"/>
        <w:rPr>
          <w:ins w:id="4836" w:author="Aziz Boxwala" w:date="2014-08-22T20:19:00Z"/>
          <w:rFonts w:ascii="Times New Roman" w:eastAsia="Times New Roman" w:hAnsi="Times New Roman"/>
          <w:bCs w:val="0"/>
          <w:iCs w:val="0"/>
          <w:szCs w:val="24"/>
          <w:u w:val="single"/>
          <w:shd w:val="clear" w:color="auto" w:fill="auto"/>
          <w:lang w:val="en-US"/>
        </w:rPr>
      </w:pPr>
      <w:ins w:id="4837" w:author="Aziz Boxwala" w:date="2014-08-22T20:19: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561BD" w14:paraId="4955BD64" w14:textId="77777777" w:rsidTr="00EA2BB5">
        <w:trPr>
          <w:trHeight w:val="215"/>
          <w:ins w:id="4838" w:author="Aziz Boxwala" w:date="2014-08-22T20:19: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6A0E06A8" w14:textId="77777777" w:rsidR="007561BD" w:rsidRDefault="007561BD" w:rsidP="00EA2BB5">
            <w:pPr>
              <w:rPr>
                <w:ins w:id="4839" w:author="Aziz Boxwala" w:date="2014-08-22T20:19:00Z"/>
                <w:rFonts w:ascii="Times New Roman" w:hAnsi="Times New Roman"/>
                <w:b/>
              </w:rPr>
            </w:pPr>
            <w:ins w:id="4840" w:author="Aziz Boxwala" w:date="2014-08-22T20:19: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37224249" w14:textId="77777777" w:rsidR="007561BD" w:rsidRDefault="007561BD" w:rsidP="00EA2BB5">
            <w:pPr>
              <w:rPr>
                <w:ins w:id="4841" w:author="Aziz Boxwala" w:date="2014-08-22T20:19:00Z"/>
                <w:rFonts w:ascii="Times New Roman" w:hAnsi="Times New Roman"/>
                <w:b/>
              </w:rPr>
            </w:pPr>
            <w:ins w:id="4842" w:author="Aziz Boxwala" w:date="2014-08-22T20:19: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3855A989" w14:textId="77777777" w:rsidR="007561BD" w:rsidRDefault="007561BD" w:rsidP="00EA2BB5">
            <w:pPr>
              <w:rPr>
                <w:ins w:id="4843" w:author="Aziz Boxwala" w:date="2014-08-22T20:19:00Z"/>
                <w:rFonts w:ascii="Times New Roman" w:hAnsi="Times New Roman"/>
                <w:b/>
              </w:rPr>
            </w:pPr>
            <w:ins w:id="4844" w:author="Aziz Boxwala" w:date="2014-08-22T20:19:00Z">
              <w:r>
                <w:rPr>
                  <w:rFonts w:ascii="Times New Roman" w:hAnsi="Times New Roman"/>
                  <w:b/>
                </w:rPr>
                <w:t>Description</w:t>
              </w:r>
            </w:ins>
          </w:p>
        </w:tc>
      </w:tr>
      <w:tr w:rsidR="007561BD" w14:paraId="14827D7D" w14:textId="77777777" w:rsidTr="00EA2BB5">
        <w:trPr>
          <w:ins w:id="4845"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794F903F" w14:textId="77777777" w:rsidR="007561BD" w:rsidRDefault="007561BD" w:rsidP="00EA2BB5">
            <w:pPr>
              <w:rPr>
                <w:ins w:id="4846" w:author="Aziz Boxwala" w:date="2014-08-22T20:19:00Z"/>
                <w:rFonts w:ascii="Times New Roman" w:hAnsi="Times New Roman"/>
              </w:rPr>
            </w:pPr>
            <w:proofErr w:type="spellStart"/>
            <w:ins w:id="4847" w:author="Aziz Boxwala" w:date="2014-08-22T20:19:00Z">
              <w:r>
                <w:rPr>
                  <w:rFonts w:ascii="Times New Roman" w:hAnsi="Times New Roman"/>
                </w:rPr>
                <w:t>additiveProduct</w:t>
              </w:r>
              <w:proofErr w:type="spellEnd"/>
            </w:ins>
          </w:p>
        </w:tc>
        <w:tc>
          <w:tcPr>
            <w:tcW w:w="1620" w:type="dxa"/>
            <w:tcBorders>
              <w:top w:val="single" w:sz="2" w:space="0" w:color="auto"/>
              <w:left w:val="single" w:sz="2" w:space="0" w:color="auto"/>
              <w:bottom w:val="single" w:sz="2" w:space="0" w:color="auto"/>
              <w:right w:val="single" w:sz="2" w:space="0" w:color="auto"/>
            </w:tcBorders>
          </w:tcPr>
          <w:p w14:paraId="7C5DC8CE" w14:textId="77777777" w:rsidR="007561BD" w:rsidRDefault="007561BD" w:rsidP="00EA2BB5">
            <w:pPr>
              <w:rPr>
                <w:ins w:id="4848" w:author="Aziz Boxwala" w:date="2014-08-22T20:19:00Z"/>
                <w:rFonts w:ascii="Times New Roman" w:hAnsi="Times New Roman"/>
              </w:rPr>
            </w:pPr>
            <w:proofErr w:type="spellStart"/>
            <w:ins w:id="4849" w:author="Aziz Boxwala" w:date="2014-08-22T20:19:00Z">
              <w:r>
                <w:rPr>
                  <w:rFonts w:ascii="Times New Roman" w:hAnsi="Times New Roman"/>
                </w:rPr>
                <w:t>NutritionProduct</w:t>
              </w:r>
              <w:proofErr w:type="spellEnd"/>
            </w:ins>
          </w:p>
        </w:tc>
        <w:tc>
          <w:tcPr>
            <w:tcW w:w="5580" w:type="dxa"/>
            <w:tcBorders>
              <w:top w:val="single" w:sz="2" w:space="0" w:color="auto"/>
              <w:left w:val="single" w:sz="2" w:space="0" w:color="auto"/>
              <w:bottom w:val="single" w:sz="2" w:space="0" w:color="auto"/>
              <w:right w:val="single" w:sz="2" w:space="0" w:color="auto"/>
            </w:tcBorders>
          </w:tcPr>
          <w:p w14:paraId="34ED73DC" w14:textId="77777777" w:rsidR="007561BD" w:rsidRDefault="007561BD" w:rsidP="00EA2BB5">
            <w:pPr>
              <w:rPr>
                <w:ins w:id="4850" w:author="Aziz Boxwala" w:date="2014-08-22T20:19:00Z"/>
                <w:rFonts w:ascii="Times New Roman" w:hAnsi="Times New Roman"/>
              </w:rPr>
            </w:pPr>
            <w:ins w:id="4851" w:author="Aziz Boxwala" w:date="2014-08-22T20:19:00Z">
              <w:r>
                <w:rPr>
                  <w:rFonts w:ascii="Times New Roman" w:hAnsi="Times New Roman"/>
                </w:rPr>
                <w:t>Any additives to be provided or administered, e.g., protein supplement, fiber supplement</w:t>
              </w:r>
            </w:ins>
          </w:p>
        </w:tc>
      </w:tr>
      <w:tr w:rsidR="007561BD" w14:paraId="3F9A2074" w14:textId="77777777" w:rsidTr="00EA2BB5">
        <w:trPr>
          <w:ins w:id="4852"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6D14F195" w14:textId="77777777" w:rsidR="007561BD" w:rsidRDefault="007561BD" w:rsidP="00EA2BB5">
            <w:pPr>
              <w:rPr>
                <w:ins w:id="4853" w:author="Aziz Boxwala" w:date="2014-08-22T20:19:00Z"/>
                <w:rFonts w:ascii="Times New Roman" w:hAnsi="Times New Roman"/>
              </w:rPr>
            </w:pPr>
            <w:bookmarkStart w:id="4854" w:name="BKM_788030C0_988E_4388_8E74_59F09AD95916"/>
            <w:proofErr w:type="spellStart"/>
            <w:ins w:id="4855" w:author="Aziz Boxwala" w:date="2014-08-22T20:19:00Z">
              <w:r>
                <w:rPr>
                  <w:rFonts w:ascii="Times New Roman" w:hAnsi="Times New Roman"/>
                </w:rPr>
                <w:t>baseProduct</w:t>
              </w:r>
              <w:proofErr w:type="spellEnd"/>
            </w:ins>
          </w:p>
        </w:tc>
        <w:tc>
          <w:tcPr>
            <w:tcW w:w="1620" w:type="dxa"/>
            <w:tcBorders>
              <w:top w:val="single" w:sz="2" w:space="0" w:color="auto"/>
              <w:left w:val="single" w:sz="2" w:space="0" w:color="auto"/>
              <w:bottom w:val="single" w:sz="2" w:space="0" w:color="auto"/>
              <w:right w:val="single" w:sz="2" w:space="0" w:color="auto"/>
            </w:tcBorders>
          </w:tcPr>
          <w:p w14:paraId="5784E4C7" w14:textId="77777777" w:rsidR="007561BD" w:rsidRDefault="007561BD" w:rsidP="00EA2BB5">
            <w:pPr>
              <w:rPr>
                <w:ins w:id="4856" w:author="Aziz Boxwala" w:date="2014-08-22T20:19:00Z"/>
                <w:rFonts w:ascii="Times New Roman" w:hAnsi="Times New Roman"/>
              </w:rPr>
            </w:pPr>
            <w:proofErr w:type="spellStart"/>
            <w:ins w:id="4857" w:author="Aziz Boxwala" w:date="2014-08-22T20:19:00Z">
              <w:r>
                <w:rPr>
                  <w:rFonts w:ascii="Times New Roman" w:hAnsi="Times New Roman"/>
                </w:rPr>
                <w:t>NutritionProduct</w:t>
              </w:r>
              <w:proofErr w:type="spellEnd"/>
            </w:ins>
          </w:p>
        </w:tc>
        <w:tc>
          <w:tcPr>
            <w:tcW w:w="5580" w:type="dxa"/>
            <w:tcBorders>
              <w:top w:val="single" w:sz="2" w:space="0" w:color="auto"/>
              <w:left w:val="single" w:sz="2" w:space="0" w:color="auto"/>
              <w:bottom w:val="single" w:sz="2" w:space="0" w:color="auto"/>
              <w:right w:val="single" w:sz="2" w:space="0" w:color="auto"/>
            </w:tcBorders>
          </w:tcPr>
          <w:p w14:paraId="204985AE" w14:textId="77777777" w:rsidR="007561BD" w:rsidRDefault="007561BD" w:rsidP="00EA2BB5">
            <w:pPr>
              <w:rPr>
                <w:ins w:id="4858" w:author="Aziz Boxwala" w:date="2014-08-22T20:19:00Z"/>
                <w:rFonts w:ascii="Times New Roman" w:hAnsi="Times New Roman"/>
              </w:rPr>
            </w:pPr>
            <w:ins w:id="4859" w:author="Aziz Boxwala" w:date="2014-08-22T20:19:00Z">
              <w:r>
                <w:rPr>
                  <w:rFonts w:ascii="Times New Roman" w:hAnsi="Times New Roman"/>
                </w:rPr>
                <w:t>The base supplement to be provided or administered, e.g., standard formula.</w:t>
              </w:r>
            </w:ins>
          </w:p>
        </w:tc>
        <w:bookmarkEnd w:id="4854"/>
      </w:tr>
      <w:tr w:rsidR="007561BD" w14:paraId="622BE38E" w14:textId="77777777" w:rsidTr="00EA2BB5">
        <w:trPr>
          <w:ins w:id="4860"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16DBDD7B" w14:textId="77777777" w:rsidR="007561BD" w:rsidRDefault="007561BD" w:rsidP="00EA2BB5">
            <w:pPr>
              <w:rPr>
                <w:ins w:id="4861" w:author="Aziz Boxwala" w:date="2014-08-22T20:19:00Z"/>
                <w:rFonts w:ascii="Times New Roman" w:hAnsi="Times New Roman"/>
              </w:rPr>
            </w:pPr>
            <w:ins w:id="4862" w:author="Aziz Boxwala" w:date="2014-08-22T20:19:00Z">
              <w:r>
                <w:rPr>
                  <w:rFonts w:ascii="Times New Roman" w:hAnsi="Times New Roman"/>
                </w:rPr>
                <w:t>frequency</w:t>
              </w:r>
            </w:ins>
          </w:p>
        </w:tc>
        <w:tc>
          <w:tcPr>
            <w:tcW w:w="1620" w:type="dxa"/>
            <w:tcBorders>
              <w:top w:val="single" w:sz="2" w:space="0" w:color="auto"/>
              <w:left w:val="single" w:sz="2" w:space="0" w:color="auto"/>
              <w:bottom w:val="single" w:sz="2" w:space="0" w:color="auto"/>
              <w:right w:val="single" w:sz="2" w:space="0" w:color="auto"/>
            </w:tcBorders>
          </w:tcPr>
          <w:p w14:paraId="0BCC7B46" w14:textId="77777777" w:rsidR="007561BD" w:rsidRDefault="007561BD" w:rsidP="00EA2BB5">
            <w:pPr>
              <w:rPr>
                <w:ins w:id="4863" w:author="Aziz Boxwala" w:date="2014-08-22T20:19:00Z"/>
                <w:rFonts w:ascii="Times New Roman" w:hAnsi="Times New Roman"/>
              </w:rPr>
            </w:pPr>
            <w:ins w:id="4864" w:author="Aziz Boxwala" w:date="2014-08-22T20:19:00Z">
              <w:r>
                <w:rPr>
                  <w:rFonts w:ascii="Times New Roman" w:hAnsi="Times New Roman"/>
                </w:rPr>
                <w:t>Schedule</w:t>
              </w:r>
            </w:ins>
          </w:p>
        </w:tc>
        <w:tc>
          <w:tcPr>
            <w:tcW w:w="5580" w:type="dxa"/>
            <w:tcBorders>
              <w:top w:val="single" w:sz="2" w:space="0" w:color="auto"/>
              <w:left w:val="single" w:sz="2" w:space="0" w:color="auto"/>
              <w:bottom w:val="single" w:sz="2" w:space="0" w:color="auto"/>
              <w:right w:val="single" w:sz="2" w:space="0" w:color="auto"/>
            </w:tcBorders>
          </w:tcPr>
          <w:p w14:paraId="3EA1D9C3" w14:textId="77777777" w:rsidR="007561BD" w:rsidRDefault="007561BD" w:rsidP="00EA2BB5">
            <w:pPr>
              <w:rPr>
                <w:ins w:id="4865" w:author="Aziz Boxwala" w:date="2014-08-22T20:19:00Z"/>
                <w:rFonts w:ascii="Times New Roman" w:hAnsi="Times New Roman"/>
              </w:rPr>
            </w:pPr>
            <w:ins w:id="4866" w:author="Aziz Boxwala" w:date="2014-08-22T20:19:00Z">
              <w:r>
                <w:rPr>
                  <w:rFonts w:ascii="Times New Roman" w:hAnsi="Times New Roman"/>
                </w:rPr>
                <w:t>The frequency with which this supplement is administered.</w:t>
              </w:r>
            </w:ins>
          </w:p>
        </w:tc>
      </w:tr>
      <w:tr w:rsidR="007561BD" w14:paraId="20953076" w14:textId="77777777" w:rsidTr="00EA2BB5">
        <w:trPr>
          <w:ins w:id="4867"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48C5B6FF" w14:textId="77777777" w:rsidR="007561BD" w:rsidRDefault="007561BD" w:rsidP="00EA2BB5">
            <w:pPr>
              <w:rPr>
                <w:ins w:id="4868" w:author="Aziz Boxwala" w:date="2014-08-22T20:19:00Z"/>
                <w:rFonts w:ascii="Times New Roman" w:hAnsi="Times New Roman"/>
              </w:rPr>
            </w:pPr>
            <w:bookmarkStart w:id="4869" w:name="BKM_E533FD23_EDBF_4A38_9A64_7145AA2BF032"/>
            <w:ins w:id="4870" w:author="Aziz Boxwala" w:date="2014-08-22T20:19:00Z">
              <w:r>
                <w:rPr>
                  <w:rFonts w:ascii="Times New Roman" w:hAnsi="Times New Roman"/>
                </w:rPr>
                <w:t>quantity</w:t>
              </w:r>
            </w:ins>
          </w:p>
        </w:tc>
        <w:tc>
          <w:tcPr>
            <w:tcW w:w="1620" w:type="dxa"/>
            <w:tcBorders>
              <w:top w:val="single" w:sz="2" w:space="0" w:color="auto"/>
              <w:left w:val="single" w:sz="2" w:space="0" w:color="auto"/>
              <w:bottom w:val="single" w:sz="2" w:space="0" w:color="auto"/>
              <w:right w:val="single" w:sz="2" w:space="0" w:color="auto"/>
            </w:tcBorders>
          </w:tcPr>
          <w:p w14:paraId="640A2A81" w14:textId="77777777" w:rsidR="007561BD" w:rsidRDefault="007561BD" w:rsidP="00EA2BB5">
            <w:pPr>
              <w:rPr>
                <w:ins w:id="4871" w:author="Aziz Boxwala" w:date="2014-08-22T20:19:00Z"/>
                <w:rFonts w:ascii="Times New Roman" w:hAnsi="Times New Roman"/>
              </w:rPr>
            </w:pPr>
            <w:ins w:id="4872" w:author="Aziz Boxwala" w:date="2014-08-22T20:19:00Z">
              <w:r>
                <w:rPr>
                  <w:rFonts w:ascii="Times New Roman" w:hAnsi="Times New Roman"/>
                </w:rPr>
                <w:t>Range</w:t>
              </w:r>
            </w:ins>
          </w:p>
        </w:tc>
        <w:tc>
          <w:tcPr>
            <w:tcW w:w="5580" w:type="dxa"/>
            <w:tcBorders>
              <w:top w:val="single" w:sz="2" w:space="0" w:color="auto"/>
              <w:left w:val="single" w:sz="2" w:space="0" w:color="auto"/>
              <w:bottom w:val="single" w:sz="2" w:space="0" w:color="auto"/>
              <w:right w:val="single" w:sz="2" w:space="0" w:color="auto"/>
            </w:tcBorders>
          </w:tcPr>
          <w:p w14:paraId="750D76D8" w14:textId="77777777" w:rsidR="007561BD" w:rsidRDefault="007561BD" w:rsidP="00EA2BB5">
            <w:pPr>
              <w:rPr>
                <w:ins w:id="4873" w:author="Aziz Boxwala" w:date="2014-08-22T20:19:00Z"/>
                <w:rFonts w:ascii="Times New Roman" w:hAnsi="Times New Roman"/>
              </w:rPr>
            </w:pPr>
            <w:ins w:id="4874" w:author="Aziz Boxwala" w:date="2014-08-22T20:19:00Z">
              <w:r>
                <w:rPr>
                  <w:rFonts w:ascii="Times New Roman" w:hAnsi="Times New Roman"/>
                </w:rPr>
                <w:t>How much of the nutritional supplement to administer.</w:t>
              </w:r>
            </w:ins>
          </w:p>
        </w:tc>
        <w:bookmarkEnd w:id="4869"/>
      </w:tr>
      <w:bookmarkEnd w:id="4831"/>
    </w:tbl>
    <w:p w14:paraId="1670D93D" w14:textId="77777777" w:rsidR="007561BD" w:rsidRDefault="007561BD" w:rsidP="007561BD">
      <w:pPr>
        <w:rPr>
          <w:ins w:id="4875" w:author="Aziz Boxwala" w:date="2014-08-22T20:19:00Z"/>
          <w:rFonts w:ascii="Times New Roman" w:hAnsi="Times New Roman"/>
        </w:rPr>
      </w:pPr>
    </w:p>
    <w:p w14:paraId="024ABFBF" w14:textId="77777777" w:rsidR="007561BD" w:rsidRDefault="007561BD" w:rsidP="007561BD">
      <w:pPr>
        <w:pStyle w:val="Heading4"/>
        <w:rPr>
          <w:ins w:id="4876" w:author="Aziz Boxwala" w:date="2014-08-22T20:19:00Z"/>
          <w:bCs/>
          <w:szCs w:val="24"/>
          <w:u w:color="000000"/>
          <w:lang w:val="en-US"/>
        </w:rPr>
      </w:pPr>
      <w:bookmarkStart w:id="4877" w:name="_Toc396502534"/>
      <w:bookmarkStart w:id="4878" w:name="BKM_E0D274AB_8D27_47D1_B484_A34070CD95DC"/>
      <w:proofErr w:type="spellStart"/>
      <w:ins w:id="4879" w:author="Aziz Boxwala" w:date="2014-08-22T20:19:00Z">
        <w:r>
          <w:rPr>
            <w:bCs/>
            <w:szCs w:val="24"/>
            <w:u w:color="000000"/>
            <w:lang w:val="en-US"/>
          </w:rPr>
          <w:lastRenderedPageBreak/>
          <w:t>OralDiet</w:t>
        </w:r>
        <w:bookmarkEnd w:id="4877"/>
        <w:proofErr w:type="spellEnd"/>
      </w:ins>
    </w:p>
    <w:p w14:paraId="08AAB9EA" w14:textId="77777777" w:rsidR="007561BD" w:rsidRDefault="007561BD" w:rsidP="007561BD">
      <w:pPr>
        <w:rPr>
          <w:ins w:id="4880" w:author="Aziz Boxwala" w:date="2014-08-22T20:19:00Z"/>
          <w:rFonts w:ascii="Times New Roman" w:hAnsi="Times New Roman"/>
        </w:rPr>
      </w:pPr>
      <w:ins w:id="4881" w:author="Aziz Boxwala" w:date="2014-08-22T20:19:00Z">
        <w:r>
          <w:rPr>
            <w:rFonts w:ascii="Times New Roman" w:hAnsi="Times New Roman"/>
          </w:rPr>
          <w:t xml:space="preserve">Food and/or a nutritional supplement prepared from food ingredients that is self-administered by a patient and consumed orally. </w:t>
        </w:r>
      </w:ins>
    </w:p>
    <w:p w14:paraId="18AAE9FA" w14:textId="77777777" w:rsidR="007561BD" w:rsidRDefault="007561BD" w:rsidP="007561BD">
      <w:pPr>
        <w:rPr>
          <w:ins w:id="4882" w:author="Aziz Boxwala" w:date="2014-08-22T20:19:00Z"/>
          <w:rFonts w:ascii="Times New Roman" w:hAnsi="Times New Roman"/>
        </w:rPr>
      </w:pPr>
    </w:p>
    <w:p w14:paraId="6FDEED7B" w14:textId="77777777" w:rsidR="007561BD" w:rsidRDefault="007561BD" w:rsidP="007561BD">
      <w:pPr>
        <w:rPr>
          <w:ins w:id="4883" w:author="Aziz Boxwala" w:date="2014-08-22T20:19:00Z"/>
          <w:rFonts w:ascii="Times New Roman" w:hAnsi="Times New Roman"/>
        </w:rPr>
      </w:pPr>
      <w:ins w:id="4884" w:author="Aziz Boxwala" w:date="2014-08-22T20:19:00Z">
        <w:r>
          <w:rPr>
            <w:rFonts w:ascii="Times New Roman" w:hAnsi="Times New Roman"/>
          </w:rPr>
          <w:t>A patient can have only one effective oral diet at a time.</w:t>
        </w:r>
      </w:ins>
    </w:p>
    <w:p w14:paraId="56497830" w14:textId="77777777" w:rsidR="007561BD" w:rsidRDefault="007561BD" w:rsidP="007561BD">
      <w:pPr>
        <w:rPr>
          <w:ins w:id="4885" w:author="Aziz Boxwala" w:date="2014-08-22T20:19:00Z"/>
          <w:rFonts w:ascii="Times New Roman" w:hAnsi="Times New Roman"/>
        </w:rPr>
      </w:pPr>
    </w:p>
    <w:p w14:paraId="5B94AC44" w14:textId="77777777" w:rsidR="007561BD" w:rsidRDefault="007561BD" w:rsidP="007561BD">
      <w:pPr>
        <w:pStyle w:val="ListHeader"/>
        <w:shd w:val="clear" w:color="auto" w:fill="auto"/>
        <w:rPr>
          <w:ins w:id="4886" w:author="Aziz Boxwala" w:date="2014-08-22T20:19:00Z"/>
          <w:rFonts w:ascii="Times New Roman" w:eastAsia="Times New Roman" w:hAnsi="Times New Roman"/>
          <w:bCs w:val="0"/>
          <w:iCs w:val="0"/>
          <w:szCs w:val="24"/>
          <w:u w:val="single"/>
          <w:shd w:val="clear" w:color="auto" w:fill="auto"/>
          <w:lang w:val="en-US"/>
        </w:rPr>
      </w:pPr>
      <w:ins w:id="4887" w:author="Aziz Boxwala" w:date="2014-08-22T20:19: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561BD" w14:paraId="022700D1" w14:textId="77777777" w:rsidTr="00EA2BB5">
        <w:trPr>
          <w:trHeight w:val="215"/>
          <w:ins w:id="4888" w:author="Aziz Boxwala" w:date="2014-08-22T20:19: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71A19CF1" w14:textId="77777777" w:rsidR="007561BD" w:rsidRDefault="007561BD" w:rsidP="00EA2BB5">
            <w:pPr>
              <w:rPr>
                <w:ins w:id="4889" w:author="Aziz Boxwala" w:date="2014-08-22T20:19:00Z"/>
                <w:rFonts w:ascii="Times New Roman" w:hAnsi="Times New Roman"/>
                <w:b/>
              </w:rPr>
            </w:pPr>
            <w:ins w:id="4890" w:author="Aziz Boxwala" w:date="2014-08-22T20:19: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600ECD7F" w14:textId="77777777" w:rsidR="007561BD" w:rsidRDefault="007561BD" w:rsidP="00EA2BB5">
            <w:pPr>
              <w:rPr>
                <w:ins w:id="4891" w:author="Aziz Boxwala" w:date="2014-08-22T20:19:00Z"/>
                <w:rFonts w:ascii="Times New Roman" w:hAnsi="Times New Roman"/>
                <w:b/>
              </w:rPr>
            </w:pPr>
            <w:ins w:id="4892" w:author="Aziz Boxwala" w:date="2014-08-22T20:19: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32EE7C65" w14:textId="77777777" w:rsidR="007561BD" w:rsidRDefault="007561BD" w:rsidP="00EA2BB5">
            <w:pPr>
              <w:rPr>
                <w:ins w:id="4893" w:author="Aziz Boxwala" w:date="2014-08-22T20:19:00Z"/>
                <w:rFonts w:ascii="Times New Roman" w:hAnsi="Times New Roman"/>
                <w:b/>
              </w:rPr>
            </w:pPr>
            <w:ins w:id="4894" w:author="Aziz Boxwala" w:date="2014-08-22T20:19:00Z">
              <w:r>
                <w:rPr>
                  <w:rFonts w:ascii="Times New Roman" w:hAnsi="Times New Roman"/>
                  <w:b/>
                </w:rPr>
                <w:t>Description</w:t>
              </w:r>
            </w:ins>
          </w:p>
        </w:tc>
      </w:tr>
      <w:tr w:rsidR="007561BD" w14:paraId="045CCF06" w14:textId="77777777" w:rsidTr="00EA2BB5">
        <w:trPr>
          <w:ins w:id="4895"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2D570866" w14:textId="77777777" w:rsidR="007561BD" w:rsidRDefault="007561BD" w:rsidP="00EA2BB5">
            <w:pPr>
              <w:rPr>
                <w:ins w:id="4896" w:author="Aziz Boxwala" w:date="2014-08-22T20:19:00Z"/>
                <w:rFonts w:ascii="Times New Roman" w:hAnsi="Times New Roman"/>
              </w:rPr>
            </w:pPr>
            <w:proofErr w:type="spellStart"/>
            <w:ins w:id="4897" w:author="Aziz Boxwala" w:date="2014-08-22T20:19:00Z">
              <w:r>
                <w:rPr>
                  <w:rFonts w:ascii="Times New Roman" w:hAnsi="Times New Roman"/>
                </w:rPr>
                <w:t>dietType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7EEA0CEA" w14:textId="77777777" w:rsidR="007561BD" w:rsidRDefault="007561BD" w:rsidP="00EA2BB5">
            <w:pPr>
              <w:rPr>
                <w:ins w:id="4898" w:author="Aziz Boxwala" w:date="2014-08-22T20:19:00Z"/>
                <w:rFonts w:ascii="Times New Roman" w:hAnsi="Times New Roman"/>
              </w:rPr>
            </w:pPr>
            <w:ins w:id="4899"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73FE785F" w14:textId="77777777" w:rsidR="007561BD" w:rsidRDefault="007561BD" w:rsidP="00EA2BB5">
            <w:pPr>
              <w:rPr>
                <w:ins w:id="4900" w:author="Aziz Boxwala" w:date="2014-08-22T20:19:00Z"/>
                <w:rFonts w:ascii="Times New Roman" w:hAnsi="Times New Roman"/>
              </w:rPr>
            </w:pPr>
            <w:ins w:id="4901" w:author="Aziz Boxwala" w:date="2014-08-22T20:19:00Z">
              <w:r>
                <w:rPr>
                  <w:rFonts w:ascii="Times New Roman" w:hAnsi="Times New Roman"/>
                </w:rPr>
                <w:t>The kind of diet to be administered such as 'Consistent carbohydrate diet'.</w:t>
              </w:r>
            </w:ins>
          </w:p>
        </w:tc>
      </w:tr>
      <w:tr w:rsidR="007561BD" w14:paraId="2FA5B900" w14:textId="77777777" w:rsidTr="00EA2BB5">
        <w:trPr>
          <w:ins w:id="4902"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777ECC0E" w14:textId="77777777" w:rsidR="007561BD" w:rsidRDefault="007561BD" w:rsidP="00EA2BB5">
            <w:pPr>
              <w:rPr>
                <w:ins w:id="4903" w:author="Aziz Boxwala" w:date="2014-08-22T20:19:00Z"/>
                <w:rFonts w:ascii="Times New Roman" w:hAnsi="Times New Roman"/>
              </w:rPr>
            </w:pPr>
            <w:bookmarkStart w:id="4904" w:name="BKM_C2F0FB0F_29B8_49CC_8656_A5FBE4E92931"/>
            <w:proofErr w:type="spellStart"/>
            <w:ins w:id="4905" w:author="Aziz Boxwala" w:date="2014-08-22T20:19:00Z">
              <w:r>
                <w:rPr>
                  <w:rFonts w:ascii="Times New Roman" w:hAnsi="Times New Roman"/>
                </w:rPr>
                <w:t>foodType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56671BBD" w14:textId="77777777" w:rsidR="007561BD" w:rsidRDefault="007561BD" w:rsidP="00EA2BB5">
            <w:pPr>
              <w:rPr>
                <w:ins w:id="4906" w:author="Aziz Boxwala" w:date="2014-08-22T20:19:00Z"/>
                <w:rFonts w:ascii="Times New Roman" w:hAnsi="Times New Roman"/>
              </w:rPr>
            </w:pPr>
            <w:ins w:id="4907"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4C9FF5CE" w14:textId="77777777" w:rsidR="007561BD" w:rsidRDefault="007561BD" w:rsidP="00EA2BB5">
            <w:pPr>
              <w:rPr>
                <w:ins w:id="4908" w:author="Aziz Boxwala" w:date="2014-08-22T20:19:00Z"/>
                <w:rFonts w:ascii="Times New Roman" w:hAnsi="Times New Roman"/>
              </w:rPr>
            </w:pPr>
            <w:ins w:id="4909" w:author="Aziz Boxwala" w:date="2014-08-22T20:19:00Z">
              <w:r>
                <w:rPr>
                  <w:rFonts w:ascii="Times New Roman" w:hAnsi="Times New Roman"/>
                </w:rPr>
                <w:t>Indicates what type of food the diet should contain.</w:t>
              </w:r>
            </w:ins>
          </w:p>
        </w:tc>
        <w:bookmarkEnd w:id="4904"/>
      </w:tr>
      <w:tr w:rsidR="007561BD" w14:paraId="3CCDED9E" w14:textId="77777777" w:rsidTr="00EA2BB5">
        <w:trPr>
          <w:ins w:id="4910"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03B714B0" w14:textId="77777777" w:rsidR="007561BD" w:rsidRDefault="007561BD" w:rsidP="00EA2BB5">
            <w:pPr>
              <w:rPr>
                <w:ins w:id="4911" w:author="Aziz Boxwala" w:date="2014-08-22T20:19:00Z"/>
                <w:rFonts w:ascii="Times New Roman" w:hAnsi="Times New Roman"/>
              </w:rPr>
            </w:pPr>
            <w:bookmarkStart w:id="4912" w:name="BKM_859214CC_39FD_4BA2_8DC1_FE9C11C0C8A8"/>
            <w:ins w:id="4913" w:author="Aziz Boxwala" w:date="2014-08-22T20:19:00Z">
              <w:r>
                <w:rPr>
                  <w:rFonts w:ascii="Times New Roman" w:hAnsi="Times New Roman"/>
                </w:rPr>
                <w:t>frequency</w:t>
              </w:r>
            </w:ins>
          </w:p>
        </w:tc>
        <w:tc>
          <w:tcPr>
            <w:tcW w:w="1620" w:type="dxa"/>
            <w:tcBorders>
              <w:top w:val="single" w:sz="2" w:space="0" w:color="auto"/>
              <w:left w:val="single" w:sz="2" w:space="0" w:color="auto"/>
              <w:bottom w:val="single" w:sz="2" w:space="0" w:color="auto"/>
              <w:right w:val="single" w:sz="2" w:space="0" w:color="auto"/>
            </w:tcBorders>
          </w:tcPr>
          <w:p w14:paraId="21A155B1" w14:textId="77777777" w:rsidR="007561BD" w:rsidRDefault="007561BD" w:rsidP="00EA2BB5">
            <w:pPr>
              <w:rPr>
                <w:ins w:id="4914" w:author="Aziz Boxwala" w:date="2014-08-22T20:19:00Z"/>
                <w:rFonts w:ascii="Times New Roman" w:hAnsi="Times New Roman"/>
              </w:rPr>
            </w:pPr>
            <w:ins w:id="4915" w:author="Aziz Boxwala" w:date="2014-08-22T20:19:00Z">
              <w:r>
                <w:rPr>
                  <w:rFonts w:ascii="Times New Roman" w:hAnsi="Times New Roman"/>
                </w:rPr>
                <w:t>Schedule</w:t>
              </w:r>
            </w:ins>
          </w:p>
        </w:tc>
        <w:tc>
          <w:tcPr>
            <w:tcW w:w="5580" w:type="dxa"/>
            <w:tcBorders>
              <w:top w:val="single" w:sz="2" w:space="0" w:color="auto"/>
              <w:left w:val="single" w:sz="2" w:space="0" w:color="auto"/>
              <w:bottom w:val="single" w:sz="2" w:space="0" w:color="auto"/>
              <w:right w:val="single" w:sz="2" w:space="0" w:color="auto"/>
            </w:tcBorders>
          </w:tcPr>
          <w:p w14:paraId="45613227" w14:textId="77777777" w:rsidR="007561BD" w:rsidRDefault="007561BD" w:rsidP="00EA2BB5">
            <w:pPr>
              <w:rPr>
                <w:ins w:id="4916" w:author="Aziz Boxwala" w:date="2014-08-22T20:19:00Z"/>
                <w:rFonts w:ascii="Times New Roman" w:hAnsi="Times New Roman"/>
              </w:rPr>
            </w:pPr>
            <w:ins w:id="4917" w:author="Aziz Boxwala" w:date="2014-08-22T20:19:00Z">
              <w:r>
                <w:rPr>
                  <w:rFonts w:ascii="Times New Roman" w:hAnsi="Times New Roman"/>
                </w:rPr>
                <w:t>The frequency with which this diet item is administered.</w:t>
              </w:r>
            </w:ins>
          </w:p>
        </w:tc>
        <w:bookmarkEnd w:id="4912"/>
      </w:tr>
      <w:tr w:rsidR="007561BD" w14:paraId="5ECF6E1E" w14:textId="77777777" w:rsidTr="00EA2BB5">
        <w:trPr>
          <w:ins w:id="4918"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43218C02" w14:textId="77777777" w:rsidR="007561BD" w:rsidRDefault="007561BD" w:rsidP="00EA2BB5">
            <w:pPr>
              <w:rPr>
                <w:ins w:id="4919" w:author="Aziz Boxwala" w:date="2014-08-22T20:19:00Z"/>
                <w:rFonts w:ascii="Times New Roman" w:hAnsi="Times New Roman"/>
              </w:rPr>
            </w:pPr>
            <w:bookmarkStart w:id="4920" w:name="BKM_0A2FC2F2_B91E_495B_982B_4828502B8209"/>
            <w:ins w:id="4921" w:author="Aziz Boxwala" w:date="2014-08-22T20:19:00Z">
              <w:r>
                <w:rPr>
                  <w:rFonts w:ascii="Times New Roman" w:hAnsi="Times New Roman"/>
                </w:rPr>
                <w:t>nutrient</w:t>
              </w:r>
            </w:ins>
          </w:p>
        </w:tc>
        <w:tc>
          <w:tcPr>
            <w:tcW w:w="1620" w:type="dxa"/>
            <w:tcBorders>
              <w:top w:val="single" w:sz="2" w:space="0" w:color="auto"/>
              <w:left w:val="single" w:sz="2" w:space="0" w:color="auto"/>
              <w:bottom w:val="single" w:sz="2" w:space="0" w:color="auto"/>
              <w:right w:val="single" w:sz="2" w:space="0" w:color="auto"/>
            </w:tcBorders>
          </w:tcPr>
          <w:p w14:paraId="7904F8BF" w14:textId="77777777" w:rsidR="007561BD" w:rsidRDefault="007561BD" w:rsidP="00EA2BB5">
            <w:pPr>
              <w:rPr>
                <w:ins w:id="4922" w:author="Aziz Boxwala" w:date="2014-08-22T20:19:00Z"/>
                <w:rFonts w:ascii="Times New Roman" w:hAnsi="Times New Roman"/>
              </w:rPr>
            </w:pPr>
            <w:proofErr w:type="spellStart"/>
            <w:ins w:id="4923" w:author="Aziz Boxwala" w:date="2014-08-22T20:19:00Z">
              <w:r>
                <w:rPr>
                  <w:rFonts w:ascii="Times New Roman" w:hAnsi="Times New Roman"/>
                </w:rPr>
                <w:t>NutrientModification</w:t>
              </w:r>
              <w:proofErr w:type="spellEnd"/>
            </w:ins>
          </w:p>
        </w:tc>
        <w:tc>
          <w:tcPr>
            <w:tcW w:w="5580" w:type="dxa"/>
            <w:tcBorders>
              <w:top w:val="single" w:sz="2" w:space="0" w:color="auto"/>
              <w:left w:val="single" w:sz="2" w:space="0" w:color="auto"/>
              <w:bottom w:val="single" w:sz="2" w:space="0" w:color="auto"/>
              <w:right w:val="single" w:sz="2" w:space="0" w:color="auto"/>
            </w:tcBorders>
          </w:tcPr>
          <w:p w14:paraId="4EC7B74A" w14:textId="77777777" w:rsidR="007561BD" w:rsidRDefault="007561BD" w:rsidP="00EA2BB5">
            <w:pPr>
              <w:rPr>
                <w:ins w:id="4924" w:author="Aziz Boxwala" w:date="2014-08-22T20:19:00Z"/>
                <w:rFonts w:ascii="Times New Roman" w:hAnsi="Times New Roman"/>
              </w:rPr>
            </w:pPr>
            <w:ins w:id="4925" w:author="Aziz Boxwala" w:date="2014-08-22T20:19:00Z">
              <w:r>
                <w:rPr>
                  <w:rFonts w:ascii="Times New Roman" w:hAnsi="Times New Roman"/>
                </w:rPr>
                <w:t>Particular nutrients and the quantities explicitly called out to be included in the diet.</w:t>
              </w:r>
            </w:ins>
          </w:p>
        </w:tc>
        <w:bookmarkEnd w:id="4920"/>
      </w:tr>
      <w:tr w:rsidR="007561BD" w14:paraId="7BBD9B8A" w14:textId="77777777" w:rsidTr="00EA2BB5">
        <w:trPr>
          <w:ins w:id="4926"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56C065BD" w14:textId="77777777" w:rsidR="007561BD" w:rsidRDefault="007561BD" w:rsidP="00EA2BB5">
            <w:pPr>
              <w:rPr>
                <w:ins w:id="4927" w:author="Aziz Boxwala" w:date="2014-08-22T20:19:00Z"/>
                <w:rFonts w:ascii="Times New Roman" w:hAnsi="Times New Roman"/>
              </w:rPr>
            </w:pPr>
            <w:bookmarkStart w:id="4928" w:name="BKM_B3C64DD2_D98D_410B_95C4_DC5913C51EC9"/>
            <w:ins w:id="4929" w:author="Aziz Boxwala" w:date="2014-08-22T20:19:00Z">
              <w:r>
                <w:rPr>
                  <w:rFonts w:ascii="Times New Roman" w:hAnsi="Times New Roman"/>
                </w:rPr>
                <w:t>texture</w:t>
              </w:r>
            </w:ins>
          </w:p>
        </w:tc>
        <w:tc>
          <w:tcPr>
            <w:tcW w:w="1620" w:type="dxa"/>
            <w:tcBorders>
              <w:top w:val="single" w:sz="2" w:space="0" w:color="auto"/>
              <w:left w:val="single" w:sz="2" w:space="0" w:color="auto"/>
              <w:bottom w:val="single" w:sz="2" w:space="0" w:color="auto"/>
              <w:right w:val="single" w:sz="2" w:space="0" w:color="auto"/>
            </w:tcBorders>
          </w:tcPr>
          <w:p w14:paraId="2E0BF2A1" w14:textId="77777777" w:rsidR="007561BD" w:rsidRDefault="007561BD" w:rsidP="00EA2BB5">
            <w:pPr>
              <w:rPr>
                <w:ins w:id="4930" w:author="Aziz Boxwala" w:date="2014-08-22T20:19:00Z"/>
                <w:rFonts w:ascii="Times New Roman" w:hAnsi="Times New Roman"/>
              </w:rPr>
            </w:pPr>
            <w:proofErr w:type="spellStart"/>
            <w:ins w:id="4931" w:author="Aziz Boxwala" w:date="2014-08-22T20:19:00Z">
              <w:r>
                <w:rPr>
                  <w:rFonts w:ascii="Times New Roman" w:hAnsi="Times New Roman"/>
                </w:rPr>
                <w:t>TextureModification</w:t>
              </w:r>
              <w:proofErr w:type="spellEnd"/>
            </w:ins>
          </w:p>
        </w:tc>
        <w:tc>
          <w:tcPr>
            <w:tcW w:w="5580" w:type="dxa"/>
            <w:tcBorders>
              <w:top w:val="single" w:sz="2" w:space="0" w:color="auto"/>
              <w:left w:val="single" w:sz="2" w:space="0" w:color="auto"/>
              <w:bottom w:val="single" w:sz="2" w:space="0" w:color="auto"/>
              <w:right w:val="single" w:sz="2" w:space="0" w:color="auto"/>
            </w:tcBorders>
          </w:tcPr>
          <w:p w14:paraId="1B67E4B4" w14:textId="77777777" w:rsidR="007561BD" w:rsidRDefault="007561BD" w:rsidP="00EA2BB5">
            <w:pPr>
              <w:rPr>
                <w:ins w:id="4932" w:author="Aziz Boxwala" w:date="2014-08-22T20:19:00Z"/>
                <w:rFonts w:ascii="Times New Roman" w:hAnsi="Times New Roman"/>
              </w:rPr>
            </w:pPr>
            <w:ins w:id="4933" w:author="Aziz Boxwala" w:date="2014-08-22T20:19:00Z">
              <w:r>
                <w:rPr>
                  <w:rFonts w:ascii="Times New Roman" w:hAnsi="Times New Roman"/>
                </w:rPr>
                <w:t>Specifies or modifies the texture for one or more types of food in a diet</w:t>
              </w:r>
            </w:ins>
          </w:p>
        </w:tc>
        <w:bookmarkEnd w:id="4928"/>
      </w:tr>
      <w:bookmarkEnd w:id="4878"/>
    </w:tbl>
    <w:p w14:paraId="3404E848" w14:textId="77777777" w:rsidR="007561BD" w:rsidRDefault="007561BD" w:rsidP="007561BD">
      <w:pPr>
        <w:rPr>
          <w:ins w:id="4934" w:author="Aziz Boxwala" w:date="2014-08-22T20:19:00Z"/>
          <w:rFonts w:ascii="Times New Roman" w:hAnsi="Times New Roman"/>
        </w:rPr>
      </w:pPr>
    </w:p>
    <w:p w14:paraId="3B4FE268" w14:textId="77777777" w:rsidR="007561BD" w:rsidRDefault="007561BD" w:rsidP="007561BD">
      <w:pPr>
        <w:pStyle w:val="Heading4"/>
        <w:rPr>
          <w:ins w:id="4935" w:author="Aziz Boxwala" w:date="2014-08-22T20:19:00Z"/>
          <w:bCs/>
          <w:szCs w:val="24"/>
          <w:u w:color="000000"/>
          <w:lang w:val="en-US"/>
        </w:rPr>
      </w:pPr>
      <w:bookmarkStart w:id="4936" w:name="_Toc396502535"/>
      <w:bookmarkStart w:id="4937" w:name="BKM_96823CE7_33AF_45E8_8654_AB30F46FC777"/>
      <w:proofErr w:type="spellStart"/>
      <w:ins w:id="4938" w:author="Aziz Boxwala" w:date="2014-08-22T20:19:00Z">
        <w:r>
          <w:rPr>
            <w:bCs/>
            <w:szCs w:val="24"/>
            <w:u w:color="000000"/>
            <w:lang w:val="en-US"/>
          </w:rPr>
          <w:t>TextureModification</w:t>
        </w:r>
        <w:bookmarkEnd w:id="4936"/>
        <w:proofErr w:type="spellEnd"/>
      </w:ins>
    </w:p>
    <w:p w14:paraId="02AD77DE" w14:textId="77777777" w:rsidR="007561BD" w:rsidRDefault="007561BD" w:rsidP="007561BD">
      <w:pPr>
        <w:rPr>
          <w:ins w:id="4939" w:author="Aziz Boxwala" w:date="2014-08-22T20:19:00Z"/>
          <w:rFonts w:ascii="Times New Roman" w:hAnsi="Times New Roman"/>
        </w:rPr>
      </w:pPr>
      <w:ins w:id="4940" w:author="Aziz Boxwala" w:date="2014-08-22T20:19:00Z">
        <w:r>
          <w:rPr>
            <w:rStyle w:val="FieldLabel"/>
            <w:rFonts w:ascii="Times New Roman" w:hAnsi="Times New Roman"/>
            <w:i w:val="0"/>
            <w:iCs w:val="0"/>
            <w:color w:val="000000"/>
          </w:rPr>
          <w:t>Modifies the texture for one or more types of food in a diet, e.g., ground, chopped, or puree. Texture modification is part of the diet specification and may have different textures ordered for different food groups, e.g., ground meat.</w:t>
        </w:r>
      </w:ins>
    </w:p>
    <w:p w14:paraId="53DC2915" w14:textId="77777777" w:rsidR="007561BD" w:rsidRDefault="007561BD" w:rsidP="007561BD">
      <w:pPr>
        <w:rPr>
          <w:ins w:id="4941" w:author="Aziz Boxwala" w:date="2014-08-22T20:19:00Z"/>
          <w:rFonts w:ascii="Times New Roman" w:hAnsi="Times New Roman"/>
        </w:rPr>
      </w:pPr>
    </w:p>
    <w:p w14:paraId="4020F5A1" w14:textId="77777777" w:rsidR="007561BD" w:rsidRDefault="007561BD" w:rsidP="007561BD">
      <w:pPr>
        <w:pStyle w:val="ListHeader"/>
        <w:shd w:val="clear" w:color="auto" w:fill="auto"/>
        <w:rPr>
          <w:ins w:id="4942" w:author="Aziz Boxwala" w:date="2014-08-22T20:19:00Z"/>
          <w:rFonts w:ascii="Times New Roman" w:eastAsia="Times New Roman" w:hAnsi="Times New Roman"/>
          <w:bCs w:val="0"/>
          <w:iCs w:val="0"/>
          <w:szCs w:val="24"/>
          <w:u w:val="single"/>
          <w:shd w:val="clear" w:color="auto" w:fill="auto"/>
          <w:lang w:val="en-US"/>
        </w:rPr>
      </w:pPr>
      <w:ins w:id="4943" w:author="Aziz Boxwala" w:date="2014-08-22T20:19: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561BD" w14:paraId="247FF26B" w14:textId="77777777" w:rsidTr="00EA2BB5">
        <w:trPr>
          <w:trHeight w:val="215"/>
          <w:ins w:id="4944" w:author="Aziz Boxwala" w:date="2014-08-22T20:19: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4B7BFAA7" w14:textId="77777777" w:rsidR="007561BD" w:rsidRDefault="007561BD" w:rsidP="00EA2BB5">
            <w:pPr>
              <w:rPr>
                <w:ins w:id="4945" w:author="Aziz Boxwala" w:date="2014-08-22T20:19:00Z"/>
                <w:rFonts w:ascii="Times New Roman" w:hAnsi="Times New Roman"/>
                <w:b/>
              </w:rPr>
            </w:pPr>
            <w:ins w:id="4946" w:author="Aziz Boxwala" w:date="2014-08-22T20:19: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6E4BB859" w14:textId="77777777" w:rsidR="007561BD" w:rsidRDefault="007561BD" w:rsidP="00EA2BB5">
            <w:pPr>
              <w:rPr>
                <w:ins w:id="4947" w:author="Aziz Boxwala" w:date="2014-08-22T20:19:00Z"/>
                <w:rFonts w:ascii="Times New Roman" w:hAnsi="Times New Roman"/>
                <w:b/>
              </w:rPr>
            </w:pPr>
            <w:ins w:id="4948" w:author="Aziz Boxwala" w:date="2014-08-22T20:19: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69EC2CCF" w14:textId="77777777" w:rsidR="007561BD" w:rsidRDefault="007561BD" w:rsidP="00EA2BB5">
            <w:pPr>
              <w:rPr>
                <w:ins w:id="4949" w:author="Aziz Boxwala" w:date="2014-08-22T20:19:00Z"/>
                <w:rFonts w:ascii="Times New Roman" w:hAnsi="Times New Roman"/>
                <w:b/>
              </w:rPr>
            </w:pPr>
            <w:ins w:id="4950" w:author="Aziz Boxwala" w:date="2014-08-22T20:19:00Z">
              <w:r>
                <w:rPr>
                  <w:rFonts w:ascii="Times New Roman" w:hAnsi="Times New Roman"/>
                  <w:b/>
                </w:rPr>
                <w:t>Description</w:t>
              </w:r>
            </w:ins>
          </w:p>
        </w:tc>
      </w:tr>
      <w:tr w:rsidR="007561BD" w14:paraId="481DA2FD" w14:textId="77777777" w:rsidTr="00EA2BB5">
        <w:trPr>
          <w:ins w:id="4951"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5B83B7F4" w14:textId="77777777" w:rsidR="007561BD" w:rsidRDefault="007561BD" w:rsidP="00EA2BB5">
            <w:pPr>
              <w:rPr>
                <w:ins w:id="4952" w:author="Aziz Boxwala" w:date="2014-08-22T20:19:00Z"/>
                <w:rFonts w:ascii="Times New Roman" w:hAnsi="Times New Roman"/>
              </w:rPr>
            </w:pPr>
            <w:proofErr w:type="spellStart"/>
            <w:ins w:id="4953" w:author="Aziz Boxwala" w:date="2014-08-22T20:19:00Z">
              <w:r>
                <w:rPr>
                  <w:rFonts w:ascii="Times New Roman" w:hAnsi="Times New Roman"/>
                </w:rPr>
                <w:t>foodType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6734F79C" w14:textId="77777777" w:rsidR="007561BD" w:rsidRDefault="007561BD" w:rsidP="00EA2BB5">
            <w:pPr>
              <w:rPr>
                <w:ins w:id="4954" w:author="Aziz Boxwala" w:date="2014-08-22T20:19:00Z"/>
                <w:rFonts w:ascii="Times New Roman" w:hAnsi="Times New Roman"/>
              </w:rPr>
            </w:pPr>
            <w:ins w:id="4955"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760C120E" w14:textId="77777777" w:rsidR="007561BD" w:rsidRDefault="007561BD" w:rsidP="00EA2BB5">
            <w:pPr>
              <w:rPr>
                <w:ins w:id="4956" w:author="Aziz Boxwala" w:date="2014-08-22T20:19:00Z"/>
                <w:rFonts w:ascii="Times New Roman" w:hAnsi="Times New Roman"/>
              </w:rPr>
            </w:pPr>
            <w:ins w:id="4957" w:author="Aziz Boxwala" w:date="2014-08-22T20:19:00Z">
              <w:r>
                <w:rPr>
                  <w:rFonts w:ascii="Times New Roman" w:hAnsi="Times New Roman"/>
                </w:rPr>
                <w:t>Indicates the type of food to which the texture modification applies.</w:t>
              </w:r>
            </w:ins>
          </w:p>
        </w:tc>
      </w:tr>
      <w:tr w:rsidR="007561BD" w14:paraId="544256D6" w14:textId="77777777" w:rsidTr="00EA2BB5">
        <w:trPr>
          <w:ins w:id="4958"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3402A026" w14:textId="77777777" w:rsidR="007561BD" w:rsidRDefault="007561BD" w:rsidP="00EA2BB5">
            <w:pPr>
              <w:rPr>
                <w:ins w:id="4959" w:author="Aziz Boxwala" w:date="2014-08-22T20:19:00Z"/>
                <w:rFonts w:ascii="Times New Roman" w:hAnsi="Times New Roman"/>
              </w:rPr>
            </w:pPr>
            <w:bookmarkStart w:id="4960" w:name="BKM_2BCEC2DB_C491_4D30_B4E2_7F9F7D46CDB6"/>
            <w:proofErr w:type="spellStart"/>
            <w:ins w:id="4961" w:author="Aziz Boxwala" w:date="2014-08-22T20:19:00Z">
              <w:r>
                <w:rPr>
                  <w:rFonts w:ascii="Times New Roman" w:hAnsi="Times New Roman"/>
                </w:rPr>
                <w:t>textureModifier</w:t>
              </w:r>
              <w:proofErr w:type="spellEnd"/>
            </w:ins>
          </w:p>
        </w:tc>
        <w:tc>
          <w:tcPr>
            <w:tcW w:w="1620" w:type="dxa"/>
            <w:tcBorders>
              <w:top w:val="single" w:sz="2" w:space="0" w:color="auto"/>
              <w:left w:val="single" w:sz="2" w:space="0" w:color="auto"/>
              <w:bottom w:val="single" w:sz="2" w:space="0" w:color="auto"/>
              <w:right w:val="single" w:sz="2" w:space="0" w:color="auto"/>
            </w:tcBorders>
          </w:tcPr>
          <w:p w14:paraId="63C69C48" w14:textId="77777777" w:rsidR="007561BD" w:rsidRDefault="007561BD" w:rsidP="00EA2BB5">
            <w:pPr>
              <w:rPr>
                <w:ins w:id="4962" w:author="Aziz Boxwala" w:date="2014-08-22T20:19:00Z"/>
                <w:rFonts w:ascii="Times New Roman" w:hAnsi="Times New Roman"/>
              </w:rPr>
            </w:pPr>
            <w:ins w:id="4963"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55666520" w14:textId="77777777" w:rsidR="007561BD" w:rsidRDefault="007561BD" w:rsidP="00EA2BB5">
            <w:pPr>
              <w:rPr>
                <w:ins w:id="4964" w:author="Aziz Boxwala" w:date="2014-08-22T20:19:00Z"/>
                <w:rFonts w:ascii="Times New Roman" w:hAnsi="Times New Roman"/>
              </w:rPr>
            </w:pPr>
            <w:ins w:id="4965" w:author="Aziz Boxwala" w:date="2014-08-22T20:19:00Z">
              <w:r>
                <w:rPr>
                  <w:rFonts w:ascii="Times New Roman" w:hAnsi="Times New Roman"/>
                </w:rPr>
                <w:t xml:space="preserve">A further modification to the texture, e.g. Pudding Thick. </w:t>
              </w:r>
            </w:ins>
          </w:p>
        </w:tc>
        <w:bookmarkEnd w:id="4960"/>
      </w:tr>
      <w:tr w:rsidR="007561BD" w14:paraId="6ECAFBC4" w14:textId="77777777" w:rsidTr="00EA2BB5">
        <w:trPr>
          <w:ins w:id="4966"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100A4442" w14:textId="77777777" w:rsidR="007561BD" w:rsidRDefault="007561BD" w:rsidP="00EA2BB5">
            <w:pPr>
              <w:rPr>
                <w:ins w:id="4967" w:author="Aziz Boxwala" w:date="2014-08-22T20:19:00Z"/>
                <w:rFonts w:ascii="Times New Roman" w:hAnsi="Times New Roman"/>
              </w:rPr>
            </w:pPr>
            <w:bookmarkStart w:id="4968" w:name="BKM_309C7213_35A2_42CE_A544_ECDD346176B4"/>
            <w:proofErr w:type="spellStart"/>
            <w:ins w:id="4969" w:author="Aziz Boxwala" w:date="2014-08-22T20:19:00Z">
              <w:r>
                <w:rPr>
                  <w:rFonts w:ascii="Times New Roman" w:hAnsi="Times New Roman"/>
                </w:rPr>
                <w:t>textureType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74E95CC2" w14:textId="77777777" w:rsidR="007561BD" w:rsidRDefault="007561BD" w:rsidP="00EA2BB5">
            <w:pPr>
              <w:rPr>
                <w:ins w:id="4970" w:author="Aziz Boxwala" w:date="2014-08-22T20:19:00Z"/>
                <w:rFonts w:ascii="Times New Roman" w:hAnsi="Times New Roman"/>
              </w:rPr>
            </w:pPr>
            <w:ins w:id="4971"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379874F0" w14:textId="77777777" w:rsidR="007561BD" w:rsidRDefault="007561BD" w:rsidP="00EA2BB5">
            <w:pPr>
              <w:rPr>
                <w:ins w:id="4972" w:author="Aziz Boxwala" w:date="2014-08-22T20:19:00Z"/>
                <w:rFonts w:ascii="Times New Roman" w:hAnsi="Times New Roman"/>
              </w:rPr>
            </w:pPr>
            <w:ins w:id="4973" w:author="Aziz Boxwala" w:date="2014-08-22T20:19:00Z">
              <w:r>
                <w:rPr>
                  <w:rFonts w:ascii="Times New Roman" w:hAnsi="Times New Roman"/>
                </w:rPr>
                <w:t>A code that identifies any texture  modifications that should be made, e.g., Pureed, Easy to Chew</w:t>
              </w:r>
            </w:ins>
          </w:p>
        </w:tc>
        <w:bookmarkEnd w:id="4968"/>
      </w:tr>
      <w:bookmarkEnd w:id="4937"/>
    </w:tbl>
    <w:p w14:paraId="7C299392" w14:textId="77777777" w:rsidR="007561BD" w:rsidRDefault="007561BD" w:rsidP="007561BD">
      <w:pPr>
        <w:rPr>
          <w:ins w:id="4974" w:author="Aziz Boxwala" w:date="2014-08-22T20:19:00Z"/>
          <w:rFonts w:ascii="Times New Roman" w:hAnsi="Times New Roman"/>
        </w:rPr>
      </w:pPr>
    </w:p>
    <w:p w14:paraId="620F5487" w14:textId="77777777" w:rsidR="007561BD" w:rsidRDefault="007561BD" w:rsidP="007561BD">
      <w:pPr>
        <w:pStyle w:val="Heading4"/>
        <w:rPr>
          <w:ins w:id="4975" w:author="Aziz Boxwala" w:date="2014-08-22T20:19:00Z"/>
          <w:bCs/>
          <w:szCs w:val="24"/>
          <w:u w:color="000000"/>
          <w:lang w:val="en-US"/>
        </w:rPr>
      </w:pPr>
      <w:bookmarkStart w:id="4976" w:name="_Toc396502536"/>
      <w:bookmarkStart w:id="4977" w:name="BKM_5154A19C_EFD9_4135_816E_180A6832C023"/>
      <w:proofErr w:type="spellStart"/>
      <w:ins w:id="4978" w:author="Aziz Boxwala" w:date="2014-08-22T20:19:00Z">
        <w:r>
          <w:rPr>
            <w:bCs/>
            <w:szCs w:val="24"/>
            <w:u w:color="000000"/>
            <w:lang w:val="en-US"/>
          </w:rPr>
          <w:t>VaccinationProtocol</w:t>
        </w:r>
        <w:bookmarkEnd w:id="4976"/>
        <w:proofErr w:type="spellEnd"/>
      </w:ins>
    </w:p>
    <w:p w14:paraId="012AAF11" w14:textId="77777777" w:rsidR="007561BD" w:rsidRDefault="007561BD" w:rsidP="007561BD">
      <w:pPr>
        <w:rPr>
          <w:ins w:id="4979" w:author="Aziz Boxwala" w:date="2014-08-22T20:19:00Z"/>
          <w:rFonts w:ascii="Times New Roman" w:hAnsi="Times New Roman"/>
        </w:rPr>
      </w:pPr>
      <w:ins w:id="4980" w:author="Aziz Boxwala" w:date="2014-08-22T20:19:00Z">
        <w:r>
          <w:rPr>
            <w:rStyle w:val="FieldLabel"/>
            <w:rFonts w:ascii="Times New Roman" w:hAnsi="Times New Roman"/>
            <w:i w:val="0"/>
            <w:iCs w:val="0"/>
            <w:color w:val="000000"/>
          </w:rPr>
          <w:t>Information about the protocol(s) under which the vaccine was administered</w:t>
        </w:r>
      </w:ins>
    </w:p>
    <w:p w14:paraId="5D8AC17E" w14:textId="77777777" w:rsidR="007561BD" w:rsidRDefault="007561BD" w:rsidP="007561BD">
      <w:pPr>
        <w:rPr>
          <w:ins w:id="4981" w:author="Aziz Boxwala" w:date="2014-08-22T20:19:00Z"/>
          <w:rFonts w:ascii="Times New Roman" w:hAnsi="Times New Roman"/>
        </w:rPr>
      </w:pPr>
    </w:p>
    <w:p w14:paraId="2F2DDFF5" w14:textId="77777777" w:rsidR="007561BD" w:rsidRDefault="007561BD" w:rsidP="007561BD">
      <w:pPr>
        <w:pStyle w:val="ListHeader"/>
        <w:shd w:val="clear" w:color="auto" w:fill="auto"/>
        <w:rPr>
          <w:ins w:id="4982" w:author="Aziz Boxwala" w:date="2014-08-22T20:19:00Z"/>
          <w:rFonts w:ascii="Times New Roman" w:eastAsia="Times New Roman" w:hAnsi="Times New Roman"/>
          <w:bCs w:val="0"/>
          <w:iCs w:val="0"/>
          <w:szCs w:val="24"/>
          <w:u w:val="single"/>
          <w:shd w:val="clear" w:color="auto" w:fill="auto"/>
          <w:lang w:val="en-US"/>
        </w:rPr>
      </w:pPr>
      <w:ins w:id="4983" w:author="Aziz Boxwala" w:date="2014-08-22T20:19: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561BD" w14:paraId="3337B30F" w14:textId="77777777" w:rsidTr="00EA2BB5">
        <w:trPr>
          <w:trHeight w:val="215"/>
          <w:ins w:id="4984" w:author="Aziz Boxwala" w:date="2014-08-22T20:19: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0DF58F80" w14:textId="77777777" w:rsidR="007561BD" w:rsidRDefault="007561BD" w:rsidP="00EA2BB5">
            <w:pPr>
              <w:rPr>
                <w:ins w:id="4985" w:author="Aziz Boxwala" w:date="2014-08-22T20:19:00Z"/>
                <w:rFonts w:ascii="Times New Roman" w:hAnsi="Times New Roman"/>
                <w:b/>
              </w:rPr>
            </w:pPr>
            <w:ins w:id="4986" w:author="Aziz Boxwala" w:date="2014-08-22T20:19: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208EDEA5" w14:textId="77777777" w:rsidR="007561BD" w:rsidRDefault="007561BD" w:rsidP="00EA2BB5">
            <w:pPr>
              <w:rPr>
                <w:ins w:id="4987" w:author="Aziz Boxwala" w:date="2014-08-22T20:19:00Z"/>
                <w:rFonts w:ascii="Times New Roman" w:hAnsi="Times New Roman"/>
                <w:b/>
              </w:rPr>
            </w:pPr>
            <w:ins w:id="4988" w:author="Aziz Boxwala" w:date="2014-08-22T20:19: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4001BD0" w14:textId="77777777" w:rsidR="007561BD" w:rsidRDefault="007561BD" w:rsidP="00EA2BB5">
            <w:pPr>
              <w:rPr>
                <w:ins w:id="4989" w:author="Aziz Boxwala" w:date="2014-08-22T20:19:00Z"/>
                <w:rFonts w:ascii="Times New Roman" w:hAnsi="Times New Roman"/>
                <w:b/>
              </w:rPr>
            </w:pPr>
            <w:ins w:id="4990" w:author="Aziz Boxwala" w:date="2014-08-22T20:19:00Z">
              <w:r>
                <w:rPr>
                  <w:rFonts w:ascii="Times New Roman" w:hAnsi="Times New Roman"/>
                  <w:b/>
                </w:rPr>
                <w:t>Description</w:t>
              </w:r>
            </w:ins>
          </w:p>
        </w:tc>
      </w:tr>
      <w:tr w:rsidR="007561BD" w14:paraId="4A27C896" w14:textId="77777777" w:rsidTr="00EA2BB5">
        <w:trPr>
          <w:ins w:id="4991"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7ADD1EA3" w14:textId="77777777" w:rsidR="007561BD" w:rsidRDefault="007561BD" w:rsidP="00EA2BB5">
            <w:pPr>
              <w:rPr>
                <w:ins w:id="4992" w:author="Aziz Boxwala" w:date="2014-08-22T20:19:00Z"/>
                <w:rFonts w:ascii="Times New Roman" w:hAnsi="Times New Roman"/>
              </w:rPr>
            </w:pPr>
            <w:ins w:id="4993" w:author="Aziz Boxwala" w:date="2014-08-22T20:19:00Z">
              <w:r>
                <w:rPr>
                  <w:rFonts w:ascii="Times New Roman" w:hAnsi="Times New Roman"/>
                </w:rPr>
                <w:t>authority</w:t>
              </w:r>
            </w:ins>
          </w:p>
        </w:tc>
        <w:tc>
          <w:tcPr>
            <w:tcW w:w="1620" w:type="dxa"/>
            <w:tcBorders>
              <w:top w:val="single" w:sz="2" w:space="0" w:color="auto"/>
              <w:left w:val="single" w:sz="2" w:space="0" w:color="auto"/>
              <w:bottom w:val="single" w:sz="2" w:space="0" w:color="auto"/>
              <w:right w:val="single" w:sz="2" w:space="0" w:color="auto"/>
            </w:tcBorders>
          </w:tcPr>
          <w:p w14:paraId="0FED4B67" w14:textId="77777777" w:rsidR="007561BD" w:rsidRDefault="007561BD" w:rsidP="00EA2BB5">
            <w:pPr>
              <w:rPr>
                <w:ins w:id="4994" w:author="Aziz Boxwala" w:date="2014-08-22T20:19:00Z"/>
                <w:rFonts w:ascii="Times New Roman" w:hAnsi="Times New Roman"/>
              </w:rPr>
            </w:pPr>
            <w:ins w:id="4995" w:author="Aziz Boxwala" w:date="2014-08-22T20:19:00Z">
              <w:r>
                <w:rPr>
                  <w:rFonts w:ascii="Times New Roman" w:hAnsi="Times New Roman"/>
                </w:rPr>
                <w:t>Organization</w:t>
              </w:r>
            </w:ins>
          </w:p>
        </w:tc>
        <w:tc>
          <w:tcPr>
            <w:tcW w:w="5580" w:type="dxa"/>
            <w:tcBorders>
              <w:top w:val="single" w:sz="2" w:space="0" w:color="auto"/>
              <w:left w:val="single" w:sz="2" w:space="0" w:color="auto"/>
              <w:bottom w:val="single" w:sz="2" w:space="0" w:color="auto"/>
              <w:right w:val="single" w:sz="2" w:space="0" w:color="auto"/>
            </w:tcBorders>
          </w:tcPr>
          <w:p w14:paraId="1D726F62" w14:textId="77777777" w:rsidR="007561BD" w:rsidRDefault="007561BD" w:rsidP="00EA2BB5">
            <w:pPr>
              <w:rPr>
                <w:ins w:id="4996" w:author="Aziz Boxwala" w:date="2014-08-22T20:19:00Z"/>
                <w:rFonts w:ascii="Times New Roman" w:hAnsi="Times New Roman"/>
              </w:rPr>
            </w:pPr>
            <w:ins w:id="4997" w:author="Aziz Boxwala" w:date="2014-08-22T20:19:00Z">
              <w:r>
                <w:rPr>
                  <w:rFonts w:ascii="Times New Roman" w:hAnsi="Times New Roman"/>
                </w:rPr>
                <w:t xml:space="preserve">Indicates the authority who published the protocol. </w:t>
              </w:r>
              <w:proofErr w:type="gramStart"/>
              <w:r>
                <w:rPr>
                  <w:rFonts w:ascii="Times New Roman" w:hAnsi="Times New Roman"/>
                </w:rPr>
                <w:t>e.g</w:t>
              </w:r>
              <w:proofErr w:type="gramEnd"/>
              <w:r>
                <w:rPr>
                  <w:rFonts w:ascii="Times New Roman" w:hAnsi="Times New Roman"/>
                </w:rPr>
                <w:t>. Advisory Committee on Immunization Practices.</w:t>
              </w:r>
            </w:ins>
          </w:p>
        </w:tc>
      </w:tr>
      <w:tr w:rsidR="007561BD" w14:paraId="36B1CD2C" w14:textId="77777777" w:rsidTr="00EA2BB5">
        <w:trPr>
          <w:ins w:id="4998"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7346EEFE" w14:textId="77777777" w:rsidR="007561BD" w:rsidRDefault="007561BD" w:rsidP="00EA2BB5">
            <w:pPr>
              <w:rPr>
                <w:ins w:id="4999" w:author="Aziz Boxwala" w:date="2014-08-22T20:19:00Z"/>
                <w:rFonts w:ascii="Times New Roman" w:hAnsi="Times New Roman"/>
              </w:rPr>
            </w:pPr>
            <w:bookmarkStart w:id="5000" w:name="BKM_7D52DACF_75FB_495B_9B5B_6880CE91E64B"/>
            <w:ins w:id="5001" w:author="Aziz Boxwala" w:date="2014-08-22T20:19:00Z">
              <w:r>
                <w:rPr>
                  <w:rFonts w:ascii="Times New Roman" w:hAnsi="Times New Roman"/>
                </w:rPr>
                <w:t>description</w:t>
              </w:r>
            </w:ins>
          </w:p>
        </w:tc>
        <w:tc>
          <w:tcPr>
            <w:tcW w:w="1620" w:type="dxa"/>
            <w:tcBorders>
              <w:top w:val="single" w:sz="2" w:space="0" w:color="auto"/>
              <w:left w:val="single" w:sz="2" w:space="0" w:color="auto"/>
              <w:bottom w:val="single" w:sz="2" w:space="0" w:color="auto"/>
              <w:right w:val="single" w:sz="2" w:space="0" w:color="auto"/>
            </w:tcBorders>
          </w:tcPr>
          <w:p w14:paraId="034B7193" w14:textId="77777777" w:rsidR="007561BD" w:rsidRDefault="007561BD" w:rsidP="00EA2BB5">
            <w:pPr>
              <w:rPr>
                <w:ins w:id="5002" w:author="Aziz Boxwala" w:date="2014-08-22T20:19:00Z"/>
                <w:rFonts w:ascii="Times New Roman" w:hAnsi="Times New Roman"/>
              </w:rPr>
            </w:pPr>
            <w:ins w:id="5003" w:author="Aziz Boxwala" w:date="2014-08-22T20:19:00Z">
              <w:r>
                <w:rPr>
                  <w:rFonts w:ascii="Times New Roman" w:hAnsi="Times New Roman"/>
                </w:rPr>
                <w:t>Text</w:t>
              </w:r>
            </w:ins>
          </w:p>
        </w:tc>
        <w:tc>
          <w:tcPr>
            <w:tcW w:w="5580" w:type="dxa"/>
            <w:tcBorders>
              <w:top w:val="single" w:sz="2" w:space="0" w:color="auto"/>
              <w:left w:val="single" w:sz="2" w:space="0" w:color="auto"/>
              <w:bottom w:val="single" w:sz="2" w:space="0" w:color="auto"/>
              <w:right w:val="single" w:sz="2" w:space="0" w:color="auto"/>
            </w:tcBorders>
          </w:tcPr>
          <w:p w14:paraId="0050CC14" w14:textId="77777777" w:rsidR="007561BD" w:rsidRDefault="007561BD" w:rsidP="00EA2BB5">
            <w:pPr>
              <w:rPr>
                <w:ins w:id="5004" w:author="Aziz Boxwala" w:date="2014-08-22T20:19:00Z"/>
                <w:rFonts w:ascii="Times New Roman" w:hAnsi="Times New Roman"/>
              </w:rPr>
            </w:pPr>
            <w:ins w:id="5005" w:author="Aziz Boxwala" w:date="2014-08-22T20:19:00Z">
              <w:r>
                <w:rPr>
                  <w:rFonts w:ascii="Times New Roman" w:hAnsi="Times New Roman"/>
                </w:rPr>
                <w:t>The description about the protocol under which the vaccine was administered.</w:t>
              </w:r>
            </w:ins>
          </w:p>
        </w:tc>
        <w:bookmarkEnd w:id="5000"/>
      </w:tr>
      <w:tr w:rsidR="007561BD" w14:paraId="3B3B8319" w14:textId="77777777" w:rsidTr="00EA2BB5">
        <w:trPr>
          <w:ins w:id="5006"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5E18DA68" w14:textId="77777777" w:rsidR="007561BD" w:rsidRDefault="007561BD" w:rsidP="00EA2BB5">
            <w:pPr>
              <w:rPr>
                <w:ins w:id="5007" w:author="Aziz Boxwala" w:date="2014-08-22T20:19:00Z"/>
                <w:rFonts w:ascii="Times New Roman" w:hAnsi="Times New Roman"/>
              </w:rPr>
            </w:pPr>
            <w:bookmarkStart w:id="5008" w:name="BKM_3FAEAA57_6164_4F8A_B819_8F7F5D08C758"/>
            <w:proofErr w:type="spellStart"/>
            <w:ins w:id="5009" w:author="Aziz Boxwala" w:date="2014-08-22T20:19:00Z">
              <w:r>
                <w:rPr>
                  <w:rFonts w:ascii="Times New Roman" w:hAnsi="Times New Roman"/>
                </w:rPr>
                <w:t>doseSequence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7A7FB805" w14:textId="77777777" w:rsidR="007561BD" w:rsidRDefault="007561BD" w:rsidP="00EA2BB5">
            <w:pPr>
              <w:rPr>
                <w:ins w:id="5010" w:author="Aziz Boxwala" w:date="2014-08-22T20:19:00Z"/>
                <w:rFonts w:ascii="Times New Roman" w:hAnsi="Times New Roman"/>
              </w:rPr>
            </w:pPr>
            <w:ins w:id="5011" w:author="Aziz Boxwala" w:date="2014-08-22T20:19:00Z">
              <w:r>
                <w:rPr>
                  <w:rFonts w:ascii="Times New Roman" w:hAnsi="Times New Roman"/>
                </w:rPr>
                <w:t>Quantity</w:t>
              </w:r>
            </w:ins>
          </w:p>
        </w:tc>
        <w:tc>
          <w:tcPr>
            <w:tcW w:w="5580" w:type="dxa"/>
            <w:tcBorders>
              <w:top w:val="single" w:sz="2" w:space="0" w:color="auto"/>
              <w:left w:val="single" w:sz="2" w:space="0" w:color="auto"/>
              <w:bottom w:val="single" w:sz="2" w:space="0" w:color="auto"/>
              <w:right w:val="single" w:sz="2" w:space="0" w:color="auto"/>
            </w:tcBorders>
          </w:tcPr>
          <w:p w14:paraId="10C39BC5" w14:textId="77777777" w:rsidR="007561BD" w:rsidRDefault="007561BD" w:rsidP="00EA2BB5">
            <w:pPr>
              <w:rPr>
                <w:ins w:id="5012" w:author="Aziz Boxwala" w:date="2014-08-22T20:19:00Z"/>
                <w:rFonts w:ascii="Times New Roman" w:hAnsi="Times New Roman"/>
              </w:rPr>
            </w:pPr>
            <w:ins w:id="5013" w:author="Aziz Boxwala" w:date="2014-08-22T20:19:00Z">
              <w:r>
                <w:rPr>
                  <w:rFonts w:ascii="Times New Roman" w:hAnsi="Times New Roman"/>
                </w:rPr>
                <w:t>Nominal position of dose in a series.</w:t>
              </w:r>
            </w:ins>
          </w:p>
        </w:tc>
        <w:bookmarkEnd w:id="5008"/>
      </w:tr>
      <w:tr w:rsidR="007561BD" w14:paraId="49162632" w14:textId="77777777" w:rsidTr="00EA2BB5">
        <w:trPr>
          <w:ins w:id="5014"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75212833" w14:textId="77777777" w:rsidR="007561BD" w:rsidRDefault="007561BD" w:rsidP="00EA2BB5">
            <w:pPr>
              <w:rPr>
                <w:ins w:id="5015" w:author="Aziz Boxwala" w:date="2014-08-22T20:19:00Z"/>
                <w:rFonts w:ascii="Times New Roman" w:hAnsi="Times New Roman"/>
              </w:rPr>
            </w:pPr>
            <w:bookmarkStart w:id="5016" w:name="BKM_51B94E03_95C9_44D4_A4DF_BE7C695B6E7C"/>
            <w:proofErr w:type="spellStart"/>
            <w:ins w:id="5017" w:author="Aziz Boxwala" w:date="2014-08-22T20:19:00Z">
              <w:r>
                <w:rPr>
                  <w:rFonts w:ascii="Times New Roman" w:hAnsi="Times New Roman"/>
                </w:rPr>
                <w:t>doseStatus</w:t>
              </w:r>
              <w:proofErr w:type="spellEnd"/>
            </w:ins>
          </w:p>
        </w:tc>
        <w:tc>
          <w:tcPr>
            <w:tcW w:w="1620" w:type="dxa"/>
            <w:tcBorders>
              <w:top w:val="single" w:sz="2" w:space="0" w:color="auto"/>
              <w:left w:val="single" w:sz="2" w:space="0" w:color="auto"/>
              <w:bottom w:val="single" w:sz="2" w:space="0" w:color="auto"/>
              <w:right w:val="single" w:sz="2" w:space="0" w:color="auto"/>
            </w:tcBorders>
          </w:tcPr>
          <w:p w14:paraId="14102FBB" w14:textId="77777777" w:rsidR="007561BD" w:rsidRDefault="007561BD" w:rsidP="00EA2BB5">
            <w:pPr>
              <w:rPr>
                <w:ins w:id="5018" w:author="Aziz Boxwala" w:date="2014-08-22T20:19:00Z"/>
                <w:rFonts w:ascii="Times New Roman" w:hAnsi="Times New Roman"/>
              </w:rPr>
            </w:pPr>
            <w:ins w:id="5019"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4C03CE82" w14:textId="77777777" w:rsidR="007561BD" w:rsidRDefault="007561BD" w:rsidP="00EA2BB5">
            <w:pPr>
              <w:rPr>
                <w:ins w:id="5020" w:author="Aziz Boxwala" w:date="2014-08-22T20:19:00Z"/>
                <w:rFonts w:ascii="Times New Roman" w:hAnsi="Times New Roman"/>
              </w:rPr>
            </w:pPr>
            <w:ins w:id="5021" w:author="Aziz Boxwala" w:date="2014-08-22T20:19:00Z">
              <w:r>
                <w:rPr>
                  <w:rFonts w:ascii="Times New Roman" w:hAnsi="Times New Roman"/>
                </w:rPr>
                <w:t>Indicates if the immunization event should "count" against the protocol.</w:t>
              </w:r>
            </w:ins>
          </w:p>
        </w:tc>
        <w:bookmarkEnd w:id="5016"/>
      </w:tr>
      <w:tr w:rsidR="007561BD" w14:paraId="0A8A9F98" w14:textId="77777777" w:rsidTr="00EA2BB5">
        <w:trPr>
          <w:ins w:id="5022"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71C42540" w14:textId="77777777" w:rsidR="007561BD" w:rsidRDefault="007561BD" w:rsidP="00EA2BB5">
            <w:pPr>
              <w:rPr>
                <w:ins w:id="5023" w:author="Aziz Boxwala" w:date="2014-08-22T20:19:00Z"/>
                <w:rFonts w:ascii="Times New Roman" w:hAnsi="Times New Roman"/>
              </w:rPr>
            </w:pPr>
            <w:bookmarkStart w:id="5024" w:name="BKM_AC76BAF7_3CC2_47C4_9271_D45CC81D9587"/>
            <w:proofErr w:type="spellStart"/>
            <w:ins w:id="5025" w:author="Aziz Boxwala" w:date="2014-08-22T20:19:00Z">
              <w:r>
                <w:rPr>
                  <w:rFonts w:ascii="Times New Roman" w:hAnsi="Times New Roman"/>
                </w:rPr>
                <w:lastRenderedPageBreak/>
                <w:t>doseStatusReason</w:t>
              </w:r>
              <w:proofErr w:type="spellEnd"/>
            </w:ins>
          </w:p>
        </w:tc>
        <w:tc>
          <w:tcPr>
            <w:tcW w:w="1620" w:type="dxa"/>
            <w:tcBorders>
              <w:top w:val="single" w:sz="2" w:space="0" w:color="auto"/>
              <w:left w:val="single" w:sz="2" w:space="0" w:color="auto"/>
              <w:bottom w:val="single" w:sz="2" w:space="0" w:color="auto"/>
              <w:right w:val="single" w:sz="2" w:space="0" w:color="auto"/>
            </w:tcBorders>
          </w:tcPr>
          <w:p w14:paraId="0CD60755" w14:textId="77777777" w:rsidR="007561BD" w:rsidRDefault="007561BD" w:rsidP="00EA2BB5">
            <w:pPr>
              <w:rPr>
                <w:ins w:id="5026" w:author="Aziz Boxwala" w:date="2014-08-22T20:19:00Z"/>
                <w:rFonts w:ascii="Times New Roman" w:hAnsi="Times New Roman"/>
              </w:rPr>
            </w:pPr>
            <w:ins w:id="5027"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09E3FDC2" w14:textId="77777777" w:rsidR="007561BD" w:rsidRDefault="007561BD" w:rsidP="00EA2BB5">
            <w:pPr>
              <w:rPr>
                <w:ins w:id="5028" w:author="Aziz Boxwala" w:date="2014-08-22T20:19:00Z"/>
                <w:rFonts w:ascii="Times New Roman" w:hAnsi="Times New Roman"/>
              </w:rPr>
            </w:pPr>
            <w:ins w:id="5029" w:author="Aziz Boxwala" w:date="2014-08-22T20:19:00Z">
              <w:r>
                <w:rPr>
                  <w:rFonts w:ascii="Times New Roman" w:hAnsi="Times New Roman"/>
                </w:rPr>
                <w:t>Provides an explanation as to why a immunization event should or should not count against the protocol</w:t>
              </w:r>
            </w:ins>
          </w:p>
        </w:tc>
        <w:bookmarkEnd w:id="5024"/>
      </w:tr>
      <w:tr w:rsidR="007561BD" w14:paraId="71A4F042" w14:textId="77777777" w:rsidTr="00EA2BB5">
        <w:trPr>
          <w:ins w:id="5030"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031952D4" w14:textId="77777777" w:rsidR="007561BD" w:rsidRDefault="007561BD" w:rsidP="00EA2BB5">
            <w:pPr>
              <w:rPr>
                <w:ins w:id="5031" w:author="Aziz Boxwala" w:date="2014-08-22T20:19:00Z"/>
                <w:rFonts w:ascii="Times New Roman" w:hAnsi="Times New Roman"/>
              </w:rPr>
            </w:pPr>
            <w:bookmarkStart w:id="5032" w:name="BKM_CEC6C497_0E18_4A50_A7D0_D89578641E3E"/>
            <w:proofErr w:type="spellStart"/>
            <w:ins w:id="5033" w:author="Aziz Boxwala" w:date="2014-08-22T20:19:00Z">
              <w:r>
                <w:rPr>
                  <w:rFonts w:ascii="Times New Roman" w:hAnsi="Times New Roman"/>
                </w:rPr>
                <w:t>doseTarget</w:t>
              </w:r>
              <w:proofErr w:type="spellEnd"/>
            </w:ins>
          </w:p>
        </w:tc>
        <w:tc>
          <w:tcPr>
            <w:tcW w:w="1620" w:type="dxa"/>
            <w:tcBorders>
              <w:top w:val="single" w:sz="2" w:space="0" w:color="auto"/>
              <w:left w:val="single" w:sz="2" w:space="0" w:color="auto"/>
              <w:bottom w:val="single" w:sz="2" w:space="0" w:color="auto"/>
              <w:right w:val="single" w:sz="2" w:space="0" w:color="auto"/>
            </w:tcBorders>
          </w:tcPr>
          <w:p w14:paraId="7D8B42DD" w14:textId="77777777" w:rsidR="007561BD" w:rsidRDefault="007561BD" w:rsidP="00EA2BB5">
            <w:pPr>
              <w:rPr>
                <w:ins w:id="5034" w:author="Aziz Boxwala" w:date="2014-08-22T20:19:00Z"/>
                <w:rFonts w:ascii="Times New Roman" w:hAnsi="Times New Roman"/>
              </w:rPr>
            </w:pPr>
            <w:ins w:id="5035"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62910CCD" w14:textId="77777777" w:rsidR="007561BD" w:rsidRDefault="007561BD" w:rsidP="00EA2BB5">
            <w:pPr>
              <w:rPr>
                <w:ins w:id="5036" w:author="Aziz Boxwala" w:date="2014-08-22T20:19:00Z"/>
                <w:rFonts w:ascii="Times New Roman" w:hAnsi="Times New Roman"/>
              </w:rPr>
            </w:pPr>
            <w:ins w:id="5037" w:author="Aziz Boxwala" w:date="2014-08-22T20:19:00Z">
              <w:r>
                <w:rPr>
                  <w:rFonts w:ascii="Times New Roman" w:hAnsi="Times New Roman"/>
                </w:rPr>
                <w:t>The disease targeted by this vaccine administered.</w:t>
              </w:r>
            </w:ins>
          </w:p>
        </w:tc>
        <w:bookmarkEnd w:id="5032"/>
      </w:tr>
      <w:tr w:rsidR="007561BD" w14:paraId="6232ED9A" w14:textId="77777777" w:rsidTr="00EA2BB5">
        <w:trPr>
          <w:ins w:id="5038"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5FA2015F" w14:textId="77777777" w:rsidR="007561BD" w:rsidRDefault="007561BD" w:rsidP="00EA2BB5">
            <w:pPr>
              <w:rPr>
                <w:ins w:id="5039" w:author="Aziz Boxwala" w:date="2014-08-22T20:19:00Z"/>
                <w:rFonts w:ascii="Times New Roman" w:hAnsi="Times New Roman"/>
              </w:rPr>
            </w:pPr>
            <w:bookmarkStart w:id="5040" w:name="BKM_500D4EFF_4584_4CC9_BFE6_B4FC25EE7FC0"/>
            <w:ins w:id="5041" w:author="Aziz Boxwala" w:date="2014-08-22T20:19:00Z">
              <w:r>
                <w:rPr>
                  <w:rFonts w:ascii="Times New Roman" w:hAnsi="Times New Roman"/>
                </w:rPr>
                <w:t>series</w:t>
              </w:r>
            </w:ins>
          </w:p>
        </w:tc>
        <w:tc>
          <w:tcPr>
            <w:tcW w:w="1620" w:type="dxa"/>
            <w:tcBorders>
              <w:top w:val="single" w:sz="2" w:space="0" w:color="auto"/>
              <w:left w:val="single" w:sz="2" w:space="0" w:color="auto"/>
              <w:bottom w:val="single" w:sz="2" w:space="0" w:color="auto"/>
              <w:right w:val="single" w:sz="2" w:space="0" w:color="auto"/>
            </w:tcBorders>
          </w:tcPr>
          <w:p w14:paraId="651B7AD7" w14:textId="77777777" w:rsidR="007561BD" w:rsidRDefault="007561BD" w:rsidP="00EA2BB5">
            <w:pPr>
              <w:rPr>
                <w:ins w:id="5042" w:author="Aziz Boxwala" w:date="2014-08-22T20:19:00Z"/>
                <w:rFonts w:ascii="Times New Roman" w:hAnsi="Times New Roman"/>
              </w:rPr>
            </w:pPr>
            <w:ins w:id="5043" w:author="Aziz Boxwala" w:date="2014-08-22T20:19:00Z">
              <w:r>
                <w:rPr>
                  <w:rFonts w:ascii="Times New Roman" w:hAnsi="Times New Roman"/>
                </w:rPr>
                <w:t>Text</w:t>
              </w:r>
            </w:ins>
          </w:p>
        </w:tc>
        <w:tc>
          <w:tcPr>
            <w:tcW w:w="5580" w:type="dxa"/>
            <w:tcBorders>
              <w:top w:val="single" w:sz="2" w:space="0" w:color="auto"/>
              <w:left w:val="single" w:sz="2" w:space="0" w:color="auto"/>
              <w:bottom w:val="single" w:sz="2" w:space="0" w:color="auto"/>
              <w:right w:val="single" w:sz="2" w:space="0" w:color="auto"/>
            </w:tcBorders>
          </w:tcPr>
          <w:p w14:paraId="6A44886F" w14:textId="77777777" w:rsidR="007561BD" w:rsidRDefault="007561BD" w:rsidP="00EA2BB5">
            <w:pPr>
              <w:rPr>
                <w:ins w:id="5044" w:author="Aziz Boxwala" w:date="2014-08-22T20:19:00Z"/>
                <w:rFonts w:ascii="Times New Roman" w:hAnsi="Times New Roman"/>
              </w:rPr>
            </w:pPr>
            <w:ins w:id="5045" w:author="Aziz Boxwala" w:date="2014-08-22T20:19:00Z">
              <w:r>
                <w:rPr>
                  <w:rFonts w:ascii="Times New Roman" w:hAnsi="Times New Roman"/>
                </w:rPr>
                <w:t>One possible path to achieve presumed immunity against a disease.</w:t>
              </w:r>
            </w:ins>
          </w:p>
        </w:tc>
        <w:bookmarkEnd w:id="5040"/>
      </w:tr>
      <w:tr w:rsidR="007561BD" w14:paraId="13177B7C" w14:textId="77777777" w:rsidTr="00EA2BB5">
        <w:trPr>
          <w:ins w:id="5046"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56D220A2" w14:textId="77777777" w:rsidR="007561BD" w:rsidRDefault="007561BD" w:rsidP="00EA2BB5">
            <w:pPr>
              <w:rPr>
                <w:ins w:id="5047" w:author="Aziz Boxwala" w:date="2014-08-22T20:19:00Z"/>
                <w:rFonts w:ascii="Times New Roman" w:hAnsi="Times New Roman"/>
              </w:rPr>
            </w:pPr>
            <w:bookmarkStart w:id="5048" w:name="BKM_CA6CCBBE_EBFA_4ECC_8783_D350817CE957"/>
            <w:proofErr w:type="spellStart"/>
            <w:ins w:id="5049" w:author="Aziz Boxwala" w:date="2014-08-22T20:19:00Z">
              <w:r>
                <w:rPr>
                  <w:rFonts w:ascii="Times New Roman" w:hAnsi="Times New Roman"/>
                </w:rPr>
                <w:t>seriesDoses</w:t>
              </w:r>
              <w:proofErr w:type="spellEnd"/>
            </w:ins>
          </w:p>
        </w:tc>
        <w:tc>
          <w:tcPr>
            <w:tcW w:w="1620" w:type="dxa"/>
            <w:tcBorders>
              <w:top w:val="single" w:sz="2" w:space="0" w:color="auto"/>
              <w:left w:val="single" w:sz="2" w:space="0" w:color="auto"/>
              <w:bottom w:val="single" w:sz="2" w:space="0" w:color="auto"/>
              <w:right w:val="single" w:sz="2" w:space="0" w:color="auto"/>
            </w:tcBorders>
          </w:tcPr>
          <w:p w14:paraId="563AD213" w14:textId="77777777" w:rsidR="007561BD" w:rsidRDefault="007561BD" w:rsidP="00EA2BB5">
            <w:pPr>
              <w:rPr>
                <w:ins w:id="5050" w:author="Aziz Boxwala" w:date="2014-08-22T20:19:00Z"/>
                <w:rFonts w:ascii="Times New Roman" w:hAnsi="Times New Roman"/>
              </w:rPr>
            </w:pPr>
            <w:ins w:id="5051" w:author="Aziz Boxwala" w:date="2014-08-22T20:19:00Z">
              <w:r>
                <w:rPr>
                  <w:rFonts w:ascii="Times New Roman" w:hAnsi="Times New Roman"/>
                </w:rPr>
                <w:t>Quantity</w:t>
              </w:r>
            </w:ins>
          </w:p>
        </w:tc>
        <w:tc>
          <w:tcPr>
            <w:tcW w:w="5580" w:type="dxa"/>
            <w:tcBorders>
              <w:top w:val="single" w:sz="2" w:space="0" w:color="auto"/>
              <w:left w:val="single" w:sz="2" w:space="0" w:color="auto"/>
              <w:bottom w:val="single" w:sz="2" w:space="0" w:color="auto"/>
              <w:right w:val="single" w:sz="2" w:space="0" w:color="auto"/>
            </w:tcBorders>
          </w:tcPr>
          <w:p w14:paraId="2999F9F9" w14:textId="77777777" w:rsidR="007561BD" w:rsidRDefault="007561BD" w:rsidP="00EA2BB5">
            <w:pPr>
              <w:rPr>
                <w:ins w:id="5052" w:author="Aziz Boxwala" w:date="2014-08-22T20:19:00Z"/>
                <w:rFonts w:ascii="Times New Roman" w:hAnsi="Times New Roman"/>
              </w:rPr>
            </w:pPr>
            <w:ins w:id="5053" w:author="Aziz Boxwala" w:date="2014-08-22T20:19:00Z">
              <w:r>
                <w:rPr>
                  <w:rFonts w:ascii="Times New Roman" w:hAnsi="Times New Roman"/>
                </w:rPr>
                <w:t>The recommended number of doses to achieve immunity</w:t>
              </w:r>
            </w:ins>
          </w:p>
        </w:tc>
        <w:bookmarkEnd w:id="5048"/>
      </w:tr>
      <w:bookmarkEnd w:id="4317"/>
      <w:bookmarkEnd w:id="4977"/>
    </w:tbl>
    <w:p w14:paraId="06E8F61A" w14:textId="77777777" w:rsidR="007561BD" w:rsidRDefault="007561BD" w:rsidP="007561BD">
      <w:pPr>
        <w:rPr>
          <w:ins w:id="5054" w:author="Aziz Boxwala" w:date="2014-08-22T20:19:00Z"/>
          <w:rFonts w:ascii="Times New Roman" w:hAnsi="Times New Roman"/>
        </w:rPr>
      </w:pPr>
    </w:p>
    <w:p w14:paraId="323603CF" w14:textId="77777777" w:rsidR="007561BD" w:rsidRDefault="007561BD" w:rsidP="007561BD">
      <w:pPr>
        <w:pStyle w:val="Heading3"/>
        <w:rPr>
          <w:ins w:id="5055" w:author="Aziz Boxwala" w:date="2014-08-22T20:19:00Z"/>
          <w:bCs/>
          <w:szCs w:val="24"/>
          <w:lang w:val="en-US"/>
        </w:rPr>
      </w:pPr>
      <w:bookmarkStart w:id="5056" w:name="_Toc396502537"/>
      <w:bookmarkStart w:id="5057" w:name="BKM_53B69A9B_ED08_4676_8577_193532C1CDED"/>
      <w:proofErr w:type="gramStart"/>
      <w:ins w:id="5058" w:author="Aziz Boxwala" w:date="2014-08-22T20:19:00Z">
        <w:r>
          <w:rPr>
            <w:bCs/>
            <w:szCs w:val="24"/>
            <w:lang w:val="en-US"/>
          </w:rPr>
          <w:t>modality</w:t>
        </w:r>
        <w:bookmarkEnd w:id="5056"/>
        <w:proofErr w:type="gramEnd"/>
        <w:r>
          <w:rPr>
            <w:bCs/>
            <w:szCs w:val="24"/>
            <w:lang w:val="en-US"/>
          </w:rPr>
          <w:t xml:space="preserve"> </w:t>
        </w:r>
      </w:ins>
    </w:p>
    <w:p w14:paraId="5D3CF729" w14:textId="47A0CABD" w:rsidR="007561BD" w:rsidRDefault="007561BD" w:rsidP="007561BD">
      <w:pPr>
        <w:rPr>
          <w:ins w:id="5059" w:author="Aziz Boxwala" w:date="2014-08-22T20:19:00Z"/>
          <w:u w:color="000000"/>
        </w:rPr>
      </w:pPr>
      <w:bookmarkStart w:id="5060" w:name="BKM_43DCAE6B_65B3_4136_A41C_8C5EE5F273DC"/>
      <w:ins w:id="5061" w:author="Aziz Boxwala" w:date="2014-08-22T20:19:00Z">
        <w:r>
          <w:rPr>
            <w:noProof/>
          </w:rPr>
          <w:drawing>
            <wp:anchor distT="0" distB="0" distL="114300" distR="114300" simplePos="0" relativeHeight="251762688" behindDoc="0" locked="0" layoutInCell="1" allowOverlap="1" wp14:anchorId="774E351B" wp14:editId="6EAEEC01">
              <wp:simplePos x="0" y="0"/>
              <wp:positionH relativeFrom="column">
                <wp:posOffset>0</wp:posOffset>
              </wp:positionH>
              <wp:positionV relativeFrom="paragraph">
                <wp:posOffset>0</wp:posOffset>
              </wp:positionV>
              <wp:extent cx="5971540" cy="5494655"/>
              <wp:effectExtent l="0" t="0" r="0" b="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71540" cy="5494655"/>
                      </a:xfrm>
                      <a:prstGeom prst="rect">
                        <a:avLst/>
                      </a:prstGeom>
                      <a:noFill/>
                      <a:ln>
                        <a:noFill/>
                      </a:ln>
                    </pic:spPr>
                  </pic:pic>
                </a:graphicData>
              </a:graphic>
              <wp14:sizeRelH relativeFrom="page">
                <wp14:pctWidth>0</wp14:pctWidth>
              </wp14:sizeRelH>
              <wp14:sizeRelV relativeFrom="page">
                <wp14:pctHeight>0</wp14:pctHeight>
              </wp14:sizeRelV>
            </wp:anchor>
          </w:drawing>
        </w:r>
        <w:r>
          <w:rPr>
            <w:u w:color="000000"/>
          </w:rPr>
          <w:t xml:space="preserve"> </w:t>
        </w:r>
        <w:bookmarkEnd w:id="5060"/>
      </w:ins>
    </w:p>
    <w:p w14:paraId="06E2CD5E" w14:textId="77777777" w:rsidR="007561BD" w:rsidRDefault="007561BD" w:rsidP="007561BD">
      <w:pPr>
        <w:rPr>
          <w:ins w:id="5062" w:author="Aziz Boxwala" w:date="2014-08-22T20:19:00Z"/>
          <w:u w:color="000000"/>
        </w:rPr>
      </w:pPr>
    </w:p>
    <w:p w14:paraId="45ED5116" w14:textId="77777777" w:rsidR="007561BD" w:rsidRDefault="007561BD" w:rsidP="007561BD">
      <w:pPr>
        <w:rPr>
          <w:ins w:id="5063" w:author="Aziz Boxwala" w:date="2014-08-22T20:19:00Z"/>
          <w:u w:color="000000"/>
        </w:rPr>
      </w:pPr>
    </w:p>
    <w:p w14:paraId="3C4C8CD6" w14:textId="77777777" w:rsidR="007561BD" w:rsidRDefault="007561BD" w:rsidP="007561BD">
      <w:pPr>
        <w:pStyle w:val="Heading4"/>
        <w:rPr>
          <w:ins w:id="5064" w:author="Aziz Boxwala" w:date="2014-08-22T20:19:00Z"/>
          <w:bCs/>
          <w:szCs w:val="24"/>
          <w:u w:color="000000"/>
          <w:lang w:val="en-US"/>
        </w:rPr>
      </w:pPr>
      <w:bookmarkStart w:id="5065" w:name="_Toc396502538"/>
      <w:bookmarkStart w:id="5066" w:name="BKM_9C93F04B_6B64_4E4D_9909_F9EAB74DB2FC"/>
      <w:ins w:id="5067" w:author="Aziz Boxwala" w:date="2014-08-22T20:19:00Z">
        <w:r>
          <w:rPr>
            <w:bCs/>
            <w:szCs w:val="24"/>
            <w:u w:color="000000"/>
            <w:lang w:val="en-US"/>
          </w:rPr>
          <w:lastRenderedPageBreak/>
          <w:t>Action</w:t>
        </w:r>
        <w:bookmarkEnd w:id="5065"/>
      </w:ins>
    </w:p>
    <w:p w14:paraId="5FC3D165" w14:textId="77777777" w:rsidR="007561BD" w:rsidRDefault="007561BD" w:rsidP="007561BD">
      <w:pPr>
        <w:rPr>
          <w:ins w:id="5068" w:author="Aziz Boxwala" w:date="2014-08-22T20:19:00Z"/>
          <w:rFonts w:ascii="Times New Roman" w:hAnsi="Times New Roman"/>
        </w:rPr>
      </w:pPr>
      <w:ins w:id="5069" w:author="Aziz Boxwala" w:date="2014-08-22T20:19:00Z">
        <w:r>
          <w:rPr>
            <w:rStyle w:val="FieldLabel"/>
            <w:rFonts w:ascii="Times New Roman" w:hAnsi="Times New Roman"/>
            <w:i w:val="0"/>
            <w:iCs w:val="0"/>
            <w:color w:val="000000"/>
          </w:rPr>
          <w:t xml:space="preserve">Action describes the mode in which the act topic exists within a clinical statement. The action modality itself is abstract (i.e., it cannot be used within a clinical statement). It defines subtypes such as order and performance. </w:t>
        </w:r>
      </w:ins>
    </w:p>
    <w:p w14:paraId="7644FFDB" w14:textId="77777777" w:rsidR="007561BD" w:rsidRDefault="007561BD" w:rsidP="007561BD">
      <w:pPr>
        <w:rPr>
          <w:ins w:id="5070" w:author="Aziz Boxwala" w:date="2014-08-22T20:19:00Z"/>
          <w:rFonts w:ascii="Times New Roman" w:hAnsi="Times New Roman"/>
        </w:rPr>
      </w:pPr>
    </w:p>
    <w:p w14:paraId="5018718A" w14:textId="77777777" w:rsidR="007561BD" w:rsidRDefault="007561BD" w:rsidP="007561BD">
      <w:pPr>
        <w:pStyle w:val="ListHeader"/>
        <w:shd w:val="clear" w:color="auto" w:fill="auto"/>
        <w:rPr>
          <w:ins w:id="5071" w:author="Aziz Boxwala" w:date="2014-08-22T20:19:00Z"/>
          <w:rFonts w:ascii="Times New Roman" w:eastAsia="Times New Roman" w:hAnsi="Times New Roman"/>
          <w:bCs w:val="0"/>
          <w:iCs w:val="0"/>
          <w:szCs w:val="24"/>
          <w:u w:val="single"/>
          <w:shd w:val="clear" w:color="auto" w:fill="auto"/>
          <w:lang w:val="en-US"/>
        </w:rPr>
      </w:pPr>
      <w:ins w:id="5072" w:author="Aziz Boxwala" w:date="2014-08-22T20:19: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561BD" w14:paraId="0021EA09" w14:textId="77777777" w:rsidTr="00EA2BB5">
        <w:trPr>
          <w:trHeight w:val="215"/>
          <w:ins w:id="5073" w:author="Aziz Boxwala" w:date="2014-08-22T20:19: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54C89412" w14:textId="77777777" w:rsidR="007561BD" w:rsidRDefault="007561BD" w:rsidP="00EA2BB5">
            <w:pPr>
              <w:rPr>
                <w:ins w:id="5074" w:author="Aziz Boxwala" w:date="2014-08-22T20:19:00Z"/>
                <w:rFonts w:ascii="Times New Roman" w:hAnsi="Times New Roman"/>
                <w:b/>
              </w:rPr>
            </w:pPr>
            <w:ins w:id="5075" w:author="Aziz Boxwala" w:date="2014-08-22T20:19: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2DE567AF" w14:textId="77777777" w:rsidR="007561BD" w:rsidRDefault="007561BD" w:rsidP="00EA2BB5">
            <w:pPr>
              <w:rPr>
                <w:ins w:id="5076" w:author="Aziz Boxwala" w:date="2014-08-22T20:19:00Z"/>
                <w:rFonts w:ascii="Times New Roman" w:hAnsi="Times New Roman"/>
                <w:b/>
              </w:rPr>
            </w:pPr>
            <w:ins w:id="5077" w:author="Aziz Boxwala" w:date="2014-08-22T20:19: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54C762B0" w14:textId="77777777" w:rsidR="007561BD" w:rsidRDefault="007561BD" w:rsidP="00EA2BB5">
            <w:pPr>
              <w:rPr>
                <w:ins w:id="5078" w:author="Aziz Boxwala" w:date="2014-08-22T20:19:00Z"/>
                <w:rFonts w:ascii="Times New Roman" w:hAnsi="Times New Roman"/>
                <w:b/>
              </w:rPr>
            </w:pPr>
            <w:ins w:id="5079" w:author="Aziz Boxwala" w:date="2014-08-22T20:19:00Z">
              <w:r>
                <w:rPr>
                  <w:rFonts w:ascii="Times New Roman" w:hAnsi="Times New Roman"/>
                  <w:b/>
                </w:rPr>
                <w:t>Description</w:t>
              </w:r>
            </w:ins>
          </w:p>
        </w:tc>
      </w:tr>
      <w:tr w:rsidR="007561BD" w14:paraId="0F4908ED" w14:textId="77777777" w:rsidTr="00EA2BB5">
        <w:trPr>
          <w:ins w:id="5080"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301C048E" w14:textId="77777777" w:rsidR="007561BD" w:rsidRDefault="007561BD" w:rsidP="00EA2BB5">
            <w:pPr>
              <w:rPr>
                <w:ins w:id="5081" w:author="Aziz Boxwala" w:date="2014-08-22T20:19:00Z"/>
                <w:rFonts w:ascii="Times New Roman" w:hAnsi="Times New Roman"/>
              </w:rPr>
            </w:pPr>
            <w:proofErr w:type="spellStart"/>
            <w:ins w:id="5082" w:author="Aziz Boxwala" w:date="2014-08-22T20:19:00Z">
              <w:r>
                <w:rPr>
                  <w:rFonts w:ascii="Times New Roman" w:hAnsi="Times New Roman"/>
                </w:rPr>
                <w:t>currentStatus</w:t>
              </w:r>
              <w:proofErr w:type="spellEnd"/>
            </w:ins>
          </w:p>
        </w:tc>
        <w:tc>
          <w:tcPr>
            <w:tcW w:w="1620" w:type="dxa"/>
            <w:tcBorders>
              <w:top w:val="single" w:sz="2" w:space="0" w:color="auto"/>
              <w:left w:val="single" w:sz="2" w:space="0" w:color="auto"/>
              <w:bottom w:val="single" w:sz="2" w:space="0" w:color="auto"/>
              <w:right w:val="single" w:sz="2" w:space="0" w:color="auto"/>
            </w:tcBorders>
          </w:tcPr>
          <w:p w14:paraId="3DE798A6" w14:textId="77777777" w:rsidR="007561BD" w:rsidRDefault="007561BD" w:rsidP="00EA2BB5">
            <w:pPr>
              <w:rPr>
                <w:ins w:id="5083" w:author="Aziz Boxwala" w:date="2014-08-22T20:19:00Z"/>
                <w:rFonts w:ascii="Times New Roman" w:hAnsi="Times New Roman"/>
              </w:rPr>
            </w:pPr>
            <w:proofErr w:type="spellStart"/>
            <w:ins w:id="5084" w:author="Aziz Boxwala" w:date="2014-08-22T20:19:00Z">
              <w:r>
                <w:rPr>
                  <w:rFonts w:ascii="Times New Roman" w:hAnsi="Times New Roman"/>
                </w:rPr>
                <w:t>ActionStatus</w:t>
              </w:r>
              <w:proofErr w:type="spellEnd"/>
            </w:ins>
          </w:p>
        </w:tc>
        <w:tc>
          <w:tcPr>
            <w:tcW w:w="5580" w:type="dxa"/>
            <w:tcBorders>
              <w:top w:val="single" w:sz="2" w:space="0" w:color="auto"/>
              <w:left w:val="single" w:sz="2" w:space="0" w:color="auto"/>
              <w:bottom w:val="single" w:sz="2" w:space="0" w:color="auto"/>
              <w:right w:val="single" w:sz="2" w:space="0" w:color="auto"/>
            </w:tcBorders>
          </w:tcPr>
          <w:p w14:paraId="78D7F117" w14:textId="77777777" w:rsidR="007561BD" w:rsidRDefault="007561BD" w:rsidP="00EA2BB5">
            <w:pPr>
              <w:rPr>
                <w:ins w:id="5085" w:author="Aziz Boxwala" w:date="2014-08-22T20:19:00Z"/>
                <w:rFonts w:ascii="Times New Roman" w:hAnsi="Times New Roman"/>
              </w:rPr>
            </w:pPr>
            <w:ins w:id="5086" w:author="Aziz Boxwala" w:date="2014-08-22T20:19:00Z">
              <w:r>
                <w:rPr>
                  <w:rFonts w:ascii="Times New Roman" w:hAnsi="Times New Roman"/>
                </w:rPr>
                <w:t xml:space="preserve">The status of an action. It is expected that the range of values for </w:t>
              </w:r>
              <w:proofErr w:type="spellStart"/>
              <w:r>
                <w:rPr>
                  <w:rFonts w:ascii="Times New Roman" w:hAnsi="Times New Roman"/>
                </w:rPr>
                <w:t>statusCode</w:t>
              </w:r>
              <w:proofErr w:type="spellEnd"/>
              <w:r>
                <w:rPr>
                  <w:rFonts w:ascii="Times New Roman" w:hAnsi="Times New Roman"/>
                </w:rPr>
                <w:t xml:space="preserve"> (i.e., the value set) will vary by the subtypes of </w:t>
              </w:r>
              <w:proofErr w:type="spellStart"/>
              <w:r>
                <w:rPr>
                  <w:rFonts w:ascii="Times New Roman" w:hAnsi="Times New Roman"/>
                </w:rPr>
                <w:t>ActionPhase</w:t>
              </w:r>
              <w:proofErr w:type="spellEnd"/>
              <w:r>
                <w:rPr>
                  <w:rFonts w:ascii="Times New Roman" w:hAnsi="Times New Roman"/>
                </w:rPr>
                <w:t>. For example, Proposal might have one of its status value as Declined.</w:t>
              </w:r>
            </w:ins>
          </w:p>
        </w:tc>
      </w:tr>
      <w:tr w:rsidR="007561BD" w14:paraId="57AE644F" w14:textId="77777777" w:rsidTr="00EA2BB5">
        <w:trPr>
          <w:ins w:id="5087"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7FE83274" w14:textId="77777777" w:rsidR="007561BD" w:rsidRDefault="007561BD" w:rsidP="00EA2BB5">
            <w:pPr>
              <w:rPr>
                <w:ins w:id="5088" w:author="Aziz Boxwala" w:date="2014-08-22T20:19:00Z"/>
                <w:rFonts w:ascii="Times New Roman" w:hAnsi="Times New Roman"/>
              </w:rPr>
            </w:pPr>
            <w:bookmarkStart w:id="5089" w:name="BKM_BEB3A6F9_0104_47A9_853D_7E9E3BFF7EDA"/>
            <w:ins w:id="5090" w:author="Aziz Boxwala" w:date="2014-08-22T20:19:00Z">
              <w:r>
                <w:rPr>
                  <w:rFonts w:ascii="Times New Roman" w:hAnsi="Times New Roman"/>
                </w:rPr>
                <w:t>indication</w:t>
              </w:r>
            </w:ins>
          </w:p>
        </w:tc>
        <w:tc>
          <w:tcPr>
            <w:tcW w:w="1620" w:type="dxa"/>
            <w:tcBorders>
              <w:top w:val="single" w:sz="2" w:space="0" w:color="auto"/>
              <w:left w:val="single" w:sz="2" w:space="0" w:color="auto"/>
              <w:bottom w:val="single" w:sz="2" w:space="0" w:color="auto"/>
              <w:right w:val="single" w:sz="2" w:space="0" w:color="auto"/>
            </w:tcBorders>
          </w:tcPr>
          <w:p w14:paraId="09E47B7D" w14:textId="77777777" w:rsidR="007561BD" w:rsidRDefault="007561BD" w:rsidP="00EA2BB5">
            <w:pPr>
              <w:rPr>
                <w:ins w:id="5091" w:author="Aziz Boxwala" w:date="2014-08-22T20:19:00Z"/>
                <w:rFonts w:ascii="Times New Roman" w:hAnsi="Times New Roman"/>
              </w:rPr>
            </w:pPr>
            <w:ins w:id="5092" w:author="Aziz Boxwala" w:date="2014-08-22T20:19:00Z">
              <w:r>
                <w:rPr>
                  <w:rFonts w:ascii="Times New Roman" w:hAnsi="Times New Roman"/>
                </w:rPr>
                <w:t>Indication</w:t>
              </w:r>
            </w:ins>
          </w:p>
        </w:tc>
        <w:tc>
          <w:tcPr>
            <w:tcW w:w="5580" w:type="dxa"/>
            <w:tcBorders>
              <w:top w:val="single" w:sz="2" w:space="0" w:color="auto"/>
              <w:left w:val="single" w:sz="2" w:space="0" w:color="auto"/>
              <w:bottom w:val="single" w:sz="2" w:space="0" w:color="auto"/>
              <w:right w:val="single" w:sz="2" w:space="0" w:color="auto"/>
            </w:tcBorders>
          </w:tcPr>
          <w:p w14:paraId="1D621AE4" w14:textId="77777777" w:rsidR="007561BD" w:rsidRDefault="007561BD" w:rsidP="00EA2BB5">
            <w:pPr>
              <w:rPr>
                <w:ins w:id="5093" w:author="Aziz Boxwala" w:date="2014-08-22T20:19:00Z"/>
                <w:rFonts w:ascii="Times New Roman" w:hAnsi="Times New Roman"/>
              </w:rPr>
            </w:pPr>
            <w:ins w:id="5094" w:author="Aziz Boxwala" w:date="2014-08-22T20:19:00Z">
              <w:r>
                <w:rPr>
                  <w:rFonts w:ascii="Times New Roman" w:hAnsi="Times New Roman"/>
                </w:rPr>
                <w:t xml:space="preserve">Reason or justification for the action. </w:t>
              </w:r>
            </w:ins>
          </w:p>
        </w:tc>
        <w:bookmarkEnd w:id="5089"/>
      </w:tr>
      <w:tr w:rsidR="007561BD" w14:paraId="4273DFE6" w14:textId="77777777" w:rsidTr="00EA2BB5">
        <w:trPr>
          <w:ins w:id="5095"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584B0F7A" w14:textId="77777777" w:rsidR="007561BD" w:rsidRDefault="007561BD" w:rsidP="00EA2BB5">
            <w:pPr>
              <w:rPr>
                <w:ins w:id="5096" w:author="Aziz Boxwala" w:date="2014-08-22T20:19:00Z"/>
                <w:rFonts w:ascii="Times New Roman" w:hAnsi="Times New Roman"/>
              </w:rPr>
            </w:pPr>
            <w:bookmarkStart w:id="5097" w:name="BKM_BDDF2279_DFE4_45BF_82E3_4EBA8726FA29"/>
            <w:proofErr w:type="spellStart"/>
            <w:ins w:id="5098" w:author="Aziz Boxwala" w:date="2014-08-22T20:19:00Z">
              <w:r>
                <w:rPr>
                  <w:rFonts w:ascii="Times New Roman" w:hAnsi="Times New Roman"/>
                </w:rPr>
                <w:t>patientPreference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529DA0EC" w14:textId="77777777" w:rsidR="007561BD" w:rsidRDefault="007561BD" w:rsidP="00EA2BB5">
            <w:pPr>
              <w:rPr>
                <w:ins w:id="5099" w:author="Aziz Boxwala" w:date="2014-08-22T20:19:00Z"/>
                <w:rFonts w:ascii="Times New Roman" w:hAnsi="Times New Roman"/>
              </w:rPr>
            </w:pPr>
            <w:ins w:id="5100"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04336344" w14:textId="77777777" w:rsidR="007561BD" w:rsidRDefault="007561BD" w:rsidP="00EA2BB5">
            <w:pPr>
              <w:rPr>
                <w:ins w:id="5101" w:author="Aziz Boxwala" w:date="2014-08-22T20:19:00Z"/>
                <w:rFonts w:ascii="Times New Roman" w:hAnsi="Times New Roman"/>
              </w:rPr>
            </w:pPr>
            <w:ins w:id="5102" w:author="Aziz Boxwala" w:date="2014-08-22T20:19:00Z">
              <w:r>
                <w:rPr>
                  <w:rFonts w:ascii="Times New Roman" w:hAnsi="Times New Roman"/>
                </w:rPr>
                <w:t>Preferences are choices made by patients about options for care or treatment (including scheduling, care experience, and meeting of personal health goals) and the sharing and disclosure of their health information.</w:t>
              </w:r>
            </w:ins>
          </w:p>
        </w:tc>
        <w:bookmarkEnd w:id="5097"/>
      </w:tr>
      <w:tr w:rsidR="007561BD" w14:paraId="6C6EC17F" w14:textId="77777777" w:rsidTr="00EA2BB5">
        <w:trPr>
          <w:ins w:id="5103"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72615D3C" w14:textId="77777777" w:rsidR="007561BD" w:rsidRDefault="007561BD" w:rsidP="00EA2BB5">
            <w:pPr>
              <w:rPr>
                <w:ins w:id="5104" w:author="Aziz Boxwala" w:date="2014-08-22T20:19:00Z"/>
                <w:rFonts w:ascii="Times New Roman" w:hAnsi="Times New Roman"/>
              </w:rPr>
            </w:pPr>
            <w:bookmarkStart w:id="5105" w:name="BKM_977FDAAF_684F_43D8_A500_4D17F0A4B405"/>
            <w:proofErr w:type="spellStart"/>
            <w:ins w:id="5106" w:author="Aziz Boxwala" w:date="2014-08-22T20:19:00Z">
              <w:r>
                <w:rPr>
                  <w:rFonts w:ascii="Times New Roman" w:hAnsi="Times New Roman"/>
                </w:rPr>
                <w:t>providerPreference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1C42A91B" w14:textId="77777777" w:rsidR="007561BD" w:rsidRDefault="007561BD" w:rsidP="00EA2BB5">
            <w:pPr>
              <w:rPr>
                <w:ins w:id="5107" w:author="Aziz Boxwala" w:date="2014-08-22T20:19:00Z"/>
                <w:rFonts w:ascii="Times New Roman" w:hAnsi="Times New Roman"/>
              </w:rPr>
            </w:pPr>
            <w:ins w:id="5108"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445E3046" w14:textId="77777777" w:rsidR="007561BD" w:rsidRDefault="007561BD" w:rsidP="00EA2BB5">
            <w:pPr>
              <w:rPr>
                <w:ins w:id="5109" w:author="Aziz Boxwala" w:date="2014-08-22T20:19:00Z"/>
                <w:rFonts w:ascii="Times New Roman" w:hAnsi="Times New Roman"/>
              </w:rPr>
            </w:pPr>
            <w:ins w:id="5110" w:author="Aziz Boxwala" w:date="2014-08-22T20:19:00Z">
              <w:r>
                <w:rPr>
                  <w:rFonts w:ascii="Times New Roman" w:hAnsi="Times New Roman"/>
                </w:rPr>
                <w:t>Provider preferences are choices made by care providers relative to options for care or treatment (including scheduling, care experience, and meeting of personal health goals).</w:t>
              </w:r>
            </w:ins>
          </w:p>
        </w:tc>
        <w:bookmarkEnd w:id="5105"/>
      </w:tr>
      <w:tr w:rsidR="007561BD" w14:paraId="2BFA4361" w14:textId="77777777" w:rsidTr="00EA2BB5">
        <w:trPr>
          <w:ins w:id="5111"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70021DB2" w14:textId="77777777" w:rsidR="007561BD" w:rsidRDefault="007561BD" w:rsidP="00EA2BB5">
            <w:pPr>
              <w:rPr>
                <w:ins w:id="5112" w:author="Aziz Boxwala" w:date="2014-08-22T20:19:00Z"/>
                <w:rFonts w:ascii="Times New Roman" w:hAnsi="Times New Roman"/>
              </w:rPr>
            </w:pPr>
            <w:bookmarkStart w:id="5113" w:name="BKM_E49EE709_13A6_4B21_9402_4295FD21E3BE"/>
            <w:proofErr w:type="spellStart"/>
            <w:ins w:id="5114" w:author="Aziz Boxwala" w:date="2014-08-22T20:19:00Z">
              <w:r>
                <w:rPr>
                  <w:rFonts w:ascii="Times New Roman" w:hAnsi="Times New Roman"/>
                </w:rPr>
                <w:t>statusHistory</w:t>
              </w:r>
              <w:proofErr w:type="spellEnd"/>
            </w:ins>
          </w:p>
        </w:tc>
        <w:tc>
          <w:tcPr>
            <w:tcW w:w="1620" w:type="dxa"/>
            <w:tcBorders>
              <w:top w:val="single" w:sz="2" w:space="0" w:color="auto"/>
              <w:left w:val="single" w:sz="2" w:space="0" w:color="auto"/>
              <w:bottom w:val="single" w:sz="2" w:space="0" w:color="auto"/>
              <w:right w:val="single" w:sz="2" w:space="0" w:color="auto"/>
            </w:tcBorders>
          </w:tcPr>
          <w:p w14:paraId="1C3A198C" w14:textId="77777777" w:rsidR="007561BD" w:rsidRDefault="007561BD" w:rsidP="00EA2BB5">
            <w:pPr>
              <w:rPr>
                <w:ins w:id="5115" w:author="Aziz Boxwala" w:date="2014-08-22T20:19:00Z"/>
                <w:rFonts w:ascii="Times New Roman" w:hAnsi="Times New Roman"/>
              </w:rPr>
            </w:pPr>
            <w:proofErr w:type="spellStart"/>
            <w:ins w:id="5116" w:author="Aziz Boxwala" w:date="2014-08-22T20:19:00Z">
              <w:r>
                <w:rPr>
                  <w:rFonts w:ascii="Times New Roman" w:hAnsi="Times New Roman"/>
                </w:rPr>
                <w:t>ActionStatus</w:t>
              </w:r>
              <w:proofErr w:type="spellEnd"/>
            </w:ins>
          </w:p>
        </w:tc>
        <w:tc>
          <w:tcPr>
            <w:tcW w:w="5580" w:type="dxa"/>
            <w:tcBorders>
              <w:top w:val="single" w:sz="2" w:space="0" w:color="auto"/>
              <w:left w:val="single" w:sz="2" w:space="0" w:color="auto"/>
              <w:bottom w:val="single" w:sz="2" w:space="0" w:color="auto"/>
              <w:right w:val="single" w:sz="2" w:space="0" w:color="auto"/>
            </w:tcBorders>
          </w:tcPr>
          <w:p w14:paraId="7BF2C847" w14:textId="77777777" w:rsidR="007561BD" w:rsidRDefault="007561BD" w:rsidP="00EA2BB5">
            <w:pPr>
              <w:rPr>
                <w:ins w:id="5117" w:author="Aziz Boxwala" w:date="2014-08-22T20:19:00Z"/>
                <w:rFonts w:ascii="Times New Roman" w:hAnsi="Times New Roman"/>
              </w:rPr>
            </w:pPr>
            <w:ins w:id="5118" w:author="Aziz Boxwala" w:date="2014-08-22T20:19:00Z">
              <w:r>
                <w:rPr>
                  <w:rFonts w:ascii="Times New Roman" w:hAnsi="Times New Roman"/>
                </w:rPr>
                <w:t xml:space="preserve">The past statuses of this action, e.g., an order may evolve from draft to </w:t>
              </w:r>
              <w:proofErr w:type="spellStart"/>
              <w:proofErr w:type="gramStart"/>
              <w:r>
                <w:rPr>
                  <w:rFonts w:ascii="Times New Roman" w:hAnsi="Times New Roman"/>
                </w:rPr>
                <w:t>placed</w:t>
              </w:r>
              <w:proofErr w:type="spellEnd"/>
              <w:proofErr w:type="gramEnd"/>
              <w:r>
                <w:rPr>
                  <w:rFonts w:ascii="Times New Roman" w:hAnsi="Times New Roman"/>
                </w:rPr>
                <w:t xml:space="preserve"> to in progress to completed or canceled.</w:t>
              </w:r>
            </w:ins>
          </w:p>
        </w:tc>
        <w:bookmarkEnd w:id="5113"/>
      </w:tr>
      <w:bookmarkEnd w:id="5066"/>
    </w:tbl>
    <w:p w14:paraId="3AF7B62F" w14:textId="77777777" w:rsidR="007561BD" w:rsidRDefault="007561BD" w:rsidP="007561BD">
      <w:pPr>
        <w:rPr>
          <w:ins w:id="5119" w:author="Aziz Boxwala" w:date="2014-08-22T20:19:00Z"/>
          <w:rFonts w:ascii="Times New Roman" w:hAnsi="Times New Roman"/>
        </w:rPr>
      </w:pPr>
    </w:p>
    <w:p w14:paraId="4C14E9A9" w14:textId="77777777" w:rsidR="007561BD" w:rsidRDefault="007561BD" w:rsidP="007561BD">
      <w:pPr>
        <w:pStyle w:val="Heading4"/>
        <w:rPr>
          <w:ins w:id="5120" w:author="Aziz Boxwala" w:date="2014-08-22T20:19:00Z"/>
          <w:bCs/>
          <w:szCs w:val="24"/>
          <w:u w:color="000000"/>
          <w:lang w:val="en-US"/>
        </w:rPr>
      </w:pPr>
      <w:bookmarkStart w:id="5121" w:name="_Toc396502539"/>
      <w:bookmarkStart w:id="5122" w:name="BKM_E010C3B2_FE22_487F_AF59_3E757307D521"/>
      <w:proofErr w:type="spellStart"/>
      <w:ins w:id="5123" w:author="Aziz Boxwala" w:date="2014-08-22T20:19:00Z">
        <w:r>
          <w:rPr>
            <w:bCs/>
            <w:szCs w:val="24"/>
            <w:u w:color="000000"/>
            <w:lang w:val="en-US"/>
          </w:rPr>
          <w:t>ActionStatus</w:t>
        </w:r>
        <w:bookmarkEnd w:id="5121"/>
        <w:proofErr w:type="spellEnd"/>
      </w:ins>
    </w:p>
    <w:p w14:paraId="5954E843" w14:textId="77777777" w:rsidR="007561BD" w:rsidRDefault="007561BD" w:rsidP="007561BD">
      <w:pPr>
        <w:rPr>
          <w:ins w:id="5124" w:author="Aziz Boxwala" w:date="2014-08-22T20:19:00Z"/>
          <w:rFonts w:ascii="Times New Roman" w:hAnsi="Times New Roman"/>
        </w:rPr>
      </w:pPr>
      <w:ins w:id="5125" w:author="Aziz Boxwala" w:date="2014-08-22T20:19:00Z">
        <w:r>
          <w:rPr>
            <w:rStyle w:val="FieldLabel"/>
            <w:rFonts w:ascii="Times New Roman" w:hAnsi="Times New Roman"/>
            <w:i w:val="0"/>
            <w:iCs w:val="0"/>
            <w:color w:val="000000"/>
          </w:rPr>
          <w:t>Class describing the status of an action.</w:t>
        </w:r>
      </w:ins>
    </w:p>
    <w:p w14:paraId="295F3373" w14:textId="77777777" w:rsidR="007561BD" w:rsidRDefault="007561BD" w:rsidP="007561BD">
      <w:pPr>
        <w:rPr>
          <w:ins w:id="5126" w:author="Aziz Boxwala" w:date="2014-08-22T20:19:00Z"/>
          <w:rFonts w:ascii="Times New Roman" w:hAnsi="Times New Roman"/>
        </w:rPr>
      </w:pPr>
    </w:p>
    <w:p w14:paraId="444585D7" w14:textId="77777777" w:rsidR="007561BD" w:rsidRDefault="007561BD" w:rsidP="007561BD">
      <w:pPr>
        <w:pStyle w:val="ListHeader"/>
        <w:shd w:val="clear" w:color="auto" w:fill="auto"/>
        <w:rPr>
          <w:ins w:id="5127" w:author="Aziz Boxwala" w:date="2014-08-22T20:19:00Z"/>
          <w:rFonts w:ascii="Times New Roman" w:eastAsia="Times New Roman" w:hAnsi="Times New Roman"/>
          <w:bCs w:val="0"/>
          <w:iCs w:val="0"/>
          <w:szCs w:val="24"/>
          <w:u w:val="single"/>
          <w:shd w:val="clear" w:color="auto" w:fill="auto"/>
          <w:lang w:val="en-US"/>
        </w:rPr>
      </w:pPr>
      <w:ins w:id="5128" w:author="Aziz Boxwala" w:date="2014-08-22T20:19: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561BD" w14:paraId="32ECFD84" w14:textId="77777777" w:rsidTr="00EA2BB5">
        <w:trPr>
          <w:trHeight w:val="215"/>
          <w:ins w:id="5129" w:author="Aziz Boxwala" w:date="2014-08-22T20:19: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3A2C5263" w14:textId="77777777" w:rsidR="007561BD" w:rsidRDefault="007561BD" w:rsidP="00EA2BB5">
            <w:pPr>
              <w:rPr>
                <w:ins w:id="5130" w:author="Aziz Boxwala" w:date="2014-08-22T20:19:00Z"/>
                <w:rFonts w:ascii="Times New Roman" w:hAnsi="Times New Roman"/>
                <w:b/>
              </w:rPr>
            </w:pPr>
            <w:ins w:id="5131" w:author="Aziz Boxwala" w:date="2014-08-22T20:19: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51616C2B" w14:textId="77777777" w:rsidR="007561BD" w:rsidRDefault="007561BD" w:rsidP="00EA2BB5">
            <w:pPr>
              <w:rPr>
                <w:ins w:id="5132" w:author="Aziz Boxwala" w:date="2014-08-22T20:19:00Z"/>
                <w:rFonts w:ascii="Times New Roman" w:hAnsi="Times New Roman"/>
                <w:b/>
              </w:rPr>
            </w:pPr>
            <w:ins w:id="5133" w:author="Aziz Boxwala" w:date="2014-08-22T20:19: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17F7D0C" w14:textId="77777777" w:rsidR="007561BD" w:rsidRDefault="007561BD" w:rsidP="00EA2BB5">
            <w:pPr>
              <w:rPr>
                <w:ins w:id="5134" w:author="Aziz Boxwala" w:date="2014-08-22T20:19:00Z"/>
                <w:rFonts w:ascii="Times New Roman" w:hAnsi="Times New Roman"/>
                <w:b/>
              </w:rPr>
            </w:pPr>
            <w:ins w:id="5135" w:author="Aziz Boxwala" w:date="2014-08-22T20:19:00Z">
              <w:r>
                <w:rPr>
                  <w:rFonts w:ascii="Times New Roman" w:hAnsi="Times New Roman"/>
                  <w:b/>
                </w:rPr>
                <w:t>Description</w:t>
              </w:r>
            </w:ins>
          </w:p>
        </w:tc>
      </w:tr>
      <w:tr w:rsidR="007561BD" w14:paraId="4094B141" w14:textId="77777777" w:rsidTr="00EA2BB5">
        <w:trPr>
          <w:ins w:id="5136"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48C687B8" w14:textId="77777777" w:rsidR="007561BD" w:rsidRDefault="007561BD" w:rsidP="00EA2BB5">
            <w:pPr>
              <w:rPr>
                <w:ins w:id="5137" w:author="Aziz Boxwala" w:date="2014-08-22T20:19:00Z"/>
                <w:rFonts w:ascii="Times New Roman" w:hAnsi="Times New Roman"/>
              </w:rPr>
            </w:pPr>
            <w:ins w:id="5138" w:author="Aziz Boxwala" w:date="2014-08-22T20:19:00Z">
              <w:r>
                <w:rPr>
                  <w:rFonts w:ascii="Times New Roman" w:hAnsi="Times New Roman"/>
                </w:rPr>
                <w:t>reason</w:t>
              </w:r>
            </w:ins>
          </w:p>
        </w:tc>
        <w:tc>
          <w:tcPr>
            <w:tcW w:w="1620" w:type="dxa"/>
            <w:tcBorders>
              <w:top w:val="single" w:sz="2" w:space="0" w:color="auto"/>
              <w:left w:val="single" w:sz="2" w:space="0" w:color="auto"/>
              <w:bottom w:val="single" w:sz="2" w:space="0" w:color="auto"/>
              <w:right w:val="single" w:sz="2" w:space="0" w:color="auto"/>
            </w:tcBorders>
          </w:tcPr>
          <w:p w14:paraId="035184B9" w14:textId="77777777" w:rsidR="007561BD" w:rsidRDefault="007561BD" w:rsidP="00EA2BB5">
            <w:pPr>
              <w:rPr>
                <w:ins w:id="5139" w:author="Aziz Boxwala" w:date="2014-08-22T20:19:00Z"/>
                <w:rFonts w:ascii="Times New Roman" w:hAnsi="Times New Roman"/>
              </w:rPr>
            </w:pPr>
            <w:ins w:id="5140"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695D6FBE" w14:textId="77777777" w:rsidR="007561BD" w:rsidRDefault="007561BD" w:rsidP="00EA2BB5">
            <w:pPr>
              <w:rPr>
                <w:ins w:id="5141" w:author="Aziz Boxwala" w:date="2014-08-22T20:19:00Z"/>
                <w:rFonts w:ascii="Times New Roman" w:hAnsi="Times New Roman"/>
              </w:rPr>
            </w:pPr>
            <w:ins w:id="5142" w:author="Aziz Boxwala" w:date="2014-08-22T20:19:00Z">
              <w:r>
                <w:rPr>
                  <w:rFonts w:ascii="Times New Roman" w:hAnsi="Times New Roman"/>
                </w:rPr>
                <w:t>A coded reason for the status. This is used typically when the status indicates the action was changed, canceled, rejected, or not performed. E.g., patient declined.</w:t>
              </w:r>
            </w:ins>
          </w:p>
        </w:tc>
      </w:tr>
      <w:tr w:rsidR="007561BD" w14:paraId="6E8FB175" w14:textId="77777777" w:rsidTr="00EA2BB5">
        <w:trPr>
          <w:ins w:id="5143"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2360E44E" w14:textId="77777777" w:rsidR="007561BD" w:rsidRDefault="007561BD" w:rsidP="00EA2BB5">
            <w:pPr>
              <w:rPr>
                <w:ins w:id="5144" w:author="Aziz Boxwala" w:date="2014-08-22T20:19:00Z"/>
                <w:rFonts w:ascii="Times New Roman" w:hAnsi="Times New Roman"/>
              </w:rPr>
            </w:pPr>
            <w:bookmarkStart w:id="5145" w:name="BKM_A578DD2B_ED83_4429_968F_49AB25C8338F"/>
            <w:ins w:id="5146" w:author="Aziz Boxwala" w:date="2014-08-22T20:19:00Z">
              <w:r>
                <w:rPr>
                  <w:rFonts w:ascii="Times New Roman" w:hAnsi="Times New Roman"/>
                </w:rPr>
                <w:t>status</w:t>
              </w:r>
            </w:ins>
          </w:p>
        </w:tc>
        <w:tc>
          <w:tcPr>
            <w:tcW w:w="1620" w:type="dxa"/>
            <w:tcBorders>
              <w:top w:val="single" w:sz="2" w:space="0" w:color="auto"/>
              <w:left w:val="single" w:sz="2" w:space="0" w:color="auto"/>
              <w:bottom w:val="single" w:sz="2" w:space="0" w:color="auto"/>
              <w:right w:val="single" w:sz="2" w:space="0" w:color="auto"/>
            </w:tcBorders>
          </w:tcPr>
          <w:p w14:paraId="57234812" w14:textId="77777777" w:rsidR="007561BD" w:rsidRDefault="007561BD" w:rsidP="00EA2BB5">
            <w:pPr>
              <w:rPr>
                <w:ins w:id="5147" w:author="Aziz Boxwala" w:date="2014-08-22T20:19:00Z"/>
                <w:rFonts w:ascii="Times New Roman" w:hAnsi="Times New Roman"/>
              </w:rPr>
            </w:pPr>
            <w:ins w:id="5148"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7F90BC2B" w14:textId="77777777" w:rsidR="007561BD" w:rsidRDefault="007561BD" w:rsidP="00EA2BB5">
            <w:pPr>
              <w:rPr>
                <w:ins w:id="5149" w:author="Aziz Boxwala" w:date="2014-08-22T20:19:00Z"/>
                <w:rFonts w:ascii="Times New Roman" w:hAnsi="Times New Roman"/>
              </w:rPr>
            </w:pPr>
            <w:ins w:id="5150" w:author="Aziz Boxwala" w:date="2014-08-22T20:19:00Z">
              <w:r>
                <w:rPr>
                  <w:rFonts w:ascii="Times New Roman" w:hAnsi="Times New Roman"/>
                </w:rPr>
                <w:t>A coded value for the status, e.g., Completed, Rejected, Pending</w:t>
              </w:r>
            </w:ins>
          </w:p>
        </w:tc>
        <w:bookmarkEnd w:id="5145"/>
      </w:tr>
      <w:tr w:rsidR="007561BD" w14:paraId="54226785" w14:textId="77777777" w:rsidTr="00EA2BB5">
        <w:trPr>
          <w:ins w:id="5151"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1997CED1" w14:textId="77777777" w:rsidR="007561BD" w:rsidRDefault="007561BD" w:rsidP="00EA2BB5">
            <w:pPr>
              <w:rPr>
                <w:ins w:id="5152" w:author="Aziz Boxwala" w:date="2014-08-22T20:19:00Z"/>
                <w:rFonts w:ascii="Times New Roman" w:hAnsi="Times New Roman"/>
              </w:rPr>
            </w:pPr>
            <w:bookmarkStart w:id="5153" w:name="BKM_C3F3A953_1E5F_4F6B_AE94_A2AB54A8CA5C"/>
            <w:proofErr w:type="spellStart"/>
            <w:ins w:id="5154" w:author="Aziz Boxwala" w:date="2014-08-22T20:19:00Z">
              <w:r>
                <w:rPr>
                  <w:rFonts w:ascii="Times New Roman" w:hAnsi="Times New Roman"/>
                </w:rPr>
                <w:t>statusUpdateTime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6FE5DE65" w14:textId="77777777" w:rsidR="007561BD" w:rsidRDefault="007561BD" w:rsidP="00EA2BB5">
            <w:pPr>
              <w:rPr>
                <w:ins w:id="5155" w:author="Aziz Boxwala" w:date="2014-08-22T20:19:00Z"/>
                <w:rFonts w:ascii="Times New Roman" w:hAnsi="Times New Roman"/>
              </w:rPr>
            </w:pPr>
            <w:proofErr w:type="spellStart"/>
            <w:ins w:id="5156" w:author="Aziz Boxwala" w:date="2014-08-22T20:19:00Z">
              <w:r>
                <w:rPr>
                  <w:rFonts w:ascii="Times New Roman" w:hAnsi="Times New Roman"/>
                </w:rPr>
                <w:t>TimePoint</w:t>
              </w:r>
              <w:proofErr w:type="spellEnd"/>
            </w:ins>
          </w:p>
        </w:tc>
        <w:tc>
          <w:tcPr>
            <w:tcW w:w="5580" w:type="dxa"/>
            <w:tcBorders>
              <w:top w:val="single" w:sz="2" w:space="0" w:color="auto"/>
              <w:left w:val="single" w:sz="2" w:space="0" w:color="auto"/>
              <w:bottom w:val="single" w:sz="2" w:space="0" w:color="auto"/>
              <w:right w:val="single" w:sz="2" w:space="0" w:color="auto"/>
            </w:tcBorders>
          </w:tcPr>
          <w:p w14:paraId="6091CAEA" w14:textId="77777777" w:rsidR="007561BD" w:rsidRDefault="007561BD" w:rsidP="00EA2BB5">
            <w:pPr>
              <w:rPr>
                <w:ins w:id="5157" w:author="Aziz Boxwala" w:date="2014-08-22T20:19:00Z"/>
                <w:rFonts w:ascii="Times New Roman" w:hAnsi="Times New Roman"/>
              </w:rPr>
            </w:pPr>
            <w:ins w:id="5158" w:author="Aziz Boxwala" w:date="2014-08-22T20:19:00Z">
              <w:r>
                <w:rPr>
                  <w:rFonts w:ascii="Times New Roman" w:hAnsi="Times New Roman"/>
                </w:rPr>
                <w:t>The date and time when the status was updated.</w:t>
              </w:r>
            </w:ins>
          </w:p>
        </w:tc>
        <w:bookmarkEnd w:id="5153"/>
      </w:tr>
      <w:bookmarkEnd w:id="5122"/>
    </w:tbl>
    <w:p w14:paraId="46EA4477" w14:textId="77777777" w:rsidR="007561BD" w:rsidRDefault="007561BD" w:rsidP="007561BD">
      <w:pPr>
        <w:rPr>
          <w:ins w:id="5159" w:author="Aziz Boxwala" w:date="2014-08-22T20:19:00Z"/>
          <w:rFonts w:ascii="Times New Roman" w:hAnsi="Times New Roman"/>
        </w:rPr>
      </w:pPr>
    </w:p>
    <w:p w14:paraId="24515955" w14:textId="77777777" w:rsidR="007561BD" w:rsidRDefault="007561BD" w:rsidP="007561BD">
      <w:pPr>
        <w:pStyle w:val="Heading4"/>
        <w:rPr>
          <w:ins w:id="5160" w:author="Aziz Boxwala" w:date="2014-08-22T20:19:00Z"/>
          <w:bCs/>
          <w:szCs w:val="24"/>
          <w:u w:color="000000"/>
          <w:lang w:val="en-US"/>
        </w:rPr>
      </w:pPr>
      <w:bookmarkStart w:id="5161" w:name="_Toc396502540"/>
      <w:bookmarkStart w:id="5162" w:name="BKM_700E0ECD_80F6_4750_A161_803452A414D1"/>
      <w:ins w:id="5163" w:author="Aziz Boxwala" w:date="2014-08-22T20:19:00Z">
        <w:r>
          <w:rPr>
            <w:bCs/>
            <w:szCs w:val="24"/>
            <w:u w:color="000000"/>
            <w:lang w:val="en-US"/>
          </w:rPr>
          <w:t>Order</w:t>
        </w:r>
        <w:bookmarkEnd w:id="5161"/>
      </w:ins>
    </w:p>
    <w:p w14:paraId="5FDCCC06" w14:textId="77777777" w:rsidR="007561BD" w:rsidRDefault="007561BD" w:rsidP="007561BD">
      <w:pPr>
        <w:rPr>
          <w:ins w:id="5164" w:author="Aziz Boxwala" w:date="2014-08-22T20:19:00Z"/>
          <w:rFonts w:ascii="Times New Roman" w:hAnsi="Times New Roman"/>
        </w:rPr>
      </w:pPr>
      <w:ins w:id="5165" w:author="Aziz Boxwala" w:date="2014-08-22T20:19:00Z">
        <w:r>
          <w:rPr>
            <w:rStyle w:val="FieldLabel"/>
            <w:rFonts w:ascii="Times New Roman" w:hAnsi="Times New Roman"/>
            <w:i w:val="0"/>
            <w:iCs w:val="0"/>
            <w:color w:val="000000"/>
          </w:rPr>
          <w:t>An order is an instruction by a healthcare provider to another healthcare provider to perform some action.</w:t>
        </w:r>
      </w:ins>
    </w:p>
    <w:p w14:paraId="348BDA39" w14:textId="77777777" w:rsidR="007561BD" w:rsidRDefault="007561BD" w:rsidP="007561BD">
      <w:pPr>
        <w:rPr>
          <w:ins w:id="5166" w:author="Aziz Boxwala" w:date="2014-08-22T20:19:00Z"/>
          <w:rFonts w:ascii="Times New Roman" w:hAnsi="Times New Roman"/>
        </w:rPr>
      </w:pPr>
    </w:p>
    <w:p w14:paraId="743F8097" w14:textId="77777777" w:rsidR="007561BD" w:rsidRDefault="007561BD" w:rsidP="007561BD">
      <w:pPr>
        <w:pStyle w:val="ListHeader"/>
        <w:shd w:val="clear" w:color="auto" w:fill="auto"/>
        <w:rPr>
          <w:ins w:id="5167" w:author="Aziz Boxwala" w:date="2014-08-22T20:19:00Z"/>
          <w:rFonts w:ascii="Times New Roman" w:eastAsia="Times New Roman" w:hAnsi="Times New Roman"/>
          <w:bCs w:val="0"/>
          <w:iCs w:val="0"/>
          <w:szCs w:val="24"/>
          <w:u w:val="single"/>
          <w:shd w:val="clear" w:color="auto" w:fill="auto"/>
          <w:lang w:val="en-US"/>
        </w:rPr>
      </w:pPr>
      <w:ins w:id="5168" w:author="Aziz Boxwala" w:date="2014-08-22T20:19: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561BD" w14:paraId="2D8075C5" w14:textId="77777777" w:rsidTr="00EA2BB5">
        <w:trPr>
          <w:trHeight w:val="215"/>
          <w:ins w:id="5169" w:author="Aziz Boxwala" w:date="2014-08-22T20:19: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4335106D" w14:textId="77777777" w:rsidR="007561BD" w:rsidRDefault="007561BD" w:rsidP="00EA2BB5">
            <w:pPr>
              <w:rPr>
                <w:ins w:id="5170" w:author="Aziz Boxwala" w:date="2014-08-22T20:19:00Z"/>
                <w:rFonts w:ascii="Times New Roman" w:hAnsi="Times New Roman"/>
                <w:b/>
              </w:rPr>
            </w:pPr>
            <w:ins w:id="5171" w:author="Aziz Boxwala" w:date="2014-08-22T20:19: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65C3EAE8" w14:textId="77777777" w:rsidR="007561BD" w:rsidRDefault="007561BD" w:rsidP="00EA2BB5">
            <w:pPr>
              <w:rPr>
                <w:ins w:id="5172" w:author="Aziz Boxwala" w:date="2014-08-22T20:19:00Z"/>
                <w:rFonts w:ascii="Times New Roman" w:hAnsi="Times New Roman"/>
                <w:b/>
              </w:rPr>
            </w:pPr>
            <w:ins w:id="5173" w:author="Aziz Boxwala" w:date="2014-08-22T20:19: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817A0CC" w14:textId="77777777" w:rsidR="007561BD" w:rsidRDefault="007561BD" w:rsidP="00EA2BB5">
            <w:pPr>
              <w:rPr>
                <w:ins w:id="5174" w:author="Aziz Boxwala" w:date="2014-08-22T20:19:00Z"/>
                <w:rFonts w:ascii="Times New Roman" w:hAnsi="Times New Roman"/>
                <w:b/>
              </w:rPr>
            </w:pPr>
            <w:ins w:id="5175" w:author="Aziz Boxwala" w:date="2014-08-22T20:19:00Z">
              <w:r>
                <w:rPr>
                  <w:rFonts w:ascii="Times New Roman" w:hAnsi="Times New Roman"/>
                  <w:b/>
                </w:rPr>
                <w:t>Description</w:t>
              </w:r>
            </w:ins>
          </w:p>
        </w:tc>
      </w:tr>
      <w:tr w:rsidR="007561BD" w14:paraId="147C4FDD" w14:textId="77777777" w:rsidTr="00EA2BB5">
        <w:trPr>
          <w:ins w:id="5176"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3432E13B" w14:textId="77777777" w:rsidR="007561BD" w:rsidRDefault="007561BD" w:rsidP="00EA2BB5">
            <w:pPr>
              <w:rPr>
                <w:ins w:id="5177" w:author="Aziz Boxwala" w:date="2014-08-22T20:19:00Z"/>
                <w:rFonts w:ascii="Times New Roman" w:hAnsi="Times New Roman"/>
              </w:rPr>
            </w:pPr>
            <w:proofErr w:type="spellStart"/>
            <w:ins w:id="5178" w:author="Aziz Boxwala" w:date="2014-08-22T20:19:00Z">
              <w:r>
                <w:rPr>
                  <w:rFonts w:ascii="Times New Roman" w:hAnsi="Times New Roman"/>
                </w:rPr>
                <w:t>expectedPerformanceTime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1EF76608" w14:textId="77777777" w:rsidR="007561BD" w:rsidRDefault="007561BD" w:rsidP="00EA2BB5">
            <w:pPr>
              <w:rPr>
                <w:ins w:id="5179" w:author="Aziz Boxwala" w:date="2014-08-22T20:19:00Z"/>
                <w:rFonts w:ascii="Times New Roman" w:hAnsi="Times New Roman"/>
              </w:rPr>
            </w:pPr>
            <w:proofErr w:type="spellStart"/>
            <w:ins w:id="5180" w:author="Aziz Boxwala" w:date="2014-08-22T20:19:00Z">
              <w:r>
                <w:rPr>
                  <w:rFonts w:ascii="Times New Roman" w:hAnsi="Times New Roman"/>
                </w:rPr>
                <w:t>TimePeriod</w:t>
              </w:r>
              <w:proofErr w:type="spellEnd"/>
            </w:ins>
          </w:p>
        </w:tc>
        <w:tc>
          <w:tcPr>
            <w:tcW w:w="5580" w:type="dxa"/>
            <w:tcBorders>
              <w:top w:val="single" w:sz="2" w:space="0" w:color="auto"/>
              <w:left w:val="single" w:sz="2" w:space="0" w:color="auto"/>
              <w:bottom w:val="single" w:sz="2" w:space="0" w:color="auto"/>
              <w:right w:val="single" w:sz="2" w:space="0" w:color="auto"/>
            </w:tcBorders>
          </w:tcPr>
          <w:p w14:paraId="14121355" w14:textId="77777777" w:rsidR="007561BD" w:rsidRDefault="007561BD" w:rsidP="00EA2BB5">
            <w:pPr>
              <w:rPr>
                <w:ins w:id="5181" w:author="Aziz Boxwala" w:date="2014-08-22T20:19:00Z"/>
                <w:rFonts w:ascii="Times New Roman" w:hAnsi="Times New Roman"/>
              </w:rPr>
            </w:pPr>
            <w:ins w:id="5182" w:author="Aziz Boxwala" w:date="2014-08-22T20:19:00Z">
              <w:r>
                <w:rPr>
                  <w:rFonts w:ascii="Times New Roman" w:hAnsi="Times New Roman"/>
                </w:rPr>
                <w:t>The time when the action is expected to be performed.</w:t>
              </w:r>
            </w:ins>
          </w:p>
        </w:tc>
      </w:tr>
      <w:tr w:rsidR="007561BD" w14:paraId="6B0929BF" w14:textId="77777777" w:rsidTr="00EA2BB5">
        <w:trPr>
          <w:ins w:id="5183"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00109CAB" w14:textId="77777777" w:rsidR="007561BD" w:rsidRDefault="007561BD" w:rsidP="00EA2BB5">
            <w:pPr>
              <w:rPr>
                <w:ins w:id="5184" w:author="Aziz Boxwala" w:date="2014-08-22T20:19:00Z"/>
                <w:rFonts w:ascii="Times New Roman" w:hAnsi="Times New Roman"/>
              </w:rPr>
            </w:pPr>
            <w:bookmarkStart w:id="5185" w:name="BKM_872CFA2E_5E52_4C53_807E_27B425ECE79D"/>
            <w:proofErr w:type="spellStart"/>
            <w:ins w:id="5186" w:author="Aziz Boxwala" w:date="2014-08-22T20:19:00Z">
              <w:r>
                <w:rPr>
                  <w:rFonts w:ascii="Times New Roman" w:hAnsi="Times New Roman"/>
                </w:rPr>
                <w:t>fromProposal</w:t>
              </w:r>
              <w:proofErr w:type="spellEnd"/>
            </w:ins>
          </w:p>
        </w:tc>
        <w:tc>
          <w:tcPr>
            <w:tcW w:w="1620" w:type="dxa"/>
            <w:tcBorders>
              <w:top w:val="single" w:sz="2" w:space="0" w:color="auto"/>
              <w:left w:val="single" w:sz="2" w:space="0" w:color="auto"/>
              <w:bottom w:val="single" w:sz="2" w:space="0" w:color="auto"/>
              <w:right w:val="single" w:sz="2" w:space="0" w:color="auto"/>
            </w:tcBorders>
          </w:tcPr>
          <w:p w14:paraId="1856F542" w14:textId="77777777" w:rsidR="007561BD" w:rsidRDefault="007561BD" w:rsidP="00EA2BB5">
            <w:pPr>
              <w:rPr>
                <w:ins w:id="5187" w:author="Aziz Boxwala" w:date="2014-08-22T20:19:00Z"/>
                <w:rFonts w:ascii="Times New Roman" w:hAnsi="Times New Roman"/>
              </w:rPr>
            </w:pPr>
            <w:proofErr w:type="spellStart"/>
            <w:ins w:id="5188" w:author="Aziz Boxwala" w:date="2014-08-22T20:19:00Z">
              <w:r>
                <w:rPr>
                  <w:rFonts w:ascii="Times New Roman" w:hAnsi="Times New Roman"/>
                </w:rPr>
                <w:t>StatementOfOccurrence</w:t>
              </w:r>
              <w:proofErr w:type="spellEnd"/>
            </w:ins>
          </w:p>
        </w:tc>
        <w:tc>
          <w:tcPr>
            <w:tcW w:w="5580" w:type="dxa"/>
            <w:tcBorders>
              <w:top w:val="single" w:sz="2" w:space="0" w:color="auto"/>
              <w:left w:val="single" w:sz="2" w:space="0" w:color="auto"/>
              <w:bottom w:val="single" w:sz="2" w:space="0" w:color="auto"/>
              <w:right w:val="single" w:sz="2" w:space="0" w:color="auto"/>
            </w:tcBorders>
          </w:tcPr>
          <w:p w14:paraId="5B0BB41A" w14:textId="77777777" w:rsidR="007561BD" w:rsidRDefault="007561BD" w:rsidP="00EA2BB5">
            <w:pPr>
              <w:rPr>
                <w:ins w:id="5189" w:author="Aziz Boxwala" w:date="2014-08-22T20:19:00Z"/>
                <w:rFonts w:ascii="Times New Roman" w:hAnsi="Times New Roman"/>
              </w:rPr>
            </w:pPr>
            <w:ins w:id="5190" w:author="Aziz Boxwala" w:date="2014-08-22T20:19:00Z">
              <w:r>
                <w:rPr>
                  <w:rFonts w:ascii="Times New Roman" w:hAnsi="Times New Roman"/>
                </w:rPr>
                <w:t>Identifies a proposal that led to this order.</w:t>
              </w:r>
            </w:ins>
          </w:p>
        </w:tc>
        <w:bookmarkEnd w:id="5185"/>
      </w:tr>
      <w:tr w:rsidR="007561BD" w14:paraId="5EC061B6" w14:textId="77777777" w:rsidTr="00EA2BB5">
        <w:trPr>
          <w:ins w:id="5191"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59936604" w14:textId="77777777" w:rsidR="007561BD" w:rsidRDefault="007561BD" w:rsidP="00EA2BB5">
            <w:pPr>
              <w:rPr>
                <w:ins w:id="5192" w:author="Aziz Boxwala" w:date="2014-08-22T20:19:00Z"/>
                <w:rFonts w:ascii="Times New Roman" w:hAnsi="Times New Roman"/>
              </w:rPr>
            </w:pPr>
            <w:proofErr w:type="spellStart"/>
            <w:ins w:id="5193" w:author="Aziz Boxwala" w:date="2014-08-22T20:19:00Z">
              <w:r>
                <w:rPr>
                  <w:rFonts w:ascii="Times New Roman" w:hAnsi="Times New Roman"/>
                </w:rPr>
                <w:t>orderedAtTime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06BD9B5F" w14:textId="77777777" w:rsidR="007561BD" w:rsidRDefault="007561BD" w:rsidP="00EA2BB5">
            <w:pPr>
              <w:rPr>
                <w:ins w:id="5194" w:author="Aziz Boxwala" w:date="2014-08-22T20:19:00Z"/>
                <w:rFonts w:ascii="Times New Roman" w:hAnsi="Times New Roman"/>
              </w:rPr>
            </w:pPr>
            <w:proofErr w:type="spellStart"/>
            <w:ins w:id="5195" w:author="Aziz Boxwala" w:date="2014-08-22T20:19:00Z">
              <w:r>
                <w:rPr>
                  <w:rFonts w:ascii="Times New Roman" w:hAnsi="Times New Roman"/>
                </w:rPr>
                <w:t>TimePoint</w:t>
              </w:r>
              <w:proofErr w:type="spellEnd"/>
            </w:ins>
          </w:p>
        </w:tc>
        <w:tc>
          <w:tcPr>
            <w:tcW w:w="5580" w:type="dxa"/>
            <w:tcBorders>
              <w:top w:val="single" w:sz="2" w:space="0" w:color="auto"/>
              <w:left w:val="single" w:sz="2" w:space="0" w:color="auto"/>
              <w:bottom w:val="single" w:sz="2" w:space="0" w:color="auto"/>
              <w:right w:val="single" w:sz="2" w:space="0" w:color="auto"/>
            </w:tcBorders>
          </w:tcPr>
          <w:p w14:paraId="32FE3EEA" w14:textId="77777777" w:rsidR="007561BD" w:rsidRDefault="007561BD" w:rsidP="00EA2BB5">
            <w:pPr>
              <w:rPr>
                <w:ins w:id="5196" w:author="Aziz Boxwala" w:date="2014-08-22T20:19:00Z"/>
                <w:rFonts w:ascii="Times New Roman" w:hAnsi="Times New Roman"/>
              </w:rPr>
            </w:pPr>
            <w:ins w:id="5197" w:author="Aziz Boxwala" w:date="2014-08-22T20:19:00Z">
              <w:r>
                <w:rPr>
                  <w:rFonts w:ascii="Times New Roman" w:hAnsi="Times New Roman"/>
                </w:rPr>
                <w:t>The time at which the order was created.</w:t>
              </w:r>
            </w:ins>
          </w:p>
        </w:tc>
      </w:tr>
      <w:tr w:rsidR="007561BD" w14:paraId="0D8DCE53" w14:textId="77777777" w:rsidTr="00EA2BB5">
        <w:trPr>
          <w:ins w:id="5198"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157160A1" w14:textId="77777777" w:rsidR="007561BD" w:rsidRDefault="007561BD" w:rsidP="00EA2BB5">
            <w:pPr>
              <w:rPr>
                <w:ins w:id="5199" w:author="Aziz Boxwala" w:date="2014-08-22T20:19:00Z"/>
                <w:rFonts w:ascii="Times New Roman" w:hAnsi="Times New Roman"/>
              </w:rPr>
            </w:pPr>
            <w:bookmarkStart w:id="5200" w:name="BKM_D29703C0_3DC6_4132_9C75_1459627EE3CF"/>
            <w:proofErr w:type="spellStart"/>
            <w:ins w:id="5201" w:author="Aziz Boxwala" w:date="2014-08-22T20:19:00Z">
              <w:r>
                <w:rPr>
                  <w:rFonts w:ascii="Times New Roman" w:hAnsi="Times New Roman"/>
                </w:rPr>
                <w:lastRenderedPageBreak/>
                <w:t>orderedBy</w:t>
              </w:r>
              <w:proofErr w:type="spellEnd"/>
            </w:ins>
          </w:p>
        </w:tc>
        <w:tc>
          <w:tcPr>
            <w:tcW w:w="1620" w:type="dxa"/>
            <w:tcBorders>
              <w:top w:val="single" w:sz="2" w:space="0" w:color="auto"/>
              <w:left w:val="single" w:sz="2" w:space="0" w:color="auto"/>
              <w:bottom w:val="single" w:sz="2" w:space="0" w:color="auto"/>
              <w:right w:val="single" w:sz="2" w:space="0" w:color="auto"/>
            </w:tcBorders>
          </w:tcPr>
          <w:p w14:paraId="3994CE57" w14:textId="77777777" w:rsidR="007561BD" w:rsidRDefault="007561BD" w:rsidP="00EA2BB5">
            <w:pPr>
              <w:rPr>
                <w:ins w:id="5202" w:author="Aziz Boxwala" w:date="2014-08-22T20:19:00Z"/>
                <w:rFonts w:ascii="Times New Roman" w:hAnsi="Times New Roman"/>
              </w:rPr>
            </w:pPr>
            <w:ins w:id="5203" w:author="Aziz Boxwala" w:date="2014-08-22T20:19:00Z">
              <w:r>
                <w:rPr>
                  <w:rFonts w:ascii="Times New Roman" w:hAnsi="Times New Roman"/>
                </w:rPr>
                <w:t>Practitioner</w:t>
              </w:r>
            </w:ins>
          </w:p>
        </w:tc>
        <w:tc>
          <w:tcPr>
            <w:tcW w:w="5580" w:type="dxa"/>
            <w:tcBorders>
              <w:top w:val="single" w:sz="2" w:space="0" w:color="auto"/>
              <w:left w:val="single" w:sz="2" w:space="0" w:color="auto"/>
              <w:bottom w:val="single" w:sz="2" w:space="0" w:color="auto"/>
              <w:right w:val="single" w:sz="2" w:space="0" w:color="auto"/>
            </w:tcBorders>
          </w:tcPr>
          <w:p w14:paraId="1CBCAEE2" w14:textId="77777777" w:rsidR="007561BD" w:rsidRDefault="007561BD" w:rsidP="00EA2BB5">
            <w:pPr>
              <w:rPr>
                <w:ins w:id="5204" w:author="Aziz Boxwala" w:date="2014-08-22T20:19:00Z"/>
                <w:rFonts w:ascii="Times New Roman" w:hAnsi="Times New Roman"/>
              </w:rPr>
            </w:pPr>
            <w:ins w:id="5205" w:author="Aziz Boxwala" w:date="2014-08-22T20:19:00Z">
              <w:r>
                <w:rPr>
                  <w:rFonts w:ascii="Times New Roman" w:hAnsi="Times New Roman"/>
                </w:rPr>
                <w:t>The responsible person who places this order, e.g., physician. This may be different than the author of the order, e.g., clerk, who may be the statement's author.</w:t>
              </w:r>
            </w:ins>
          </w:p>
        </w:tc>
        <w:bookmarkEnd w:id="5200"/>
      </w:tr>
      <w:tr w:rsidR="007561BD" w14:paraId="2D6C81BD" w14:textId="77777777" w:rsidTr="00EA2BB5">
        <w:trPr>
          <w:ins w:id="5206"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1430FECD" w14:textId="77777777" w:rsidR="007561BD" w:rsidRDefault="007561BD" w:rsidP="00EA2BB5">
            <w:pPr>
              <w:rPr>
                <w:ins w:id="5207" w:author="Aziz Boxwala" w:date="2014-08-22T20:19:00Z"/>
                <w:rFonts w:ascii="Times New Roman" w:hAnsi="Times New Roman"/>
              </w:rPr>
            </w:pPr>
            <w:bookmarkStart w:id="5208" w:name="BKM_0D1A6C3C_BCDA_40DD_92F3_C1D4737DAFDE"/>
            <w:proofErr w:type="spellStart"/>
            <w:ins w:id="5209" w:author="Aziz Boxwala" w:date="2014-08-22T20:19:00Z">
              <w:r>
                <w:rPr>
                  <w:rFonts w:ascii="Times New Roman" w:hAnsi="Times New Roman"/>
                </w:rPr>
                <w:t>originationMode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36ABBE3D" w14:textId="77777777" w:rsidR="007561BD" w:rsidRDefault="007561BD" w:rsidP="00EA2BB5">
            <w:pPr>
              <w:rPr>
                <w:ins w:id="5210" w:author="Aziz Boxwala" w:date="2014-08-22T20:19:00Z"/>
                <w:rFonts w:ascii="Times New Roman" w:hAnsi="Times New Roman"/>
              </w:rPr>
            </w:pPr>
            <w:ins w:id="5211"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75ADF3BD" w14:textId="77777777" w:rsidR="007561BD" w:rsidRDefault="007561BD" w:rsidP="00EA2BB5">
            <w:pPr>
              <w:rPr>
                <w:ins w:id="5212" w:author="Aziz Boxwala" w:date="2014-08-22T20:19:00Z"/>
                <w:rFonts w:ascii="Times New Roman" w:hAnsi="Times New Roman"/>
              </w:rPr>
            </w:pPr>
            <w:ins w:id="5213" w:author="Aziz Boxwala" w:date="2014-08-22T20:19:00Z">
              <w:r>
                <w:rPr>
                  <w:rFonts w:ascii="Times New Roman" w:hAnsi="Times New Roman"/>
                </w:rPr>
                <w:t>The mode by which the order was received (such as by telephone, electronic, verbal, written).</w:t>
              </w:r>
            </w:ins>
          </w:p>
        </w:tc>
        <w:bookmarkEnd w:id="5208"/>
      </w:tr>
      <w:tr w:rsidR="007561BD" w14:paraId="77034282" w14:textId="77777777" w:rsidTr="00EA2BB5">
        <w:trPr>
          <w:ins w:id="5214"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36B9EEAD" w14:textId="77777777" w:rsidR="007561BD" w:rsidRDefault="007561BD" w:rsidP="00EA2BB5">
            <w:pPr>
              <w:rPr>
                <w:ins w:id="5215" w:author="Aziz Boxwala" w:date="2014-08-22T20:19:00Z"/>
                <w:rFonts w:ascii="Times New Roman" w:hAnsi="Times New Roman"/>
              </w:rPr>
            </w:pPr>
            <w:bookmarkStart w:id="5216" w:name="BKM_913B4FA2_FC59_474B_9987_FB3F0FDAF4EE"/>
            <w:proofErr w:type="spellStart"/>
            <w:ins w:id="5217" w:author="Aziz Boxwala" w:date="2014-08-22T20:19:00Z">
              <w:r>
                <w:rPr>
                  <w:rFonts w:ascii="Times New Roman" w:hAnsi="Times New Roman"/>
                </w:rPr>
                <w:t>prnReason</w:t>
              </w:r>
              <w:proofErr w:type="spellEnd"/>
            </w:ins>
          </w:p>
        </w:tc>
        <w:tc>
          <w:tcPr>
            <w:tcW w:w="1620" w:type="dxa"/>
            <w:tcBorders>
              <w:top w:val="single" w:sz="2" w:space="0" w:color="auto"/>
              <w:left w:val="single" w:sz="2" w:space="0" w:color="auto"/>
              <w:bottom w:val="single" w:sz="2" w:space="0" w:color="auto"/>
              <w:right w:val="single" w:sz="2" w:space="0" w:color="auto"/>
            </w:tcBorders>
          </w:tcPr>
          <w:p w14:paraId="16063379" w14:textId="77777777" w:rsidR="007561BD" w:rsidRDefault="007561BD" w:rsidP="00EA2BB5">
            <w:pPr>
              <w:rPr>
                <w:ins w:id="5218" w:author="Aziz Boxwala" w:date="2014-08-22T20:19:00Z"/>
                <w:rFonts w:ascii="Times New Roman" w:hAnsi="Times New Roman"/>
              </w:rPr>
            </w:pPr>
            <w:ins w:id="5219" w:author="Aziz Boxwala" w:date="2014-08-22T20:19:00Z">
              <w:r>
                <w:rPr>
                  <w:rFonts w:ascii="Times New Roman" w:hAnsi="Times New Roman"/>
                </w:rPr>
                <w:t>Indication</w:t>
              </w:r>
            </w:ins>
          </w:p>
        </w:tc>
        <w:tc>
          <w:tcPr>
            <w:tcW w:w="5580" w:type="dxa"/>
            <w:tcBorders>
              <w:top w:val="single" w:sz="2" w:space="0" w:color="auto"/>
              <w:left w:val="single" w:sz="2" w:space="0" w:color="auto"/>
              <w:bottom w:val="single" w:sz="2" w:space="0" w:color="auto"/>
              <w:right w:val="single" w:sz="2" w:space="0" w:color="auto"/>
            </w:tcBorders>
          </w:tcPr>
          <w:p w14:paraId="06F16D85" w14:textId="77777777" w:rsidR="007561BD" w:rsidRDefault="007561BD" w:rsidP="00EA2BB5">
            <w:pPr>
              <w:rPr>
                <w:ins w:id="5220" w:author="Aziz Boxwala" w:date="2014-08-22T20:19:00Z"/>
                <w:rFonts w:ascii="Times New Roman" w:hAnsi="Times New Roman"/>
              </w:rPr>
            </w:pPr>
            <w:ins w:id="5221" w:author="Aziz Boxwala" w:date="2014-08-22T20:19:00Z">
              <w:r>
                <w:rPr>
                  <w:rFonts w:ascii="Times New Roman" w:hAnsi="Times New Roman"/>
                </w:rPr>
                <w:t xml:space="preserve">The ordered act must be performed if the indicated conditions occur, e.g.., shortness of breath, SpO2 less than x%, insomnia, </w:t>
              </w:r>
              <w:proofErr w:type="gramStart"/>
              <w:r>
                <w:rPr>
                  <w:rFonts w:ascii="Times New Roman" w:hAnsi="Times New Roman"/>
                </w:rPr>
                <w:t>nausea</w:t>
              </w:r>
              <w:proofErr w:type="gramEnd"/>
              <w:r>
                <w:rPr>
                  <w:rFonts w:ascii="Times New Roman" w:hAnsi="Times New Roman"/>
                </w:rPr>
                <w:t>.</w:t>
              </w:r>
            </w:ins>
          </w:p>
        </w:tc>
        <w:bookmarkEnd w:id="5216"/>
      </w:tr>
      <w:tr w:rsidR="007561BD" w14:paraId="767C0C53" w14:textId="77777777" w:rsidTr="00EA2BB5">
        <w:trPr>
          <w:ins w:id="5222"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531B6219" w14:textId="77777777" w:rsidR="007561BD" w:rsidRDefault="007561BD" w:rsidP="00EA2BB5">
            <w:pPr>
              <w:rPr>
                <w:ins w:id="5223" w:author="Aziz Boxwala" w:date="2014-08-22T20:19:00Z"/>
                <w:rFonts w:ascii="Times New Roman" w:hAnsi="Times New Roman"/>
              </w:rPr>
            </w:pPr>
            <w:bookmarkStart w:id="5224" w:name="BKM_8155964A_E55E_4F0D_94D9_707F8F4B16D3"/>
            <w:ins w:id="5225" w:author="Aziz Boxwala" w:date="2014-08-22T20:19:00Z">
              <w:r>
                <w:rPr>
                  <w:rFonts w:ascii="Times New Roman" w:hAnsi="Times New Roman"/>
                </w:rPr>
                <w:t>urgency</w:t>
              </w:r>
            </w:ins>
          </w:p>
        </w:tc>
        <w:tc>
          <w:tcPr>
            <w:tcW w:w="1620" w:type="dxa"/>
            <w:tcBorders>
              <w:top w:val="single" w:sz="2" w:space="0" w:color="auto"/>
              <w:left w:val="single" w:sz="2" w:space="0" w:color="auto"/>
              <w:bottom w:val="single" w:sz="2" w:space="0" w:color="auto"/>
              <w:right w:val="single" w:sz="2" w:space="0" w:color="auto"/>
            </w:tcBorders>
          </w:tcPr>
          <w:p w14:paraId="5C8F3013" w14:textId="77777777" w:rsidR="007561BD" w:rsidRDefault="007561BD" w:rsidP="00EA2BB5">
            <w:pPr>
              <w:rPr>
                <w:ins w:id="5226" w:author="Aziz Boxwala" w:date="2014-08-22T20:19:00Z"/>
                <w:rFonts w:ascii="Times New Roman" w:hAnsi="Times New Roman"/>
              </w:rPr>
            </w:pPr>
            <w:ins w:id="5227"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7C341E51" w14:textId="77777777" w:rsidR="007561BD" w:rsidRDefault="007561BD" w:rsidP="00EA2BB5">
            <w:pPr>
              <w:rPr>
                <w:ins w:id="5228" w:author="Aziz Boxwala" w:date="2014-08-22T20:19:00Z"/>
                <w:rFonts w:ascii="Times New Roman" w:hAnsi="Times New Roman"/>
              </w:rPr>
            </w:pPr>
            <w:ins w:id="5229" w:author="Aziz Boxwala" w:date="2014-08-22T20:19:00Z">
              <w:r>
                <w:rPr>
                  <w:rFonts w:ascii="Times New Roman" w:hAnsi="Times New Roman"/>
                </w:rPr>
                <w:t>Characterizes how quickly the ordered action must be initiated. Includes concepts such as stat, urgent, routine.</w:t>
              </w:r>
            </w:ins>
          </w:p>
        </w:tc>
        <w:bookmarkEnd w:id="5224"/>
      </w:tr>
      <w:bookmarkEnd w:id="5162"/>
    </w:tbl>
    <w:p w14:paraId="0FF1B295" w14:textId="77777777" w:rsidR="007561BD" w:rsidRDefault="007561BD" w:rsidP="007561BD">
      <w:pPr>
        <w:rPr>
          <w:ins w:id="5230" w:author="Aziz Boxwala" w:date="2014-08-22T20:19:00Z"/>
          <w:rFonts w:ascii="Times New Roman" w:hAnsi="Times New Roman"/>
        </w:rPr>
      </w:pPr>
    </w:p>
    <w:p w14:paraId="465CBD4B" w14:textId="77777777" w:rsidR="007561BD" w:rsidRDefault="007561BD" w:rsidP="007561BD">
      <w:pPr>
        <w:pStyle w:val="Heading4"/>
        <w:rPr>
          <w:ins w:id="5231" w:author="Aziz Boxwala" w:date="2014-08-22T20:19:00Z"/>
          <w:bCs/>
          <w:szCs w:val="24"/>
          <w:u w:color="000000"/>
          <w:lang w:val="en-US"/>
        </w:rPr>
      </w:pPr>
      <w:bookmarkStart w:id="5232" w:name="_Toc396502541"/>
      <w:bookmarkStart w:id="5233" w:name="BKM_25350BD8_872F_45B4_BC53_E5629B289D5C"/>
      <w:ins w:id="5234" w:author="Aziz Boxwala" w:date="2014-08-22T20:19:00Z">
        <w:r>
          <w:rPr>
            <w:bCs/>
            <w:szCs w:val="24"/>
            <w:u w:color="000000"/>
            <w:lang w:val="en-US"/>
          </w:rPr>
          <w:t>Performance</w:t>
        </w:r>
        <w:bookmarkEnd w:id="5232"/>
      </w:ins>
    </w:p>
    <w:p w14:paraId="6ED6C4CE" w14:textId="77777777" w:rsidR="007561BD" w:rsidRDefault="007561BD" w:rsidP="007561BD">
      <w:pPr>
        <w:rPr>
          <w:ins w:id="5235" w:author="Aziz Boxwala" w:date="2014-08-22T20:19:00Z"/>
          <w:rFonts w:ascii="Times New Roman" w:hAnsi="Times New Roman"/>
        </w:rPr>
      </w:pPr>
      <w:ins w:id="5236" w:author="Aziz Boxwala" w:date="2014-08-22T20:19:00Z">
        <w:r>
          <w:rPr>
            <w:rStyle w:val="FieldLabel"/>
            <w:rFonts w:ascii="Times New Roman" w:hAnsi="Times New Roman"/>
            <w:i w:val="0"/>
            <w:iCs w:val="0"/>
            <w:color w:val="000000"/>
          </w:rPr>
          <w:t>The actual performance or execution of a healthcare-related action, e.g., 3rd dose of Hepatitis B vaccine administered on Dec 4th 2012, appendectomy performed today.</w:t>
        </w:r>
      </w:ins>
    </w:p>
    <w:p w14:paraId="4048F584" w14:textId="77777777" w:rsidR="007561BD" w:rsidRDefault="007561BD" w:rsidP="007561BD">
      <w:pPr>
        <w:rPr>
          <w:ins w:id="5237" w:author="Aziz Boxwala" w:date="2014-08-22T20:19:00Z"/>
          <w:rFonts w:ascii="Times New Roman" w:hAnsi="Times New Roman"/>
        </w:rPr>
      </w:pPr>
    </w:p>
    <w:p w14:paraId="49FFAB55" w14:textId="77777777" w:rsidR="007561BD" w:rsidRDefault="007561BD" w:rsidP="007561BD">
      <w:pPr>
        <w:pStyle w:val="ListHeader"/>
        <w:shd w:val="clear" w:color="auto" w:fill="auto"/>
        <w:rPr>
          <w:ins w:id="5238" w:author="Aziz Boxwala" w:date="2014-08-22T20:19:00Z"/>
          <w:rFonts w:ascii="Times New Roman" w:eastAsia="Times New Roman" w:hAnsi="Times New Roman"/>
          <w:bCs w:val="0"/>
          <w:iCs w:val="0"/>
          <w:szCs w:val="24"/>
          <w:u w:val="single"/>
          <w:shd w:val="clear" w:color="auto" w:fill="auto"/>
          <w:lang w:val="en-US"/>
        </w:rPr>
      </w:pPr>
      <w:ins w:id="5239" w:author="Aziz Boxwala" w:date="2014-08-22T20:19: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561BD" w14:paraId="1F0AAB5E" w14:textId="77777777" w:rsidTr="00EA2BB5">
        <w:trPr>
          <w:trHeight w:val="215"/>
          <w:ins w:id="5240" w:author="Aziz Boxwala" w:date="2014-08-22T20:19: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705CC8AC" w14:textId="77777777" w:rsidR="007561BD" w:rsidRDefault="007561BD" w:rsidP="00EA2BB5">
            <w:pPr>
              <w:rPr>
                <w:ins w:id="5241" w:author="Aziz Boxwala" w:date="2014-08-22T20:19:00Z"/>
                <w:rFonts w:ascii="Times New Roman" w:hAnsi="Times New Roman"/>
                <w:b/>
              </w:rPr>
            </w:pPr>
            <w:ins w:id="5242" w:author="Aziz Boxwala" w:date="2014-08-22T20:19: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328B64CC" w14:textId="77777777" w:rsidR="007561BD" w:rsidRDefault="007561BD" w:rsidP="00EA2BB5">
            <w:pPr>
              <w:rPr>
                <w:ins w:id="5243" w:author="Aziz Boxwala" w:date="2014-08-22T20:19:00Z"/>
                <w:rFonts w:ascii="Times New Roman" w:hAnsi="Times New Roman"/>
                <w:b/>
              </w:rPr>
            </w:pPr>
            <w:ins w:id="5244" w:author="Aziz Boxwala" w:date="2014-08-22T20:19: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8A6B8C2" w14:textId="77777777" w:rsidR="007561BD" w:rsidRDefault="007561BD" w:rsidP="00EA2BB5">
            <w:pPr>
              <w:rPr>
                <w:ins w:id="5245" w:author="Aziz Boxwala" w:date="2014-08-22T20:19:00Z"/>
                <w:rFonts w:ascii="Times New Roman" w:hAnsi="Times New Roman"/>
                <w:b/>
              </w:rPr>
            </w:pPr>
            <w:ins w:id="5246" w:author="Aziz Boxwala" w:date="2014-08-22T20:19:00Z">
              <w:r>
                <w:rPr>
                  <w:rFonts w:ascii="Times New Roman" w:hAnsi="Times New Roman"/>
                  <w:b/>
                </w:rPr>
                <w:t>Description</w:t>
              </w:r>
            </w:ins>
          </w:p>
        </w:tc>
      </w:tr>
      <w:tr w:rsidR="007561BD" w14:paraId="788305F3" w14:textId="77777777" w:rsidTr="00EA2BB5">
        <w:trPr>
          <w:ins w:id="5247"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775CF429" w14:textId="77777777" w:rsidR="007561BD" w:rsidRDefault="007561BD" w:rsidP="00EA2BB5">
            <w:pPr>
              <w:rPr>
                <w:ins w:id="5248" w:author="Aziz Boxwala" w:date="2014-08-22T20:19:00Z"/>
                <w:rFonts w:ascii="Times New Roman" w:hAnsi="Times New Roman"/>
              </w:rPr>
            </w:pPr>
            <w:proofErr w:type="spellStart"/>
            <w:ins w:id="5249" w:author="Aziz Boxwala" w:date="2014-08-22T20:19:00Z">
              <w:r>
                <w:rPr>
                  <w:rFonts w:ascii="Times New Roman" w:hAnsi="Times New Roman"/>
                </w:rPr>
                <w:t>actionPerformed</w:t>
              </w:r>
              <w:proofErr w:type="spellEnd"/>
            </w:ins>
          </w:p>
        </w:tc>
        <w:tc>
          <w:tcPr>
            <w:tcW w:w="1620" w:type="dxa"/>
            <w:tcBorders>
              <w:top w:val="single" w:sz="2" w:space="0" w:color="auto"/>
              <w:left w:val="single" w:sz="2" w:space="0" w:color="auto"/>
              <w:bottom w:val="single" w:sz="2" w:space="0" w:color="auto"/>
              <w:right w:val="single" w:sz="2" w:space="0" w:color="auto"/>
            </w:tcBorders>
          </w:tcPr>
          <w:p w14:paraId="440FBFE1" w14:textId="77777777" w:rsidR="007561BD" w:rsidRDefault="007561BD" w:rsidP="00EA2BB5">
            <w:pPr>
              <w:rPr>
                <w:ins w:id="5250" w:author="Aziz Boxwala" w:date="2014-08-22T20:19:00Z"/>
                <w:rFonts w:ascii="Times New Roman" w:hAnsi="Times New Roman"/>
              </w:rPr>
            </w:pPr>
            <w:ins w:id="5251"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2B4105AA" w14:textId="77777777" w:rsidR="007561BD" w:rsidRDefault="007561BD" w:rsidP="00EA2BB5">
            <w:pPr>
              <w:rPr>
                <w:ins w:id="5252" w:author="Aziz Boxwala" w:date="2014-08-22T20:19:00Z"/>
                <w:rFonts w:ascii="Times New Roman" w:hAnsi="Times New Roman"/>
              </w:rPr>
            </w:pPr>
            <w:ins w:id="5253" w:author="Aziz Boxwala" w:date="2014-08-22T20:19:00Z">
              <w:r>
                <w:rPr>
                  <w:rFonts w:ascii="Times New Roman" w:hAnsi="Times New Roman"/>
                </w:rPr>
                <w:t>The component of a composite action that was performed. For instance, the fulfillment of a prescription may result in both a substance administration event and a dispense event, thus resulting in two action being performed.</w:t>
              </w:r>
            </w:ins>
          </w:p>
        </w:tc>
      </w:tr>
      <w:tr w:rsidR="007561BD" w14:paraId="560D1294" w14:textId="77777777" w:rsidTr="00EA2BB5">
        <w:trPr>
          <w:ins w:id="5254"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55882826" w14:textId="77777777" w:rsidR="007561BD" w:rsidRDefault="007561BD" w:rsidP="00EA2BB5">
            <w:pPr>
              <w:rPr>
                <w:ins w:id="5255" w:author="Aziz Boxwala" w:date="2014-08-22T20:19:00Z"/>
                <w:rFonts w:ascii="Times New Roman" w:hAnsi="Times New Roman"/>
              </w:rPr>
            </w:pPr>
            <w:bookmarkStart w:id="5256" w:name="BKM_04680B25_7385_4AF2_A94F_1CFFE5A021A7"/>
            <w:proofErr w:type="spellStart"/>
            <w:ins w:id="5257" w:author="Aziz Boxwala" w:date="2014-08-22T20:19:00Z">
              <w:r>
                <w:rPr>
                  <w:rFonts w:ascii="Times New Roman" w:hAnsi="Times New Roman"/>
                </w:rPr>
                <w:t>enactsPlan</w:t>
              </w:r>
              <w:proofErr w:type="spellEnd"/>
            </w:ins>
          </w:p>
        </w:tc>
        <w:tc>
          <w:tcPr>
            <w:tcW w:w="1620" w:type="dxa"/>
            <w:tcBorders>
              <w:top w:val="single" w:sz="2" w:space="0" w:color="auto"/>
              <w:left w:val="single" w:sz="2" w:space="0" w:color="auto"/>
              <w:bottom w:val="single" w:sz="2" w:space="0" w:color="auto"/>
              <w:right w:val="single" w:sz="2" w:space="0" w:color="auto"/>
            </w:tcBorders>
          </w:tcPr>
          <w:p w14:paraId="637910CB" w14:textId="77777777" w:rsidR="007561BD" w:rsidRDefault="007561BD" w:rsidP="00EA2BB5">
            <w:pPr>
              <w:rPr>
                <w:ins w:id="5258" w:author="Aziz Boxwala" w:date="2014-08-22T20:19:00Z"/>
                <w:rFonts w:ascii="Times New Roman" w:hAnsi="Times New Roman"/>
              </w:rPr>
            </w:pPr>
            <w:proofErr w:type="spellStart"/>
            <w:ins w:id="5259" w:author="Aziz Boxwala" w:date="2014-08-22T20:19:00Z">
              <w:r>
                <w:rPr>
                  <w:rFonts w:ascii="Times New Roman" w:hAnsi="Times New Roman"/>
                </w:rPr>
                <w:t>StatementOfOccurrence</w:t>
              </w:r>
              <w:proofErr w:type="spellEnd"/>
            </w:ins>
          </w:p>
        </w:tc>
        <w:tc>
          <w:tcPr>
            <w:tcW w:w="5580" w:type="dxa"/>
            <w:tcBorders>
              <w:top w:val="single" w:sz="2" w:space="0" w:color="auto"/>
              <w:left w:val="single" w:sz="2" w:space="0" w:color="auto"/>
              <w:bottom w:val="single" w:sz="2" w:space="0" w:color="auto"/>
              <w:right w:val="single" w:sz="2" w:space="0" w:color="auto"/>
            </w:tcBorders>
          </w:tcPr>
          <w:p w14:paraId="36863787" w14:textId="77777777" w:rsidR="007561BD" w:rsidRDefault="007561BD" w:rsidP="00EA2BB5">
            <w:pPr>
              <w:rPr>
                <w:ins w:id="5260" w:author="Aziz Boxwala" w:date="2014-08-22T20:19:00Z"/>
                <w:rFonts w:ascii="Times New Roman" w:hAnsi="Times New Roman"/>
              </w:rPr>
            </w:pPr>
            <w:ins w:id="5261" w:author="Aziz Boxwala" w:date="2014-08-22T20:19:00Z">
              <w:r>
                <w:rPr>
                  <w:rFonts w:ascii="Times New Roman" w:hAnsi="Times New Roman"/>
                </w:rPr>
                <w:t>Identifies a plan that is partly or wholly enacted by the performance of this act</w:t>
              </w:r>
            </w:ins>
          </w:p>
        </w:tc>
        <w:bookmarkEnd w:id="5256"/>
      </w:tr>
      <w:tr w:rsidR="007561BD" w14:paraId="2E407D7E" w14:textId="77777777" w:rsidTr="00EA2BB5">
        <w:trPr>
          <w:ins w:id="5262"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4E8E9E1E" w14:textId="77777777" w:rsidR="007561BD" w:rsidRDefault="007561BD" w:rsidP="00EA2BB5">
            <w:pPr>
              <w:rPr>
                <w:ins w:id="5263" w:author="Aziz Boxwala" w:date="2014-08-22T20:19:00Z"/>
                <w:rFonts w:ascii="Times New Roman" w:hAnsi="Times New Roman"/>
              </w:rPr>
            </w:pPr>
            <w:bookmarkStart w:id="5264" w:name="BKM_41D165E6_1E23_4D7C_B8DE_5792DD5ADBD6"/>
            <w:proofErr w:type="spellStart"/>
            <w:ins w:id="5265" w:author="Aziz Boxwala" w:date="2014-08-22T20:19:00Z">
              <w:r>
                <w:rPr>
                  <w:rFonts w:ascii="Times New Roman" w:hAnsi="Times New Roman"/>
                </w:rPr>
                <w:t>fromProposal</w:t>
              </w:r>
              <w:proofErr w:type="spellEnd"/>
            </w:ins>
          </w:p>
        </w:tc>
        <w:tc>
          <w:tcPr>
            <w:tcW w:w="1620" w:type="dxa"/>
            <w:tcBorders>
              <w:top w:val="single" w:sz="2" w:space="0" w:color="auto"/>
              <w:left w:val="single" w:sz="2" w:space="0" w:color="auto"/>
              <w:bottom w:val="single" w:sz="2" w:space="0" w:color="auto"/>
              <w:right w:val="single" w:sz="2" w:space="0" w:color="auto"/>
            </w:tcBorders>
          </w:tcPr>
          <w:p w14:paraId="5054C362" w14:textId="77777777" w:rsidR="007561BD" w:rsidRDefault="007561BD" w:rsidP="00EA2BB5">
            <w:pPr>
              <w:rPr>
                <w:ins w:id="5266" w:author="Aziz Boxwala" w:date="2014-08-22T20:19:00Z"/>
                <w:rFonts w:ascii="Times New Roman" w:hAnsi="Times New Roman"/>
              </w:rPr>
            </w:pPr>
            <w:proofErr w:type="spellStart"/>
            <w:ins w:id="5267" w:author="Aziz Boxwala" w:date="2014-08-22T20:19:00Z">
              <w:r>
                <w:rPr>
                  <w:rFonts w:ascii="Times New Roman" w:hAnsi="Times New Roman"/>
                </w:rPr>
                <w:t>StatementOfOccurrence</w:t>
              </w:r>
              <w:proofErr w:type="spellEnd"/>
            </w:ins>
          </w:p>
        </w:tc>
        <w:tc>
          <w:tcPr>
            <w:tcW w:w="5580" w:type="dxa"/>
            <w:tcBorders>
              <w:top w:val="single" w:sz="2" w:space="0" w:color="auto"/>
              <w:left w:val="single" w:sz="2" w:space="0" w:color="auto"/>
              <w:bottom w:val="single" w:sz="2" w:space="0" w:color="auto"/>
              <w:right w:val="single" w:sz="2" w:space="0" w:color="auto"/>
            </w:tcBorders>
          </w:tcPr>
          <w:p w14:paraId="5ED86250" w14:textId="77777777" w:rsidR="007561BD" w:rsidRDefault="007561BD" w:rsidP="00EA2BB5">
            <w:pPr>
              <w:rPr>
                <w:ins w:id="5268" w:author="Aziz Boxwala" w:date="2014-08-22T20:19:00Z"/>
                <w:rFonts w:ascii="Times New Roman" w:hAnsi="Times New Roman"/>
              </w:rPr>
            </w:pPr>
            <w:ins w:id="5269" w:author="Aziz Boxwala" w:date="2014-08-22T20:19:00Z">
              <w:r>
                <w:rPr>
                  <w:rFonts w:ascii="Times New Roman" w:hAnsi="Times New Roman"/>
                </w:rPr>
                <w:t>Identifies a proposal that recommended the performance of this act.</w:t>
              </w:r>
            </w:ins>
          </w:p>
        </w:tc>
        <w:bookmarkEnd w:id="5264"/>
      </w:tr>
      <w:tr w:rsidR="007561BD" w14:paraId="624DA226" w14:textId="77777777" w:rsidTr="00EA2BB5">
        <w:trPr>
          <w:ins w:id="5270"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7B1B09DC" w14:textId="77777777" w:rsidR="007561BD" w:rsidRDefault="007561BD" w:rsidP="00EA2BB5">
            <w:pPr>
              <w:rPr>
                <w:ins w:id="5271" w:author="Aziz Boxwala" w:date="2014-08-22T20:19:00Z"/>
                <w:rFonts w:ascii="Times New Roman" w:hAnsi="Times New Roman"/>
              </w:rPr>
            </w:pPr>
            <w:bookmarkStart w:id="5272" w:name="BKM_1C90E0BA_7993_4A67_BBFC_48C24CDA7116"/>
            <w:proofErr w:type="spellStart"/>
            <w:ins w:id="5273" w:author="Aziz Boxwala" w:date="2014-08-22T20:19:00Z">
              <w:r>
                <w:rPr>
                  <w:rFonts w:ascii="Times New Roman" w:hAnsi="Times New Roman"/>
                </w:rPr>
                <w:t>fulfillsOrder</w:t>
              </w:r>
              <w:proofErr w:type="spellEnd"/>
            </w:ins>
          </w:p>
        </w:tc>
        <w:tc>
          <w:tcPr>
            <w:tcW w:w="1620" w:type="dxa"/>
            <w:tcBorders>
              <w:top w:val="single" w:sz="2" w:space="0" w:color="auto"/>
              <w:left w:val="single" w:sz="2" w:space="0" w:color="auto"/>
              <w:bottom w:val="single" w:sz="2" w:space="0" w:color="auto"/>
              <w:right w:val="single" w:sz="2" w:space="0" w:color="auto"/>
            </w:tcBorders>
          </w:tcPr>
          <w:p w14:paraId="57563AE0" w14:textId="77777777" w:rsidR="007561BD" w:rsidRDefault="007561BD" w:rsidP="00EA2BB5">
            <w:pPr>
              <w:rPr>
                <w:ins w:id="5274" w:author="Aziz Boxwala" w:date="2014-08-22T20:19:00Z"/>
                <w:rFonts w:ascii="Times New Roman" w:hAnsi="Times New Roman"/>
              </w:rPr>
            </w:pPr>
            <w:proofErr w:type="spellStart"/>
            <w:ins w:id="5275" w:author="Aziz Boxwala" w:date="2014-08-22T20:19:00Z">
              <w:r>
                <w:rPr>
                  <w:rFonts w:ascii="Times New Roman" w:hAnsi="Times New Roman"/>
                </w:rPr>
                <w:t>StatementOfOccurrence</w:t>
              </w:r>
              <w:proofErr w:type="spellEnd"/>
            </w:ins>
          </w:p>
        </w:tc>
        <w:tc>
          <w:tcPr>
            <w:tcW w:w="5580" w:type="dxa"/>
            <w:tcBorders>
              <w:top w:val="single" w:sz="2" w:space="0" w:color="auto"/>
              <w:left w:val="single" w:sz="2" w:space="0" w:color="auto"/>
              <w:bottom w:val="single" w:sz="2" w:space="0" w:color="auto"/>
              <w:right w:val="single" w:sz="2" w:space="0" w:color="auto"/>
            </w:tcBorders>
          </w:tcPr>
          <w:p w14:paraId="221D8A41" w14:textId="77777777" w:rsidR="007561BD" w:rsidRDefault="007561BD" w:rsidP="00EA2BB5">
            <w:pPr>
              <w:rPr>
                <w:ins w:id="5276" w:author="Aziz Boxwala" w:date="2014-08-22T20:19:00Z"/>
                <w:rFonts w:ascii="Times New Roman" w:hAnsi="Times New Roman"/>
              </w:rPr>
            </w:pPr>
            <w:ins w:id="5277" w:author="Aziz Boxwala" w:date="2014-08-22T20:19:00Z">
              <w:r>
                <w:rPr>
                  <w:rFonts w:ascii="Times New Roman" w:hAnsi="Times New Roman"/>
                </w:rPr>
                <w:t>Identifies an order that is partly or wholly filled by the performance of this act</w:t>
              </w:r>
            </w:ins>
          </w:p>
        </w:tc>
        <w:bookmarkEnd w:id="5272"/>
      </w:tr>
      <w:tr w:rsidR="007561BD" w14:paraId="6280BEA4" w14:textId="77777777" w:rsidTr="00EA2BB5">
        <w:trPr>
          <w:ins w:id="5278"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57527108" w14:textId="77777777" w:rsidR="007561BD" w:rsidRDefault="007561BD" w:rsidP="00EA2BB5">
            <w:pPr>
              <w:rPr>
                <w:ins w:id="5279" w:author="Aziz Boxwala" w:date="2014-08-22T20:19:00Z"/>
                <w:rFonts w:ascii="Times New Roman" w:hAnsi="Times New Roman"/>
              </w:rPr>
            </w:pPr>
            <w:proofErr w:type="spellStart"/>
            <w:ins w:id="5280" w:author="Aziz Boxwala" w:date="2014-08-22T20:19:00Z">
              <w:r>
                <w:rPr>
                  <w:rFonts w:ascii="Times New Roman" w:hAnsi="Times New Roman"/>
                </w:rPr>
                <w:t>performanceTime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10C728F5" w14:textId="77777777" w:rsidR="007561BD" w:rsidRDefault="007561BD" w:rsidP="00EA2BB5">
            <w:pPr>
              <w:rPr>
                <w:ins w:id="5281" w:author="Aziz Boxwala" w:date="2014-08-22T20:19:00Z"/>
                <w:rFonts w:ascii="Times New Roman" w:hAnsi="Times New Roman"/>
              </w:rPr>
            </w:pPr>
            <w:proofErr w:type="spellStart"/>
            <w:ins w:id="5282" w:author="Aziz Boxwala" w:date="2014-08-22T20:19:00Z">
              <w:r>
                <w:rPr>
                  <w:rFonts w:ascii="Times New Roman" w:hAnsi="Times New Roman"/>
                </w:rPr>
                <w:t>TimePeriod</w:t>
              </w:r>
              <w:proofErr w:type="spellEnd"/>
            </w:ins>
          </w:p>
        </w:tc>
        <w:tc>
          <w:tcPr>
            <w:tcW w:w="5580" w:type="dxa"/>
            <w:tcBorders>
              <w:top w:val="single" w:sz="2" w:space="0" w:color="auto"/>
              <w:left w:val="single" w:sz="2" w:space="0" w:color="auto"/>
              <w:bottom w:val="single" w:sz="2" w:space="0" w:color="auto"/>
              <w:right w:val="single" w:sz="2" w:space="0" w:color="auto"/>
            </w:tcBorders>
          </w:tcPr>
          <w:p w14:paraId="437B0BCE" w14:textId="77777777" w:rsidR="007561BD" w:rsidRDefault="007561BD" w:rsidP="00EA2BB5">
            <w:pPr>
              <w:rPr>
                <w:ins w:id="5283" w:author="Aziz Boxwala" w:date="2014-08-22T20:19:00Z"/>
                <w:rFonts w:ascii="Times New Roman" w:hAnsi="Times New Roman"/>
              </w:rPr>
            </w:pPr>
            <w:ins w:id="5284" w:author="Aziz Boxwala" w:date="2014-08-22T20:19:00Z">
              <w:r>
                <w:rPr>
                  <w:rFonts w:ascii="Times New Roman" w:hAnsi="Times New Roman"/>
                </w:rPr>
                <w:t>The overall time period in which the action is performed. This may be different than the scheduled time or the expected performance time.</w:t>
              </w:r>
            </w:ins>
          </w:p>
        </w:tc>
      </w:tr>
      <w:tr w:rsidR="007561BD" w14:paraId="13DBC184" w14:textId="77777777" w:rsidTr="00EA2BB5">
        <w:trPr>
          <w:ins w:id="5285"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001E8D7F" w14:textId="77777777" w:rsidR="007561BD" w:rsidRDefault="007561BD" w:rsidP="00EA2BB5">
            <w:pPr>
              <w:rPr>
                <w:ins w:id="5286" w:author="Aziz Boxwala" w:date="2014-08-22T20:19:00Z"/>
                <w:rFonts w:ascii="Times New Roman" w:hAnsi="Times New Roman"/>
              </w:rPr>
            </w:pPr>
            <w:bookmarkStart w:id="5287" w:name="BKM_53247F5B_15F7_4DDC_B07B_15D10F6D0E36"/>
            <w:proofErr w:type="spellStart"/>
            <w:ins w:id="5288" w:author="Aziz Boxwala" w:date="2014-08-22T20:19:00Z">
              <w:r>
                <w:rPr>
                  <w:rFonts w:ascii="Times New Roman" w:hAnsi="Times New Roman"/>
                </w:rPr>
                <w:t>performedBy</w:t>
              </w:r>
              <w:proofErr w:type="spellEnd"/>
            </w:ins>
          </w:p>
        </w:tc>
        <w:tc>
          <w:tcPr>
            <w:tcW w:w="1620" w:type="dxa"/>
            <w:tcBorders>
              <w:top w:val="single" w:sz="2" w:space="0" w:color="auto"/>
              <w:left w:val="single" w:sz="2" w:space="0" w:color="auto"/>
              <w:bottom w:val="single" w:sz="2" w:space="0" w:color="auto"/>
              <w:right w:val="single" w:sz="2" w:space="0" w:color="auto"/>
            </w:tcBorders>
          </w:tcPr>
          <w:p w14:paraId="2F26F48A" w14:textId="77777777" w:rsidR="007561BD" w:rsidRDefault="007561BD" w:rsidP="00EA2BB5">
            <w:pPr>
              <w:rPr>
                <w:ins w:id="5289" w:author="Aziz Boxwala" w:date="2014-08-22T20:19:00Z"/>
                <w:rFonts w:ascii="Times New Roman" w:hAnsi="Times New Roman"/>
              </w:rPr>
            </w:pPr>
            <w:ins w:id="5290" w:author="Aziz Boxwala" w:date="2014-08-22T20:19:00Z">
              <w:r>
                <w:rPr>
                  <w:rFonts w:ascii="Times New Roman" w:hAnsi="Times New Roman"/>
                </w:rPr>
                <w:t>Participant</w:t>
              </w:r>
            </w:ins>
          </w:p>
        </w:tc>
        <w:tc>
          <w:tcPr>
            <w:tcW w:w="5580" w:type="dxa"/>
            <w:tcBorders>
              <w:top w:val="single" w:sz="2" w:space="0" w:color="auto"/>
              <w:left w:val="single" w:sz="2" w:space="0" w:color="auto"/>
              <w:bottom w:val="single" w:sz="2" w:space="0" w:color="auto"/>
              <w:right w:val="single" w:sz="2" w:space="0" w:color="auto"/>
            </w:tcBorders>
          </w:tcPr>
          <w:p w14:paraId="04801CD7" w14:textId="77777777" w:rsidR="007561BD" w:rsidRDefault="007561BD" w:rsidP="00EA2BB5">
            <w:pPr>
              <w:rPr>
                <w:ins w:id="5291" w:author="Aziz Boxwala" w:date="2014-08-22T20:19:00Z"/>
                <w:rFonts w:ascii="Times New Roman" w:hAnsi="Times New Roman"/>
              </w:rPr>
            </w:pPr>
            <w:ins w:id="5292" w:author="Aziz Boxwala" w:date="2014-08-22T20:19:00Z">
              <w:r>
                <w:rPr>
                  <w:rFonts w:ascii="Times New Roman" w:hAnsi="Times New Roman"/>
                </w:rPr>
                <w:t xml:space="preserve">The persons who perform this action, e.g., the person who administered the medication, performed the surgery. </w:t>
              </w:r>
            </w:ins>
          </w:p>
          <w:p w14:paraId="41DF29A4" w14:textId="77777777" w:rsidR="007561BD" w:rsidRDefault="007561BD" w:rsidP="00EA2BB5">
            <w:pPr>
              <w:rPr>
                <w:ins w:id="5293" w:author="Aziz Boxwala" w:date="2014-08-22T20:19:00Z"/>
                <w:rFonts w:ascii="Times New Roman" w:hAnsi="Times New Roman"/>
              </w:rPr>
            </w:pPr>
          </w:p>
          <w:p w14:paraId="294D41A3" w14:textId="77777777" w:rsidR="007561BD" w:rsidRDefault="007561BD" w:rsidP="00EA2BB5">
            <w:pPr>
              <w:rPr>
                <w:ins w:id="5294" w:author="Aziz Boxwala" w:date="2014-08-22T20:19:00Z"/>
                <w:rFonts w:ascii="Times New Roman" w:hAnsi="Times New Roman"/>
              </w:rPr>
            </w:pPr>
            <w:ins w:id="5295" w:author="Aziz Boxwala" w:date="2014-08-22T20:19:00Z">
              <w:r>
                <w:rPr>
                  <w:rFonts w:ascii="Times New Roman" w:hAnsi="Times New Roman"/>
                </w:rPr>
                <w:t>A performance may have many participants. In comparison, an order or a plan has one participant typically. Hence, in performance many participants can be described along with their specific roles.</w:t>
              </w:r>
            </w:ins>
          </w:p>
        </w:tc>
        <w:bookmarkEnd w:id="5287"/>
      </w:tr>
      <w:bookmarkEnd w:id="5233"/>
    </w:tbl>
    <w:p w14:paraId="709B9A60" w14:textId="77777777" w:rsidR="007561BD" w:rsidRDefault="007561BD" w:rsidP="007561BD">
      <w:pPr>
        <w:rPr>
          <w:ins w:id="5296" w:author="Aziz Boxwala" w:date="2014-08-22T20:19:00Z"/>
          <w:rFonts w:ascii="Times New Roman" w:hAnsi="Times New Roman"/>
        </w:rPr>
      </w:pPr>
    </w:p>
    <w:p w14:paraId="1C7E4246" w14:textId="77777777" w:rsidR="007561BD" w:rsidRDefault="007561BD" w:rsidP="007561BD">
      <w:pPr>
        <w:pStyle w:val="Heading4"/>
        <w:rPr>
          <w:ins w:id="5297" w:author="Aziz Boxwala" w:date="2014-08-22T20:19:00Z"/>
          <w:bCs/>
          <w:szCs w:val="24"/>
          <w:u w:color="000000"/>
          <w:lang w:val="en-US"/>
        </w:rPr>
      </w:pPr>
      <w:bookmarkStart w:id="5298" w:name="_Toc396502542"/>
      <w:bookmarkStart w:id="5299" w:name="BKM_844E6F06_5E2A_4EC7_9E12_CD75A1A69E09"/>
      <w:ins w:id="5300" w:author="Aziz Boxwala" w:date="2014-08-22T20:19:00Z">
        <w:r>
          <w:rPr>
            <w:bCs/>
            <w:szCs w:val="24"/>
            <w:u w:color="000000"/>
            <w:lang w:val="en-US"/>
          </w:rPr>
          <w:t>Plan</w:t>
        </w:r>
        <w:bookmarkEnd w:id="5298"/>
      </w:ins>
    </w:p>
    <w:p w14:paraId="32C13266" w14:textId="77777777" w:rsidR="007561BD" w:rsidRDefault="007561BD" w:rsidP="007561BD">
      <w:pPr>
        <w:rPr>
          <w:ins w:id="5301" w:author="Aziz Boxwala" w:date="2014-08-22T20:19:00Z"/>
          <w:rFonts w:ascii="Times New Roman" w:hAnsi="Times New Roman"/>
        </w:rPr>
      </w:pPr>
      <w:ins w:id="5302" w:author="Aziz Boxwala" w:date="2014-08-22T20:19:00Z">
        <w:r>
          <w:rPr>
            <w:rStyle w:val="FieldLabel"/>
            <w:rFonts w:ascii="Times New Roman" w:hAnsi="Times New Roman"/>
            <w:i w:val="0"/>
            <w:iCs w:val="0"/>
            <w:color w:val="000000"/>
          </w:rPr>
          <w:t>Description of action that is planned to be performed. Typically, this would include a time at which the action is scheduled to be performed.</w:t>
        </w:r>
      </w:ins>
    </w:p>
    <w:p w14:paraId="38B74B05" w14:textId="77777777" w:rsidR="007561BD" w:rsidRDefault="007561BD" w:rsidP="007561BD">
      <w:pPr>
        <w:rPr>
          <w:ins w:id="5303" w:author="Aziz Boxwala" w:date="2014-08-22T20:19:00Z"/>
          <w:rFonts w:ascii="Times New Roman" w:hAnsi="Times New Roman"/>
        </w:rPr>
      </w:pPr>
    </w:p>
    <w:p w14:paraId="6AC5E218" w14:textId="77777777" w:rsidR="007561BD" w:rsidRDefault="007561BD" w:rsidP="007561BD">
      <w:pPr>
        <w:pStyle w:val="ListHeader"/>
        <w:shd w:val="clear" w:color="auto" w:fill="auto"/>
        <w:rPr>
          <w:ins w:id="5304" w:author="Aziz Boxwala" w:date="2014-08-22T20:19:00Z"/>
          <w:rFonts w:ascii="Times New Roman" w:eastAsia="Times New Roman" w:hAnsi="Times New Roman"/>
          <w:bCs w:val="0"/>
          <w:iCs w:val="0"/>
          <w:szCs w:val="24"/>
          <w:u w:val="single"/>
          <w:shd w:val="clear" w:color="auto" w:fill="auto"/>
          <w:lang w:val="en-US"/>
        </w:rPr>
      </w:pPr>
      <w:ins w:id="5305" w:author="Aziz Boxwala" w:date="2014-08-22T20:19: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561BD" w14:paraId="522FC87F" w14:textId="77777777" w:rsidTr="00EA2BB5">
        <w:trPr>
          <w:trHeight w:val="215"/>
          <w:ins w:id="5306" w:author="Aziz Boxwala" w:date="2014-08-22T20:19: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447FA668" w14:textId="77777777" w:rsidR="007561BD" w:rsidRDefault="007561BD" w:rsidP="00EA2BB5">
            <w:pPr>
              <w:rPr>
                <w:ins w:id="5307" w:author="Aziz Boxwala" w:date="2014-08-22T20:19:00Z"/>
                <w:rFonts w:ascii="Times New Roman" w:hAnsi="Times New Roman"/>
                <w:b/>
              </w:rPr>
            </w:pPr>
            <w:ins w:id="5308" w:author="Aziz Boxwala" w:date="2014-08-22T20:19:00Z">
              <w:r>
                <w:rPr>
                  <w:rFonts w:ascii="Times New Roman" w:hAnsi="Times New Roman"/>
                  <w:b/>
                </w:rPr>
                <w:lastRenderedPageBreak/>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701FCF00" w14:textId="77777777" w:rsidR="007561BD" w:rsidRDefault="007561BD" w:rsidP="00EA2BB5">
            <w:pPr>
              <w:rPr>
                <w:ins w:id="5309" w:author="Aziz Boxwala" w:date="2014-08-22T20:19:00Z"/>
                <w:rFonts w:ascii="Times New Roman" w:hAnsi="Times New Roman"/>
                <w:b/>
              </w:rPr>
            </w:pPr>
            <w:ins w:id="5310" w:author="Aziz Boxwala" w:date="2014-08-22T20:19: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0F55306F" w14:textId="77777777" w:rsidR="007561BD" w:rsidRDefault="007561BD" w:rsidP="00EA2BB5">
            <w:pPr>
              <w:rPr>
                <w:ins w:id="5311" w:author="Aziz Boxwala" w:date="2014-08-22T20:19:00Z"/>
                <w:rFonts w:ascii="Times New Roman" w:hAnsi="Times New Roman"/>
                <w:b/>
              </w:rPr>
            </w:pPr>
            <w:ins w:id="5312" w:author="Aziz Boxwala" w:date="2014-08-22T20:19:00Z">
              <w:r>
                <w:rPr>
                  <w:rFonts w:ascii="Times New Roman" w:hAnsi="Times New Roman"/>
                  <w:b/>
                </w:rPr>
                <w:t>Description</w:t>
              </w:r>
            </w:ins>
          </w:p>
        </w:tc>
      </w:tr>
      <w:tr w:rsidR="007561BD" w14:paraId="38A88F59" w14:textId="77777777" w:rsidTr="00EA2BB5">
        <w:trPr>
          <w:ins w:id="5313"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0E2B967E" w14:textId="77777777" w:rsidR="007561BD" w:rsidRDefault="007561BD" w:rsidP="00EA2BB5">
            <w:pPr>
              <w:rPr>
                <w:ins w:id="5314" w:author="Aziz Boxwala" w:date="2014-08-22T20:19:00Z"/>
                <w:rFonts w:ascii="Times New Roman" w:hAnsi="Times New Roman"/>
              </w:rPr>
            </w:pPr>
            <w:proofErr w:type="spellStart"/>
            <w:ins w:id="5315" w:author="Aziz Boxwala" w:date="2014-08-22T20:19:00Z">
              <w:r>
                <w:rPr>
                  <w:rFonts w:ascii="Times New Roman" w:hAnsi="Times New Roman"/>
                </w:rPr>
                <w:t>expectedPerformanceTime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393917E5" w14:textId="77777777" w:rsidR="007561BD" w:rsidRDefault="007561BD" w:rsidP="00EA2BB5">
            <w:pPr>
              <w:rPr>
                <w:ins w:id="5316" w:author="Aziz Boxwala" w:date="2014-08-22T20:19:00Z"/>
                <w:rFonts w:ascii="Times New Roman" w:hAnsi="Times New Roman"/>
              </w:rPr>
            </w:pPr>
            <w:proofErr w:type="spellStart"/>
            <w:ins w:id="5317" w:author="Aziz Boxwala" w:date="2014-08-22T20:19:00Z">
              <w:r>
                <w:rPr>
                  <w:rFonts w:ascii="Times New Roman" w:hAnsi="Times New Roman"/>
                </w:rPr>
                <w:t>TimePoint</w:t>
              </w:r>
              <w:proofErr w:type="spellEnd"/>
            </w:ins>
          </w:p>
        </w:tc>
        <w:tc>
          <w:tcPr>
            <w:tcW w:w="5580" w:type="dxa"/>
            <w:tcBorders>
              <w:top w:val="single" w:sz="2" w:space="0" w:color="auto"/>
              <w:left w:val="single" w:sz="2" w:space="0" w:color="auto"/>
              <w:bottom w:val="single" w:sz="2" w:space="0" w:color="auto"/>
              <w:right w:val="single" w:sz="2" w:space="0" w:color="auto"/>
            </w:tcBorders>
          </w:tcPr>
          <w:p w14:paraId="5E5687E7" w14:textId="77777777" w:rsidR="007561BD" w:rsidRDefault="007561BD" w:rsidP="00EA2BB5">
            <w:pPr>
              <w:rPr>
                <w:ins w:id="5318" w:author="Aziz Boxwala" w:date="2014-08-22T20:19:00Z"/>
                <w:rFonts w:ascii="Times New Roman" w:hAnsi="Times New Roman"/>
              </w:rPr>
            </w:pPr>
            <w:ins w:id="5319" w:author="Aziz Boxwala" w:date="2014-08-22T20:19:00Z">
              <w:r>
                <w:rPr>
                  <w:rFonts w:ascii="Times New Roman" w:hAnsi="Times New Roman"/>
                </w:rPr>
                <w:t>The time when the planned action is expected to be performed.</w:t>
              </w:r>
            </w:ins>
          </w:p>
        </w:tc>
      </w:tr>
      <w:tr w:rsidR="007561BD" w14:paraId="71507312" w14:textId="77777777" w:rsidTr="00EA2BB5">
        <w:trPr>
          <w:ins w:id="5320"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3590086C" w14:textId="77777777" w:rsidR="007561BD" w:rsidRDefault="007561BD" w:rsidP="00EA2BB5">
            <w:pPr>
              <w:rPr>
                <w:ins w:id="5321" w:author="Aziz Boxwala" w:date="2014-08-22T20:19:00Z"/>
                <w:rFonts w:ascii="Times New Roman" w:hAnsi="Times New Roman"/>
              </w:rPr>
            </w:pPr>
            <w:bookmarkStart w:id="5322" w:name="BKM_C11A2470_C74D_43B2_A867_0DE125456ACF"/>
            <w:proofErr w:type="spellStart"/>
            <w:ins w:id="5323" w:author="Aziz Boxwala" w:date="2014-08-22T20:19:00Z">
              <w:r>
                <w:rPr>
                  <w:rFonts w:ascii="Times New Roman" w:hAnsi="Times New Roman"/>
                </w:rPr>
                <w:t>fromProposal</w:t>
              </w:r>
              <w:proofErr w:type="spellEnd"/>
            </w:ins>
          </w:p>
        </w:tc>
        <w:tc>
          <w:tcPr>
            <w:tcW w:w="1620" w:type="dxa"/>
            <w:tcBorders>
              <w:top w:val="single" w:sz="2" w:space="0" w:color="auto"/>
              <w:left w:val="single" w:sz="2" w:space="0" w:color="auto"/>
              <w:bottom w:val="single" w:sz="2" w:space="0" w:color="auto"/>
              <w:right w:val="single" w:sz="2" w:space="0" w:color="auto"/>
            </w:tcBorders>
          </w:tcPr>
          <w:p w14:paraId="719FEED3" w14:textId="77777777" w:rsidR="007561BD" w:rsidRDefault="007561BD" w:rsidP="00EA2BB5">
            <w:pPr>
              <w:rPr>
                <w:ins w:id="5324" w:author="Aziz Boxwala" w:date="2014-08-22T20:19:00Z"/>
                <w:rFonts w:ascii="Times New Roman" w:hAnsi="Times New Roman"/>
              </w:rPr>
            </w:pPr>
            <w:proofErr w:type="spellStart"/>
            <w:ins w:id="5325" w:author="Aziz Boxwala" w:date="2014-08-22T20:19:00Z">
              <w:r>
                <w:rPr>
                  <w:rFonts w:ascii="Times New Roman" w:hAnsi="Times New Roman"/>
                </w:rPr>
                <w:t>StatementOfOccurrence</w:t>
              </w:r>
              <w:proofErr w:type="spellEnd"/>
            </w:ins>
          </w:p>
        </w:tc>
        <w:tc>
          <w:tcPr>
            <w:tcW w:w="5580" w:type="dxa"/>
            <w:tcBorders>
              <w:top w:val="single" w:sz="2" w:space="0" w:color="auto"/>
              <w:left w:val="single" w:sz="2" w:space="0" w:color="auto"/>
              <w:bottom w:val="single" w:sz="2" w:space="0" w:color="auto"/>
              <w:right w:val="single" w:sz="2" w:space="0" w:color="auto"/>
            </w:tcBorders>
          </w:tcPr>
          <w:p w14:paraId="1F99FB75" w14:textId="77777777" w:rsidR="007561BD" w:rsidRDefault="007561BD" w:rsidP="00EA2BB5">
            <w:pPr>
              <w:rPr>
                <w:ins w:id="5326" w:author="Aziz Boxwala" w:date="2014-08-22T20:19:00Z"/>
                <w:rFonts w:ascii="Times New Roman" w:hAnsi="Times New Roman"/>
              </w:rPr>
            </w:pPr>
            <w:ins w:id="5327" w:author="Aziz Boxwala" w:date="2014-08-22T20:19:00Z">
              <w:r>
                <w:rPr>
                  <w:rFonts w:ascii="Times New Roman" w:hAnsi="Times New Roman"/>
                </w:rPr>
                <w:t>Identifies a proposal that led to this plan.</w:t>
              </w:r>
            </w:ins>
          </w:p>
        </w:tc>
        <w:bookmarkEnd w:id="5322"/>
      </w:tr>
      <w:tr w:rsidR="007561BD" w14:paraId="0B4E5267" w14:textId="77777777" w:rsidTr="00EA2BB5">
        <w:trPr>
          <w:ins w:id="5328"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365B62E4" w14:textId="77777777" w:rsidR="007561BD" w:rsidRDefault="007561BD" w:rsidP="00EA2BB5">
            <w:pPr>
              <w:rPr>
                <w:ins w:id="5329" w:author="Aziz Boxwala" w:date="2014-08-22T20:19:00Z"/>
                <w:rFonts w:ascii="Times New Roman" w:hAnsi="Times New Roman"/>
              </w:rPr>
            </w:pPr>
            <w:bookmarkStart w:id="5330" w:name="BKM_1BD8F4F9_C73F_4691_B927_C926696AABF8"/>
            <w:proofErr w:type="spellStart"/>
            <w:ins w:id="5331" w:author="Aziz Boxwala" w:date="2014-08-22T20:19:00Z">
              <w:r>
                <w:rPr>
                  <w:rFonts w:ascii="Times New Roman" w:hAnsi="Times New Roman"/>
                </w:rPr>
                <w:t>fulfillsOrder</w:t>
              </w:r>
              <w:proofErr w:type="spellEnd"/>
            </w:ins>
          </w:p>
        </w:tc>
        <w:tc>
          <w:tcPr>
            <w:tcW w:w="1620" w:type="dxa"/>
            <w:tcBorders>
              <w:top w:val="single" w:sz="2" w:space="0" w:color="auto"/>
              <w:left w:val="single" w:sz="2" w:space="0" w:color="auto"/>
              <w:bottom w:val="single" w:sz="2" w:space="0" w:color="auto"/>
              <w:right w:val="single" w:sz="2" w:space="0" w:color="auto"/>
            </w:tcBorders>
          </w:tcPr>
          <w:p w14:paraId="6AED874A" w14:textId="77777777" w:rsidR="007561BD" w:rsidRDefault="007561BD" w:rsidP="00EA2BB5">
            <w:pPr>
              <w:rPr>
                <w:ins w:id="5332" w:author="Aziz Boxwala" w:date="2014-08-22T20:19:00Z"/>
                <w:rFonts w:ascii="Times New Roman" w:hAnsi="Times New Roman"/>
              </w:rPr>
            </w:pPr>
            <w:proofErr w:type="spellStart"/>
            <w:ins w:id="5333" w:author="Aziz Boxwala" w:date="2014-08-22T20:19:00Z">
              <w:r>
                <w:rPr>
                  <w:rFonts w:ascii="Times New Roman" w:hAnsi="Times New Roman"/>
                </w:rPr>
                <w:t>StatementOfOccurrence</w:t>
              </w:r>
              <w:proofErr w:type="spellEnd"/>
            </w:ins>
          </w:p>
        </w:tc>
        <w:tc>
          <w:tcPr>
            <w:tcW w:w="5580" w:type="dxa"/>
            <w:tcBorders>
              <w:top w:val="single" w:sz="2" w:space="0" w:color="auto"/>
              <w:left w:val="single" w:sz="2" w:space="0" w:color="auto"/>
              <w:bottom w:val="single" w:sz="2" w:space="0" w:color="auto"/>
              <w:right w:val="single" w:sz="2" w:space="0" w:color="auto"/>
            </w:tcBorders>
          </w:tcPr>
          <w:p w14:paraId="356C0025" w14:textId="77777777" w:rsidR="007561BD" w:rsidRDefault="007561BD" w:rsidP="00EA2BB5">
            <w:pPr>
              <w:rPr>
                <w:ins w:id="5334" w:author="Aziz Boxwala" w:date="2014-08-22T20:19:00Z"/>
                <w:rFonts w:ascii="Times New Roman" w:hAnsi="Times New Roman"/>
              </w:rPr>
            </w:pPr>
            <w:ins w:id="5335" w:author="Aziz Boxwala" w:date="2014-08-22T20:19:00Z">
              <w:r>
                <w:rPr>
                  <w:rFonts w:ascii="Times New Roman" w:hAnsi="Times New Roman"/>
                </w:rPr>
                <w:t>Identifies an order that will be partly or wholly filled by the performance of the planned act.</w:t>
              </w:r>
            </w:ins>
          </w:p>
        </w:tc>
        <w:bookmarkEnd w:id="5330"/>
      </w:tr>
      <w:tr w:rsidR="007561BD" w14:paraId="6CC0F57E" w14:textId="77777777" w:rsidTr="00EA2BB5">
        <w:trPr>
          <w:ins w:id="5336"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56BBED6B" w14:textId="77777777" w:rsidR="007561BD" w:rsidRDefault="007561BD" w:rsidP="00EA2BB5">
            <w:pPr>
              <w:rPr>
                <w:ins w:id="5337" w:author="Aziz Boxwala" w:date="2014-08-22T20:19:00Z"/>
                <w:rFonts w:ascii="Times New Roman" w:hAnsi="Times New Roman"/>
              </w:rPr>
            </w:pPr>
            <w:proofErr w:type="spellStart"/>
            <w:ins w:id="5338" w:author="Aziz Boxwala" w:date="2014-08-22T20:19:00Z">
              <w:r>
                <w:rPr>
                  <w:rFonts w:ascii="Times New Roman" w:hAnsi="Times New Roman"/>
                </w:rPr>
                <w:t>plannedAtTime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028FFDF6" w14:textId="77777777" w:rsidR="007561BD" w:rsidRDefault="007561BD" w:rsidP="00EA2BB5">
            <w:pPr>
              <w:rPr>
                <w:ins w:id="5339" w:author="Aziz Boxwala" w:date="2014-08-22T20:19:00Z"/>
                <w:rFonts w:ascii="Times New Roman" w:hAnsi="Times New Roman"/>
              </w:rPr>
            </w:pPr>
            <w:proofErr w:type="spellStart"/>
            <w:ins w:id="5340" w:author="Aziz Boxwala" w:date="2014-08-22T20:19:00Z">
              <w:r>
                <w:rPr>
                  <w:rFonts w:ascii="Times New Roman" w:hAnsi="Times New Roman"/>
                </w:rPr>
                <w:t>TimePoint</w:t>
              </w:r>
              <w:proofErr w:type="spellEnd"/>
            </w:ins>
          </w:p>
        </w:tc>
        <w:tc>
          <w:tcPr>
            <w:tcW w:w="5580" w:type="dxa"/>
            <w:tcBorders>
              <w:top w:val="single" w:sz="2" w:space="0" w:color="auto"/>
              <w:left w:val="single" w:sz="2" w:space="0" w:color="auto"/>
              <w:bottom w:val="single" w:sz="2" w:space="0" w:color="auto"/>
              <w:right w:val="single" w:sz="2" w:space="0" w:color="auto"/>
            </w:tcBorders>
          </w:tcPr>
          <w:p w14:paraId="690E82E8" w14:textId="77777777" w:rsidR="007561BD" w:rsidRDefault="007561BD" w:rsidP="00EA2BB5">
            <w:pPr>
              <w:rPr>
                <w:ins w:id="5341" w:author="Aziz Boxwala" w:date="2014-08-22T20:19:00Z"/>
                <w:rFonts w:ascii="Times New Roman" w:hAnsi="Times New Roman"/>
              </w:rPr>
            </w:pPr>
            <w:ins w:id="5342" w:author="Aziz Boxwala" w:date="2014-08-22T20:19:00Z">
              <w:r>
                <w:rPr>
                  <w:rFonts w:ascii="Times New Roman" w:hAnsi="Times New Roman"/>
                </w:rPr>
                <w:t>The time at which the plan was created.</w:t>
              </w:r>
            </w:ins>
          </w:p>
        </w:tc>
      </w:tr>
      <w:tr w:rsidR="007561BD" w14:paraId="052D99CC" w14:textId="77777777" w:rsidTr="00EA2BB5">
        <w:trPr>
          <w:ins w:id="5343"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4196D33E" w14:textId="77777777" w:rsidR="007561BD" w:rsidRDefault="007561BD" w:rsidP="00EA2BB5">
            <w:pPr>
              <w:rPr>
                <w:ins w:id="5344" w:author="Aziz Boxwala" w:date="2014-08-22T20:19:00Z"/>
                <w:rFonts w:ascii="Times New Roman" w:hAnsi="Times New Roman"/>
              </w:rPr>
            </w:pPr>
            <w:bookmarkStart w:id="5345" w:name="BKM_253538AD_B394_454A_9E12_8C1F1CCDE1CF"/>
            <w:proofErr w:type="spellStart"/>
            <w:ins w:id="5346" w:author="Aziz Boxwala" w:date="2014-08-22T20:19:00Z">
              <w:r>
                <w:rPr>
                  <w:rFonts w:ascii="Times New Roman" w:hAnsi="Times New Roman"/>
                </w:rPr>
                <w:t>plannedBy</w:t>
              </w:r>
              <w:proofErr w:type="spellEnd"/>
            </w:ins>
          </w:p>
        </w:tc>
        <w:tc>
          <w:tcPr>
            <w:tcW w:w="1620" w:type="dxa"/>
            <w:tcBorders>
              <w:top w:val="single" w:sz="2" w:space="0" w:color="auto"/>
              <w:left w:val="single" w:sz="2" w:space="0" w:color="auto"/>
              <w:bottom w:val="single" w:sz="2" w:space="0" w:color="auto"/>
              <w:right w:val="single" w:sz="2" w:space="0" w:color="auto"/>
            </w:tcBorders>
          </w:tcPr>
          <w:p w14:paraId="5232BDBA" w14:textId="77777777" w:rsidR="007561BD" w:rsidRDefault="007561BD" w:rsidP="00EA2BB5">
            <w:pPr>
              <w:rPr>
                <w:ins w:id="5347" w:author="Aziz Boxwala" w:date="2014-08-22T20:19:00Z"/>
                <w:rFonts w:ascii="Times New Roman" w:hAnsi="Times New Roman"/>
              </w:rPr>
            </w:pPr>
            <w:ins w:id="5348" w:author="Aziz Boxwala" w:date="2014-08-22T20:19:00Z">
              <w:r>
                <w:rPr>
                  <w:rFonts w:ascii="Times New Roman" w:hAnsi="Times New Roman"/>
                </w:rPr>
                <w:t>Person</w:t>
              </w:r>
            </w:ins>
          </w:p>
        </w:tc>
        <w:tc>
          <w:tcPr>
            <w:tcW w:w="5580" w:type="dxa"/>
            <w:tcBorders>
              <w:top w:val="single" w:sz="2" w:space="0" w:color="auto"/>
              <w:left w:val="single" w:sz="2" w:space="0" w:color="auto"/>
              <w:bottom w:val="single" w:sz="2" w:space="0" w:color="auto"/>
              <w:right w:val="single" w:sz="2" w:space="0" w:color="auto"/>
            </w:tcBorders>
          </w:tcPr>
          <w:p w14:paraId="7FA557FE" w14:textId="77777777" w:rsidR="007561BD" w:rsidRDefault="007561BD" w:rsidP="00EA2BB5">
            <w:pPr>
              <w:rPr>
                <w:ins w:id="5349" w:author="Aziz Boxwala" w:date="2014-08-22T20:19:00Z"/>
                <w:rFonts w:ascii="Times New Roman" w:hAnsi="Times New Roman"/>
              </w:rPr>
            </w:pPr>
            <w:ins w:id="5350" w:author="Aziz Boxwala" w:date="2014-08-22T20:19:00Z">
              <w:r>
                <w:rPr>
                  <w:rFonts w:ascii="Times New Roman" w:hAnsi="Times New Roman"/>
                </w:rPr>
                <w:t>The person who is the primary planner of this action, e.g., the person who scheduled the appointment</w:t>
              </w:r>
            </w:ins>
          </w:p>
        </w:tc>
        <w:bookmarkEnd w:id="5345"/>
      </w:tr>
      <w:bookmarkEnd w:id="5299"/>
    </w:tbl>
    <w:p w14:paraId="4171D797" w14:textId="77777777" w:rsidR="007561BD" w:rsidRDefault="007561BD" w:rsidP="007561BD">
      <w:pPr>
        <w:rPr>
          <w:ins w:id="5351" w:author="Aziz Boxwala" w:date="2014-08-22T20:19:00Z"/>
          <w:rFonts w:ascii="Times New Roman" w:hAnsi="Times New Roman"/>
        </w:rPr>
      </w:pPr>
    </w:p>
    <w:p w14:paraId="47688356" w14:textId="77777777" w:rsidR="007561BD" w:rsidRDefault="007561BD" w:rsidP="007561BD">
      <w:pPr>
        <w:pStyle w:val="Heading4"/>
        <w:rPr>
          <w:ins w:id="5352" w:author="Aziz Boxwala" w:date="2014-08-22T20:19:00Z"/>
          <w:bCs/>
          <w:szCs w:val="24"/>
          <w:u w:color="000000"/>
          <w:lang w:val="en-US"/>
        </w:rPr>
      </w:pPr>
      <w:bookmarkStart w:id="5353" w:name="_Toc396502543"/>
      <w:bookmarkStart w:id="5354" w:name="BKM_219D7DC8_F62E_4E8F_84EC_07527DFA38F9"/>
      <w:ins w:id="5355" w:author="Aziz Boxwala" w:date="2014-08-22T20:19:00Z">
        <w:r>
          <w:rPr>
            <w:bCs/>
            <w:szCs w:val="24"/>
            <w:u w:color="000000"/>
            <w:lang w:val="en-US"/>
          </w:rPr>
          <w:t>Proposal</w:t>
        </w:r>
        <w:bookmarkEnd w:id="5353"/>
      </w:ins>
    </w:p>
    <w:p w14:paraId="0F835F06" w14:textId="77777777" w:rsidR="007561BD" w:rsidRDefault="007561BD" w:rsidP="007561BD">
      <w:pPr>
        <w:rPr>
          <w:ins w:id="5356" w:author="Aziz Boxwala" w:date="2014-08-22T20:19:00Z"/>
          <w:rFonts w:ascii="Times New Roman" w:hAnsi="Times New Roman"/>
        </w:rPr>
      </w:pPr>
      <w:ins w:id="5357" w:author="Aziz Boxwala" w:date="2014-08-22T20:19:00Z">
        <w:r>
          <w:rPr>
            <w:rStyle w:val="FieldLabel"/>
            <w:rFonts w:ascii="Times New Roman" w:hAnsi="Times New Roman"/>
            <w:i w:val="0"/>
            <w:iCs w:val="0"/>
            <w:color w:val="000000"/>
          </w:rPr>
          <w:t>An offer or a suggestion to perform a healthcare act. A recommendation to a provider is an example of proposal made by a CDS system. Proposals must be accepted by an entity in order for it to be performed.</w:t>
        </w:r>
      </w:ins>
    </w:p>
    <w:p w14:paraId="3DE1286B" w14:textId="77777777" w:rsidR="007561BD" w:rsidRDefault="007561BD" w:rsidP="007561BD">
      <w:pPr>
        <w:rPr>
          <w:ins w:id="5358" w:author="Aziz Boxwala" w:date="2014-08-22T20:19:00Z"/>
          <w:rFonts w:ascii="Times New Roman" w:hAnsi="Times New Roman"/>
        </w:rPr>
      </w:pPr>
    </w:p>
    <w:p w14:paraId="01D87667" w14:textId="77777777" w:rsidR="007561BD" w:rsidRDefault="007561BD" w:rsidP="007561BD">
      <w:pPr>
        <w:pStyle w:val="ListHeader"/>
        <w:shd w:val="clear" w:color="auto" w:fill="auto"/>
        <w:rPr>
          <w:ins w:id="5359" w:author="Aziz Boxwala" w:date="2014-08-22T20:19:00Z"/>
          <w:rFonts w:ascii="Times New Roman" w:eastAsia="Times New Roman" w:hAnsi="Times New Roman"/>
          <w:bCs w:val="0"/>
          <w:iCs w:val="0"/>
          <w:szCs w:val="24"/>
          <w:u w:val="single"/>
          <w:shd w:val="clear" w:color="auto" w:fill="auto"/>
          <w:lang w:val="en-US"/>
        </w:rPr>
      </w:pPr>
      <w:ins w:id="5360" w:author="Aziz Boxwala" w:date="2014-08-22T20:19: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561BD" w14:paraId="04285D39" w14:textId="77777777" w:rsidTr="00EA2BB5">
        <w:trPr>
          <w:trHeight w:val="215"/>
          <w:ins w:id="5361" w:author="Aziz Boxwala" w:date="2014-08-22T20:19: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6843059D" w14:textId="77777777" w:rsidR="007561BD" w:rsidRDefault="007561BD" w:rsidP="00EA2BB5">
            <w:pPr>
              <w:rPr>
                <w:ins w:id="5362" w:author="Aziz Boxwala" w:date="2014-08-22T20:19:00Z"/>
                <w:rFonts w:ascii="Times New Roman" w:hAnsi="Times New Roman"/>
                <w:b/>
              </w:rPr>
            </w:pPr>
            <w:ins w:id="5363" w:author="Aziz Boxwala" w:date="2014-08-22T20:19: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6E3B3AB7" w14:textId="77777777" w:rsidR="007561BD" w:rsidRDefault="007561BD" w:rsidP="00EA2BB5">
            <w:pPr>
              <w:rPr>
                <w:ins w:id="5364" w:author="Aziz Boxwala" w:date="2014-08-22T20:19:00Z"/>
                <w:rFonts w:ascii="Times New Roman" w:hAnsi="Times New Roman"/>
                <w:b/>
              </w:rPr>
            </w:pPr>
            <w:ins w:id="5365" w:author="Aziz Boxwala" w:date="2014-08-22T20:19: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714877C9" w14:textId="77777777" w:rsidR="007561BD" w:rsidRDefault="007561BD" w:rsidP="00EA2BB5">
            <w:pPr>
              <w:rPr>
                <w:ins w:id="5366" w:author="Aziz Boxwala" w:date="2014-08-22T20:19:00Z"/>
                <w:rFonts w:ascii="Times New Roman" w:hAnsi="Times New Roman"/>
                <w:b/>
              </w:rPr>
            </w:pPr>
            <w:ins w:id="5367" w:author="Aziz Boxwala" w:date="2014-08-22T20:19:00Z">
              <w:r>
                <w:rPr>
                  <w:rFonts w:ascii="Times New Roman" w:hAnsi="Times New Roman"/>
                  <w:b/>
                </w:rPr>
                <w:t>Description</w:t>
              </w:r>
            </w:ins>
          </w:p>
        </w:tc>
      </w:tr>
      <w:tr w:rsidR="007561BD" w14:paraId="09A0DD33" w14:textId="77777777" w:rsidTr="00EA2BB5">
        <w:trPr>
          <w:ins w:id="5368"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1B8D0949" w14:textId="77777777" w:rsidR="007561BD" w:rsidRDefault="007561BD" w:rsidP="00EA2BB5">
            <w:pPr>
              <w:rPr>
                <w:ins w:id="5369" w:author="Aziz Boxwala" w:date="2014-08-22T20:19:00Z"/>
                <w:rFonts w:ascii="Times New Roman" w:hAnsi="Times New Roman"/>
              </w:rPr>
            </w:pPr>
            <w:proofErr w:type="spellStart"/>
            <w:ins w:id="5370" w:author="Aziz Boxwala" w:date="2014-08-22T20:19:00Z">
              <w:r>
                <w:rPr>
                  <w:rFonts w:ascii="Times New Roman" w:hAnsi="Times New Roman"/>
                </w:rPr>
                <w:t>expectedPerformanceTime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0CA9E421" w14:textId="77777777" w:rsidR="007561BD" w:rsidRDefault="007561BD" w:rsidP="00EA2BB5">
            <w:pPr>
              <w:rPr>
                <w:ins w:id="5371" w:author="Aziz Boxwala" w:date="2014-08-22T20:19:00Z"/>
                <w:rFonts w:ascii="Times New Roman" w:hAnsi="Times New Roman"/>
              </w:rPr>
            </w:pPr>
            <w:proofErr w:type="spellStart"/>
            <w:ins w:id="5372" w:author="Aziz Boxwala" w:date="2014-08-22T20:19:00Z">
              <w:r>
                <w:rPr>
                  <w:rFonts w:ascii="Times New Roman" w:hAnsi="Times New Roman"/>
                </w:rPr>
                <w:t>TimePeriod</w:t>
              </w:r>
              <w:proofErr w:type="spellEnd"/>
            </w:ins>
          </w:p>
        </w:tc>
        <w:tc>
          <w:tcPr>
            <w:tcW w:w="5580" w:type="dxa"/>
            <w:tcBorders>
              <w:top w:val="single" w:sz="2" w:space="0" w:color="auto"/>
              <w:left w:val="single" w:sz="2" w:space="0" w:color="auto"/>
              <w:bottom w:val="single" w:sz="2" w:space="0" w:color="auto"/>
              <w:right w:val="single" w:sz="2" w:space="0" w:color="auto"/>
            </w:tcBorders>
          </w:tcPr>
          <w:p w14:paraId="6CA178B6" w14:textId="77777777" w:rsidR="007561BD" w:rsidRDefault="007561BD" w:rsidP="00EA2BB5">
            <w:pPr>
              <w:rPr>
                <w:ins w:id="5373" w:author="Aziz Boxwala" w:date="2014-08-22T20:19:00Z"/>
                <w:rFonts w:ascii="Times New Roman" w:hAnsi="Times New Roman"/>
              </w:rPr>
            </w:pPr>
            <w:ins w:id="5374" w:author="Aziz Boxwala" w:date="2014-08-22T20:19:00Z">
              <w:r>
                <w:rPr>
                  <w:rFonts w:ascii="Times New Roman" w:hAnsi="Times New Roman"/>
                </w:rPr>
                <w:t>The time when the action is expected to be performed.</w:t>
              </w:r>
            </w:ins>
          </w:p>
        </w:tc>
      </w:tr>
      <w:tr w:rsidR="007561BD" w14:paraId="75F5EED9" w14:textId="77777777" w:rsidTr="00EA2BB5">
        <w:trPr>
          <w:ins w:id="5375"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7B52A366" w14:textId="77777777" w:rsidR="007561BD" w:rsidRDefault="007561BD" w:rsidP="00EA2BB5">
            <w:pPr>
              <w:rPr>
                <w:ins w:id="5376" w:author="Aziz Boxwala" w:date="2014-08-22T20:19:00Z"/>
                <w:rFonts w:ascii="Times New Roman" w:hAnsi="Times New Roman"/>
              </w:rPr>
            </w:pPr>
            <w:bookmarkStart w:id="5377" w:name="BKM_5270B1E0_43DF_4CA3_8070_7A7CC0C1F8EB"/>
            <w:proofErr w:type="spellStart"/>
            <w:ins w:id="5378" w:author="Aziz Boxwala" w:date="2014-08-22T20:19:00Z">
              <w:r>
                <w:rPr>
                  <w:rFonts w:ascii="Times New Roman" w:hAnsi="Times New Roman"/>
                </w:rPr>
                <w:t>originationMode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2C5370E6" w14:textId="77777777" w:rsidR="007561BD" w:rsidRDefault="007561BD" w:rsidP="00EA2BB5">
            <w:pPr>
              <w:rPr>
                <w:ins w:id="5379" w:author="Aziz Boxwala" w:date="2014-08-22T20:19:00Z"/>
                <w:rFonts w:ascii="Times New Roman" w:hAnsi="Times New Roman"/>
              </w:rPr>
            </w:pPr>
            <w:ins w:id="5380"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181EF050" w14:textId="77777777" w:rsidR="007561BD" w:rsidRDefault="007561BD" w:rsidP="00EA2BB5">
            <w:pPr>
              <w:rPr>
                <w:ins w:id="5381" w:author="Aziz Boxwala" w:date="2014-08-22T20:19:00Z"/>
                <w:rFonts w:ascii="Times New Roman" w:hAnsi="Times New Roman"/>
              </w:rPr>
            </w:pPr>
            <w:ins w:id="5382" w:author="Aziz Boxwala" w:date="2014-08-22T20:19:00Z">
              <w:r>
                <w:rPr>
                  <w:rFonts w:ascii="Times New Roman" w:hAnsi="Times New Roman"/>
                </w:rPr>
                <w:t>The mode by which the proposal was received (such as by telephone, electronic, verbal, written).</w:t>
              </w:r>
            </w:ins>
          </w:p>
        </w:tc>
        <w:bookmarkEnd w:id="5377"/>
      </w:tr>
      <w:tr w:rsidR="007561BD" w14:paraId="01F21EAE" w14:textId="77777777" w:rsidTr="00EA2BB5">
        <w:trPr>
          <w:ins w:id="5383"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76D8E71A" w14:textId="77777777" w:rsidR="007561BD" w:rsidRDefault="007561BD" w:rsidP="00EA2BB5">
            <w:pPr>
              <w:rPr>
                <w:ins w:id="5384" w:author="Aziz Boxwala" w:date="2014-08-22T20:19:00Z"/>
                <w:rFonts w:ascii="Times New Roman" w:hAnsi="Times New Roman"/>
              </w:rPr>
            </w:pPr>
            <w:bookmarkStart w:id="5385" w:name="BKM_9FAEDC5B_BBC2_4565_92A3_D17D5B17C587"/>
            <w:proofErr w:type="spellStart"/>
            <w:ins w:id="5386" w:author="Aziz Boxwala" w:date="2014-08-22T20:19:00Z">
              <w:r>
                <w:rPr>
                  <w:rFonts w:ascii="Times New Roman" w:hAnsi="Times New Roman"/>
                </w:rPr>
                <w:t>prnReason</w:t>
              </w:r>
              <w:proofErr w:type="spellEnd"/>
            </w:ins>
          </w:p>
        </w:tc>
        <w:tc>
          <w:tcPr>
            <w:tcW w:w="1620" w:type="dxa"/>
            <w:tcBorders>
              <w:top w:val="single" w:sz="2" w:space="0" w:color="auto"/>
              <w:left w:val="single" w:sz="2" w:space="0" w:color="auto"/>
              <w:bottom w:val="single" w:sz="2" w:space="0" w:color="auto"/>
              <w:right w:val="single" w:sz="2" w:space="0" w:color="auto"/>
            </w:tcBorders>
          </w:tcPr>
          <w:p w14:paraId="7A26BC6A" w14:textId="77777777" w:rsidR="007561BD" w:rsidRDefault="007561BD" w:rsidP="00EA2BB5">
            <w:pPr>
              <w:rPr>
                <w:ins w:id="5387" w:author="Aziz Boxwala" w:date="2014-08-22T20:19:00Z"/>
                <w:rFonts w:ascii="Times New Roman" w:hAnsi="Times New Roman"/>
              </w:rPr>
            </w:pPr>
            <w:ins w:id="5388" w:author="Aziz Boxwala" w:date="2014-08-22T20:19:00Z">
              <w:r>
                <w:rPr>
                  <w:rFonts w:ascii="Times New Roman" w:hAnsi="Times New Roman"/>
                </w:rPr>
                <w:t>Indication</w:t>
              </w:r>
            </w:ins>
          </w:p>
        </w:tc>
        <w:tc>
          <w:tcPr>
            <w:tcW w:w="5580" w:type="dxa"/>
            <w:tcBorders>
              <w:top w:val="single" w:sz="2" w:space="0" w:color="auto"/>
              <w:left w:val="single" w:sz="2" w:space="0" w:color="auto"/>
              <w:bottom w:val="single" w:sz="2" w:space="0" w:color="auto"/>
              <w:right w:val="single" w:sz="2" w:space="0" w:color="auto"/>
            </w:tcBorders>
          </w:tcPr>
          <w:p w14:paraId="3B1724F8" w14:textId="77777777" w:rsidR="007561BD" w:rsidRDefault="007561BD" w:rsidP="00EA2BB5">
            <w:pPr>
              <w:rPr>
                <w:ins w:id="5389" w:author="Aziz Boxwala" w:date="2014-08-22T20:19:00Z"/>
                <w:rFonts w:ascii="Times New Roman" w:hAnsi="Times New Roman"/>
              </w:rPr>
            </w:pPr>
            <w:ins w:id="5390" w:author="Aziz Boxwala" w:date="2014-08-22T20:19:00Z">
              <w:r>
                <w:rPr>
                  <w:rFonts w:ascii="Times New Roman" w:hAnsi="Times New Roman"/>
                </w:rPr>
                <w:t xml:space="preserve">The proposed act must be performed if the indicated conditions occur, e.g.., shortness of breath, SpO2 less than x%, insomnia, </w:t>
              </w:r>
              <w:proofErr w:type="gramStart"/>
              <w:r>
                <w:rPr>
                  <w:rFonts w:ascii="Times New Roman" w:hAnsi="Times New Roman"/>
                </w:rPr>
                <w:t>nausea</w:t>
              </w:r>
              <w:proofErr w:type="gramEnd"/>
              <w:r>
                <w:rPr>
                  <w:rFonts w:ascii="Times New Roman" w:hAnsi="Times New Roman"/>
                </w:rPr>
                <w:t>.</w:t>
              </w:r>
            </w:ins>
          </w:p>
        </w:tc>
        <w:bookmarkEnd w:id="5385"/>
      </w:tr>
      <w:tr w:rsidR="007561BD" w14:paraId="53F93153" w14:textId="77777777" w:rsidTr="00EA2BB5">
        <w:trPr>
          <w:ins w:id="5391"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408FB1DB" w14:textId="77777777" w:rsidR="007561BD" w:rsidRDefault="007561BD" w:rsidP="00EA2BB5">
            <w:pPr>
              <w:rPr>
                <w:ins w:id="5392" w:author="Aziz Boxwala" w:date="2014-08-22T20:19:00Z"/>
                <w:rFonts w:ascii="Times New Roman" w:hAnsi="Times New Roman"/>
              </w:rPr>
            </w:pPr>
            <w:proofErr w:type="spellStart"/>
            <w:ins w:id="5393" w:author="Aziz Boxwala" w:date="2014-08-22T20:19:00Z">
              <w:r>
                <w:rPr>
                  <w:rFonts w:ascii="Times New Roman" w:hAnsi="Times New Roman"/>
                </w:rPr>
                <w:t>proposedAtTime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63A704B0" w14:textId="77777777" w:rsidR="007561BD" w:rsidRDefault="007561BD" w:rsidP="00EA2BB5">
            <w:pPr>
              <w:rPr>
                <w:ins w:id="5394" w:author="Aziz Boxwala" w:date="2014-08-22T20:19:00Z"/>
                <w:rFonts w:ascii="Times New Roman" w:hAnsi="Times New Roman"/>
              </w:rPr>
            </w:pPr>
            <w:proofErr w:type="spellStart"/>
            <w:ins w:id="5395" w:author="Aziz Boxwala" w:date="2014-08-22T20:19:00Z">
              <w:r>
                <w:rPr>
                  <w:rFonts w:ascii="Times New Roman" w:hAnsi="Times New Roman"/>
                </w:rPr>
                <w:t>TimePoint</w:t>
              </w:r>
              <w:proofErr w:type="spellEnd"/>
            </w:ins>
          </w:p>
        </w:tc>
        <w:tc>
          <w:tcPr>
            <w:tcW w:w="5580" w:type="dxa"/>
            <w:tcBorders>
              <w:top w:val="single" w:sz="2" w:space="0" w:color="auto"/>
              <w:left w:val="single" w:sz="2" w:space="0" w:color="auto"/>
              <w:bottom w:val="single" w:sz="2" w:space="0" w:color="auto"/>
              <w:right w:val="single" w:sz="2" w:space="0" w:color="auto"/>
            </w:tcBorders>
          </w:tcPr>
          <w:p w14:paraId="196BB486" w14:textId="77777777" w:rsidR="007561BD" w:rsidRDefault="007561BD" w:rsidP="00EA2BB5">
            <w:pPr>
              <w:rPr>
                <w:ins w:id="5396" w:author="Aziz Boxwala" w:date="2014-08-22T20:19:00Z"/>
                <w:rFonts w:ascii="Times New Roman" w:hAnsi="Times New Roman"/>
              </w:rPr>
            </w:pPr>
            <w:ins w:id="5397" w:author="Aziz Boxwala" w:date="2014-08-22T20:19:00Z">
              <w:r>
                <w:rPr>
                  <w:rFonts w:ascii="Times New Roman" w:hAnsi="Times New Roman"/>
                </w:rPr>
                <w:t>The time when the proposal was made.</w:t>
              </w:r>
            </w:ins>
          </w:p>
        </w:tc>
      </w:tr>
      <w:tr w:rsidR="007561BD" w14:paraId="11DF7FD1" w14:textId="77777777" w:rsidTr="00EA2BB5">
        <w:trPr>
          <w:ins w:id="5398"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19E62348" w14:textId="77777777" w:rsidR="007561BD" w:rsidRDefault="007561BD" w:rsidP="00EA2BB5">
            <w:pPr>
              <w:rPr>
                <w:ins w:id="5399" w:author="Aziz Boxwala" w:date="2014-08-22T20:19:00Z"/>
                <w:rFonts w:ascii="Times New Roman" w:hAnsi="Times New Roman"/>
              </w:rPr>
            </w:pPr>
            <w:bookmarkStart w:id="5400" w:name="BKM_A01A81AB_A00E_4906_81D7_608B21FA6EC8"/>
            <w:ins w:id="5401" w:author="Aziz Boxwala" w:date="2014-08-22T20:19:00Z">
              <w:r>
                <w:rPr>
                  <w:rFonts w:ascii="Times New Roman" w:hAnsi="Times New Roman"/>
                </w:rPr>
                <w:t>urgency</w:t>
              </w:r>
            </w:ins>
          </w:p>
        </w:tc>
        <w:tc>
          <w:tcPr>
            <w:tcW w:w="1620" w:type="dxa"/>
            <w:tcBorders>
              <w:top w:val="single" w:sz="2" w:space="0" w:color="auto"/>
              <w:left w:val="single" w:sz="2" w:space="0" w:color="auto"/>
              <w:bottom w:val="single" w:sz="2" w:space="0" w:color="auto"/>
              <w:right w:val="single" w:sz="2" w:space="0" w:color="auto"/>
            </w:tcBorders>
          </w:tcPr>
          <w:p w14:paraId="2CE44ABD" w14:textId="77777777" w:rsidR="007561BD" w:rsidRDefault="007561BD" w:rsidP="00EA2BB5">
            <w:pPr>
              <w:rPr>
                <w:ins w:id="5402" w:author="Aziz Boxwala" w:date="2014-08-22T20:19:00Z"/>
                <w:rFonts w:ascii="Times New Roman" w:hAnsi="Times New Roman"/>
              </w:rPr>
            </w:pPr>
            <w:ins w:id="5403"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4D13F65F" w14:textId="77777777" w:rsidR="007561BD" w:rsidRDefault="007561BD" w:rsidP="00EA2BB5">
            <w:pPr>
              <w:rPr>
                <w:ins w:id="5404" w:author="Aziz Boxwala" w:date="2014-08-22T20:19:00Z"/>
                <w:rFonts w:ascii="Times New Roman" w:hAnsi="Times New Roman"/>
              </w:rPr>
            </w:pPr>
            <w:ins w:id="5405" w:author="Aziz Boxwala" w:date="2014-08-22T20:19:00Z">
              <w:r>
                <w:rPr>
                  <w:rFonts w:ascii="Times New Roman" w:hAnsi="Times New Roman"/>
                </w:rPr>
                <w:t>Characterizes how quickly the proposed action must be initiated. Includes concepts such as stat, urgent, routine.</w:t>
              </w:r>
            </w:ins>
          </w:p>
        </w:tc>
        <w:bookmarkEnd w:id="5400"/>
      </w:tr>
      <w:bookmarkEnd w:id="5354"/>
    </w:tbl>
    <w:p w14:paraId="46373E95" w14:textId="77777777" w:rsidR="007561BD" w:rsidRDefault="007561BD" w:rsidP="007561BD">
      <w:pPr>
        <w:rPr>
          <w:ins w:id="5406" w:author="Aziz Boxwala" w:date="2014-08-22T20:19:00Z"/>
          <w:rFonts w:ascii="Times New Roman" w:hAnsi="Times New Roman"/>
        </w:rPr>
      </w:pPr>
    </w:p>
    <w:p w14:paraId="5068A2CF" w14:textId="77777777" w:rsidR="007561BD" w:rsidRDefault="007561BD" w:rsidP="007561BD">
      <w:pPr>
        <w:pStyle w:val="Heading4"/>
        <w:rPr>
          <w:ins w:id="5407" w:author="Aziz Boxwala" w:date="2014-08-22T20:19:00Z"/>
          <w:bCs/>
          <w:szCs w:val="24"/>
          <w:u w:color="000000"/>
          <w:lang w:val="en-US"/>
        </w:rPr>
      </w:pPr>
      <w:bookmarkStart w:id="5408" w:name="_Toc396502544"/>
      <w:bookmarkStart w:id="5409" w:name="BKM_2DDF33D0_21AB_4963_ADA7_C271C5591740"/>
      <w:proofErr w:type="spellStart"/>
      <w:ins w:id="5410" w:author="Aziz Boxwala" w:date="2014-08-22T20:19:00Z">
        <w:r>
          <w:rPr>
            <w:bCs/>
            <w:szCs w:val="24"/>
            <w:u w:color="000000"/>
            <w:lang w:val="en-US"/>
          </w:rPr>
          <w:t>ProposalAgainst</w:t>
        </w:r>
        <w:bookmarkEnd w:id="5408"/>
        <w:proofErr w:type="spellEnd"/>
      </w:ins>
    </w:p>
    <w:p w14:paraId="593AC061" w14:textId="77777777" w:rsidR="007561BD" w:rsidRDefault="007561BD" w:rsidP="007561BD">
      <w:pPr>
        <w:rPr>
          <w:ins w:id="5411" w:author="Aziz Boxwala" w:date="2014-08-22T20:19:00Z"/>
          <w:rFonts w:ascii="Times New Roman" w:hAnsi="Times New Roman"/>
        </w:rPr>
      </w:pPr>
      <w:ins w:id="5412" w:author="Aziz Boxwala" w:date="2014-08-22T20:19:00Z">
        <w:r>
          <w:rPr>
            <w:rStyle w:val="FieldLabel"/>
            <w:rFonts w:ascii="Times New Roman" w:hAnsi="Times New Roman"/>
            <w:i w:val="0"/>
            <w:iCs w:val="0"/>
            <w:color w:val="000000"/>
          </w:rPr>
          <w:t>A recommendation from a clinical decision support system or advice from a consultation to not perform an act.</w:t>
        </w:r>
      </w:ins>
    </w:p>
    <w:p w14:paraId="3DF339A2" w14:textId="77777777" w:rsidR="007561BD" w:rsidRDefault="007561BD" w:rsidP="007561BD">
      <w:pPr>
        <w:rPr>
          <w:ins w:id="5413" w:author="Aziz Boxwala" w:date="2014-08-22T20:19:00Z"/>
          <w:rFonts w:ascii="Times New Roman" w:hAnsi="Times New Roman"/>
        </w:rPr>
      </w:pPr>
    </w:p>
    <w:p w14:paraId="36F6C103" w14:textId="77777777" w:rsidR="007561BD" w:rsidRDefault="007561BD" w:rsidP="007561BD">
      <w:pPr>
        <w:pStyle w:val="ListHeader"/>
        <w:shd w:val="clear" w:color="auto" w:fill="auto"/>
        <w:rPr>
          <w:ins w:id="5414" w:author="Aziz Boxwala" w:date="2014-08-22T20:19:00Z"/>
          <w:rFonts w:ascii="Times New Roman" w:eastAsia="Times New Roman" w:hAnsi="Times New Roman"/>
          <w:bCs w:val="0"/>
          <w:iCs w:val="0"/>
          <w:szCs w:val="24"/>
          <w:u w:val="single"/>
          <w:shd w:val="clear" w:color="auto" w:fill="auto"/>
          <w:lang w:val="en-US"/>
        </w:rPr>
      </w:pPr>
      <w:ins w:id="5415" w:author="Aziz Boxwala" w:date="2014-08-22T20:19: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561BD" w14:paraId="510AC95C" w14:textId="77777777" w:rsidTr="00EA2BB5">
        <w:trPr>
          <w:trHeight w:val="215"/>
          <w:ins w:id="5416" w:author="Aziz Boxwala" w:date="2014-08-22T20:19: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33575CAB" w14:textId="77777777" w:rsidR="007561BD" w:rsidRDefault="007561BD" w:rsidP="00EA2BB5">
            <w:pPr>
              <w:rPr>
                <w:ins w:id="5417" w:author="Aziz Boxwala" w:date="2014-08-22T20:19:00Z"/>
                <w:rFonts w:ascii="Times New Roman" w:hAnsi="Times New Roman"/>
                <w:b/>
              </w:rPr>
            </w:pPr>
            <w:ins w:id="5418" w:author="Aziz Boxwala" w:date="2014-08-22T20:19: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398AD806" w14:textId="77777777" w:rsidR="007561BD" w:rsidRDefault="007561BD" w:rsidP="00EA2BB5">
            <w:pPr>
              <w:rPr>
                <w:ins w:id="5419" w:author="Aziz Boxwala" w:date="2014-08-22T20:19:00Z"/>
                <w:rFonts w:ascii="Times New Roman" w:hAnsi="Times New Roman"/>
                <w:b/>
              </w:rPr>
            </w:pPr>
            <w:ins w:id="5420" w:author="Aziz Boxwala" w:date="2014-08-22T20:19: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1E8E3819" w14:textId="77777777" w:rsidR="007561BD" w:rsidRDefault="007561BD" w:rsidP="00EA2BB5">
            <w:pPr>
              <w:rPr>
                <w:ins w:id="5421" w:author="Aziz Boxwala" w:date="2014-08-22T20:19:00Z"/>
                <w:rFonts w:ascii="Times New Roman" w:hAnsi="Times New Roman"/>
                <w:b/>
              </w:rPr>
            </w:pPr>
            <w:ins w:id="5422" w:author="Aziz Boxwala" w:date="2014-08-22T20:19:00Z">
              <w:r>
                <w:rPr>
                  <w:rFonts w:ascii="Times New Roman" w:hAnsi="Times New Roman"/>
                  <w:b/>
                </w:rPr>
                <w:t>Description</w:t>
              </w:r>
            </w:ins>
          </w:p>
        </w:tc>
      </w:tr>
      <w:tr w:rsidR="007561BD" w14:paraId="38F5C08A" w14:textId="77777777" w:rsidTr="00EA2BB5">
        <w:trPr>
          <w:ins w:id="5423"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25DBA3B1" w14:textId="77777777" w:rsidR="007561BD" w:rsidRDefault="007561BD" w:rsidP="00EA2BB5">
            <w:pPr>
              <w:rPr>
                <w:ins w:id="5424" w:author="Aziz Boxwala" w:date="2014-08-22T20:19:00Z"/>
                <w:rFonts w:ascii="Times New Roman" w:hAnsi="Times New Roman"/>
              </w:rPr>
            </w:pPr>
            <w:proofErr w:type="spellStart"/>
            <w:ins w:id="5425" w:author="Aziz Boxwala" w:date="2014-08-22T20:19:00Z">
              <w:r>
                <w:rPr>
                  <w:rFonts w:ascii="Times New Roman" w:hAnsi="Times New Roman"/>
                </w:rPr>
                <w:t>originationMode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76238BE6" w14:textId="77777777" w:rsidR="007561BD" w:rsidRDefault="007561BD" w:rsidP="00EA2BB5">
            <w:pPr>
              <w:rPr>
                <w:ins w:id="5426" w:author="Aziz Boxwala" w:date="2014-08-22T20:19:00Z"/>
                <w:rFonts w:ascii="Times New Roman" w:hAnsi="Times New Roman"/>
              </w:rPr>
            </w:pPr>
            <w:ins w:id="5427"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4CBAE526" w14:textId="77777777" w:rsidR="007561BD" w:rsidRDefault="007561BD" w:rsidP="00EA2BB5">
            <w:pPr>
              <w:rPr>
                <w:ins w:id="5428" w:author="Aziz Boxwala" w:date="2014-08-22T20:19:00Z"/>
                <w:rFonts w:ascii="Times New Roman" w:hAnsi="Times New Roman"/>
              </w:rPr>
            </w:pPr>
            <w:ins w:id="5429" w:author="Aziz Boxwala" w:date="2014-08-22T20:19:00Z">
              <w:r>
                <w:rPr>
                  <w:rFonts w:ascii="Times New Roman" w:hAnsi="Times New Roman"/>
                </w:rPr>
                <w:t>The mode by which the proposal was received (such as by telephone, electronic, verbal, written).</w:t>
              </w:r>
            </w:ins>
          </w:p>
        </w:tc>
      </w:tr>
      <w:tr w:rsidR="007561BD" w14:paraId="37A57398" w14:textId="77777777" w:rsidTr="00EA2BB5">
        <w:trPr>
          <w:ins w:id="5430"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46E850E3" w14:textId="77777777" w:rsidR="007561BD" w:rsidRDefault="007561BD" w:rsidP="00EA2BB5">
            <w:pPr>
              <w:rPr>
                <w:ins w:id="5431" w:author="Aziz Boxwala" w:date="2014-08-22T20:19:00Z"/>
                <w:rFonts w:ascii="Times New Roman" w:hAnsi="Times New Roman"/>
              </w:rPr>
            </w:pPr>
            <w:bookmarkStart w:id="5432" w:name="BKM_265AE783_FE1D_432E_B242_4FA8AFCE0561"/>
            <w:proofErr w:type="spellStart"/>
            <w:ins w:id="5433" w:author="Aziz Boxwala" w:date="2014-08-22T20:19:00Z">
              <w:r>
                <w:rPr>
                  <w:rFonts w:ascii="Times New Roman" w:hAnsi="Times New Roman"/>
                </w:rPr>
                <w:t>proposedAtTime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5973FDBD" w14:textId="77777777" w:rsidR="007561BD" w:rsidRDefault="007561BD" w:rsidP="00EA2BB5">
            <w:pPr>
              <w:rPr>
                <w:ins w:id="5434" w:author="Aziz Boxwala" w:date="2014-08-22T20:19:00Z"/>
                <w:rFonts w:ascii="Times New Roman" w:hAnsi="Times New Roman"/>
              </w:rPr>
            </w:pPr>
            <w:proofErr w:type="spellStart"/>
            <w:ins w:id="5435" w:author="Aziz Boxwala" w:date="2014-08-22T20:19:00Z">
              <w:r>
                <w:rPr>
                  <w:rFonts w:ascii="Times New Roman" w:hAnsi="Times New Roman"/>
                </w:rPr>
                <w:t>TimePoint</w:t>
              </w:r>
              <w:proofErr w:type="spellEnd"/>
            </w:ins>
          </w:p>
        </w:tc>
        <w:tc>
          <w:tcPr>
            <w:tcW w:w="5580" w:type="dxa"/>
            <w:tcBorders>
              <w:top w:val="single" w:sz="2" w:space="0" w:color="auto"/>
              <w:left w:val="single" w:sz="2" w:space="0" w:color="auto"/>
              <w:bottom w:val="single" w:sz="2" w:space="0" w:color="auto"/>
              <w:right w:val="single" w:sz="2" w:space="0" w:color="auto"/>
            </w:tcBorders>
          </w:tcPr>
          <w:p w14:paraId="51DA1D5E" w14:textId="77777777" w:rsidR="007561BD" w:rsidRDefault="007561BD" w:rsidP="00EA2BB5">
            <w:pPr>
              <w:rPr>
                <w:ins w:id="5436" w:author="Aziz Boxwala" w:date="2014-08-22T20:19:00Z"/>
                <w:rFonts w:ascii="Times New Roman" w:hAnsi="Times New Roman"/>
              </w:rPr>
            </w:pPr>
            <w:ins w:id="5437" w:author="Aziz Boxwala" w:date="2014-08-22T20:19:00Z">
              <w:r>
                <w:rPr>
                  <w:rFonts w:ascii="Times New Roman" w:hAnsi="Times New Roman"/>
                </w:rPr>
                <w:t>The time when the proposal was made.</w:t>
              </w:r>
            </w:ins>
          </w:p>
        </w:tc>
        <w:bookmarkEnd w:id="5432"/>
      </w:tr>
      <w:bookmarkEnd w:id="3641"/>
      <w:bookmarkEnd w:id="3642"/>
      <w:bookmarkEnd w:id="5057"/>
      <w:bookmarkEnd w:id="5409"/>
    </w:tbl>
    <w:p w14:paraId="61505CE4" w14:textId="77777777" w:rsidR="007561BD" w:rsidRDefault="007561BD" w:rsidP="007561BD">
      <w:pPr>
        <w:rPr>
          <w:ins w:id="5438" w:author="Aziz Boxwala" w:date="2014-08-22T20:19:00Z"/>
          <w:rFonts w:ascii="Times New Roman" w:hAnsi="Times New Roman"/>
        </w:rPr>
      </w:pPr>
    </w:p>
    <w:p w14:paraId="63088C64" w14:textId="77777777" w:rsidR="007561BD" w:rsidRPr="0030035C" w:rsidRDefault="007561BD" w:rsidP="007561BD">
      <w:pPr>
        <w:pStyle w:val="Heading2"/>
        <w:rPr>
          <w:ins w:id="5439" w:author="Aziz Boxwala" w:date="2014-08-22T20:19:00Z"/>
          <w:szCs w:val="24"/>
          <w:lang w:val="en-US"/>
        </w:rPr>
      </w:pPr>
      <w:bookmarkStart w:id="5440" w:name="_Toc396502545"/>
      <w:bookmarkStart w:id="5441" w:name="COMMON"/>
      <w:bookmarkStart w:id="5442" w:name="BKM_41336C8B_0609_4885_A3A9_69A3E0DB9B39"/>
      <w:proofErr w:type="gramStart"/>
      <w:ins w:id="5443" w:author="Aziz Boxwala" w:date="2014-08-22T20:19:00Z">
        <w:r>
          <w:rPr>
            <w:bCs/>
            <w:szCs w:val="24"/>
            <w:lang w:val="en-US"/>
          </w:rPr>
          <w:lastRenderedPageBreak/>
          <w:t>common</w:t>
        </w:r>
        <w:bookmarkEnd w:id="5440"/>
        <w:proofErr w:type="gramEnd"/>
      </w:ins>
    </w:p>
    <w:p w14:paraId="0299F1F8" w14:textId="7B5AE089" w:rsidR="007561BD" w:rsidRDefault="007561BD" w:rsidP="007561BD">
      <w:pPr>
        <w:rPr>
          <w:ins w:id="5444" w:author="Aziz Boxwala" w:date="2014-08-22T20:19:00Z"/>
          <w:u w:color="000000"/>
        </w:rPr>
      </w:pPr>
      <w:bookmarkStart w:id="5445" w:name="BKM_CC528BDF_EBC5_4AB6_B931_DC1DE6A6B1EF"/>
      <w:ins w:id="5446" w:author="Aziz Boxwala" w:date="2014-08-22T20:19:00Z">
        <w:r>
          <w:rPr>
            <w:noProof/>
          </w:rPr>
          <w:drawing>
            <wp:anchor distT="0" distB="0" distL="114300" distR="114300" simplePos="0" relativeHeight="251763712" behindDoc="0" locked="0" layoutInCell="1" allowOverlap="1" wp14:anchorId="0E584346" wp14:editId="1A416C4B">
              <wp:simplePos x="0" y="0"/>
              <wp:positionH relativeFrom="column">
                <wp:posOffset>0</wp:posOffset>
              </wp:positionH>
              <wp:positionV relativeFrom="paragraph">
                <wp:posOffset>8890</wp:posOffset>
              </wp:positionV>
              <wp:extent cx="5287645" cy="1311910"/>
              <wp:effectExtent l="0" t="0" r="8255" b="254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87645" cy="1311910"/>
                      </a:xfrm>
                      <a:prstGeom prst="rect">
                        <a:avLst/>
                      </a:prstGeom>
                      <a:noFill/>
                      <a:ln>
                        <a:noFill/>
                      </a:ln>
                    </pic:spPr>
                  </pic:pic>
                </a:graphicData>
              </a:graphic>
              <wp14:sizeRelH relativeFrom="page">
                <wp14:pctWidth>0</wp14:pctWidth>
              </wp14:sizeRelH>
              <wp14:sizeRelV relativeFrom="page">
                <wp14:pctHeight>0</wp14:pctHeight>
              </wp14:sizeRelV>
            </wp:anchor>
          </w:drawing>
        </w:r>
        <w:r>
          <w:rPr>
            <w:u w:color="000000"/>
          </w:rPr>
          <w:t xml:space="preserve"> </w:t>
        </w:r>
        <w:bookmarkEnd w:id="5445"/>
      </w:ins>
    </w:p>
    <w:p w14:paraId="66E45DD4" w14:textId="77777777" w:rsidR="007561BD" w:rsidRDefault="007561BD" w:rsidP="007561BD">
      <w:pPr>
        <w:pStyle w:val="Heading3"/>
        <w:rPr>
          <w:ins w:id="5447" w:author="Aziz Boxwala" w:date="2014-08-22T20:19:00Z"/>
          <w:bCs/>
          <w:szCs w:val="24"/>
          <w:u w:color="000000"/>
          <w:lang w:val="en-US"/>
        </w:rPr>
      </w:pPr>
      <w:bookmarkStart w:id="5448" w:name="_Toc396502546"/>
      <w:bookmarkStart w:id="5449" w:name="BKM_643B53D6_1113_4284_B92D_B80B825F0658"/>
      <w:proofErr w:type="spellStart"/>
      <w:ins w:id="5450" w:author="Aziz Boxwala" w:date="2014-08-22T20:19:00Z">
        <w:r>
          <w:rPr>
            <w:bCs/>
            <w:szCs w:val="24"/>
            <w:u w:color="000000"/>
            <w:lang w:val="en-US"/>
          </w:rPr>
          <w:t>BodySite</w:t>
        </w:r>
        <w:bookmarkEnd w:id="5448"/>
        <w:proofErr w:type="spellEnd"/>
      </w:ins>
    </w:p>
    <w:p w14:paraId="61F08AB2" w14:textId="77777777" w:rsidR="007561BD" w:rsidRDefault="007561BD" w:rsidP="007561BD">
      <w:pPr>
        <w:rPr>
          <w:ins w:id="5451" w:author="Aziz Boxwala" w:date="2014-08-22T20:19:00Z"/>
          <w:rFonts w:ascii="Times New Roman" w:hAnsi="Times New Roman"/>
        </w:rPr>
      </w:pPr>
      <w:ins w:id="5452" w:author="Aziz Boxwala" w:date="2014-08-22T20:19:00Z">
        <w:r>
          <w:rPr>
            <w:rFonts w:ascii="Times New Roman" w:hAnsi="Times New Roman"/>
          </w:rPr>
          <w:t>A location on a person's body.  E.g., left breast, heart.</w:t>
        </w:r>
      </w:ins>
    </w:p>
    <w:p w14:paraId="6405C918" w14:textId="77777777" w:rsidR="007561BD" w:rsidRDefault="007561BD" w:rsidP="007561BD">
      <w:pPr>
        <w:rPr>
          <w:ins w:id="5453" w:author="Aziz Boxwala" w:date="2014-08-22T20:19:00Z"/>
          <w:rFonts w:ascii="Times New Roman" w:hAnsi="Times New Roman"/>
        </w:rPr>
      </w:pPr>
    </w:p>
    <w:p w14:paraId="4D009647" w14:textId="77777777" w:rsidR="007561BD" w:rsidRDefault="007561BD" w:rsidP="007561BD">
      <w:pPr>
        <w:pStyle w:val="ListHeader"/>
        <w:shd w:val="clear" w:color="auto" w:fill="auto"/>
        <w:rPr>
          <w:ins w:id="5454" w:author="Aziz Boxwala" w:date="2014-08-22T20:19:00Z"/>
          <w:rFonts w:ascii="Times New Roman" w:eastAsia="Times New Roman" w:hAnsi="Times New Roman"/>
          <w:bCs w:val="0"/>
          <w:iCs w:val="0"/>
          <w:szCs w:val="24"/>
          <w:u w:val="single"/>
          <w:shd w:val="clear" w:color="auto" w:fill="auto"/>
          <w:lang w:val="en-US"/>
        </w:rPr>
      </w:pPr>
      <w:ins w:id="5455" w:author="Aziz Boxwala" w:date="2014-08-22T20:19: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561BD" w14:paraId="6CC960BB" w14:textId="77777777" w:rsidTr="00EA2BB5">
        <w:trPr>
          <w:trHeight w:val="215"/>
          <w:ins w:id="5456" w:author="Aziz Boxwala" w:date="2014-08-22T20:19: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2A920599" w14:textId="77777777" w:rsidR="007561BD" w:rsidRDefault="007561BD" w:rsidP="00EA2BB5">
            <w:pPr>
              <w:rPr>
                <w:ins w:id="5457" w:author="Aziz Boxwala" w:date="2014-08-22T20:19:00Z"/>
                <w:rFonts w:ascii="Times New Roman" w:hAnsi="Times New Roman"/>
                <w:b/>
              </w:rPr>
            </w:pPr>
            <w:ins w:id="5458" w:author="Aziz Boxwala" w:date="2014-08-22T20:19: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3EED9653" w14:textId="77777777" w:rsidR="007561BD" w:rsidRDefault="007561BD" w:rsidP="00EA2BB5">
            <w:pPr>
              <w:rPr>
                <w:ins w:id="5459" w:author="Aziz Boxwala" w:date="2014-08-22T20:19:00Z"/>
                <w:rFonts w:ascii="Times New Roman" w:hAnsi="Times New Roman"/>
                <w:b/>
              </w:rPr>
            </w:pPr>
            <w:ins w:id="5460" w:author="Aziz Boxwala" w:date="2014-08-22T20:19: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3BACBC87" w14:textId="77777777" w:rsidR="007561BD" w:rsidRDefault="007561BD" w:rsidP="00EA2BB5">
            <w:pPr>
              <w:rPr>
                <w:ins w:id="5461" w:author="Aziz Boxwala" w:date="2014-08-22T20:19:00Z"/>
                <w:rFonts w:ascii="Times New Roman" w:hAnsi="Times New Roman"/>
                <w:b/>
              </w:rPr>
            </w:pPr>
            <w:ins w:id="5462" w:author="Aziz Boxwala" w:date="2014-08-22T20:19:00Z">
              <w:r>
                <w:rPr>
                  <w:rFonts w:ascii="Times New Roman" w:hAnsi="Times New Roman"/>
                  <w:b/>
                </w:rPr>
                <w:t>Description</w:t>
              </w:r>
            </w:ins>
          </w:p>
        </w:tc>
      </w:tr>
      <w:tr w:rsidR="007561BD" w14:paraId="26B5A678" w14:textId="77777777" w:rsidTr="00EA2BB5">
        <w:trPr>
          <w:ins w:id="5463"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0490D009" w14:textId="77777777" w:rsidR="007561BD" w:rsidRDefault="007561BD" w:rsidP="00EA2BB5">
            <w:pPr>
              <w:rPr>
                <w:ins w:id="5464" w:author="Aziz Boxwala" w:date="2014-08-22T20:19:00Z"/>
                <w:rFonts w:ascii="Times New Roman" w:hAnsi="Times New Roman"/>
              </w:rPr>
            </w:pPr>
            <w:proofErr w:type="spellStart"/>
            <w:ins w:id="5465" w:author="Aziz Boxwala" w:date="2014-08-22T20:19:00Z">
              <w:r>
                <w:rPr>
                  <w:rFonts w:ascii="Times New Roman" w:hAnsi="Times New Roman"/>
                </w:rPr>
                <w:t>anatomicalLocation</w:t>
              </w:r>
              <w:proofErr w:type="spellEnd"/>
            </w:ins>
          </w:p>
        </w:tc>
        <w:tc>
          <w:tcPr>
            <w:tcW w:w="1620" w:type="dxa"/>
            <w:tcBorders>
              <w:top w:val="single" w:sz="2" w:space="0" w:color="auto"/>
              <w:left w:val="single" w:sz="2" w:space="0" w:color="auto"/>
              <w:bottom w:val="single" w:sz="2" w:space="0" w:color="auto"/>
              <w:right w:val="single" w:sz="2" w:space="0" w:color="auto"/>
            </w:tcBorders>
          </w:tcPr>
          <w:p w14:paraId="4289A48A" w14:textId="77777777" w:rsidR="007561BD" w:rsidRDefault="007561BD" w:rsidP="00EA2BB5">
            <w:pPr>
              <w:rPr>
                <w:ins w:id="5466" w:author="Aziz Boxwala" w:date="2014-08-22T20:19:00Z"/>
                <w:rFonts w:ascii="Times New Roman" w:hAnsi="Times New Roman"/>
              </w:rPr>
            </w:pPr>
            <w:ins w:id="5467"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357A0F9C" w14:textId="77777777" w:rsidR="007561BD" w:rsidRDefault="007561BD" w:rsidP="00EA2BB5">
            <w:pPr>
              <w:rPr>
                <w:ins w:id="5468" w:author="Aziz Boxwala" w:date="2014-08-22T20:19:00Z"/>
                <w:rFonts w:ascii="Times New Roman" w:hAnsi="Times New Roman"/>
              </w:rPr>
            </w:pPr>
            <w:ins w:id="5469" w:author="Aziz Boxwala" w:date="2014-08-22T20:19:00Z">
              <w:r>
                <w:rPr>
                  <w:rFonts w:ascii="Times New Roman" w:hAnsi="Times New Roman"/>
                </w:rPr>
                <w:t>A location on a patient's body.  May or may not encompass laterality. E.g., lung, left lung.</w:t>
              </w:r>
            </w:ins>
          </w:p>
        </w:tc>
      </w:tr>
      <w:tr w:rsidR="007561BD" w14:paraId="1E4796F7" w14:textId="77777777" w:rsidTr="00EA2BB5">
        <w:trPr>
          <w:ins w:id="5470"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21C0186C" w14:textId="77777777" w:rsidR="007561BD" w:rsidRDefault="007561BD" w:rsidP="00EA2BB5">
            <w:pPr>
              <w:rPr>
                <w:ins w:id="5471" w:author="Aziz Boxwala" w:date="2014-08-22T20:19:00Z"/>
                <w:rFonts w:ascii="Times New Roman" w:hAnsi="Times New Roman"/>
              </w:rPr>
            </w:pPr>
            <w:bookmarkStart w:id="5472" w:name="BKM_C8D059D4_21E3_406B_8E39_324F2E332224"/>
            <w:ins w:id="5473" w:author="Aziz Boxwala" w:date="2014-08-22T20:19:00Z">
              <w:r>
                <w:rPr>
                  <w:rFonts w:ascii="Times New Roman" w:hAnsi="Times New Roman"/>
                </w:rPr>
                <w:t>directionality</w:t>
              </w:r>
            </w:ins>
          </w:p>
        </w:tc>
        <w:tc>
          <w:tcPr>
            <w:tcW w:w="1620" w:type="dxa"/>
            <w:tcBorders>
              <w:top w:val="single" w:sz="2" w:space="0" w:color="auto"/>
              <w:left w:val="single" w:sz="2" w:space="0" w:color="auto"/>
              <w:bottom w:val="single" w:sz="2" w:space="0" w:color="auto"/>
              <w:right w:val="single" w:sz="2" w:space="0" w:color="auto"/>
            </w:tcBorders>
          </w:tcPr>
          <w:p w14:paraId="61759E01" w14:textId="77777777" w:rsidR="007561BD" w:rsidRDefault="007561BD" w:rsidP="00EA2BB5">
            <w:pPr>
              <w:rPr>
                <w:ins w:id="5474" w:author="Aziz Boxwala" w:date="2014-08-22T20:19:00Z"/>
                <w:rFonts w:ascii="Times New Roman" w:hAnsi="Times New Roman"/>
              </w:rPr>
            </w:pPr>
            <w:ins w:id="5475"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783B8418" w14:textId="77777777" w:rsidR="007561BD" w:rsidRDefault="007561BD" w:rsidP="00EA2BB5">
            <w:pPr>
              <w:rPr>
                <w:ins w:id="5476" w:author="Aziz Boxwala" w:date="2014-08-22T20:19:00Z"/>
                <w:rFonts w:ascii="Times New Roman" w:hAnsi="Times New Roman"/>
              </w:rPr>
            </w:pPr>
            <w:ins w:id="5477" w:author="Aziz Boxwala" w:date="2014-08-22T20:19:00Z">
              <w:r>
                <w:rPr>
                  <w:rFonts w:ascii="Times New Roman" w:hAnsi="Times New Roman"/>
                </w:rPr>
                <w:t>This is further specification of the body part by adding directionality, such as "upper", "lower", "frontal", "medial", etc.</w:t>
              </w:r>
            </w:ins>
          </w:p>
        </w:tc>
        <w:bookmarkEnd w:id="5472"/>
      </w:tr>
      <w:tr w:rsidR="007561BD" w14:paraId="516E5B04" w14:textId="77777777" w:rsidTr="00EA2BB5">
        <w:trPr>
          <w:ins w:id="5478"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3B773A27" w14:textId="77777777" w:rsidR="007561BD" w:rsidRDefault="007561BD" w:rsidP="00EA2BB5">
            <w:pPr>
              <w:rPr>
                <w:ins w:id="5479" w:author="Aziz Boxwala" w:date="2014-08-22T20:19:00Z"/>
                <w:rFonts w:ascii="Times New Roman" w:hAnsi="Times New Roman"/>
              </w:rPr>
            </w:pPr>
            <w:bookmarkStart w:id="5480" w:name="BKM_42923781_95B2_4815_8AA1_A3DCDE0E81EE"/>
            <w:ins w:id="5481" w:author="Aziz Boxwala" w:date="2014-08-22T20:19:00Z">
              <w:r>
                <w:rPr>
                  <w:rFonts w:ascii="Times New Roman" w:hAnsi="Times New Roman"/>
                </w:rPr>
                <w:t>laterality</w:t>
              </w:r>
            </w:ins>
          </w:p>
        </w:tc>
        <w:tc>
          <w:tcPr>
            <w:tcW w:w="1620" w:type="dxa"/>
            <w:tcBorders>
              <w:top w:val="single" w:sz="2" w:space="0" w:color="auto"/>
              <w:left w:val="single" w:sz="2" w:space="0" w:color="auto"/>
              <w:bottom w:val="single" w:sz="2" w:space="0" w:color="auto"/>
              <w:right w:val="single" w:sz="2" w:space="0" w:color="auto"/>
            </w:tcBorders>
          </w:tcPr>
          <w:p w14:paraId="67FEBB63" w14:textId="77777777" w:rsidR="007561BD" w:rsidRDefault="007561BD" w:rsidP="00EA2BB5">
            <w:pPr>
              <w:rPr>
                <w:ins w:id="5482" w:author="Aziz Boxwala" w:date="2014-08-22T20:19:00Z"/>
                <w:rFonts w:ascii="Times New Roman" w:hAnsi="Times New Roman"/>
              </w:rPr>
            </w:pPr>
            <w:ins w:id="5483"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3267C146" w14:textId="77777777" w:rsidR="007561BD" w:rsidRDefault="007561BD" w:rsidP="00EA2BB5">
            <w:pPr>
              <w:rPr>
                <w:ins w:id="5484" w:author="Aziz Boxwala" w:date="2014-08-22T20:19:00Z"/>
                <w:rFonts w:ascii="Times New Roman" w:hAnsi="Times New Roman"/>
              </w:rPr>
            </w:pPr>
            <w:ins w:id="5485" w:author="Aziz Boxwala" w:date="2014-08-22T20:19:00Z">
              <w:r>
                <w:rPr>
                  <w:rFonts w:ascii="Times New Roman" w:hAnsi="Times New Roman"/>
                </w:rPr>
                <w:t>The side of the body, from the patient's perspective. E.g., left, right, bilateral.</w:t>
              </w:r>
            </w:ins>
          </w:p>
        </w:tc>
        <w:bookmarkEnd w:id="5480"/>
      </w:tr>
      <w:bookmarkEnd w:id="5449"/>
    </w:tbl>
    <w:p w14:paraId="11A69853" w14:textId="77777777" w:rsidR="007561BD" w:rsidRDefault="007561BD" w:rsidP="007561BD">
      <w:pPr>
        <w:rPr>
          <w:ins w:id="5486" w:author="Aziz Boxwala" w:date="2014-08-22T20:19:00Z"/>
          <w:rFonts w:ascii="Times New Roman" w:hAnsi="Times New Roman"/>
        </w:rPr>
      </w:pPr>
    </w:p>
    <w:p w14:paraId="3F2E62E6" w14:textId="77777777" w:rsidR="007561BD" w:rsidRDefault="007561BD" w:rsidP="007561BD">
      <w:pPr>
        <w:pStyle w:val="Heading3"/>
        <w:rPr>
          <w:ins w:id="5487" w:author="Aziz Boxwala" w:date="2014-08-22T20:19:00Z"/>
          <w:bCs/>
          <w:szCs w:val="24"/>
          <w:u w:color="000000"/>
          <w:lang w:val="en-US"/>
        </w:rPr>
      </w:pPr>
      <w:bookmarkStart w:id="5488" w:name="_Toc396502547"/>
      <w:bookmarkStart w:id="5489" w:name="BKM_71D3FE18_1F0A_49B9_BAFD_68D96B9A32C9"/>
      <w:ins w:id="5490" w:author="Aziz Boxwala" w:date="2014-08-22T20:19:00Z">
        <w:r>
          <w:rPr>
            <w:bCs/>
            <w:szCs w:val="24"/>
            <w:u w:color="000000"/>
            <w:lang w:val="en-US"/>
          </w:rPr>
          <w:t>Participant</w:t>
        </w:r>
        <w:bookmarkEnd w:id="5488"/>
      </w:ins>
    </w:p>
    <w:p w14:paraId="7194D49D" w14:textId="77777777" w:rsidR="007561BD" w:rsidRDefault="007561BD" w:rsidP="007561BD">
      <w:pPr>
        <w:rPr>
          <w:ins w:id="5491" w:author="Aziz Boxwala" w:date="2014-08-22T20:19:00Z"/>
          <w:rFonts w:ascii="Times New Roman" w:hAnsi="Times New Roman"/>
        </w:rPr>
      </w:pPr>
      <w:ins w:id="5492" w:author="Aziz Boxwala" w:date="2014-08-22T20:19:00Z">
        <w:r>
          <w:rPr>
            <w:rStyle w:val="FieldLabel"/>
            <w:rFonts w:ascii="Times New Roman" w:hAnsi="Times New Roman"/>
            <w:i w:val="0"/>
            <w:iCs w:val="0"/>
            <w:color w:val="000000"/>
          </w:rPr>
          <w:t>Person playing a specified role in an action.</w:t>
        </w:r>
      </w:ins>
    </w:p>
    <w:p w14:paraId="75AD7AAD" w14:textId="77777777" w:rsidR="007561BD" w:rsidRDefault="007561BD" w:rsidP="007561BD">
      <w:pPr>
        <w:rPr>
          <w:ins w:id="5493" w:author="Aziz Boxwala" w:date="2014-08-22T20:19:00Z"/>
          <w:rFonts w:ascii="Times New Roman" w:hAnsi="Times New Roman"/>
        </w:rPr>
      </w:pPr>
    </w:p>
    <w:p w14:paraId="1B483191" w14:textId="77777777" w:rsidR="007561BD" w:rsidRDefault="007561BD" w:rsidP="007561BD">
      <w:pPr>
        <w:pStyle w:val="ListHeader"/>
        <w:shd w:val="clear" w:color="auto" w:fill="auto"/>
        <w:rPr>
          <w:ins w:id="5494" w:author="Aziz Boxwala" w:date="2014-08-22T20:19:00Z"/>
          <w:rFonts w:ascii="Times New Roman" w:eastAsia="Times New Roman" w:hAnsi="Times New Roman"/>
          <w:bCs w:val="0"/>
          <w:iCs w:val="0"/>
          <w:szCs w:val="24"/>
          <w:u w:val="single"/>
          <w:shd w:val="clear" w:color="auto" w:fill="auto"/>
          <w:lang w:val="en-US"/>
        </w:rPr>
      </w:pPr>
      <w:ins w:id="5495" w:author="Aziz Boxwala" w:date="2014-08-22T20:19: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561BD" w14:paraId="7202E518" w14:textId="77777777" w:rsidTr="00EA2BB5">
        <w:trPr>
          <w:trHeight w:val="215"/>
          <w:ins w:id="5496" w:author="Aziz Boxwala" w:date="2014-08-22T20:19: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3BA23EC0" w14:textId="77777777" w:rsidR="007561BD" w:rsidRDefault="007561BD" w:rsidP="00EA2BB5">
            <w:pPr>
              <w:rPr>
                <w:ins w:id="5497" w:author="Aziz Boxwala" w:date="2014-08-22T20:19:00Z"/>
                <w:rFonts w:ascii="Times New Roman" w:hAnsi="Times New Roman"/>
                <w:b/>
              </w:rPr>
            </w:pPr>
            <w:ins w:id="5498" w:author="Aziz Boxwala" w:date="2014-08-22T20:19: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5A4E12A2" w14:textId="77777777" w:rsidR="007561BD" w:rsidRDefault="007561BD" w:rsidP="00EA2BB5">
            <w:pPr>
              <w:rPr>
                <w:ins w:id="5499" w:author="Aziz Boxwala" w:date="2014-08-22T20:19:00Z"/>
                <w:rFonts w:ascii="Times New Roman" w:hAnsi="Times New Roman"/>
                <w:b/>
              </w:rPr>
            </w:pPr>
            <w:ins w:id="5500" w:author="Aziz Boxwala" w:date="2014-08-22T20:19: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002DA440" w14:textId="77777777" w:rsidR="007561BD" w:rsidRDefault="007561BD" w:rsidP="00EA2BB5">
            <w:pPr>
              <w:rPr>
                <w:ins w:id="5501" w:author="Aziz Boxwala" w:date="2014-08-22T20:19:00Z"/>
                <w:rFonts w:ascii="Times New Roman" w:hAnsi="Times New Roman"/>
                <w:b/>
              </w:rPr>
            </w:pPr>
            <w:ins w:id="5502" w:author="Aziz Boxwala" w:date="2014-08-22T20:19:00Z">
              <w:r>
                <w:rPr>
                  <w:rFonts w:ascii="Times New Roman" w:hAnsi="Times New Roman"/>
                  <w:b/>
                </w:rPr>
                <w:t>Description</w:t>
              </w:r>
            </w:ins>
          </w:p>
        </w:tc>
      </w:tr>
      <w:tr w:rsidR="007561BD" w14:paraId="570931AE" w14:textId="77777777" w:rsidTr="00EA2BB5">
        <w:trPr>
          <w:ins w:id="5503"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741BAC40" w14:textId="77777777" w:rsidR="007561BD" w:rsidRDefault="007561BD" w:rsidP="00EA2BB5">
            <w:pPr>
              <w:rPr>
                <w:ins w:id="5504" w:author="Aziz Boxwala" w:date="2014-08-22T20:19:00Z"/>
                <w:rFonts w:ascii="Times New Roman" w:hAnsi="Times New Roman"/>
              </w:rPr>
            </w:pPr>
            <w:ins w:id="5505" w:author="Aziz Boxwala" w:date="2014-08-22T20:19:00Z">
              <w:r>
                <w:rPr>
                  <w:rFonts w:ascii="Times New Roman" w:hAnsi="Times New Roman"/>
                </w:rPr>
                <w:t>individual</w:t>
              </w:r>
            </w:ins>
          </w:p>
        </w:tc>
        <w:tc>
          <w:tcPr>
            <w:tcW w:w="1620" w:type="dxa"/>
            <w:tcBorders>
              <w:top w:val="single" w:sz="2" w:space="0" w:color="auto"/>
              <w:left w:val="single" w:sz="2" w:space="0" w:color="auto"/>
              <w:bottom w:val="single" w:sz="2" w:space="0" w:color="auto"/>
              <w:right w:val="single" w:sz="2" w:space="0" w:color="auto"/>
            </w:tcBorders>
          </w:tcPr>
          <w:p w14:paraId="64ABF614" w14:textId="77777777" w:rsidR="007561BD" w:rsidRDefault="007561BD" w:rsidP="00EA2BB5">
            <w:pPr>
              <w:rPr>
                <w:ins w:id="5506" w:author="Aziz Boxwala" w:date="2014-08-22T20:19:00Z"/>
                <w:rFonts w:ascii="Times New Roman" w:hAnsi="Times New Roman"/>
              </w:rPr>
            </w:pPr>
            <w:ins w:id="5507" w:author="Aziz Boxwala" w:date="2014-08-22T20:19:00Z">
              <w:r>
                <w:rPr>
                  <w:rFonts w:ascii="Times New Roman" w:hAnsi="Times New Roman"/>
                </w:rPr>
                <w:t>Person</w:t>
              </w:r>
            </w:ins>
          </w:p>
        </w:tc>
        <w:tc>
          <w:tcPr>
            <w:tcW w:w="5580" w:type="dxa"/>
            <w:tcBorders>
              <w:top w:val="single" w:sz="2" w:space="0" w:color="auto"/>
              <w:left w:val="single" w:sz="2" w:space="0" w:color="auto"/>
              <w:bottom w:val="single" w:sz="2" w:space="0" w:color="auto"/>
              <w:right w:val="single" w:sz="2" w:space="0" w:color="auto"/>
            </w:tcBorders>
          </w:tcPr>
          <w:p w14:paraId="340C4D96" w14:textId="77777777" w:rsidR="007561BD" w:rsidRDefault="007561BD" w:rsidP="00EA2BB5">
            <w:pPr>
              <w:rPr>
                <w:ins w:id="5508" w:author="Aziz Boxwala" w:date="2014-08-22T20:19:00Z"/>
                <w:rFonts w:ascii="Times New Roman" w:hAnsi="Times New Roman"/>
              </w:rPr>
            </w:pPr>
            <w:ins w:id="5509" w:author="Aziz Boxwala" w:date="2014-08-22T20:19:00Z">
              <w:r>
                <w:rPr>
                  <w:rFonts w:ascii="Times New Roman" w:hAnsi="Times New Roman"/>
                </w:rPr>
                <w:t>The healthcare professional or related person participating in the encounter.</w:t>
              </w:r>
            </w:ins>
          </w:p>
        </w:tc>
      </w:tr>
      <w:tr w:rsidR="007561BD" w14:paraId="2C533502" w14:textId="77777777" w:rsidTr="00EA2BB5">
        <w:trPr>
          <w:ins w:id="5510"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16C3D746" w14:textId="77777777" w:rsidR="007561BD" w:rsidRDefault="007561BD" w:rsidP="00EA2BB5">
            <w:pPr>
              <w:rPr>
                <w:ins w:id="5511" w:author="Aziz Boxwala" w:date="2014-08-22T20:19:00Z"/>
                <w:rFonts w:ascii="Times New Roman" w:hAnsi="Times New Roman"/>
              </w:rPr>
            </w:pPr>
            <w:bookmarkStart w:id="5512" w:name="BKM_8D9A4D16_A7C0_44F5_8155_9BA010E6D8F3"/>
            <w:proofErr w:type="spellStart"/>
            <w:ins w:id="5513" w:author="Aziz Boxwala" w:date="2014-08-22T20:19:00Z">
              <w:r>
                <w:rPr>
                  <w:rFonts w:ascii="Times New Roman" w:hAnsi="Times New Roman"/>
                </w:rPr>
                <w:t>participantRole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722663F4" w14:textId="77777777" w:rsidR="007561BD" w:rsidRDefault="007561BD" w:rsidP="00EA2BB5">
            <w:pPr>
              <w:rPr>
                <w:ins w:id="5514" w:author="Aziz Boxwala" w:date="2014-08-22T20:19:00Z"/>
                <w:rFonts w:ascii="Times New Roman" w:hAnsi="Times New Roman"/>
              </w:rPr>
            </w:pPr>
            <w:ins w:id="5515"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45D58B71" w14:textId="77777777" w:rsidR="007561BD" w:rsidRDefault="007561BD" w:rsidP="00EA2BB5">
            <w:pPr>
              <w:rPr>
                <w:ins w:id="5516" w:author="Aziz Boxwala" w:date="2014-08-22T20:19:00Z"/>
                <w:rFonts w:ascii="Times New Roman" w:hAnsi="Times New Roman"/>
              </w:rPr>
            </w:pPr>
            <w:ins w:id="5517" w:author="Aziz Boxwala" w:date="2014-08-22T20:19:00Z">
              <w:r>
                <w:rPr>
                  <w:rFonts w:ascii="Times New Roman" w:hAnsi="Times New Roman"/>
                </w:rPr>
                <w:t>Role of participant in encounter, e.g., admitter, attending, primary care physician</w:t>
              </w:r>
            </w:ins>
          </w:p>
        </w:tc>
        <w:bookmarkEnd w:id="5512"/>
      </w:tr>
      <w:bookmarkEnd w:id="5489"/>
    </w:tbl>
    <w:p w14:paraId="0F256818" w14:textId="77777777" w:rsidR="007561BD" w:rsidRDefault="007561BD" w:rsidP="007561BD">
      <w:pPr>
        <w:rPr>
          <w:ins w:id="5518" w:author="Aziz Boxwala" w:date="2014-08-22T20:19:00Z"/>
          <w:rFonts w:ascii="Times New Roman" w:hAnsi="Times New Roman"/>
        </w:rPr>
      </w:pPr>
    </w:p>
    <w:p w14:paraId="29171672" w14:textId="77777777" w:rsidR="007561BD" w:rsidRDefault="007561BD" w:rsidP="007561BD">
      <w:pPr>
        <w:pStyle w:val="Heading3"/>
        <w:rPr>
          <w:ins w:id="5519" w:author="Aziz Boxwala" w:date="2014-08-22T20:19:00Z"/>
          <w:bCs/>
          <w:szCs w:val="24"/>
          <w:u w:color="000000"/>
          <w:lang w:val="en-US"/>
        </w:rPr>
      </w:pPr>
      <w:bookmarkStart w:id="5520" w:name="_Toc396502548"/>
      <w:bookmarkStart w:id="5521" w:name="BKM_12A3AF5B_F2F6_4C90_A92F_4D77BFC03627"/>
      <w:ins w:id="5522" w:author="Aziz Boxwala" w:date="2014-08-22T20:19:00Z">
        <w:r>
          <w:rPr>
            <w:bCs/>
            <w:szCs w:val="24"/>
            <w:u w:color="000000"/>
            <w:lang w:val="en-US"/>
          </w:rPr>
          <w:t>Schedule</w:t>
        </w:r>
        <w:bookmarkEnd w:id="5520"/>
      </w:ins>
    </w:p>
    <w:p w14:paraId="75C4CFF4" w14:textId="77777777" w:rsidR="007561BD" w:rsidRDefault="007561BD" w:rsidP="007561BD">
      <w:pPr>
        <w:rPr>
          <w:ins w:id="5523" w:author="Aziz Boxwala" w:date="2014-08-22T20:19:00Z"/>
          <w:rFonts w:ascii="Times New Roman" w:hAnsi="Times New Roman"/>
        </w:rPr>
      </w:pPr>
      <w:ins w:id="5524" w:author="Aziz Boxwala" w:date="2014-08-22T20:19:00Z">
        <w:r>
          <w:rPr>
            <w:rFonts w:ascii="Times New Roman" w:hAnsi="Times New Roman"/>
          </w:rPr>
          <w:t xml:space="preserve">The recurrence pattern of events, e.g., three times a day after meals. </w:t>
        </w:r>
      </w:ins>
    </w:p>
    <w:p w14:paraId="1A6ABADB" w14:textId="77777777" w:rsidR="007561BD" w:rsidRDefault="007561BD" w:rsidP="007561BD">
      <w:pPr>
        <w:rPr>
          <w:ins w:id="5525" w:author="Aziz Boxwala" w:date="2014-08-22T20:19:00Z"/>
          <w:rFonts w:ascii="Times New Roman" w:hAnsi="Times New Roman"/>
        </w:rPr>
      </w:pPr>
    </w:p>
    <w:p w14:paraId="0B8F16BD" w14:textId="77777777" w:rsidR="007561BD" w:rsidRDefault="007561BD" w:rsidP="007561BD">
      <w:pPr>
        <w:rPr>
          <w:ins w:id="5526" w:author="Aziz Boxwala" w:date="2014-08-22T20:19:00Z"/>
          <w:rFonts w:ascii="Times New Roman" w:hAnsi="Times New Roman"/>
        </w:rPr>
      </w:pPr>
      <w:ins w:id="5527" w:author="Aziz Boxwala" w:date="2014-08-22T20:19:00Z">
        <w:r>
          <w:rPr>
            <w:rFonts w:ascii="Times New Roman" w:hAnsi="Times New Roman"/>
          </w:rPr>
          <w:t xml:space="preserve">A schedule that specifies an event that may occur multiple times. Schedules should not be used to record when events did happen but rather when actions or events are expected or requested to occur. </w:t>
        </w:r>
      </w:ins>
    </w:p>
    <w:p w14:paraId="0B680676" w14:textId="77777777" w:rsidR="007561BD" w:rsidRDefault="007561BD" w:rsidP="007561BD">
      <w:pPr>
        <w:rPr>
          <w:ins w:id="5528" w:author="Aziz Boxwala" w:date="2014-08-22T20:19:00Z"/>
          <w:rFonts w:ascii="Times New Roman" w:hAnsi="Times New Roman"/>
        </w:rPr>
      </w:pPr>
    </w:p>
    <w:p w14:paraId="30CCA061" w14:textId="77777777" w:rsidR="007561BD" w:rsidRDefault="007561BD" w:rsidP="007561BD">
      <w:pPr>
        <w:rPr>
          <w:ins w:id="5529" w:author="Aziz Boxwala" w:date="2014-08-22T20:19:00Z"/>
          <w:rFonts w:ascii="Times New Roman" w:hAnsi="Times New Roman"/>
        </w:rPr>
      </w:pPr>
      <w:ins w:id="5530" w:author="Aziz Boxwala" w:date="2014-08-22T20:19:00Z">
        <w:r>
          <w:rPr>
            <w:rFonts w:ascii="Times New Roman" w:hAnsi="Times New Roman"/>
          </w:rPr>
          <w:lastRenderedPageBreak/>
          <w:t>A schedule can be either a list of 'calendar time' events - periods on which the event ought to occur, or a single event with repeating criteria, or just repeating criteria with no actual event as represented by the 'cycle' concept and attribute.</w:t>
        </w:r>
      </w:ins>
    </w:p>
    <w:p w14:paraId="353175F7" w14:textId="77777777" w:rsidR="007561BD" w:rsidRDefault="007561BD" w:rsidP="007561BD">
      <w:pPr>
        <w:rPr>
          <w:ins w:id="5531" w:author="Aziz Boxwala" w:date="2014-08-22T20:19:00Z"/>
          <w:rFonts w:ascii="Times New Roman" w:hAnsi="Times New Roman"/>
        </w:rPr>
      </w:pPr>
    </w:p>
    <w:p w14:paraId="46DD9782" w14:textId="4B75A57F" w:rsidR="007561BD" w:rsidRDefault="007561BD" w:rsidP="007561BD">
      <w:pPr>
        <w:rPr>
          <w:ins w:id="5532" w:author="Aziz Boxwala" w:date="2014-08-22T20:19:00Z"/>
          <w:rFonts w:ascii="Times New Roman" w:hAnsi="Times New Roman"/>
        </w:rPr>
      </w:pPr>
      <w:ins w:id="5533" w:author="Aziz Boxwala" w:date="2014-08-22T20:19:00Z">
        <w:r>
          <w:rPr>
            <w:rFonts w:ascii="Times New Roman" w:hAnsi="Times New Roman"/>
          </w:rPr>
          <w:t>Given these variations in how Schedule can be specified, it is not modeled in this conceptual specification. A detailed model should be included in the logical model specification.</w:t>
        </w:r>
        <w:bookmarkEnd w:id="5521"/>
      </w:ins>
    </w:p>
    <w:p w14:paraId="3E0A2487" w14:textId="77777777" w:rsidR="007561BD" w:rsidRDefault="007561BD" w:rsidP="007561BD">
      <w:pPr>
        <w:pStyle w:val="Heading3"/>
        <w:rPr>
          <w:ins w:id="5534" w:author="Aziz Boxwala" w:date="2014-08-22T20:19:00Z"/>
          <w:szCs w:val="24"/>
          <w:lang w:val="en-US"/>
        </w:rPr>
      </w:pPr>
      <w:bookmarkStart w:id="5535" w:name="_Toc396502549"/>
      <w:bookmarkStart w:id="5536" w:name="ENTITY"/>
      <w:bookmarkStart w:id="5537" w:name="BKM_95ED8F16_9C90_4079_BCC8_D3D9F9B97D75"/>
      <w:proofErr w:type="gramStart"/>
      <w:ins w:id="5538" w:author="Aziz Boxwala" w:date="2014-08-22T20:19:00Z">
        <w:r>
          <w:rPr>
            <w:bCs/>
            <w:szCs w:val="24"/>
            <w:lang w:val="en-US"/>
          </w:rPr>
          <w:t>entity</w:t>
        </w:r>
        <w:bookmarkEnd w:id="5535"/>
        <w:proofErr w:type="gramEnd"/>
      </w:ins>
    </w:p>
    <w:p w14:paraId="262821C4" w14:textId="321BF67A" w:rsidR="007561BD" w:rsidRDefault="007561BD" w:rsidP="007561BD">
      <w:pPr>
        <w:rPr>
          <w:ins w:id="5539" w:author="Aziz Boxwala" w:date="2014-08-22T20:19:00Z"/>
          <w:u w:color="000000"/>
        </w:rPr>
      </w:pPr>
      <w:bookmarkStart w:id="5540" w:name="BKM_B39B518B_C77A_487F_838D_713C6DC4B461"/>
      <w:ins w:id="5541" w:author="Aziz Boxwala" w:date="2014-08-22T20:19:00Z">
        <w:r>
          <w:rPr>
            <w:noProof/>
          </w:rPr>
          <w:drawing>
            <wp:anchor distT="0" distB="0" distL="114300" distR="114300" simplePos="0" relativeHeight="251764736" behindDoc="0" locked="0" layoutInCell="1" allowOverlap="1" wp14:anchorId="6B198EA6" wp14:editId="5724995A">
              <wp:simplePos x="0" y="0"/>
              <wp:positionH relativeFrom="column">
                <wp:posOffset>0</wp:posOffset>
              </wp:positionH>
              <wp:positionV relativeFrom="paragraph">
                <wp:posOffset>0</wp:posOffset>
              </wp:positionV>
              <wp:extent cx="5979160" cy="3959860"/>
              <wp:effectExtent l="0" t="0" r="2540" b="254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79160" cy="3959860"/>
                      </a:xfrm>
                      <a:prstGeom prst="rect">
                        <a:avLst/>
                      </a:prstGeom>
                      <a:noFill/>
                      <a:ln>
                        <a:noFill/>
                      </a:ln>
                    </pic:spPr>
                  </pic:pic>
                </a:graphicData>
              </a:graphic>
              <wp14:sizeRelH relativeFrom="page">
                <wp14:pctWidth>0</wp14:pctWidth>
              </wp14:sizeRelH>
              <wp14:sizeRelV relativeFrom="page">
                <wp14:pctHeight>0</wp14:pctHeight>
              </wp14:sizeRelV>
            </wp:anchor>
          </w:drawing>
        </w:r>
        <w:r>
          <w:rPr>
            <w:u w:color="000000"/>
          </w:rPr>
          <w:t xml:space="preserve"> </w:t>
        </w:r>
        <w:bookmarkEnd w:id="5540"/>
      </w:ins>
    </w:p>
    <w:p w14:paraId="6CA4240F" w14:textId="77777777" w:rsidR="007561BD" w:rsidRDefault="007561BD" w:rsidP="007561BD">
      <w:pPr>
        <w:rPr>
          <w:ins w:id="5542" w:author="Aziz Boxwala" w:date="2014-08-22T20:19:00Z"/>
          <w:u w:color="000000"/>
        </w:rPr>
      </w:pPr>
    </w:p>
    <w:p w14:paraId="700834B4" w14:textId="05D2AB08" w:rsidR="007561BD" w:rsidRDefault="007561BD" w:rsidP="007561BD">
      <w:pPr>
        <w:rPr>
          <w:ins w:id="5543" w:author="Aziz Boxwala" w:date="2014-08-22T20:19:00Z"/>
          <w:u w:color="000000"/>
        </w:rPr>
      </w:pPr>
      <w:bookmarkStart w:id="5544" w:name="BKM_CF7E7107_537A_4ECA_92BB_21D563F5289B"/>
      <w:ins w:id="5545" w:author="Aziz Boxwala" w:date="2014-08-22T20:19:00Z">
        <w:r>
          <w:rPr>
            <w:noProof/>
          </w:rPr>
          <w:lastRenderedPageBreak/>
          <w:drawing>
            <wp:anchor distT="0" distB="0" distL="114300" distR="114300" simplePos="0" relativeHeight="251765760" behindDoc="0" locked="0" layoutInCell="1" allowOverlap="1" wp14:anchorId="4E825550" wp14:editId="763C63EE">
              <wp:simplePos x="0" y="0"/>
              <wp:positionH relativeFrom="column">
                <wp:posOffset>0</wp:posOffset>
              </wp:positionH>
              <wp:positionV relativeFrom="paragraph">
                <wp:posOffset>0</wp:posOffset>
              </wp:positionV>
              <wp:extent cx="5979160" cy="2950210"/>
              <wp:effectExtent l="0" t="0" r="2540" b="254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79160" cy="2950210"/>
                      </a:xfrm>
                      <a:prstGeom prst="rect">
                        <a:avLst/>
                      </a:prstGeom>
                      <a:noFill/>
                      <a:ln>
                        <a:noFill/>
                      </a:ln>
                    </pic:spPr>
                  </pic:pic>
                </a:graphicData>
              </a:graphic>
              <wp14:sizeRelH relativeFrom="page">
                <wp14:pctWidth>0</wp14:pctWidth>
              </wp14:sizeRelH>
              <wp14:sizeRelV relativeFrom="page">
                <wp14:pctHeight>0</wp14:pctHeight>
              </wp14:sizeRelV>
            </wp:anchor>
          </w:drawing>
        </w:r>
        <w:r>
          <w:rPr>
            <w:u w:color="000000"/>
          </w:rPr>
          <w:t xml:space="preserve"> </w:t>
        </w:r>
        <w:bookmarkEnd w:id="5544"/>
      </w:ins>
    </w:p>
    <w:p w14:paraId="05DAD4E8" w14:textId="77777777" w:rsidR="007561BD" w:rsidRDefault="007561BD" w:rsidP="007561BD">
      <w:pPr>
        <w:rPr>
          <w:ins w:id="5546" w:author="Aziz Boxwala" w:date="2014-08-22T20:19:00Z"/>
          <w:u w:color="000000"/>
        </w:rPr>
      </w:pPr>
    </w:p>
    <w:p w14:paraId="372670F8" w14:textId="3F750EA5" w:rsidR="007561BD" w:rsidRDefault="007561BD" w:rsidP="007561BD">
      <w:pPr>
        <w:rPr>
          <w:ins w:id="5547" w:author="Aziz Boxwala" w:date="2014-08-22T20:19:00Z"/>
          <w:u w:color="000000"/>
        </w:rPr>
      </w:pPr>
      <w:bookmarkStart w:id="5548" w:name="BKM_1EACB432_21B2_424C_9362_FE49FD2F210A"/>
      <w:ins w:id="5549" w:author="Aziz Boxwala" w:date="2014-08-22T20:19:00Z">
        <w:r>
          <w:rPr>
            <w:noProof/>
          </w:rPr>
          <w:drawing>
            <wp:anchor distT="0" distB="0" distL="114300" distR="114300" simplePos="0" relativeHeight="251766784" behindDoc="0" locked="0" layoutInCell="1" allowOverlap="1" wp14:anchorId="790FC430" wp14:editId="26846074">
              <wp:simplePos x="0" y="0"/>
              <wp:positionH relativeFrom="column">
                <wp:posOffset>0</wp:posOffset>
              </wp:positionH>
              <wp:positionV relativeFrom="paragraph">
                <wp:posOffset>0</wp:posOffset>
              </wp:positionV>
              <wp:extent cx="5876290" cy="3832225"/>
              <wp:effectExtent l="0" t="0" r="0" b="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76290" cy="3832225"/>
                      </a:xfrm>
                      <a:prstGeom prst="rect">
                        <a:avLst/>
                      </a:prstGeom>
                      <a:noFill/>
                      <a:ln>
                        <a:noFill/>
                      </a:ln>
                    </pic:spPr>
                  </pic:pic>
                </a:graphicData>
              </a:graphic>
              <wp14:sizeRelH relativeFrom="page">
                <wp14:pctWidth>0</wp14:pctWidth>
              </wp14:sizeRelH>
              <wp14:sizeRelV relativeFrom="page">
                <wp14:pctHeight>0</wp14:pctHeight>
              </wp14:sizeRelV>
            </wp:anchor>
          </w:drawing>
        </w:r>
        <w:r>
          <w:rPr>
            <w:u w:color="000000"/>
          </w:rPr>
          <w:t xml:space="preserve"> </w:t>
        </w:r>
        <w:bookmarkEnd w:id="5548"/>
      </w:ins>
    </w:p>
    <w:p w14:paraId="58C8A5C5" w14:textId="77777777" w:rsidR="007561BD" w:rsidRDefault="007561BD" w:rsidP="007561BD">
      <w:pPr>
        <w:rPr>
          <w:ins w:id="5550" w:author="Aziz Boxwala" w:date="2014-08-22T20:19:00Z"/>
          <w:u w:color="000000"/>
        </w:rPr>
      </w:pPr>
    </w:p>
    <w:p w14:paraId="248C61F1" w14:textId="77777777" w:rsidR="007561BD" w:rsidRDefault="007561BD" w:rsidP="007561BD">
      <w:pPr>
        <w:rPr>
          <w:ins w:id="5551" w:author="Aziz Boxwala" w:date="2014-08-22T20:19:00Z"/>
          <w:u w:color="000000"/>
        </w:rPr>
      </w:pPr>
    </w:p>
    <w:p w14:paraId="38961931" w14:textId="77777777" w:rsidR="007561BD" w:rsidRDefault="007561BD" w:rsidP="007561BD">
      <w:pPr>
        <w:pStyle w:val="Heading4"/>
        <w:rPr>
          <w:ins w:id="5552" w:author="Aziz Boxwala" w:date="2014-08-22T20:19:00Z"/>
          <w:bCs/>
          <w:szCs w:val="24"/>
          <w:u w:color="000000"/>
          <w:lang w:val="en-US"/>
        </w:rPr>
      </w:pPr>
      <w:bookmarkStart w:id="5553" w:name="_Toc396502550"/>
      <w:bookmarkStart w:id="5554" w:name="BKM_C67E3C20_0B5F_4AD9_AFE6_BBD7D018F899"/>
      <w:proofErr w:type="spellStart"/>
      <w:ins w:id="5555" w:author="Aziz Boxwala" w:date="2014-08-22T20:19:00Z">
        <w:r>
          <w:rPr>
            <w:bCs/>
            <w:szCs w:val="24"/>
            <w:u w:color="000000"/>
            <w:lang w:val="en-US"/>
          </w:rPr>
          <w:lastRenderedPageBreak/>
          <w:t>ComputerSystem</w:t>
        </w:r>
        <w:bookmarkEnd w:id="5553"/>
        <w:proofErr w:type="spellEnd"/>
      </w:ins>
    </w:p>
    <w:p w14:paraId="715140F1" w14:textId="77777777" w:rsidR="007561BD" w:rsidRDefault="007561BD" w:rsidP="007561BD">
      <w:pPr>
        <w:rPr>
          <w:ins w:id="5556" w:author="Aziz Boxwala" w:date="2014-08-22T20:19:00Z"/>
          <w:rFonts w:ascii="Times New Roman" w:hAnsi="Times New Roman"/>
        </w:rPr>
      </w:pPr>
      <w:ins w:id="5557" w:author="Aziz Boxwala" w:date="2014-08-22T20:19:00Z">
        <w:r>
          <w:rPr>
            <w:rStyle w:val="FieldLabel"/>
            <w:rFonts w:ascii="Times New Roman" w:hAnsi="Times New Roman"/>
            <w:i w:val="0"/>
            <w:iCs w:val="0"/>
            <w:color w:val="000000"/>
          </w:rPr>
          <w:t>A service or information system excluding medical devices. Such services may include a communication service that generates an alert, a system that supports the persistence and retrieval of clinical information, or a clinical decision support system that may be the source of a proposal for a procedure.</w:t>
        </w:r>
      </w:ins>
    </w:p>
    <w:p w14:paraId="55355D14" w14:textId="77777777" w:rsidR="007561BD" w:rsidRDefault="007561BD" w:rsidP="007561BD">
      <w:pPr>
        <w:rPr>
          <w:ins w:id="5558" w:author="Aziz Boxwala" w:date="2014-08-22T20:19:00Z"/>
          <w:rFonts w:ascii="Times New Roman" w:hAnsi="Times New Roman"/>
        </w:rPr>
      </w:pPr>
    </w:p>
    <w:p w14:paraId="7B40A818" w14:textId="77777777" w:rsidR="007561BD" w:rsidRDefault="007561BD" w:rsidP="007561BD">
      <w:pPr>
        <w:pStyle w:val="ListHeader"/>
        <w:shd w:val="clear" w:color="auto" w:fill="auto"/>
        <w:rPr>
          <w:ins w:id="5559" w:author="Aziz Boxwala" w:date="2014-08-22T20:19:00Z"/>
          <w:rFonts w:ascii="Times New Roman" w:eastAsia="Times New Roman" w:hAnsi="Times New Roman"/>
          <w:bCs w:val="0"/>
          <w:iCs w:val="0"/>
          <w:szCs w:val="24"/>
          <w:u w:val="single"/>
          <w:shd w:val="clear" w:color="auto" w:fill="auto"/>
          <w:lang w:val="en-US"/>
        </w:rPr>
      </w:pPr>
      <w:ins w:id="5560" w:author="Aziz Boxwala" w:date="2014-08-22T20:19: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561BD" w14:paraId="090484EB" w14:textId="77777777" w:rsidTr="00EA2BB5">
        <w:trPr>
          <w:trHeight w:val="215"/>
          <w:ins w:id="5561" w:author="Aziz Boxwala" w:date="2014-08-22T20:19: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7A7DAD22" w14:textId="77777777" w:rsidR="007561BD" w:rsidRDefault="007561BD" w:rsidP="00EA2BB5">
            <w:pPr>
              <w:rPr>
                <w:ins w:id="5562" w:author="Aziz Boxwala" w:date="2014-08-22T20:19:00Z"/>
                <w:rFonts w:ascii="Times New Roman" w:hAnsi="Times New Roman"/>
                <w:b/>
              </w:rPr>
            </w:pPr>
            <w:ins w:id="5563" w:author="Aziz Boxwala" w:date="2014-08-22T20:19: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4267DA7A" w14:textId="77777777" w:rsidR="007561BD" w:rsidRDefault="007561BD" w:rsidP="00EA2BB5">
            <w:pPr>
              <w:rPr>
                <w:ins w:id="5564" w:author="Aziz Boxwala" w:date="2014-08-22T20:19:00Z"/>
                <w:rFonts w:ascii="Times New Roman" w:hAnsi="Times New Roman"/>
                <w:b/>
              </w:rPr>
            </w:pPr>
            <w:ins w:id="5565" w:author="Aziz Boxwala" w:date="2014-08-22T20:19: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5354E2B" w14:textId="77777777" w:rsidR="007561BD" w:rsidRDefault="007561BD" w:rsidP="00EA2BB5">
            <w:pPr>
              <w:rPr>
                <w:ins w:id="5566" w:author="Aziz Boxwala" w:date="2014-08-22T20:19:00Z"/>
                <w:rFonts w:ascii="Times New Roman" w:hAnsi="Times New Roman"/>
                <w:b/>
              </w:rPr>
            </w:pPr>
            <w:ins w:id="5567" w:author="Aziz Boxwala" w:date="2014-08-22T20:19:00Z">
              <w:r>
                <w:rPr>
                  <w:rFonts w:ascii="Times New Roman" w:hAnsi="Times New Roman"/>
                  <w:b/>
                </w:rPr>
                <w:t>Description</w:t>
              </w:r>
            </w:ins>
          </w:p>
        </w:tc>
      </w:tr>
      <w:tr w:rsidR="007561BD" w14:paraId="76721285" w14:textId="77777777" w:rsidTr="00EA2BB5">
        <w:trPr>
          <w:ins w:id="5568"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0D6BCED1" w14:textId="77777777" w:rsidR="007561BD" w:rsidRDefault="007561BD" w:rsidP="00EA2BB5">
            <w:pPr>
              <w:rPr>
                <w:ins w:id="5569" w:author="Aziz Boxwala" w:date="2014-08-22T20:19:00Z"/>
                <w:rFonts w:ascii="Times New Roman" w:hAnsi="Times New Roman"/>
              </w:rPr>
            </w:pPr>
            <w:ins w:id="5570" w:author="Aziz Boxwala" w:date="2014-08-22T20:19:00Z">
              <w:r>
                <w:rPr>
                  <w:rFonts w:ascii="Times New Roman" w:hAnsi="Times New Roman"/>
                </w:rPr>
                <w:t>name</w:t>
              </w:r>
            </w:ins>
          </w:p>
        </w:tc>
        <w:tc>
          <w:tcPr>
            <w:tcW w:w="1620" w:type="dxa"/>
            <w:tcBorders>
              <w:top w:val="single" w:sz="2" w:space="0" w:color="auto"/>
              <w:left w:val="single" w:sz="2" w:space="0" w:color="auto"/>
              <w:bottom w:val="single" w:sz="2" w:space="0" w:color="auto"/>
              <w:right w:val="single" w:sz="2" w:space="0" w:color="auto"/>
            </w:tcBorders>
          </w:tcPr>
          <w:p w14:paraId="7BE9D82D" w14:textId="77777777" w:rsidR="007561BD" w:rsidRDefault="007561BD" w:rsidP="00EA2BB5">
            <w:pPr>
              <w:rPr>
                <w:ins w:id="5571" w:author="Aziz Boxwala" w:date="2014-08-22T20:19:00Z"/>
                <w:rFonts w:ascii="Times New Roman" w:hAnsi="Times New Roman"/>
              </w:rPr>
            </w:pPr>
            <w:ins w:id="5572" w:author="Aziz Boxwala" w:date="2014-08-22T20:19:00Z">
              <w:r>
                <w:rPr>
                  <w:rFonts w:ascii="Times New Roman" w:hAnsi="Times New Roman"/>
                </w:rPr>
                <w:t>Text</w:t>
              </w:r>
            </w:ins>
          </w:p>
        </w:tc>
        <w:tc>
          <w:tcPr>
            <w:tcW w:w="5580" w:type="dxa"/>
            <w:tcBorders>
              <w:top w:val="single" w:sz="2" w:space="0" w:color="auto"/>
              <w:left w:val="single" w:sz="2" w:space="0" w:color="auto"/>
              <w:bottom w:val="single" w:sz="2" w:space="0" w:color="auto"/>
              <w:right w:val="single" w:sz="2" w:space="0" w:color="auto"/>
            </w:tcBorders>
          </w:tcPr>
          <w:p w14:paraId="551735A6" w14:textId="77777777" w:rsidR="007561BD" w:rsidRDefault="007561BD" w:rsidP="00EA2BB5">
            <w:pPr>
              <w:rPr>
                <w:ins w:id="5573" w:author="Aziz Boxwala" w:date="2014-08-22T20:19:00Z"/>
                <w:rFonts w:ascii="Times New Roman" w:hAnsi="Times New Roman"/>
              </w:rPr>
            </w:pPr>
            <w:ins w:id="5574" w:author="Aziz Boxwala" w:date="2014-08-22T20:19:00Z">
              <w:r>
                <w:rPr>
                  <w:rFonts w:ascii="Times New Roman" w:hAnsi="Times New Roman"/>
                </w:rPr>
                <w:t xml:space="preserve">A name or label assigned to this system. </w:t>
              </w:r>
            </w:ins>
          </w:p>
        </w:tc>
      </w:tr>
      <w:tr w:rsidR="007561BD" w14:paraId="0F2189F7" w14:textId="77777777" w:rsidTr="00EA2BB5">
        <w:trPr>
          <w:ins w:id="5575"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113D63C4" w14:textId="77777777" w:rsidR="007561BD" w:rsidRDefault="007561BD" w:rsidP="00EA2BB5">
            <w:pPr>
              <w:rPr>
                <w:ins w:id="5576" w:author="Aziz Boxwala" w:date="2014-08-22T20:19:00Z"/>
                <w:rFonts w:ascii="Times New Roman" w:hAnsi="Times New Roman"/>
              </w:rPr>
            </w:pPr>
            <w:bookmarkStart w:id="5577" w:name="BKM_F870B700_E796_450E_985C_9EB544AE9B46"/>
            <w:ins w:id="5578" w:author="Aziz Boxwala" w:date="2014-08-22T20:19:00Z">
              <w:r>
                <w:rPr>
                  <w:rFonts w:ascii="Times New Roman" w:hAnsi="Times New Roman"/>
                </w:rPr>
                <w:t>telecom</w:t>
              </w:r>
            </w:ins>
          </w:p>
        </w:tc>
        <w:tc>
          <w:tcPr>
            <w:tcW w:w="1620" w:type="dxa"/>
            <w:tcBorders>
              <w:top w:val="single" w:sz="2" w:space="0" w:color="auto"/>
              <w:left w:val="single" w:sz="2" w:space="0" w:color="auto"/>
              <w:bottom w:val="single" w:sz="2" w:space="0" w:color="auto"/>
              <w:right w:val="single" w:sz="2" w:space="0" w:color="auto"/>
            </w:tcBorders>
          </w:tcPr>
          <w:p w14:paraId="7B291BF5" w14:textId="77777777" w:rsidR="007561BD" w:rsidRDefault="007561BD" w:rsidP="00EA2BB5">
            <w:pPr>
              <w:rPr>
                <w:ins w:id="5579" w:author="Aziz Boxwala" w:date="2014-08-22T20:19:00Z"/>
                <w:rFonts w:ascii="Times New Roman" w:hAnsi="Times New Roman"/>
              </w:rPr>
            </w:pPr>
            <w:proofErr w:type="spellStart"/>
            <w:ins w:id="5580" w:author="Aziz Boxwala" w:date="2014-08-22T20:19:00Z">
              <w:r>
                <w:rPr>
                  <w:rFonts w:ascii="Times New Roman" w:hAnsi="Times New Roman"/>
                </w:rPr>
                <w:t>TelecomAddress</w:t>
              </w:r>
              <w:proofErr w:type="spellEnd"/>
            </w:ins>
          </w:p>
        </w:tc>
        <w:tc>
          <w:tcPr>
            <w:tcW w:w="5580" w:type="dxa"/>
            <w:tcBorders>
              <w:top w:val="single" w:sz="2" w:space="0" w:color="auto"/>
              <w:left w:val="single" w:sz="2" w:space="0" w:color="auto"/>
              <w:bottom w:val="single" w:sz="2" w:space="0" w:color="auto"/>
              <w:right w:val="single" w:sz="2" w:space="0" w:color="auto"/>
            </w:tcBorders>
          </w:tcPr>
          <w:p w14:paraId="73228A53" w14:textId="77777777" w:rsidR="007561BD" w:rsidRDefault="007561BD" w:rsidP="00EA2BB5">
            <w:pPr>
              <w:rPr>
                <w:ins w:id="5581" w:author="Aziz Boxwala" w:date="2014-08-22T20:19:00Z"/>
                <w:rFonts w:ascii="Times New Roman" w:hAnsi="Times New Roman"/>
              </w:rPr>
            </w:pPr>
            <w:ins w:id="5582" w:author="Aziz Boxwala" w:date="2014-08-22T20:19:00Z">
              <w:r>
                <w:rPr>
                  <w:rFonts w:ascii="Times New Roman" w:hAnsi="Times New Roman"/>
                </w:rPr>
                <w:t>A telecommunication address such as URL or email address associated with this system.</w:t>
              </w:r>
            </w:ins>
          </w:p>
        </w:tc>
        <w:bookmarkEnd w:id="5577"/>
      </w:tr>
      <w:tr w:rsidR="007561BD" w14:paraId="1A6D7EDE" w14:textId="77777777" w:rsidTr="00EA2BB5">
        <w:trPr>
          <w:ins w:id="5583"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14B68D4B" w14:textId="77777777" w:rsidR="007561BD" w:rsidRDefault="007561BD" w:rsidP="00EA2BB5">
            <w:pPr>
              <w:rPr>
                <w:ins w:id="5584" w:author="Aziz Boxwala" w:date="2014-08-22T20:19:00Z"/>
                <w:rFonts w:ascii="Times New Roman" w:hAnsi="Times New Roman"/>
              </w:rPr>
            </w:pPr>
            <w:bookmarkStart w:id="5585" w:name="BKM_0232CDF9_9FA0_4E79_8E8E_AB29837A795C"/>
            <w:ins w:id="5586" w:author="Aziz Boxwala" w:date="2014-08-22T20:19:00Z">
              <w:r>
                <w:rPr>
                  <w:rFonts w:ascii="Times New Roman" w:hAnsi="Times New Roman"/>
                </w:rPr>
                <w:t>type</w:t>
              </w:r>
            </w:ins>
          </w:p>
        </w:tc>
        <w:tc>
          <w:tcPr>
            <w:tcW w:w="1620" w:type="dxa"/>
            <w:tcBorders>
              <w:top w:val="single" w:sz="2" w:space="0" w:color="auto"/>
              <w:left w:val="single" w:sz="2" w:space="0" w:color="auto"/>
              <w:bottom w:val="single" w:sz="2" w:space="0" w:color="auto"/>
              <w:right w:val="single" w:sz="2" w:space="0" w:color="auto"/>
            </w:tcBorders>
          </w:tcPr>
          <w:p w14:paraId="3A573171" w14:textId="77777777" w:rsidR="007561BD" w:rsidRDefault="007561BD" w:rsidP="00EA2BB5">
            <w:pPr>
              <w:rPr>
                <w:ins w:id="5587" w:author="Aziz Boxwala" w:date="2014-08-22T20:19:00Z"/>
                <w:rFonts w:ascii="Times New Roman" w:hAnsi="Times New Roman"/>
              </w:rPr>
            </w:pPr>
            <w:ins w:id="5588"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3E10828F" w14:textId="77777777" w:rsidR="007561BD" w:rsidRDefault="007561BD" w:rsidP="00EA2BB5">
            <w:pPr>
              <w:rPr>
                <w:ins w:id="5589" w:author="Aziz Boxwala" w:date="2014-08-22T20:19:00Z"/>
                <w:rFonts w:ascii="Times New Roman" w:hAnsi="Times New Roman"/>
              </w:rPr>
            </w:pPr>
            <w:ins w:id="5590" w:author="Aziz Boxwala" w:date="2014-08-22T20:19:00Z">
              <w:r>
                <w:rPr>
                  <w:rFonts w:ascii="Times New Roman" w:hAnsi="Times New Roman"/>
                </w:rPr>
                <w:t>A code that represents the type of computer system.</w:t>
              </w:r>
            </w:ins>
          </w:p>
        </w:tc>
        <w:bookmarkEnd w:id="5585"/>
      </w:tr>
      <w:bookmarkEnd w:id="5554"/>
    </w:tbl>
    <w:p w14:paraId="75A8D918" w14:textId="77777777" w:rsidR="007561BD" w:rsidRDefault="007561BD" w:rsidP="007561BD">
      <w:pPr>
        <w:rPr>
          <w:ins w:id="5591" w:author="Aziz Boxwala" w:date="2014-08-22T20:19:00Z"/>
          <w:rFonts w:ascii="Times New Roman" w:hAnsi="Times New Roman"/>
        </w:rPr>
      </w:pPr>
    </w:p>
    <w:p w14:paraId="699D74BD" w14:textId="77777777" w:rsidR="007561BD" w:rsidRDefault="007561BD" w:rsidP="007561BD">
      <w:pPr>
        <w:pStyle w:val="Heading4"/>
        <w:rPr>
          <w:ins w:id="5592" w:author="Aziz Boxwala" w:date="2014-08-22T20:19:00Z"/>
          <w:bCs/>
          <w:szCs w:val="24"/>
          <w:u w:color="000000"/>
          <w:lang w:val="en-US"/>
        </w:rPr>
      </w:pPr>
      <w:bookmarkStart w:id="5593" w:name="_Toc396502551"/>
      <w:bookmarkStart w:id="5594" w:name="BKM_4D93C489_EBFF_47D8_A57A_C59D580AA9A5"/>
      <w:ins w:id="5595" w:author="Aziz Boxwala" w:date="2014-08-22T20:19:00Z">
        <w:r>
          <w:rPr>
            <w:bCs/>
            <w:szCs w:val="24"/>
            <w:u w:color="000000"/>
            <w:lang w:val="en-US"/>
          </w:rPr>
          <w:t>Device</w:t>
        </w:r>
        <w:bookmarkEnd w:id="5593"/>
      </w:ins>
    </w:p>
    <w:p w14:paraId="58945CC9" w14:textId="77777777" w:rsidR="007561BD" w:rsidRDefault="007561BD" w:rsidP="007561BD">
      <w:pPr>
        <w:rPr>
          <w:ins w:id="5596" w:author="Aziz Boxwala" w:date="2014-08-22T20:19:00Z"/>
          <w:rFonts w:ascii="Times New Roman" w:hAnsi="Times New Roman"/>
        </w:rPr>
      </w:pPr>
      <w:ins w:id="5597" w:author="Aziz Boxwala" w:date="2014-08-22T20:19:00Z">
        <w:r>
          <w:rPr>
            <w:rStyle w:val="FieldLabel"/>
            <w:rFonts w:ascii="Times New Roman" w:hAnsi="Times New Roman"/>
            <w:i w:val="0"/>
            <w:iCs w:val="0"/>
            <w:color w:val="000000"/>
          </w:rPr>
          <w:t>An instance of a manufactured product that is used in the provision of healthcare without being substantially changed through that activity. The device may be a machine, an insert, a computer, an application, etc. This includes durable (reusable) medical equipment as well as disposable equipment used for diagnostic, treatment, and research for healthcare and public health.</w:t>
        </w:r>
      </w:ins>
    </w:p>
    <w:p w14:paraId="4EB87AF6" w14:textId="77777777" w:rsidR="007561BD" w:rsidRDefault="007561BD" w:rsidP="007561BD">
      <w:pPr>
        <w:rPr>
          <w:ins w:id="5598" w:author="Aziz Boxwala" w:date="2014-08-22T20:19:00Z"/>
          <w:rFonts w:ascii="Times New Roman" w:hAnsi="Times New Roman"/>
        </w:rPr>
      </w:pPr>
    </w:p>
    <w:p w14:paraId="16521772" w14:textId="77777777" w:rsidR="007561BD" w:rsidRDefault="007561BD" w:rsidP="007561BD">
      <w:pPr>
        <w:pStyle w:val="ListHeader"/>
        <w:shd w:val="clear" w:color="auto" w:fill="auto"/>
        <w:rPr>
          <w:ins w:id="5599" w:author="Aziz Boxwala" w:date="2014-08-22T20:19:00Z"/>
          <w:rFonts w:ascii="Times New Roman" w:eastAsia="Times New Roman" w:hAnsi="Times New Roman"/>
          <w:bCs w:val="0"/>
          <w:iCs w:val="0"/>
          <w:szCs w:val="24"/>
          <w:u w:val="single"/>
          <w:shd w:val="clear" w:color="auto" w:fill="auto"/>
          <w:lang w:val="en-US"/>
        </w:rPr>
      </w:pPr>
      <w:ins w:id="5600" w:author="Aziz Boxwala" w:date="2014-08-22T20:19: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561BD" w14:paraId="7F81FE13" w14:textId="77777777" w:rsidTr="00EA2BB5">
        <w:trPr>
          <w:trHeight w:val="215"/>
          <w:ins w:id="5601" w:author="Aziz Boxwala" w:date="2014-08-22T20:19: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665A2F5A" w14:textId="77777777" w:rsidR="007561BD" w:rsidRDefault="007561BD" w:rsidP="00EA2BB5">
            <w:pPr>
              <w:rPr>
                <w:ins w:id="5602" w:author="Aziz Boxwala" w:date="2014-08-22T20:19:00Z"/>
                <w:rFonts w:ascii="Times New Roman" w:hAnsi="Times New Roman"/>
                <w:b/>
              </w:rPr>
            </w:pPr>
            <w:ins w:id="5603" w:author="Aziz Boxwala" w:date="2014-08-22T20:19: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2CD77FB7" w14:textId="77777777" w:rsidR="007561BD" w:rsidRDefault="007561BD" w:rsidP="00EA2BB5">
            <w:pPr>
              <w:rPr>
                <w:ins w:id="5604" w:author="Aziz Boxwala" w:date="2014-08-22T20:19:00Z"/>
                <w:rFonts w:ascii="Times New Roman" w:hAnsi="Times New Roman"/>
                <w:b/>
              </w:rPr>
            </w:pPr>
            <w:ins w:id="5605" w:author="Aziz Boxwala" w:date="2014-08-22T20:19: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624B5829" w14:textId="77777777" w:rsidR="007561BD" w:rsidRDefault="007561BD" w:rsidP="00EA2BB5">
            <w:pPr>
              <w:rPr>
                <w:ins w:id="5606" w:author="Aziz Boxwala" w:date="2014-08-22T20:19:00Z"/>
                <w:rFonts w:ascii="Times New Roman" w:hAnsi="Times New Roman"/>
                <w:b/>
              </w:rPr>
            </w:pPr>
            <w:ins w:id="5607" w:author="Aziz Boxwala" w:date="2014-08-22T20:19:00Z">
              <w:r>
                <w:rPr>
                  <w:rFonts w:ascii="Times New Roman" w:hAnsi="Times New Roman"/>
                  <w:b/>
                </w:rPr>
                <w:t>Description</w:t>
              </w:r>
            </w:ins>
          </w:p>
        </w:tc>
      </w:tr>
      <w:tr w:rsidR="007561BD" w14:paraId="62C6D458" w14:textId="77777777" w:rsidTr="00EA2BB5">
        <w:trPr>
          <w:ins w:id="5608"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38FD0F4C" w14:textId="77777777" w:rsidR="007561BD" w:rsidRDefault="007561BD" w:rsidP="00EA2BB5">
            <w:pPr>
              <w:rPr>
                <w:ins w:id="5609" w:author="Aziz Boxwala" w:date="2014-08-22T20:19:00Z"/>
                <w:rFonts w:ascii="Times New Roman" w:hAnsi="Times New Roman"/>
              </w:rPr>
            </w:pPr>
            <w:ins w:id="5610" w:author="Aziz Boxwala" w:date="2014-08-22T20:19:00Z">
              <w:r>
                <w:rPr>
                  <w:rFonts w:ascii="Times New Roman" w:hAnsi="Times New Roman"/>
                </w:rPr>
                <w:t>location</w:t>
              </w:r>
            </w:ins>
          </w:p>
        </w:tc>
        <w:tc>
          <w:tcPr>
            <w:tcW w:w="1620" w:type="dxa"/>
            <w:tcBorders>
              <w:top w:val="single" w:sz="2" w:space="0" w:color="auto"/>
              <w:left w:val="single" w:sz="2" w:space="0" w:color="auto"/>
              <w:bottom w:val="single" w:sz="2" w:space="0" w:color="auto"/>
              <w:right w:val="single" w:sz="2" w:space="0" w:color="auto"/>
            </w:tcBorders>
          </w:tcPr>
          <w:p w14:paraId="5F409BC4" w14:textId="77777777" w:rsidR="007561BD" w:rsidRDefault="007561BD" w:rsidP="00EA2BB5">
            <w:pPr>
              <w:rPr>
                <w:ins w:id="5611" w:author="Aziz Boxwala" w:date="2014-08-22T20:19:00Z"/>
                <w:rFonts w:ascii="Times New Roman" w:hAnsi="Times New Roman"/>
              </w:rPr>
            </w:pPr>
            <w:ins w:id="5612" w:author="Aziz Boxwala" w:date="2014-08-22T20:19:00Z">
              <w:r>
                <w:rPr>
                  <w:rFonts w:ascii="Times New Roman" w:hAnsi="Times New Roman"/>
                </w:rPr>
                <w:t>Location</w:t>
              </w:r>
            </w:ins>
          </w:p>
        </w:tc>
        <w:tc>
          <w:tcPr>
            <w:tcW w:w="5580" w:type="dxa"/>
            <w:tcBorders>
              <w:top w:val="single" w:sz="2" w:space="0" w:color="auto"/>
              <w:left w:val="single" w:sz="2" w:space="0" w:color="auto"/>
              <w:bottom w:val="single" w:sz="2" w:space="0" w:color="auto"/>
              <w:right w:val="single" w:sz="2" w:space="0" w:color="auto"/>
            </w:tcBorders>
          </w:tcPr>
          <w:p w14:paraId="4CA4A125" w14:textId="77777777" w:rsidR="007561BD" w:rsidRDefault="007561BD" w:rsidP="00EA2BB5">
            <w:pPr>
              <w:rPr>
                <w:ins w:id="5613" w:author="Aziz Boxwala" w:date="2014-08-22T20:19:00Z"/>
                <w:rFonts w:ascii="Times New Roman" w:hAnsi="Times New Roman"/>
              </w:rPr>
            </w:pPr>
            <w:ins w:id="5614" w:author="Aziz Boxwala" w:date="2014-08-22T20:19:00Z">
              <w:r>
                <w:rPr>
                  <w:rFonts w:ascii="Times New Roman" w:hAnsi="Times New Roman"/>
                </w:rPr>
                <w:t>The place where the resource may be found.</w:t>
              </w:r>
            </w:ins>
          </w:p>
        </w:tc>
      </w:tr>
      <w:tr w:rsidR="007561BD" w14:paraId="25E19450" w14:textId="77777777" w:rsidTr="00EA2BB5">
        <w:trPr>
          <w:ins w:id="5615"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00CD0DE3" w14:textId="77777777" w:rsidR="007561BD" w:rsidRDefault="007561BD" w:rsidP="00EA2BB5">
            <w:pPr>
              <w:rPr>
                <w:ins w:id="5616" w:author="Aziz Boxwala" w:date="2014-08-22T20:19:00Z"/>
                <w:rFonts w:ascii="Times New Roman" w:hAnsi="Times New Roman"/>
              </w:rPr>
            </w:pPr>
            <w:bookmarkStart w:id="5617" w:name="BKM_0FFDE811_4E88_4948_A1AB_BEDCEC18D61A"/>
            <w:ins w:id="5618" w:author="Aziz Boxwala" w:date="2014-08-22T20:19:00Z">
              <w:r>
                <w:rPr>
                  <w:rFonts w:ascii="Times New Roman" w:hAnsi="Times New Roman"/>
                </w:rPr>
                <w:t>model</w:t>
              </w:r>
            </w:ins>
          </w:p>
        </w:tc>
        <w:tc>
          <w:tcPr>
            <w:tcW w:w="1620" w:type="dxa"/>
            <w:tcBorders>
              <w:top w:val="single" w:sz="2" w:space="0" w:color="auto"/>
              <w:left w:val="single" w:sz="2" w:space="0" w:color="auto"/>
              <w:bottom w:val="single" w:sz="2" w:space="0" w:color="auto"/>
              <w:right w:val="single" w:sz="2" w:space="0" w:color="auto"/>
            </w:tcBorders>
          </w:tcPr>
          <w:p w14:paraId="559A6FBE" w14:textId="77777777" w:rsidR="007561BD" w:rsidRDefault="007561BD" w:rsidP="00EA2BB5">
            <w:pPr>
              <w:rPr>
                <w:ins w:id="5619" w:author="Aziz Boxwala" w:date="2014-08-22T20:19:00Z"/>
                <w:rFonts w:ascii="Times New Roman" w:hAnsi="Times New Roman"/>
              </w:rPr>
            </w:pPr>
            <w:ins w:id="5620" w:author="Aziz Boxwala" w:date="2014-08-22T20:19:00Z">
              <w:r>
                <w:rPr>
                  <w:rFonts w:ascii="Times New Roman" w:hAnsi="Times New Roman"/>
                </w:rPr>
                <w:t>Text</w:t>
              </w:r>
            </w:ins>
          </w:p>
        </w:tc>
        <w:tc>
          <w:tcPr>
            <w:tcW w:w="5580" w:type="dxa"/>
            <w:tcBorders>
              <w:top w:val="single" w:sz="2" w:space="0" w:color="auto"/>
              <w:left w:val="single" w:sz="2" w:space="0" w:color="auto"/>
              <w:bottom w:val="single" w:sz="2" w:space="0" w:color="auto"/>
              <w:right w:val="single" w:sz="2" w:space="0" w:color="auto"/>
            </w:tcBorders>
          </w:tcPr>
          <w:p w14:paraId="20BDA14C" w14:textId="77777777" w:rsidR="007561BD" w:rsidRDefault="007561BD" w:rsidP="00EA2BB5">
            <w:pPr>
              <w:rPr>
                <w:ins w:id="5621" w:author="Aziz Boxwala" w:date="2014-08-22T20:19:00Z"/>
                <w:rFonts w:ascii="Times New Roman" w:hAnsi="Times New Roman"/>
              </w:rPr>
            </w:pPr>
            <w:ins w:id="5622" w:author="Aziz Boxwala" w:date="2014-08-22T20:19:00Z">
              <w:r>
                <w:rPr>
                  <w:rFonts w:ascii="Times New Roman" w:hAnsi="Times New Roman"/>
                </w:rPr>
                <w:t xml:space="preserve">Model identifier assigned by the manufacturer </w:t>
              </w:r>
            </w:ins>
          </w:p>
        </w:tc>
        <w:bookmarkEnd w:id="5617"/>
      </w:tr>
      <w:tr w:rsidR="007561BD" w14:paraId="01B594C5" w14:textId="77777777" w:rsidTr="00EA2BB5">
        <w:trPr>
          <w:ins w:id="5623"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5A038146" w14:textId="77777777" w:rsidR="007561BD" w:rsidRDefault="007561BD" w:rsidP="00EA2BB5">
            <w:pPr>
              <w:rPr>
                <w:ins w:id="5624" w:author="Aziz Boxwala" w:date="2014-08-22T20:19:00Z"/>
                <w:rFonts w:ascii="Times New Roman" w:hAnsi="Times New Roman"/>
              </w:rPr>
            </w:pPr>
            <w:bookmarkStart w:id="5625" w:name="BKM_333F76DB_E4D3_49CE_9FAB_66A413AE42EA"/>
            <w:ins w:id="5626" w:author="Aziz Boxwala" w:date="2014-08-22T20:19:00Z">
              <w:r>
                <w:rPr>
                  <w:rFonts w:ascii="Times New Roman" w:hAnsi="Times New Roman"/>
                </w:rPr>
                <w:t>owner</w:t>
              </w:r>
            </w:ins>
          </w:p>
        </w:tc>
        <w:tc>
          <w:tcPr>
            <w:tcW w:w="1620" w:type="dxa"/>
            <w:tcBorders>
              <w:top w:val="single" w:sz="2" w:space="0" w:color="auto"/>
              <w:left w:val="single" w:sz="2" w:space="0" w:color="auto"/>
              <w:bottom w:val="single" w:sz="2" w:space="0" w:color="auto"/>
              <w:right w:val="single" w:sz="2" w:space="0" w:color="auto"/>
            </w:tcBorders>
          </w:tcPr>
          <w:p w14:paraId="53834DD2" w14:textId="77777777" w:rsidR="007561BD" w:rsidRDefault="007561BD" w:rsidP="00EA2BB5">
            <w:pPr>
              <w:rPr>
                <w:ins w:id="5627" w:author="Aziz Boxwala" w:date="2014-08-22T20:19:00Z"/>
                <w:rFonts w:ascii="Times New Roman" w:hAnsi="Times New Roman"/>
              </w:rPr>
            </w:pPr>
            <w:ins w:id="5628" w:author="Aziz Boxwala" w:date="2014-08-22T20:19:00Z">
              <w:r>
                <w:rPr>
                  <w:rFonts w:ascii="Times New Roman" w:hAnsi="Times New Roman"/>
                </w:rPr>
                <w:t>Organization</w:t>
              </w:r>
            </w:ins>
          </w:p>
        </w:tc>
        <w:tc>
          <w:tcPr>
            <w:tcW w:w="5580" w:type="dxa"/>
            <w:tcBorders>
              <w:top w:val="single" w:sz="2" w:space="0" w:color="auto"/>
              <w:left w:val="single" w:sz="2" w:space="0" w:color="auto"/>
              <w:bottom w:val="single" w:sz="2" w:space="0" w:color="auto"/>
              <w:right w:val="single" w:sz="2" w:space="0" w:color="auto"/>
            </w:tcBorders>
          </w:tcPr>
          <w:p w14:paraId="6F4D40A3" w14:textId="77777777" w:rsidR="007561BD" w:rsidRDefault="007561BD" w:rsidP="00EA2BB5">
            <w:pPr>
              <w:rPr>
                <w:ins w:id="5629" w:author="Aziz Boxwala" w:date="2014-08-22T20:19:00Z"/>
                <w:rFonts w:ascii="Times New Roman" w:hAnsi="Times New Roman"/>
              </w:rPr>
            </w:pPr>
            <w:ins w:id="5630" w:author="Aziz Boxwala" w:date="2014-08-22T20:19:00Z">
              <w:r>
                <w:rPr>
                  <w:rFonts w:ascii="Times New Roman" w:hAnsi="Times New Roman"/>
                </w:rPr>
                <w:t>An organization that is responsible for the provision and ongoing maintenance of the device.</w:t>
              </w:r>
            </w:ins>
          </w:p>
        </w:tc>
        <w:bookmarkEnd w:id="5625"/>
      </w:tr>
      <w:tr w:rsidR="007561BD" w14:paraId="0EA3405C" w14:textId="77777777" w:rsidTr="00EA2BB5">
        <w:trPr>
          <w:ins w:id="5631"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2E18FE3E" w14:textId="77777777" w:rsidR="007561BD" w:rsidRDefault="007561BD" w:rsidP="00EA2BB5">
            <w:pPr>
              <w:rPr>
                <w:ins w:id="5632" w:author="Aziz Boxwala" w:date="2014-08-22T20:19:00Z"/>
                <w:rFonts w:ascii="Times New Roman" w:hAnsi="Times New Roman"/>
              </w:rPr>
            </w:pPr>
            <w:bookmarkStart w:id="5633" w:name="BKM_4D322768_DC56_4AE7_B00A_D0A8190C15B9"/>
            <w:ins w:id="5634" w:author="Aziz Boxwala" w:date="2014-08-22T20:19:00Z">
              <w:r>
                <w:rPr>
                  <w:rFonts w:ascii="Times New Roman" w:hAnsi="Times New Roman"/>
                </w:rPr>
                <w:t>patient</w:t>
              </w:r>
            </w:ins>
          </w:p>
        </w:tc>
        <w:tc>
          <w:tcPr>
            <w:tcW w:w="1620" w:type="dxa"/>
            <w:tcBorders>
              <w:top w:val="single" w:sz="2" w:space="0" w:color="auto"/>
              <w:left w:val="single" w:sz="2" w:space="0" w:color="auto"/>
              <w:bottom w:val="single" w:sz="2" w:space="0" w:color="auto"/>
              <w:right w:val="single" w:sz="2" w:space="0" w:color="auto"/>
            </w:tcBorders>
          </w:tcPr>
          <w:p w14:paraId="0FDE5E9B" w14:textId="77777777" w:rsidR="007561BD" w:rsidRDefault="007561BD" w:rsidP="00EA2BB5">
            <w:pPr>
              <w:rPr>
                <w:ins w:id="5635" w:author="Aziz Boxwala" w:date="2014-08-22T20:19:00Z"/>
                <w:rFonts w:ascii="Times New Roman" w:hAnsi="Times New Roman"/>
              </w:rPr>
            </w:pPr>
            <w:ins w:id="5636" w:author="Aziz Boxwala" w:date="2014-08-22T20:19:00Z">
              <w:r>
                <w:rPr>
                  <w:rFonts w:ascii="Times New Roman" w:hAnsi="Times New Roman"/>
                </w:rPr>
                <w:t>Patient</w:t>
              </w:r>
            </w:ins>
          </w:p>
        </w:tc>
        <w:tc>
          <w:tcPr>
            <w:tcW w:w="5580" w:type="dxa"/>
            <w:tcBorders>
              <w:top w:val="single" w:sz="2" w:space="0" w:color="auto"/>
              <w:left w:val="single" w:sz="2" w:space="0" w:color="auto"/>
              <w:bottom w:val="single" w:sz="2" w:space="0" w:color="auto"/>
              <w:right w:val="single" w:sz="2" w:space="0" w:color="auto"/>
            </w:tcBorders>
          </w:tcPr>
          <w:p w14:paraId="60E00EC3" w14:textId="77777777" w:rsidR="007561BD" w:rsidRDefault="007561BD" w:rsidP="00EA2BB5">
            <w:pPr>
              <w:rPr>
                <w:ins w:id="5637" w:author="Aziz Boxwala" w:date="2014-08-22T20:19:00Z"/>
                <w:rFonts w:ascii="Times New Roman" w:hAnsi="Times New Roman"/>
              </w:rPr>
            </w:pPr>
            <w:ins w:id="5638" w:author="Aziz Boxwala" w:date="2014-08-22T20:19:00Z">
              <w:r>
                <w:rPr>
                  <w:rFonts w:ascii="Times New Roman" w:hAnsi="Times New Roman"/>
                </w:rPr>
                <w:t>Patient information, if the resource is affixed to a person.</w:t>
              </w:r>
            </w:ins>
          </w:p>
        </w:tc>
        <w:bookmarkEnd w:id="5633"/>
      </w:tr>
      <w:tr w:rsidR="007561BD" w14:paraId="24305F5B" w14:textId="77777777" w:rsidTr="00EA2BB5">
        <w:trPr>
          <w:ins w:id="5639"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27E8C405" w14:textId="77777777" w:rsidR="007561BD" w:rsidRDefault="007561BD" w:rsidP="00EA2BB5">
            <w:pPr>
              <w:rPr>
                <w:ins w:id="5640" w:author="Aziz Boxwala" w:date="2014-08-22T20:19:00Z"/>
                <w:rFonts w:ascii="Times New Roman" w:hAnsi="Times New Roman"/>
              </w:rPr>
            </w:pPr>
            <w:bookmarkStart w:id="5641" w:name="BKM_9FFD9357_157A_454D_AEEB_5E89BDE980A8"/>
            <w:ins w:id="5642" w:author="Aziz Boxwala" w:date="2014-08-22T20:19:00Z">
              <w:r>
                <w:rPr>
                  <w:rFonts w:ascii="Times New Roman" w:hAnsi="Times New Roman"/>
                </w:rPr>
                <w:t>type</w:t>
              </w:r>
            </w:ins>
          </w:p>
        </w:tc>
        <w:tc>
          <w:tcPr>
            <w:tcW w:w="1620" w:type="dxa"/>
            <w:tcBorders>
              <w:top w:val="single" w:sz="2" w:space="0" w:color="auto"/>
              <w:left w:val="single" w:sz="2" w:space="0" w:color="auto"/>
              <w:bottom w:val="single" w:sz="2" w:space="0" w:color="auto"/>
              <w:right w:val="single" w:sz="2" w:space="0" w:color="auto"/>
            </w:tcBorders>
          </w:tcPr>
          <w:p w14:paraId="27B4A8F1" w14:textId="77777777" w:rsidR="007561BD" w:rsidRDefault="007561BD" w:rsidP="00EA2BB5">
            <w:pPr>
              <w:rPr>
                <w:ins w:id="5643" w:author="Aziz Boxwala" w:date="2014-08-22T20:19:00Z"/>
                <w:rFonts w:ascii="Times New Roman" w:hAnsi="Times New Roman"/>
              </w:rPr>
            </w:pPr>
            <w:ins w:id="5644"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58C1F712" w14:textId="77777777" w:rsidR="007561BD" w:rsidRDefault="007561BD" w:rsidP="00EA2BB5">
            <w:pPr>
              <w:rPr>
                <w:ins w:id="5645" w:author="Aziz Boxwala" w:date="2014-08-22T20:19:00Z"/>
                <w:rFonts w:ascii="Times New Roman" w:hAnsi="Times New Roman"/>
              </w:rPr>
            </w:pPr>
            <w:ins w:id="5646" w:author="Aziz Boxwala" w:date="2014-08-22T20:19:00Z">
              <w:r>
                <w:rPr>
                  <w:rFonts w:ascii="Times New Roman" w:hAnsi="Times New Roman"/>
                </w:rPr>
                <w:t>A code that identifies the type of device supplied with as much specificity as available, e.g., wheelchair.</w:t>
              </w:r>
            </w:ins>
          </w:p>
        </w:tc>
        <w:bookmarkEnd w:id="5641"/>
      </w:tr>
      <w:tr w:rsidR="007561BD" w14:paraId="1626B1D7" w14:textId="77777777" w:rsidTr="00EA2BB5">
        <w:trPr>
          <w:ins w:id="5647"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6EC6FC86" w14:textId="77777777" w:rsidR="007561BD" w:rsidRDefault="007561BD" w:rsidP="00EA2BB5">
            <w:pPr>
              <w:rPr>
                <w:ins w:id="5648" w:author="Aziz Boxwala" w:date="2014-08-22T20:19:00Z"/>
                <w:rFonts w:ascii="Times New Roman" w:hAnsi="Times New Roman"/>
              </w:rPr>
            </w:pPr>
            <w:bookmarkStart w:id="5649" w:name="BKM_5050FF3F_6CEF_417F_A80D_C2C256415881"/>
            <w:proofErr w:type="spellStart"/>
            <w:ins w:id="5650" w:author="Aziz Boxwala" w:date="2014-08-22T20:19:00Z">
              <w:r>
                <w:rPr>
                  <w:rFonts w:ascii="Times New Roman" w:hAnsi="Times New Roman"/>
                </w:rPr>
                <w:t>udi</w:t>
              </w:r>
              <w:proofErr w:type="spellEnd"/>
            </w:ins>
          </w:p>
        </w:tc>
        <w:tc>
          <w:tcPr>
            <w:tcW w:w="1620" w:type="dxa"/>
            <w:tcBorders>
              <w:top w:val="single" w:sz="2" w:space="0" w:color="auto"/>
              <w:left w:val="single" w:sz="2" w:space="0" w:color="auto"/>
              <w:bottom w:val="single" w:sz="2" w:space="0" w:color="auto"/>
              <w:right w:val="single" w:sz="2" w:space="0" w:color="auto"/>
            </w:tcBorders>
          </w:tcPr>
          <w:p w14:paraId="62D2920B" w14:textId="77777777" w:rsidR="007561BD" w:rsidRDefault="007561BD" w:rsidP="00EA2BB5">
            <w:pPr>
              <w:rPr>
                <w:ins w:id="5651" w:author="Aziz Boxwala" w:date="2014-08-22T20:19:00Z"/>
                <w:rFonts w:ascii="Times New Roman" w:hAnsi="Times New Roman"/>
              </w:rPr>
            </w:pPr>
            <w:ins w:id="5652" w:author="Aziz Boxwala" w:date="2014-08-22T20:19:00Z">
              <w:r>
                <w:rPr>
                  <w:rFonts w:ascii="Times New Roman" w:hAnsi="Times New Roman"/>
                </w:rPr>
                <w:t>Text</w:t>
              </w:r>
            </w:ins>
          </w:p>
        </w:tc>
        <w:tc>
          <w:tcPr>
            <w:tcW w:w="5580" w:type="dxa"/>
            <w:tcBorders>
              <w:top w:val="single" w:sz="2" w:space="0" w:color="auto"/>
              <w:left w:val="single" w:sz="2" w:space="0" w:color="auto"/>
              <w:bottom w:val="single" w:sz="2" w:space="0" w:color="auto"/>
              <w:right w:val="single" w:sz="2" w:space="0" w:color="auto"/>
            </w:tcBorders>
          </w:tcPr>
          <w:p w14:paraId="4339A974" w14:textId="77777777" w:rsidR="007561BD" w:rsidRDefault="007561BD" w:rsidP="00EA2BB5">
            <w:pPr>
              <w:rPr>
                <w:ins w:id="5653" w:author="Aziz Boxwala" w:date="2014-08-22T20:19:00Z"/>
                <w:rFonts w:ascii="Times New Roman" w:hAnsi="Times New Roman"/>
              </w:rPr>
            </w:pPr>
            <w:ins w:id="5654" w:author="Aziz Boxwala" w:date="2014-08-22T20:19:00Z">
              <w:r>
                <w:rPr>
                  <w:rFonts w:ascii="Times New Roman" w:hAnsi="Times New Roman"/>
                </w:rPr>
                <w:t>FDA Mandated Unique Device Identifier. Use the human readable information (the content that the user sees, which is sometimes different than the exact syntax represented in the barcode) - see http://www.fda.gov/MedicalDevices/DeviceRegulationandGuidance/UniqueDeviceIdentification/default.htm.</w:t>
              </w:r>
            </w:ins>
          </w:p>
        </w:tc>
        <w:bookmarkEnd w:id="5649"/>
      </w:tr>
      <w:tr w:rsidR="007561BD" w14:paraId="38E002A4" w14:textId="77777777" w:rsidTr="00EA2BB5">
        <w:trPr>
          <w:ins w:id="5655"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658151C1" w14:textId="77777777" w:rsidR="007561BD" w:rsidRDefault="007561BD" w:rsidP="00EA2BB5">
            <w:pPr>
              <w:rPr>
                <w:ins w:id="5656" w:author="Aziz Boxwala" w:date="2014-08-22T20:19:00Z"/>
                <w:rFonts w:ascii="Times New Roman" w:hAnsi="Times New Roman"/>
              </w:rPr>
            </w:pPr>
            <w:bookmarkStart w:id="5657" w:name="BKM_3B6A1C65_502B_4BB2_8F35_4A26F5AC1AD2"/>
            <w:proofErr w:type="spellStart"/>
            <w:ins w:id="5658" w:author="Aziz Boxwala" w:date="2014-08-22T20:19:00Z">
              <w:r>
                <w:rPr>
                  <w:rFonts w:ascii="Times New Roman" w:hAnsi="Times New Roman"/>
                </w:rPr>
                <w:t>url</w:t>
              </w:r>
              <w:proofErr w:type="spellEnd"/>
            </w:ins>
          </w:p>
        </w:tc>
        <w:tc>
          <w:tcPr>
            <w:tcW w:w="1620" w:type="dxa"/>
            <w:tcBorders>
              <w:top w:val="single" w:sz="2" w:space="0" w:color="auto"/>
              <w:left w:val="single" w:sz="2" w:space="0" w:color="auto"/>
              <w:bottom w:val="single" w:sz="2" w:space="0" w:color="auto"/>
              <w:right w:val="single" w:sz="2" w:space="0" w:color="auto"/>
            </w:tcBorders>
          </w:tcPr>
          <w:p w14:paraId="2D2A5259" w14:textId="77777777" w:rsidR="007561BD" w:rsidRDefault="007561BD" w:rsidP="00EA2BB5">
            <w:pPr>
              <w:rPr>
                <w:ins w:id="5659" w:author="Aziz Boxwala" w:date="2014-08-22T20:19:00Z"/>
                <w:rFonts w:ascii="Times New Roman" w:hAnsi="Times New Roman"/>
              </w:rPr>
            </w:pPr>
            <w:proofErr w:type="spellStart"/>
            <w:ins w:id="5660" w:author="Aziz Boxwala" w:date="2014-08-22T20:19:00Z">
              <w:r>
                <w:rPr>
                  <w:rFonts w:ascii="Times New Roman" w:hAnsi="Times New Roman"/>
                </w:rPr>
                <w:t>TelecomAddress</w:t>
              </w:r>
              <w:proofErr w:type="spellEnd"/>
            </w:ins>
          </w:p>
        </w:tc>
        <w:tc>
          <w:tcPr>
            <w:tcW w:w="5580" w:type="dxa"/>
            <w:tcBorders>
              <w:top w:val="single" w:sz="2" w:space="0" w:color="auto"/>
              <w:left w:val="single" w:sz="2" w:space="0" w:color="auto"/>
              <w:bottom w:val="single" w:sz="2" w:space="0" w:color="auto"/>
              <w:right w:val="single" w:sz="2" w:space="0" w:color="auto"/>
            </w:tcBorders>
          </w:tcPr>
          <w:p w14:paraId="4BA5F620" w14:textId="77777777" w:rsidR="007561BD" w:rsidRDefault="007561BD" w:rsidP="00EA2BB5">
            <w:pPr>
              <w:rPr>
                <w:ins w:id="5661" w:author="Aziz Boxwala" w:date="2014-08-22T20:19:00Z"/>
                <w:rFonts w:ascii="Times New Roman" w:hAnsi="Times New Roman"/>
              </w:rPr>
            </w:pPr>
            <w:ins w:id="5662" w:author="Aziz Boxwala" w:date="2014-08-22T20:19:00Z">
              <w:r>
                <w:rPr>
                  <w:rFonts w:ascii="Times New Roman" w:hAnsi="Times New Roman"/>
                </w:rPr>
                <w:t>A network address on which the device may be contacted directly.</w:t>
              </w:r>
            </w:ins>
          </w:p>
        </w:tc>
        <w:bookmarkEnd w:id="5657"/>
      </w:tr>
      <w:tr w:rsidR="007561BD" w14:paraId="3A12C2CB" w14:textId="77777777" w:rsidTr="00EA2BB5">
        <w:trPr>
          <w:ins w:id="5663"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04D21F54" w14:textId="77777777" w:rsidR="007561BD" w:rsidRDefault="007561BD" w:rsidP="00EA2BB5">
            <w:pPr>
              <w:rPr>
                <w:ins w:id="5664" w:author="Aziz Boxwala" w:date="2014-08-22T20:19:00Z"/>
                <w:rFonts w:ascii="Times New Roman" w:hAnsi="Times New Roman"/>
              </w:rPr>
            </w:pPr>
            <w:bookmarkStart w:id="5665" w:name="BKM_7C1B9DF4_EEBF_4E69_85EE_279CD454BA65"/>
            <w:ins w:id="5666" w:author="Aziz Boxwala" w:date="2014-08-22T20:19:00Z">
              <w:r>
                <w:rPr>
                  <w:rFonts w:ascii="Times New Roman" w:hAnsi="Times New Roman"/>
                </w:rPr>
                <w:t>version</w:t>
              </w:r>
            </w:ins>
          </w:p>
        </w:tc>
        <w:tc>
          <w:tcPr>
            <w:tcW w:w="1620" w:type="dxa"/>
            <w:tcBorders>
              <w:top w:val="single" w:sz="2" w:space="0" w:color="auto"/>
              <w:left w:val="single" w:sz="2" w:space="0" w:color="auto"/>
              <w:bottom w:val="single" w:sz="2" w:space="0" w:color="auto"/>
              <w:right w:val="single" w:sz="2" w:space="0" w:color="auto"/>
            </w:tcBorders>
          </w:tcPr>
          <w:p w14:paraId="0C089383" w14:textId="77777777" w:rsidR="007561BD" w:rsidRDefault="007561BD" w:rsidP="00EA2BB5">
            <w:pPr>
              <w:rPr>
                <w:ins w:id="5667" w:author="Aziz Boxwala" w:date="2014-08-22T20:19:00Z"/>
                <w:rFonts w:ascii="Times New Roman" w:hAnsi="Times New Roman"/>
              </w:rPr>
            </w:pPr>
            <w:ins w:id="5668" w:author="Aziz Boxwala" w:date="2014-08-22T20:19:00Z">
              <w:r>
                <w:rPr>
                  <w:rFonts w:ascii="Times New Roman" w:hAnsi="Times New Roman"/>
                </w:rPr>
                <w:t>Text</w:t>
              </w:r>
            </w:ins>
          </w:p>
        </w:tc>
        <w:tc>
          <w:tcPr>
            <w:tcW w:w="5580" w:type="dxa"/>
            <w:tcBorders>
              <w:top w:val="single" w:sz="2" w:space="0" w:color="auto"/>
              <w:left w:val="single" w:sz="2" w:space="0" w:color="auto"/>
              <w:bottom w:val="single" w:sz="2" w:space="0" w:color="auto"/>
              <w:right w:val="single" w:sz="2" w:space="0" w:color="auto"/>
            </w:tcBorders>
          </w:tcPr>
          <w:p w14:paraId="400FD2B2" w14:textId="77777777" w:rsidR="007561BD" w:rsidRDefault="007561BD" w:rsidP="00EA2BB5">
            <w:pPr>
              <w:rPr>
                <w:ins w:id="5669" w:author="Aziz Boxwala" w:date="2014-08-22T20:19:00Z"/>
                <w:rFonts w:ascii="Times New Roman" w:hAnsi="Times New Roman"/>
              </w:rPr>
            </w:pPr>
            <w:ins w:id="5670" w:author="Aziz Boxwala" w:date="2014-08-22T20:19:00Z">
              <w:r>
                <w:rPr>
                  <w:rFonts w:ascii="Times New Roman" w:hAnsi="Times New Roman"/>
                </w:rPr>
                <w:t>The version of the device, if the device has multiple releases under the same model, or if the device is software or carries firmware.</w:t>
              </w:r>
            </w:ins>
          </w:p>
        </w:tc>
        <w:bookmarkEnd w:id="5665"/>
      </w:tr>
      <w:bookmarkEnd w:id="5594"/>
    </w:tbl>
    <w:p w14:paraId="7CC7AE33" w14:textId="77777777" w:rsidR="007561BD" w:rsidRDefault="007561BD" w:rsidP="007561BD">
      <w:pPr>
        <w:rPr>
          <w:ins w:id="5671" w:author="Aziz Boxwala" w:date="2014-08-22T20:19:00Z"/>
          <w:rFonts w:ascii="Times New Roman" w:hAnsi="Times New Roman"/>
        </w:rPr>
      </w:pPr>
    </w:p>
    <w:p w14:paraId="1372CD2C" w14:textId="77777777" w:rsidR="007561BD" w:rsidRDefault="007561BD" w:rsidP="007561BD">
      <w:pPr>
        <w:pStyle w:val="Heading4"/>
        <w:rPr>
          <w:ins w:id="5672" w:author="Aziz Boxwala" w:date="2014-08-22T20:19:00Z"/>
          <w:bCs/>
          <w:szCs w:val="24"/>
          <w:u w:color="000000"/>
          <w:lang w:val="en-US"/>
        </w:rPr>
      </w:pPr>
      <w:bookmarkStart w:id="5673" w:name="_Toc396502552"/>
      <w:bookmarkStart w:id="5674" w:name="BKM_2322E9DA_443D_406A_BD3F_BB14A838EDF7"/>
      <w:ins w:id="5675" w:author="Aziz Boxwala" w:date="2014-08-22T20:19:00Z">
        <w:r>
          <w:rPr>
            <w:bCs/>
            <w:szCs w:val="24"/>
            <w:u w:color="000000"/>
            <w:lang w:val="en-US"/>
          </w:rPr>
          <w:t>Entity</w:t>
        </w:r>
        <w:bookmarkEnd w:id="5673"/>
      </w:ins>
    </w:p>
    <w:p w14:paraId="3635C12A" w14:textId="77777777" w:rsidR="007561BD" w:rsidRDefault="007561BD" w:rsidP="007561BD">
      <w:pPr>
        <w:rPr>
          <w:ins w:id="5676" w:author="Aziz Boxwala" w:date="2014-08-22T20:19:00Z"/>
          <w:rFonts w:ascii="Times New Roman" w:hAnsi="Times New Roman"/>
        </w:rPr>
      </w:pPr>
      <w:ins w:id="5677" w:author="Aziz Boxwala" w:date="2014-08-22T20:19:00Z">
        <w:r>
          <w:rPr>
            <w:rStyle w:val="FieldLabel"/>
            <w:rFonts w:ascii="Times New Roman" w:hAnsi="Times New Roman"/>
            <w:i w:val="0"/>
            <w:iCs w:val="0"/>
            <w:color w:val="000000"/>
          </w:rPr>
          <w:t>A physical thing, group of physical things or an organization. It is a concrete class that can be used as is or specialized as needed.</w:t>
        </w:r>
      </w:ins>
    </w:p>
    <w:p w14:paraId="47403A3B" w14:textId="77777777" w:rsidR="007561BD" w:rsidRDefault="007561BD" w:rsidP="007561BD">
      <w:pPr>
        <w:rPr>
          <w:ins w:id="5678" w:author="Aziz Boxwala" w:date="2014-08-22T20:19:00Z"/>
          <w:rFonts w:ascii="Times New Roman" w:hAnsi="Times New Roman"/>
        </w:rPr>
      </w:pPr>
    </w:p>
    <w:p w14:paraId="0606B856" w14:textId="77777777" w:rsidR="007561BD" w:rsidRDefault="007561BD" w:rsidP="007561BD">
      <w:pPr>
        <w:pStyle w:val="ListHeader"/>
        <w:shd w:val="clear" w:color="auto" w:fill="auto"/>
        <w:rPr>
          <w:ins w:id="5679" w:author="Aziz Boxwala" w:date="2014-08-22T20:19:00Z"/>
          <w:rFonts w:ascii="Times New Roman" w:eastAsia="Times New Roman" w:hAnsi="Times New Roman"/>
          <w:bCs w:val="0"/>
          <w:iCs w:val="0"/>
          <w:szCs w:val="24"/>
          <w:u w:val="single"/>
          <w:shd w:val="clear" w:color="auto" w:fill="auto"/>
          <w:lang w:val="en-US"/>
        </w:rPr>
      </w:pPr>
      <w:ins w:id="5680" w:author="Aziz Boxwala" w:date="2014-08-22T20:19: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561BD" w14:paraId="187010FA" w14:textId="77777777" w:rsidTr="00EA2BB5">
        <w:trPr>
          <w:trHeight w:val="215"/>
          <w:ins w:id="5681" w:author="Aziz Boxwala" w:date="2014-08-22T20:19: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4ADA78FC" w14:textId="77777777" w:rsidR="007561BD" w:rsidRDefault="007561BD" w:rsidP="00EA2BB5">
            <w:pPr>
              <w:rPr>
                <w:ins w:id="5682" w:author="Aziz Boxwala" w:date="2014-08-22T20:19:00Z"/>
                <w:rFonts w:ascii="Times New Roman" w:hAnsi="Times New Roman"/>
                <w:b/>
              </w:rPr>
            </w:pPr>
            <w:ins w:id="5683" w:author="Aziz Boxwala" w:date="2014-08-22T20:19: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3A6028CC" w14:textId="77777777" w:rsidR="007561BD" w:rsidRDefault="007561BD" w:rsidP="00EA2BB5">
            <w:pPr>
              <w:rPr>
                <w:ins w:id="5684" w:author="Aziz Boxwala" w:date="2014-08-22T20:19:00Z"/>
                <w:rFonts w:ascii="Times New Roman" w:hAnsi="Times New Roman"/>
                <w:b/>
              </w:rPr>
            </w:pPr>
            <w:ins w:id="5685" w:author="Aziz Boxwala" w:date="2014-08-22T20:19: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1609FE5E" w14:textId="77777777" w:rsidR="007561BD" w:rsidRDefault="007561BD" w:rsidP="00EA2BB5">
            <w:pPr>
              <w:rPr>
                <w:ins w:id="5686" w:author="Aziz Boxwala" w:date="2014-08-22T20:19:00Z"/>
                <w:rFonts w:ascii="Times New Roman" w:hAnsi="Times New Roman"/>
                <w:b/>
              </w:rPr>
            </w:pPr>
            <w:ins w:id="5687" w:author="Aziz Boxwala" w:date="2014-08-22T20:19:00Z">
              <w:r>
                <w:rPr>
                  <w:rFonts w:ascii="Times New Roman" w:hAnsi="Times New Roman"/>
                  <w:b/>
                </w:rPr>
                <w:t>Description</w:t>
              </w:r>
            </w:ins>
          </w:p>
        </w:tc>
      </w:tr>
      <w:tr w:rsidR="007561BD" w14:paraId="656994F6" w14:textId="77777777" w:rsidTr="00EA2BB5">
        <w:trPr>
          <w:ins w:id="5688"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1E47FC79" w14:textId="77777777" w:rsidR="007561BD" w:rsidRDefault="007561BD" w:rsidP="00EA2BB5">
            <w:pPr>
              <w:rPr>
                <w:ins w:id="5689" w:author="Aziz Boxwala" w:date="2014-08-22T20:19:00Z"/>
                <w:rFonts w:ascii="Times New Roman" w:hAnsi="Times New Roman"/>
              </w:rPr>
            </w:pPr>
            <w:ins w:id="5690" w:author="Aziz Boxwala" w:date="2014-08-22T20:19:00Z">
              <w:r>
                <w:rPr>
                  <w:rFonts w:ascii="Times New Roman" w:hAnsi="Times New Roman"/>
                </w:rPr>
                <w:lastRenderedPageBreak/>
                <w:t>characteristic</w:t>
              </w:r>
            </w:ins>
          </w:p>
        </w:tc>
        <w:tc>
          <w:tcPr>
            <w:tcW w:w="1620" w:type="dxa"/>
            <w:tcBorders>
              <w:top w:val="single" w:sz="2" w:space="0" w:color="auto"/>
              <w:left w:val="single" w:sz="2" w:space="0" w:color="auto"/>
              <w:bottom w:val="single" w:sz="2" w:space="0" w:color="auto"/>
              <w:right w:val="single" w:sz="2" w:space="0" w:color="auto"/>
            </w:tcBorders>
          </w:tcPr>
          <w:p w14:paraId="4AAD6388" w14:textId="77777777" w:rsidR="007561BD" w:rsidRDefault="007561BD" w:rsidP="00EA2BB5">
            <w:pPr>
              <w:rPr>
                <w:ins w:id="5691" w:author="Aziz Boxwala" w:date="2014-08-22T20:19:00Z"/>
                <w:rFonts w:ascii="Times New Roman" w:hAnsi="Times New Roman"/>
              </w:rPr>
            </w:pPr>
            <w:proofErr w:type="spellStart"/>
            <w:ins w:id="5692" w:author="Aziz Boxwala" w:date="2014-08-22T20:19:00Z">
              <w:r>
                <w:rPr>
                  <w:rFonts w:ascii="Times New Roman" w:hAnsi="Times New Roman"/>
                </w:rPr>
                <w:t>EntityCharacteristic</w:t>
              </w:r>
              <w:proofErr w:type="spellEnd"/>
            </w:ins>
          </w:p>
        </w:tc>
        <w:tc>
          <w:tcPr>
            <w:tcW w:w="5580" w:type="dxa"/>
            <w:tcBorders>
              <w:top w:val="single" w:sz="2" w:space="0" w:color="auto"/>
              <w:left w:val="single" w:sz="2" w:space="0" w:color="auto"/>
              <w:bottom w:val="single" w:sz="2" w:space="0" w:color="auto"/>
              <w:right w:val="single" w:sz="2" w:space="0" w:color="auto"/>
            </w:tcBorders>
          </w:tcPr>
          <w:p w14:paraId="78D02D5F" w14:textId="77777777" w:rsidR="007561BD" w:rsidRDefault="007561BD" w:rsidP="00EA2BB5">
            <w:pPr>
              <w:rPr>
                <w:ins w:id="5693" w:author="Aziz Boxwala" w:date="2014-08-22T20:19:00Z"/>
                <w:rFonts w:ascii="Times New Roman" w:hAnsi="Times New Roman"/>
              </w:rPr>
            </w:pPr>
            <w:ins w:id="5694" w:author="Aziz Boxwala" w:date="2014-08-22T20:19:00Z">
              <w:r>
                <w:rPr>
                  <w:rFonts w:ascii="Times New Roman" w:hAnsi="Times New Roman"/>
                </w:rPr>
                <w:t>The characteristics of this entity.</w:t>
              </w:r>
            </w:ins>
          </w:p>
        </w:tc>
      </w:tr>
      <w:bookmarkEnd w:id="5674"/>
    </w:tbl>
    <w:p w14:paraId="1E84A086" w14:textId="77777777" w:rsidR="007561BD" w:rsidRDefault="007561BD" w:rsidP="007561BD">
      <w:pPr>
        <w:rPr>
          <w:ins w:id="5695" w:author="Aziz Boxwala" w:date="2014-08-22T20:19:00Z"/>
          <w:rFonts w:ascii="Times New Roman" w:hAnsi="Times New Roman"/>
        </w:rPr>
      </w:pPr>
    </w:p>
    <w:p w14:paraId="610EF185" w14:textId="77777777" w:rsidR="007561BD" w:rsidRDefault="007561BD" w:rsidP="007561BD">
      <w:pPr>
        <w:pStyle w:val="Heading4"/>
        <w:rPr>
          <w:ins w:id="5696" w:author="Aziz Boxwala" w:date="2014-08-22T20:19:00Z"/>
          <w:bCs/>
          <w:szCs w:val="24"/>
          <w:u w:color="000000"/>
          <w:lang w:val="en-US"/>
        </w:rPr>
      </w:pPr>
      <w:bookmarkStart w:id="5697" w:name="_Toc396502553"/>
      <w:bookmarkStart w:id="5698" w:name="BKM_2AAB3486_C27B_4BB0_B4B6_E9FD558BCD6A"/>
      <w:proofErr w:type="spellStart"/>
      <w:ins w:id="5699" w:author="Aziz Boxwala" w:date="2014-08-22T20:19:00Z">
        <w:r>
          <w:rPr>
            <w:bCs/>
            <w:szCs w:val="24"/>
            <w:u w:color="000000"/>
            <w:lang w:val="en-US"/>
          </w:rPr>
          <w:t>EntityCharacteristic</w:t>
        </w:r>
        <w:bookmarkEnd w:id="5697"/>
        <w:proofErr w:type="spellEnd"/>
      </w:ins>
    </w:p>
    <w:p w14:paraId="1554680A" w14:textId="77777777" w:rsidR="007561BD" w:rsidRDefault="007561BD" w:rsidP="007561BD">
      <w:pPr>
        <w:rPr>
          <w:ins w:id="5700" w:author="Aziz Boxwala" w:date="2014-08-22T20:19:00Z"/>
          <w:rFonts w:ascii="Times New Roman" w:hAnsi="Times New Roman"/>
        </w:rPr>
      </w:pPr>
      <w:ins w:id="5701" w:author="Aziz Boxwala" w:date="2014-08-22T20:19:00Z">
        <w:r>
          <w:rPr>
            <w:rStyle w:val="FieldLabel"/>
            <w:rFonts w:ascii="Times New Roman" w:hAnsi="Times New Roman"/>
            <w:i w:val="0"/>
            <w:iCs w:val="0"/>
            <w:color w:val="000000"/>
          </w:rPr>
          <w:t>Specific factors about any entity such as the patient, practitioner, organization, product. Included are behavioral factors, social or cultural factors, available resources, and preferences. Behaviors reference responses or actions that affect (either positively or negatively) health or healthcare. Included in this category are mental- health issues, adherence issues unrelated to other factors or resources, coping ability, grief issues, and substance use/abuse. Social/cultural factors are characteristics of an individual related to family/caregiver support, education and literacy (including health literacy), primary language, cultural beliefs (including health beliefs), persistent life stressors, spiritual and religious beliefs, immigration status, and history of abuse or neglect. Resources are means available to a patient to meet health and healthcare needs, which would include caregiver support, insurance coverage, financial resources, and community resources to which the patient is already connected and receiving benefit. Preferences are choices made by patients and their caregivers relative to options for care or treatment (including scheduling, care experience, and meeting of personal health goals) and the sharing and disclosure of their health information.</w:t>
        </w:r>
      </w:ins>
    </w:p>
    <w:p w14:paraId="6228109C" w14:textId="77777777" w:rsidR="007561BD" w:rsidRDefault="007561BD" w:rsidP="007561BD">
      <w:pPr>
        <w:rPr>
          <w:ins w:id="5702" w:author="Aziz Boxwala" w:date="2014-08-22T20:19:00Z"/>
          <w:rFonts w:ascii="Times New Roman" w:hAnsi="Times New Roman"/>
        </w:rPr>
      </w:pPr>
    </w:p>
    <w:p w14:paraId="36122DBA" w14:textId="77777777" w:rsidR="007561BD" w:rsidRDefault="007561BD" w:rsidP="007561BD">
      <w:pPr>
        <w:pStyle w:val="ListHeader"/>
        <w:shd w:val="clear" w:color="auto" w:fill="auto"/>
        <w:rPr>
          <w:ins w:id="5703" w:author="Aziz Boxwala" w:date="2014-08-22T20:19:00Z"/>
          <w:rFonts w:ascii="Times New Roman" w:eastAsia="Times New Roman" w:hAnsi="Times New Roman"/>
          <w:bCs w:val="0"/>
          <w:iCs w:val="0"/>
          <w:szCs w:val="24"/>
          <w:u w:val="single"/>
          <w:shd w:val="clear" w:color="auto" w:fill="auto"/>
          <w:lang w:val="en-US"/>
        </w:rPr>
      </w:pPr>
      <w:ins w:id="5704" w:author="Aziz Boxwala" w:date="2014-08-22T20:19: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561BD" w14:paraId="0C77E006" w14:textId="77777777" w:rsidTr="00EA2BB5">
        <w:trPr>
          <w:trHeight w:val="215"/>
          <w:ins w:id="5705" w:author="Aziz Boxwala" w:date="2014-08-22T20:19: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7271187A" w14:textId="77777777" w:rsidR="007561BD" w:rsidRDefault="007561BD" w:rsidP="00EA2BB5">
            <w:pPr>
              <w:rPr>
                <w:ins w:id="5706" w:author="Aziz Boxwala" w:date="2014-08-22T20:19:00Z"/>
                <w:rFonts w:ascii="Times New Roman" w:hAnsi="Times New Roman"/>
                <w:b/>
              </w:rPr>
            </w:pPr>
            <w:ins w:id="5707" w:author="Aziz Boxwala" w:date="2014-08-22T20:19: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77C4ED57" w14:textId="77777777" w:rsidR="007561BD" w:rsidRDefault="007561BD" w:rsidP="00EA2BB5">
            <w:pPr>
              <w:rPr>
                <w:ins w:id="5708" w:author="Aziz Boxwala" w:date="2014-08-22T20:19:00Z"/>
                <w:rFonts w:ascii="Times New Roman" w:hAnsi="Times New Roman"/>
                <w:b/>
              </w:rPr>
            </w:pPr>
            <w:ins w:id="5709" w:author="Aziz Boxwala" w:date="2014-08-22T20:19: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58D20788" w14:textId="77777777" w:rsidR="007561BD" w:rsidRDefault="007561BD" w:rsidP="00EA2BB5">
            <w:pPr>
              <w:rPr>
                <w:ins w:id="5710" w:author="Aziz Boxwala" w:date="2014-08-22T20:19:00Z"/>
                <w:rFonts w:ascii="Times New Roman" w:hAnsi="Times New Roman"/>
                <w:b/>
              </w:rPr>
            </w:pPr>
            <w:ins w:id="5711" w:author="Aziz Boxwala" w:date="2014-08-22T20:19:00Z">
              <w:r>
                <w:rPr>
                  <w:rFonts w:ascii="Times New Roman" w:hAnsi="Times New Roman"/>
                  <w:b/>
                </w:rPr>
                <w:t>Description</w:t>
              </w:r>
            </w:ins>
          </w:p>
        </w:tc>
      </w:tr>
      <w:tr w:rsidR="007561BD" w14:paraId="3664C7F0" w14:textId="77777777" w:rsidTr="00EA2BB5">
        <w:trPr>
          <w:ins w:id="5712"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6DDA0411" w14:textId="77777777" w:rsidR="007561BD" w:rsidRDefault="007561BD" w:rsidP="00EA2BB5">
            <w:pPr>
              <w:rPr>
                <w:ins w:id="5713" w:author="Aziz Boxwala" w:date="2014-08-22T20:19:00Z"/>
                <w:rFonts w:ascii="Times New Roman" w:hAnsi="Times New Roman"/>
              </w:rPr>
            </w:pPr>
            <w:ins w:id="5714" w:author="Aziz Boxwala" w:date="2014-08-22T20:19:00Z">
              <w:r>
                <w:rPr>
                  <w:rFonts w:ascii="Times New Roman" w:hAnsi="Times New Roman"/>
                </w:rPr>
                <w:t>code</w:t>
              </w:r>
            </w:ins>
          </w:p>
        </w:tc>
        <w:tc>
          <w:tcPr>
            <w:tcW w:w="1620" w:type="dxa"/>
            <w:tcBorders>
              <w:top w:val="single" w:sz="2" w:space="0" w:color="auto"/>
              <w:left w:val="single" w:sz="2" w:space="0" w:color="auto"/>
              <w:bottom w:val="single" w:sz="2" w:space="0" w:color="auto"/>
              <w:right w:val="single" w:sz="2" w:space="0" w:color="auto"/>
            </w:tcBorders>
          </w:tcPr>
          <w:p w14:paraId="5FDB01BA" w14:textId="77777777" w:rsidR="007561BD" w:rsidRDefault="007561BD" w:rsidP="00EA2BB5">
            <w:pPr>
              <w:rPr>
                <w:ins w:id="5715" w:author="Aziz Boxwala" w:date="2014-08-22T20:19:00Z"/>
                <w:rFonts w:ascii="Times New Roman" w:hAnsi="Times New Roman"/>
              </w:rPr>
            </w:pPr>
            <w:ins w:id="5716"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6FDE18A8" w14:textId="77777777" w:rsidR="007561BD" w:rsidRDefault="007561BD" w:rsidP="00EA2BB5">
            <w:pPr>
              <w:rPr>
                <w:ins w:id="5717" w:author="Aziz Boxwala" w:date="2014-08-22T20:19:00Z"/>
                <w:rFonts w:ascii="Times New Roman" w:hAnsi="Times New Roman"/>
              </w:rPr>
            </w:pPr>
            <w:ins w:id="5718" w:author="Aziz Boxwala" w:date="2014-08-22T20:19:00Z">
              <w:r>
                <w:rPr>
                  <w:rFonts w:ascii="Times New Roman" w:hAnsi="Times New Roman"/>
                </w:rPr>
                <w:t>A code specifying the characteristic or feature.</w:t>
              </w:r>
            </w:ins>
          </w:p>
        </w:tc>
      </w:tr>
      <w:tr w:rsidR="007561BD" w14:paraId="66C5A767" w14:textId="77777777" w:rsidTr="00EA2BB5">
        <w:trPr>
          <w:ins w:id="5719"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53571309" w14:textId="77777777" w:rsidR="007561BD" w:rsidRDefault="007561BD" w:rsidP="00EA2BB5">
            <w:pPr>
              <w:rPr>
                <w:ins w:id="5720" w:author="Aziz Boxwala" w:date="2014-08-22T20:19:00Z"/>
                <w:rFonts w:ascii="Times New Roman" w:hAnsi="Times New Roman"/>
              </w:rPr>
            </w:pPr>
            <w:bookmarkStart w:id="5721" w:name="BKM_187F04AC_DA31_40D4_B65E_B8277CF3E76F"/>
            <w:ins w:id="5722" w:author="Aziz Boxwala" w:date="2014-08-22T20:19:00Z">
              <w:r>
                <w:rPr>
                  <w:rFonts w:ascii="Times New Roman" w:hAnsi="Times New Roman"/>
                </w:rPr>
                <w:t>presence</w:t>
              </w:r>
            </w:ins>
          </w:p>
        </w:tc>
        <w:tc>
          <w:tcPr>
            <w:tcW w:w="1620" w:type="dxa"/>
            <w:tcBorders>
              <w:top w:val="single" w:sz="2" w:space="0" w:color="auto"/>
              <w:left w:val="single" w:sz="2" w:space="0" w:color="auto"/>
              <w:bottom w:val="single" w:sz="2" w:space="0" w:color="auto"/>
              <w:right w:val="single" w:sz="2" w:space="0" w:color="auto"/>
            </w:tcBorders>
          </w:tcPr>
          <w:p w14:paraId="4E8219BC" w14:textId="77777777" w:rsidR="007561BD" w:rsidRDefault="007561BD" w:rsidP="00EA2BB5">
            <w:pPr>
              <w:rPr>
                <w:ins w:id="5723" w:author="Aziz Boxwala" w:date="2014-08-22T20:19:00Z"/>
                <w:rFonts w:ascii="Times New Roman" w:hAnsi="Times New Roman"/>
              </w:rPr>
            </w:pPr>
            <w:proofErr w:type="spellStart"/>
            <w:ins w:id="5724" w:author="Aziz Boxwala" w:date="2014-08-22T20:19:00Z">
              <w:r>
                <w:rPr>
                  <w:rFonts w:ascii="Times New Roman" w:hAnsi="Times New Roman"/>
                </w:rPr>
                <w:t>YesNo</w:t>
              </w:r>
              <w:proofErr w:type="spellEnd"/>
            </w:ins>
          </w:p>
        </w:tc>
        <w:tc>
          <w:tcPr>
            <w:tcW w:w="5580" w:type="dxa"/>
            <w:tcBorders>
              <w:top w:val="single" w:sz="2" w:space="0" w:color="auto"/>
              <w:left w:val="single" w:sz="2" w:space="0" w:color="auto"/>
              <w:bottom w:val="single" w:sz="2" w:space="0" w:color="auto"/>
              <w:right w:val="single" w:sz="2" w:space="0" w:color="auto"/>
            </w:tcBorders>
          </w:tcPr>
          <w:p w14:paraId="7022167D" w14:textId="77777777" w:rsidR="007561BD" w:rsidRDefault="007561BD" w:rsidP="00EA2BB5">
            <w:pPr>
              <w:rPr>
                <w:ins w:id="5725" w:author="Aziz Boxwala" w:date="2014-08-22T20:19:00Z"/>
                <w:rFonts w:ascii="Times New Roman" w:hAnsi="Times New Roman"/>
              </w:rPr>
            </w:pPr>
            <w:ins w:id="5726" w:author="Aziz Boxwala" w:date="2014-08-22T20:19:00Z">
              <w:r>
                <w:rPr>
                  <w:rFonts w:ascii="Times New Roman" w:hAnsi="Times New Roman"/>
                </w:rPr>
                <w:t>Whether the characteristic is present or absent.</w:t>
              </w:r>
            </w:ins>
          </w:p>
        </w:tc>
        <w:bookmarkEnd w:id="5721"/>
      </w:tr>
      <w:bookmarkEnd w:id="5698"/>
    </w:tbl>
    <w:p w14:paraId="47B40D22" w14:textId="77777777" w:rsidR="007561BD" w:rsidRDefault="007561BD" w:rsidP="007561BD">
      <w:pPr>
        <w:rPr>
          <w:ins w:id="5727" w:author="Aziz Boxwala" w:date="2014-08-22T20:19:00Z"/>
          <w:rFonts w:ascii="Times New Roman" w:hAnsi="Times New Roman"/>
        </w:rPr>
      </w:pPr>
    </w:p>
    <w:p w14:paraId="6168AEB6" w14:textId="77777777" w:rsidR="007561BD" w:rsidRDefault="007561BD" w:rsidP="007561BD">
      <w:pPr>
        <w:pStyle w:val="Heading4"/>
        <w:rPr>
          <w:ins w:id="5728" w:author="Aziz Boxwala" w:date="2014-08-22T20:19:00Z"/>
          <w:bCs/>
          <w:szCs w:val="24"/>
          <w:u w:color="000000"/>
          <w:lang w:val="en-US"/>
        </w:rPr>
      </w:pPr>
      <w:bookmarkStart w:id="5729" w:name="_Toc396502554"/>
      <w:bookmarkStart w:id="5730" w:name="BKM_55B06D0E_3FE2_4B76_AEE9_405437C98DFE"/>
      <w:ins w:id="5731" w:author="Aziz Boxwala" w:date="2014-08-22T20:19:00Z">
        <w:r>
          <w:rPr>
            <w:bCs/>
            <w:szCs w:val="24"/>
            <w:u w:color="000000"/>
            <w:lang w:val="en-US"/>
          </w:rPr>
          <w:t>Location</w:t>
        </w:r>
        <w:bookmarkEnd w:id="5729"/>
      </w:ins>
    </w:p>
    <w:p w14:paraId="08036266" w14:textId="77777777" w:rsidR="007561BD" w:rsidRDefault="007561BD" w:rsidP="007561BD">
      <w:pPr>
        <w:rPr>
          <w:ins w:id="5732" w:author="Aziz Boxwala" w:date="2014-08-22T20:19:00Z"/>
          <w:rFonts w:ascii="Times New Roman" w:hAnsi="Times New Roman"/>
        </w:rPr>
      </w:pPr>
      <w:ins w:id="5733" w:author="Aziz Boxwala" w:date="2014-08-22T20:19:00Z">
        <w:r>
          <w:rPr>
            <w:rFonts w:ascii="Times New Roman" w:hAnsi="Times New Roman"/>
          </w:rPr>
          <w:t>Details for a physical place where services are provided and resources and participants may be stored, found, contained or accommodated.</w:t>
        </w:r>
      </w:ins>
    </w:p>
    <w:p w14:paraId="04E29436" w14:textId="77777777" w:rsidR="007561BD" w:rsidRDefault="007561BD" w:rsidP="007561BD">
      <w:pPr>
        <w:rPr>
          <w:ins w:id="5734" w:author="Aziz Boxwala" w:date="2014-08-22T20:19:00Z"/>
          <w:rFonts w:ascii="Times New Roman" w:hAnsi="Times New Roman"/>
        </w:rPr>
      </w:pPr>
    </w:p>
    <w:p w14:paraId="035C9517" w14:textId="77777777" w:rsidR="007561BD" w:rsidRDefault="007561BD" w:rsidP="007561BD">
      <w:pPr>
        <w:rPr>
          <w:ins w:id="5735" w:author="Aziz Boxwala" w:date="2014-08-22T20:19:00Z"/>
          <w:rFonts w:ascii="Times New Roman" w:hAnsi="Times New Roman"/>
        </w:rPr>
      </w:pPr>
      <w:ins w:id="5736" w:author="Aziz Boxwala" w:date="2014-08-22T20:19:00Z">
        <w:r>
          <w:rPr>
            <w:rFonts w:ascii="Times New Roman" w:hAnsi="Times New Roman"/>
          </w:rPr>
          <w:t>A location includes both incidental locations (a place which is used for healthcare without prior designation or authorization) and dedicated, formally appointed locations. Locations may be private, public, mobile or fixed and scale from small freezers to full hospital buildings or parking garages.</w:t>
        </w:r>
      </w:ins>
    </w:p>
    <w:p w14:paraId="11D0530C" w14:textId="77777777" w:rsidR="007561BD" w:rsidRDefault="007561BD" w:rsidP="007561BD">
      <w:pPr>
        <w:rPr>
          <w:ins w:id="5737" w:author="Aziz Boxwala" w:date="2014-08-22T20:19:00Z"/>
          <w:rFonts w:ascii="Times New Roman" w:hAnsi="Times New Roman"/>
        </w:rPr>
      </w:pPr>
    </w:p>
    <w:p w14:paraId="000EB5FA" w14:textId="77777777" w:rsidR="007561BD" w:rsidRDefault="007561BD" w:rsidP="007561BD">
      <w:pPr>
        <w:rPr>
          <w:ins w:id="5738" w:author="Aziz Boxwala" w:date="2014-08-22T20:19:00Z"/>
          <w:rFonts w:ascii="Times New Roman" w:hAnsi="Times New Roman"/>
        </w:rPr>
      </w:pPr>
      <w:ins w:id="5739" w:author="Aziz Boxwala" w:date="2014-08-22T20:19:00Z">
        <w:r>
          <w:rPr>
            <w:rFonts w:ascii="Times New Roman" w:hAnsi="Times New Roman"/>
          </w:rPr>
          <w:t>Examples of locations are:</w:t>
        </w:r>
      </w:ins>
    </w:p>
    <w:p w14:paraId="4F67D74A" w14:textId="77777777" w:rsidR="007561BD" w:rsidRDefault="007561BD" w:rsidP="007561BD">
      <w:pPr>
        <w:widowControl w:val="0"/>
        <w:numPr>
          <w:ilvl w:val="0"/>
          <w:numId w:val="57"/>
        </w:numPr>
        <w:autoSpaceDE w:val="0"/>
        <w:autoSpaceDN w:val="0"/>
        <w:adjustRightInd w:val="0"/>
        <w:spacing w:after="0" w:line="240" w:lineRule="auto"/>
        <w:ind w:left="360" w:hanging="360"/>
        <w:rPr>
          <w:ins w:id="5740" w:author="Aziz Boxwala" w:date="2014-08-22T20:19:00Z"/>
          <w:rFonts w:ascii="Times New Roman" w:hAnsi="Times New Roman"/>
        </w:rPr>
      </w:pPr>
      <w:ins w:id="5741" w:author="Aziz Boxwala" w:date="2014-08-22T20:19:00Z">
        <w:r>
          <w:rPr>
            <w:rFonts w:ascii="Times New Roman" w:hAnsi="Times New Roman"/>
          </w:rPr>
          <w:t>Building, ward, corridor or room</w:t>
        </w:r>
      </w:ins>
    </w:p>
    <w:p w14:paraId="5DBB16D0" w14:textId="77777777" w:rsidR="007561BD" w:rsidRDefault="007561BD" w:rsidP="007561BD">
      <w:pPr>
        <w:widowControl w:val="0"/>
        <w:numPr>
          <w:ilvl w:val="0"/>
          <w:numId w:val="57"/>
        </w:numPr>
        <w:autoSpaceDE w:val="0"/>
        <w:autoSpaceDN w:val="0"/>
        <w:adjustRightInd w:val="0"/>
        <w:spacing w:after="0" w:line="240" w:lineRule="auto"/>
        <w:ind w:left="360" w:hanging="360"/>
        <w:rPr>
          <w:ins w:id="5742" w:author="Aziz Boxwala" w:date="2014-08-22T20:19:00Z"/>
          <w:rFonts w:ascii="Times New Roman" w:hAnsi="Times New Roman"/>
        </w:rPr>
      </w:pPr>
      <w:ins w:id="5743" w:author="Aziz Boxwala" w:date="2014-08-22T20:19:00Z">
        <w:r>
          <w:rPr>
            <w:rFonts w:ascii="Times New Roman" w:hAnsi="Times New Roman"/>
          </w:rPr>
          <w:t>Freezer, incubator</w:t>
        </w:r>
      </w:ins>
    </w:p>
    <w:p w14:paraId="6D670460" w14:textId="77777777" w:rsidR="007561BD" w:rsidRDefault="007561BD" w:rsidP="007561BD">
      <w:pPr>
        <w:widowControl w:val="0"/>
        <w:numPr>
          <w:ilvl w:val="0"/>
          <w:numId w:val="57"/>
        </w:numPr>
        <w:autoSpaceDE w:val="0"/>
        <w:autoSpaceDN w:val="0"/>
        <w:adjustRightInd w:val="0"/>
        <w:spacing w:after="0" w:line="240" w:lineRule="auto"/>
        <w:ind w:left="360" w:hanging="360"/>
        <w:rPr>
          <w:ins w:id="5744" w:author="Aziz Boxwala" w:date="2014-08-22T20:19:00Z"/>
          <w:rFonts w:ascii="Times New Roman" w:hAnsi="Times New Roman"/>
        </w:rPr>
      </w:pPr>
      <w:ins w:id="5745" w:author="Aziz Boxwala" w:date="2014-08-22T20:19:00Z">
        <w:r>
          <w:rPr>
            <w:rFonts w:ascii="Times New Roman" w:hAnsi="Times New Roman"/>
          </w:rPr>
          <w:t>Vehicle or lift</w:t>
        </w:r>
      </w:ins>
    </w:p>
    <w:p w14:paraId="241FB669" w14:textId="77777777" w:rsidR="007561BD" w:rsidRDefault="007561BD" w:rsidP="007561BD">
      <w:pPr>
        <w:widowControl w:val="0"/>
        <w:numPr>
          <w:ilvl w:val="0"/>
          <w:numId w:val="57"/>
        </w:numPr>
        <w:autoSpaceDE w:val="0"/>
        <w:autoSpaceDN w:val="0"/>
        <w:adjustRightInd w:val="0"/>
        <w:spacing w:after="0" w:line="240" w:lineRule="auto"/>
        <w:ind w:left="360" w:hanging="360"/>
        <w:rPr>
          <w:ins w:id="5746" w:author="Aziz Boxwala" w:date="2014-08-22T20:19:00Z"/>
          <w:rFonts w:ascii="Times New Roman" w:hAnsi="Times New Roman"/>
        </w:rPr>
      </w:pPr>
      <w:ins w:id="5747" w:author="Aziz Boxwala" w:date="2014-08-22T20:19:00Z">
        <w:r>
          <w:rPr>
            <w:rFonts w:ascii="Times New Roman" w:hAnsi="Times New Roman"/>
          </w:rPr>
          <w:t>Home, shed, or a garage</w:t>
        </w:r>
      </w:ins>
    </w:p>
    <w:p w14:paraId="6FA5A465" w14:textId="77777777" w:rsidR="007561BD" w:rsidRDefault="007561BD" w:rsidP="007561BD">
      <w:pPr>
        <w:widowControl w:val="0"/>
        <w:numPr>
          <w:ilvl w:val="0"/>
          <w:numId w:val="57"/>
        </w:numPr>
        <w:autoSpaceDE w:val="0"/>
        <w:autoSpaceDN w:val="0"/>
        <w:adjustRightInd w:val="0"/>
        <w:spacing w:after="0" w:line="240" w:lineRule="auto"/>
        <w:ind w:left="360" w:hanging="360"/>
        <w:rPr>
          <w:ins w:id="5748" w:author="Aziz Boxwala" w:date="2014-08-22T20:19:00Z"/>
          <w:rFonts w:ascii="Times New Roman" w:hAnsi="Times New Roman"/>
        </w:rPr>
      </w:pPr>
      <w:ins w:id="5749" w:author="Aziz Boxwala" w:date="2014-08-22T20:19:00Z">
        <w:r>
          <w:rPr>
            <w:rFonts w:ascii="Times New Roman" w:hAnsi="Times New Roman"/>
          </w:rPr>
          <w:t>Road, parking place, a park</w:t>
        </w:r>
      </w:ins>
    </w:p>
    <w:p w14:paraId="40A0B71E" w14:textId="77777777" w:rsidR="007561BD" w:rsidRDefault="007561BD" w:rsidP="007561BD">
      <w:pPr>
        <w:rPr>
          <w:ins w:id="5750" w:author="Aziz Boxwala" w:date="2014-08-22T20:19:00Z"/>
          <w:rFonts w:ascii="Times New Roman" w:hAnsi="Times New Roman"/>
        </w:rPr>
      </w:pPr>
    </w:p>
    <w:p w14:paraId="709DE09F" w14:textId="77777777" w:rsidR="007561BD" w:rsidRDefault="007561BD" w:rsidP="007561BD">
      <w:pPr>
        <w:rPr>
          <w:ins w:id="5751" w:author="Aziz Boxwala" w:date="2014-08-22T20:19:00Z"/>
          <w:rFonts w:ascii="Times New Roman" w:hAnsi="Times New Roman"/>
        </w:rPr>
      </w:pPr>
    </w:p>
    <w:p w14:paraId="73BF3516" w14:textId="77777777" w:rsidR="007561BD" w:rsidRDefault="007561BD" w:rsidP="007561BD">
      <w:pPr>
        <w:pStyle w:val="ListHeader"/>
        <w:shd w:val="clear" w:color="auto" w:fill="auto"/>
        <w:rPr>
          <w:ins w:id="5752" w:author="Aziz Boxwala" w:date="2014-08-22T20:19:00Z"/>
          <w:rFonts w:ascii="Times New Roman" w:eastAsia="Times New Roman" w:hAnsi="Times New Roman"/>
          <w:bCs w:val="0"/>
          <w:iCs w:val="0"/>
          <w:szCs w:val="24"/>
          <w:u w:val="single"/>
          <w:shd w:val="clear" w:color="auto" w:fill="auto"/>
          <w:lang w:val="en-US"/>
        </w:rPr>
      </w:pPr>
      <w:ins w:id="5753" w:author="Aziz Boxwala" w:date="2014-08-22T20:19: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561BD" w14:paraId="0801C556" w14:textId="77777777" w:rsidTr="00EA2BB5">
        <w:trPr>
          <w:trHeight w:val="215"/>
          <w:ins w:id="5754" w:author="Aziz Boxwala" w:date="2014-08-22T20:19: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09647A9E" w14:textId="77777777" w:rsidR="007561BD" w:rsidRDefault="007561BD" w:rsidP="00EA2BB5">
            <w:pPr>
              <w:rPr>
                <w:ins w:id="5755" w:author="Aziz Boxwala" w:date="2014-08-22T20:19:00Z"/>
                <w:rFonts w:ascii="Times New Roman" w:hAnsi="Times New Roman"/>
                <w:b/>
              </w:rPr>
            </w:pPr>
            <w:ins w:id="5756" w:author="Aziz Boxwala" w:date="2014-08-22T20:19: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6EC0A8FB" w14:textId="77777777" w:rsidR="007561BD" w:rsidRDefault="007561BD" w:rsidP="00EA2BB5">
            <w:pPr>
              <w:rPr>
                <w:ins w:id="5757" w:author="Aziz Boxwala" w:date="2014-08-22T20:19:00Z"/>
                <w:rFonts w:ascii="Times New Roman" w:hAnsi="Times New Roman"/>
                <w:b/>
              </w:rPr>
            </w:pPr>
            <w:ins w:id="5758" w:author="Aziz Boxwala" w:date="2014-08-22T20:19: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701F9E1E" w14:textId="77777777" w:rsidR="007561BD" w:rsidRDefault="007561BD" w:rsidP="00EA2BB5">
            <w:pPr>
              <w:rPr>
                <w:ins w:id="5759" w:author="Aziz Boxwala" w:date="2014-08-22T20:19:00Z"/>
                <w:rFonts w:ascii="Times New Roman" w:hAnsi="Times New Roman"/>
                <w:b/>
              </w:rPr>
            </w:pPr>
            <w:ins w:id="5760" w:author="Aziz Boxwala" w:date="2014-08-22T20:19:00Z">
              <w:r>
                <w:rPr>
                  <w:rFonts w:ascii="Times New Roman" w:hAnsi="Times New Roman"/>
                  <w:b/>
                </w:rPr>
                <w:t>Description</w:t>
              </w:r>
            </w:ins>
          </w:p>
        </w:tc>
      </w:tr>
      <w:tr w:rsidR="007561BD" w14:paraId="16356AAD" w14:textId="77777777" w:rsidTr="00EA2BB5">
        <w:trPr>
          <w:ins w:id="5761"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46FC1F07" w14:textId="77777777" w:rsidR="007561BD" w:rsidRDefault="007561BD" w:rsidP="00EA2BB5">
            <w:pPr>
              <w:rPr>
                <w:ins w:id="5762" w:author="Aziz Boxwala" w:date="2014-08-22T20:19:00Z"/>
                <w:rFonts w:ascii="Times New Roman" w:hAnsi="Times New Roman"/>
              </w:rPr>
            </w:pPr>
            <w:ins w:id="5763" w:author="Aziz Boxwala" w:date="2014-08-22T20:19:00Z">
              <w:r>
                <w:rPr>
                  <w:rFonts w:ascii="Times New Roman" w:hAnsi="Times New Roman"/>
                </w:rPr>
                <w:t>address</w:t>
              </w:r>
            </w:ins>
          </w:p>
        </w:tc>
        <w:tc>
          <w:tcPr>
            <w:tcW w:w="1620" w:type="dxa"/>
            <w:tcBorders>
              <w:top w:val="single" w:sz="2" w:space="0" w:color="auto"/>
              <w:left w:val="single" w:sz="2" w:space="0" w:color="auto"/>
              <w:bottom w:val="single" w:sz="2" w:space="0" w:color="auto"/>
              <w:right w:val="single" w:sz="2" w:space="0" w:color="auto"/>
            </w:tcBorders>
          </w:tcPr>
          <w:p w14:paraId="513F1E84" w14:textId="77777777" w:rsidR="007561BD" w:rsidRDefault="007561BD" w:rsidP="00EA2BB5">
            <w:pPr>
              <w:rPr>
                <w:ins w:id="5764" w:author="Aziz Boxwala" w:date="2014-08-22T20:19:00Z"/>
                <w:rFonts w:ascii="Times New Roman" w:hAnsi="Times New Roman"/>
              </w:rPr>
            </w:pPr>
            <w:ins w:id="5765" w:author="Aziz Boxwala" w:date="2014-08-22T20:19:00Z">
              <w:r>
                <w:rPr>
                  <w:rFonts w:ascii="Times New Roman" w:hAnsi="Times New Roman"/>
                </w:rPr>
                <w:t>Address</w:t>
              </w:r>
            </w:ins>
          </w:p>
        </w:tc>
        <w:tc>
          <w:tcPr>
            <w:tcW w:w="5580" w:type="dxa"/>
            <w:tcBorders>
              <w:top w:val="single" w:sz="2" w:space="0" w:color="auto"/>
              <w:left w:val="single" w:sz="2" w:space="0" w:color="auto"/>
              <w:bottom w:val="single" w:sz="2" w:space="0" w:color="auto"/>
              <w:right w:val="single" w:sz="2" w:space="0" w:color="auto"/>
            </w:tcBorders>
          </w:tcPr>
          <w:p w14:paraId="7D829906" w14:textId="77777777" w:rsidR="007561BD" w:rsidRDefault="007561BD" w:rsidP="00EA2BB5">
            <w:pPr>
              <w:rPr>
                <w:ins w:id="5766" w:author="Aziz Boxwala" w:date="2014-08-22T20:19:00Z"/>
                <w:rFonts w:ascii="Times New Roman" w:hAnsi="Times New Roman"/>
              </w:rPr>
            </w:pPr>
            <w:ins w:id="5767" w:author="Aziz Boxwala" w:date="2014-08-22T20:19:00Z">
              <w:r>
                <w:rPr>
                  <w:rFonts w:ascii="Times New Roman" w:hAnsi="Times New Roman"/>
                </w:rPr>
                <w:t>A geographic address for the location.</w:t>
              </w:r>
            </w:ins>
          </w:p>
        </w:tc>
      </w:tr>
      <w:tr w:rsidR="007561BD" w14:paraId="4DC6DC6B" w14:textId="77777777" w:rsidTr="00EA2BB5">
        <w:trPr>
          <w:ins w:id="5768"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1A4A2D1E" w14:textId="77777777" w:rsidR="007561BD" w:rsidRDefault="007561BD" w:rsidP="00EA2BB5">
            <w:pPr>
              <w:rPr>
                <w:ins w:id="5769" w:author="Aziz Boxwala" w:date="2014-08-22T20:19:00Z"/>
                <w:rFonts w:ascii="Times New Roman" w:hAnsi="Times New Roman"/>
              </w:rPr>
            </w:pPr>
            <w:bookmarkStart w:id="5770" w:name="BKM_10629A90_17B9_4A13_AA8D_3A7876AFC2F9"/>
            <w:ins w:id="5771" w:author="Aziz Boxwala" w:date="2014-08-22T20:19:00Z">
              <w:r>
                <w:rPr>
                  <w:rFonts w:ascii="Times New Roman" w:hAnsi="Times New Roman"/>
                </w:rPr>
                <w:t>function</w:t>
              </w:r>
            </w:ins>
          </w:p>
        </w:tc>
        <w:tc>
          <w:tcPr>
            <w:tcW w:w="1620" w:type="dxa"/>
            <w:tcBorders>
              <w:top w:val="single" w:sz="2" w:space="0" w:color="auto"/>
              <w:left w:val="single" w:sz="2" w:space="0" w:color="auto"/>
              <w:bottom w:val="single" w:sz="2" w:space="0" w:color="auto"/>
              <w:right w:val="single" w:sz="2" w:space="0" w:color="auto"/>
            </w:tcBorders>
          </w:tcPr>
          <w:p w14:paraId="2AB18934" w14:textId="77777777" w:rsidR="007561BD" w:rsidRDefault="007561BD" w:rsidP="00EA2BB5">
            <w:pPr>
              <w:rPr>
                <w:ins w:id="5772" w:author="Aziz Boxwala" w:date="2014-08-22T20:19:00Z"/>
                <w:rFonts w:ascii="Times New Roman" w:hAnsi="Times New Roman"/>
              </w:rPr>
            </w:pPr>
            <w:ins w:id="5773"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77E9574B" w14:textId="77777777" w:rsidR="007561BD" w:rsidRDefault="007561BD" w:rsidP="00EA2BB5">
            <w:pPr>
              <w:rPr>
                <w:ins w:id="5774" w:author="Aziz Boxwala" w:date="2014-08-22T20:19:00Z"/>
                <w:rFonts w:ascii="Times New Roman" w:hAnsi="Times New Roman"/>
              </w:rPr>
            </w:pPr>
            <w:ins w:id="5775" w:author="Aziz Boxwala" w:date="2014-08-22T20:19:00Z">
              <w:r>
                <w:rPr>
                  <w:rFonts w:ascii="Times New Roman" w:hAnsi="Times New Roman"/>
                </w:rPr>
                <w:t>Indicates the type of function performed at the location.</w:t>
              </w:r>
            </w:ins>
          </w:p>
        </w:tc>
        <w:bookmarkEnd w:id="5770"/>
      </w:tr>
      <w:tr w:rsidR="007561BD" w14:paraId="0FEDE025" w14:textId="77777777" w:rsidTr="00EA2BB5">
        <w:trPr>
          <w:ins w:id="5776"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6102DE98" w14:textId="77777777" w:rsidR="007561BD" w:rsidRDefault="007561BD" w:rsidP="00EA2BB5">
            <w:pPr>
              <w:rPr>
                <w:ins w:id="5777" w:author="Aziz Boxwala" w:date="2014-08-22T20:19:00Z"/>
                <w:rFonts w:ascii="Times New Roman" w:hAnsi="Times New Roman"/>
              </w:rPr>
            </w:pPr>
            <w:bookmarkStart w:id="5778" w:name="BKM_01AF4E3C_6A2C_4F2C_AB55_8D6D452826B5"/>
            <w:ins w:id="5779" w:author="Aziz Boxwala" w:date="2014-08-22T20:19:00Z">
              <w:r>
                <w:rPr>
                  <w:rFonts w:ascii="Times New Roman" w:hAnsi="Times New Roman"/>
                </w:rPr>
                <w:t>name</w:t>
              </w:r>
            </w:ins>
          </w:p>
        </w:tc>
        <w:tc>
          <w:tcPr>
            <w:tcW w:w="1620" w:type="dxa"/>
            <w:tcBorders>
              <w:top w:val="single" w:sz="2" w:space="0" w:color="auto"/>
              <w:left w:val="single" w:sz="2" w:space="0" w:color="auto"/>
              <w:bottom w:val="single" w:sz="2" w:space="0" w:color="auto"/>
              <w:right w:val="single" w:sz="2" w:space="0" w:color="auto"/>
            </w:tcBorders>
          </w:tcPr>
          <w:p w14:paraId="4622525F" w14:textId="77777777" w:rsidR="007561BD" w:rsidRDefault="007561BD" w:rsidP="00EA2BB5">
            <w:pPr>
              <w:rPr>
                <w:ins w:id="5780" w:author="Aziz Boxwala" w:date="2014-08-22T20:19:00Z"/>
                <w:rFonts w:ascii="Times New Roman" w:hAnsi="Times New Roman"/>
              </w:rPr>
            </w:pPr>
            <w:ins w:id="5781" w:author="Aziz Boxwala" w:date="2014-08-22T20:19:00Z">
              <w:r>
                <w:rPr>
                  <w:rFonts w:ascii="Times New Roman" w:hAnsi="Times New Roman"/>
                </w:rPr>
                <w:t>Text</w:t>
              </w:r>
            </w:ins>
          </w:p>
        </w:tc>
        <w:tc>
          <w:tcPr>
            <w:tcW w:w="5580" w:type="dxa"/>
            <w:tcBorders>
              <w:top w:val="single" w:sz="2" w:space="0" w:color="auto"/>
              <w:left w:val="single" w:sz="2" w:space="0" w:color="auto"/>
              <w:bottom w:val="single" w:sz="2" w:space="0" w:color="auto"/>
              <w:right w:val="single" w:sz="2" w:space="0" w:color="auto"/>
            </w:tcBorders>
          </w:tcPr>
          <w:p w14:paraId="2DBEE898" w14:textId="77777777" w:rsidR="007561BD" w:rsidRDefault="007561BD" w:rsidP="00EA2BB5">
            <w:pPr>
              <w:rPr>
                <w:ins w:id="5782" w:author="Aziz Boxwala" w:date="2014-08-22T20:19:00Z"/>
                <w:rFonts w:ascii="Times New Roman" w:hAnsi="Times New Roman"/>
              </w:rPr>
            </w:pPr>
            <w:ins w:id="5783" w:author="Aziz Boxwala" w:date="2014-08-22T20:19:00Z">
              <w:r>
                <w:rPr>
                  <w:rFonts w:ascii="Times New Roman" w:hAnsi="Times New Roman"/>
                </w:rPr>
                <w:t>A name for the location. Does not need to be unique.</w:t>
              </w:r>
            </w:ins>
          </w:p>
        </w:tc>
        <w:bookmarkEnd w:id="5778"/>
      </w:tr>
      <w:tr w:rsidR="007561BD" w14:paraId="56F08008" w14:textId="77777777" w:rsidTr="00EA2BB5">
        <w:trPr>
          <w:ins w:id="5784"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33BCA583" w14:textId="77777777" w:rsidR="007561BD" w:rsidRDefault="007561BD" w:rsidP="00EA2BB5">
            <w:pPr>
              <w:rPr>
                <w:ins w:id="5785" w:author="Aziz Boxwala" w:date="2014-08-22T20:19:00Z"/>
                <w:rFonts w:ascii="Times New Roman" w:hAnsi="Times New Roman"/>
              </w:rPr>
            </w:pPr>
            <w:bookmarkStart w:id="5786" w:name="BKM_AC592CB9_7947_447E_88C9_C102769BE7A5"/>
            <w:proofErr w:type="spellStart"/>
            <w:ins w:id="5787" w:author="Aziz Boxwala" w:date="2014-08-22T20:19:00Z">
              <w:r>
                <w:rPr>
                  <w:rFonts w:ascii="Times New Roman" w:hAnsi="Times New Roman"/>
                </w:rPr>
                <w:lastRenderedPageBreak/>
                <w:t>partOf</w:t>
              </w:r>
              <w:proofErr w:type="spellEnd"/>
            </w:ins>
          </w:p>
        </w:tc>
        <w:tc>
          <w:tcPr>
            <w:tcW w:w="1620" w:type="dxa"/>
            <w:tcBorders>
              <w:top w:val="single" w:sz="2" w:space="0" w:color="auto"/>
              <w:left w:val="single" w:sz="2" w:space="0" w:color="auto"/>
              <w:bottom w:val="single" w:sz="2" w:space="0" w:color="auto"/>
              <w:right w:val="single" w:sz="2" w:space="0" w:color="auto"/>
            </w:tcBorders>
          </w:tcPr>
          <w:p w14:paraId="672663A9" w14:textId="77777777" w:rsidR="007561BD" w:rsidRDefault="007561BD" w:rsidP="00EA2BB5">
            <w:pPr>
              <w:rPr>
                <w:ins w:id="5788" w:author="Aziz Boxwala" w:date="2014-08-22T20:19:00Z"/>
                <w:rFonts w:ascii="Times New Roman" w:hAnsi="Times New Roman"/>
              </w:rPr>
            </w:pPr>
            <w:ins w:id="5789" w:author="Aziz Boxwala" w:date="2014-08-22T20:19:00Z">
              <w:r>
                <w:rPr>
                  <w:rFonts w:ascii="Times New Roman" w:hAnsi="Times New Roman"/>
                </w:rPr>
                <w:t>Location</w:t>
              </w:r>
            </w:ins>
          </w:p>
        </w:tc>
        <w:tc>
          <w:tcPr>
            <w:tcW w:w="5580" w:type="dxa"/>
            <w:tcBorders>
              <w:top w:val="single" w:sz="2" w:space="0" w:color="auto"/>
              <w:left w:val="single" w:sz="2" w:space="0" w:color="auto"/>
              <w:bottom w:val="single" w:sz="2" w:space="0" w:color="auto"/>
              <w:right w:val="single" w:sz="2" w:space="0" w:color="auto"/>
            </w:tcBorders>
          </w:tcPr>
          <w:p w14:paraId="46CA38C4" w14:textId="77777777" w:rsidR="007561BD" w:rsidRDefault="007561BD" w:rsidP="00EA2BB5">
            <w:pPr>
              <w:rPr>
                <w:ins w:id="5790" w:author="Aziz Boxwala" w:date="2014-08-22T20:19:00Z"/>
                <w:rFonts w:ascii="Times New Roman" w:hAnsi="Times New Roman"/>
              </w:rPr>
            </w:pPr>
            <w:ins w:id="5791" w:author="Aziz Boxwala" w:date="2014-08-22T20:19:00Z">
              <w:r>
                <w:rPr>
                  <w:rFonts w:ascii="Times New Roman" w:hAnsi="Times New Roman"/>
                </w:rPr>
                <w:t>Another location of which this location is physically a part.</w:t>
              </w:r>
            </w:ins>
          </w:p>
        </w:tc>
        <w:bookmarkEnd w:id="5786"/>
      </w:tr>
      <w:tr w:rsidR="007561BD" w14:paraId="33572CEB" w14:textId="77777777" w:rsidTr="00EA2BB5">
        <w:trPr>
          <w:ins w:id="5792"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636CA206" w14:textId="77777777" w:rsidR="007561BD" w:rsidRDefault="007561BD" w:rsidP="00EA2BB5">
            <w:pPr>
              <w:rPr>
                <w:ins w:id="5793" w:author="Aziz Boxwala" w:date="2014-08-22T20:19:00Z"/>
                <w:rFonts w:ascii="Times New Roman" w:hAnsi="Times New Roman"/>
              </w:rPr>
            </w:pPr>
            <w:bookmarkStart w:id="5794" w:name="BKM_93A45041_4195_46D5_A058_9E06764EEBB0"/>
            <w:ins w:id="5795" w:author="Aziz Boxwala" w:date="2014-08-22T20:19:00Z">
              <w:r>
                <w:rPr>
                  <w:rFonts w:ascii="Times New Roman" w:hAnsi="Times New Roman"/>
                </w:rPr>
                <w:t>telecom</w:t>
              </w:r>
            </w:ins>
          </w:p>
        </w:tc>
        <w:tc>
          <w:tcPr>
            <w:tcW w:w="1620" w:type="dxa"/>
            <w:tcBorders>
              <w:top w:val="single" w:sz="2" w:space="0" w:color="auto"/>
              <w:left w:val="single" w:sz="2" w:space="0" w:color="auto"/>
              <w:bottom w:val="single" w:sz="2" w:space="0" w:color="auto"/>
              <w:right w:val="single" w:sz="2" w:space="0" w:color="auto"/>
            </w:tcBorders>
          </w:tcPr>
          <w:p w14:paraId="5990A854" w14:textId="77777777" w:rsidR="007561BD" w:rsidRDefault="007561BD" w:rsidP="00EA2BB5">
            <w:pPr>
              <w:rPr>
                <w:ins w:id="5796" w:author="Aziz Boxwala" w:date="2014-08-22T20:19:00Z"/>
                <w:rFonts w:ascii="Times New Roman" w:hAnsi="Times New Roman"/>
              </w:rPr>
            </w:pPr>
            <w:proofErr w:type="spellStart"/>
            <w:ins w:id="5797" w:author="Aziz Boxwala" w:date="2014-08-22T20:19:00Z">
              <w:r>
                <w:rPr>
                  <w:rFonts w:ascii="Times New Roman" w:hAnsi="Times New Roman"/>
                </w:rPr>
                <w:t>TelecomAddress</w:t>
              </w:r>
              <w:proofErr w:type="spellEnd"/>
            </w:ins>
          </w:p>
        </w:tc>
        <w:tc>
          <w:tcPr>
            <w:tcW w:w="5580" w:type="dxa"/>
            <w:tcBorders>
              <w:top w:val="single" w:sz="2" w:space="0" w:color="auto"/>
              <w:left w:val="single" w:sz="2" w:space="0" w:color="auto"/>
              <w:bottom w:val="single" w:sz="2" w:space="0" w:color="auto"/>
              <w:right w:val="single" w:sz="2" w:space="0" w:color="auto"/>
            </w:tcBorders>
          </w:tcPr>
          <w:p w14:paraId="1D968ACA" w14:textId="77777777" w:rsidR="007561BD" w:rsidRDefault="007561BD" w:rsidP="00EA2BB5">
            <w:pPr>
              <w:rPr>
                <w:ins w:id="5798" w:author="Aziz Boxwala" w:date="2014-08-22T20:19:00Z"/>
                <w:rFonts w:ascii="Times New Roman" w:hAnsi="Times New Roman"/>
              </w:rPr>
            </w:pPr>
            <w:ins w:id="5799" w:author="Aziz Boxwala" w:date="2014-08-22T20:19:00Z">
              <w:r>
                <w:rPr>
                  <w:rFonts w:ascii="Times New Roman" w:hAnsi="Times New Roman"/>
                </w:rPr>
                <w:t>The contact details of communication devices available at the location. This can include phone numbers, fax numbers, mobile numbers, email addresses and web sites.</w:t>
              </w:r>
            </w:ins>
          </w:p>
        </w:tc>
        <w:bookmarkEnd w:id="5794"/>
      </w:tr>
      <w:bookmarkEnd w:id="5730"/>
    </w:tbl>
    <w:p w14:paraId="3262FC6D" w14:textId="77777777" w:rsidR="007561BD" w:rsidRDefault="007561BD" w:rsidP="007561BD">
      <w:pPr>
        <w:rPr>
          <w:ins w:id="5800" w:author="Aziz Boxwala" w:date="2014-08-22T20:19:00Z"/>
          <w:rFonts w:ascii="Times New Roman" w:hAnsi="Times New Roman"/>
        </w:rPr>
      </w:pPr>
    </w:p>
    <w:p w14:paraId="1A7ABF43" w14:textId="77777777" w:rsidR="007561BD" w:rsidRDefault="007561BD" w:rsidP="007561BD">
      <w:pPr>
        <w:pStyle w:val="Heading4"/>
        <w:rPr>
          <w:ins w:id="5801" w:author="Aziz Boxwala" w:date="2014-08-22T20:19:00Z"/>
          <w:bCs/>
          <w:szCs w:val="24"/>
          <w:u w:color="000000"/>
          <w:lang w:val="en-US"/>
        </w:rPr>
      </w:pPr>
      <w:bookmarkStart w:id="5802" w:name="_Toc396502555"/>
      <w:bookmarkStart w:id="5803" w:name="BKM_B11DBFE6_624C_4B94_8BFD_B9A99C77E904"/>
      <w:proofErr w:type="spellStart"/>
      <w:ins w:id="5804" w:author="Aziz Boxwala" w:date="2014-08-22T20:19:00Z">
        <w:r>
          <w:rPr>
            <w:bCs/>
            <w:szCs w:val="24"/>
            <w:u w:color="000000"/>
            <w:lang w:val="en-US"/>
          </w:rPr>
          <w:t>ManufacturedProduct</w:t>
        </w:r>
        <w:bookmarkEnd w:id="5802"/>
        <w:proofErr w:type="spellEnd"/>
      </w:ins>
    </w:p>
    <w:p w14:paraId="720822C3" w14:textId="77777777" w:rsidR="007561BD" w:rsidRDefault="007561BD" w:rsidP="007561BD">
      <w:pPr>
        <w:rPr>
          <w:ins w:id="5805" w:author="Aziz Boxwala" w:date="2014-08-22T20:19:00Z"/>
          <w:rFonts w:ascii="Times New Roman" w:hAnsi="Times New Roman"/>
        </w:rPr>
      </w:pPr>
      <w:ins w:id="5806" w:author="Aziz Boxwala" w:date="2014-08-22T20:19:00Z">
        <w:r>
          <w:rPr>
            <w:rStyle w:val="FieldLabel"/>
            <w:rFonts w:ascii="Times New Roman" w:hAnsi="Times New Roman"/>
            <w:i w:val="0"/>
            <w:iCs w:val="0"/>
            <w:color w:val="000000"/>
          </w:rPr>
          <w:t>A product used in the care of a patient.</w:t>
        </w:r>
      </w:ins>
    </w:p>
    <w:p w14:paraId="3D2A803C" w14:textId="77777777" w:rsidR="007561BD" w:rsidRDefault="007561BD" w:rsidP="007561BD">
      <w:pPr>
        <w:rPr>
          <w:ins w:id="5807" w:author="Aziz Boxwala" w:date="2014-08-22T20:19:00Z"/>
          <w:rFonts w:ascii="Times New Roman" w:hAnsi="Times New Roman"/>
        </w:rPr>
      </w:pPr>
    </w:p>
    <w:p w14:paraId="22865F21" w14:textId="77777777" w:rsidR="007561BD" w:rsidRDefault="007561BD" w:rsidP="007561BD">
      <w:pPr>
        <w:pStyle w:val="ListHeader"/>
        <w:shd w:val="clear" w:color="auto" w:fill="auto"/>
        <w:rPr>
          <w:ins w:id="5808" w:author="Aziz Boxwala" w:date="2014-08-22T20:19:00Z"/>
          <w:rFonts w:ascii="Times New Roman" w:eastAsia="Times New Roman" w:hAnsi="Times New Roman"/>
          <w:bCs w:val="0"/>
          <w:iCs w:val="0"/>
          <w:szCs w:val="24"/>
          <w:u w:val="single"/>
          <w:shd w:val="clear" w:color="auto" w:fill="auto"/>
          <w:lang w:val="en-US"/>
        </w:rPr>
      </w:pPr>
      <w:ins w:id="5809" w:author="Aziz Boxwala" w:date="2014-08-22T20:19: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561BD" w14:paraId="01F890AD" w14:textId="77777777" w:rsidTr="00EA2BB5">
        <w:trPr>
          <w:trHeight w:val="215"/>
          <w:ins w:id="5810" w:author="Aziz Boxwala" w:date="2014-08-22T20:19: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17FC4CF5" w14:textId="77777777" w:rsidR="007561BD" w:rsidRDefault="007561BD" w:rsidP="00EA2BB5">
            <w:pPr>
              <w:rPr>
                <w:ins w:id="5811" w:author="Aziz Boxwala" w:date="2014-08-22T20:19:00Z"/>
                <w:rFonts w:ascii="Times New Roman" w:hAnsi="Times New Roman"/>
                <w:b/>
              </w:rPr>
            </w:pPr>
            <w:ins w:id="5812" w:author="Aziz Boxwala" w:date="2014-08-22T20:19: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45210FEC" w14:textId="77777777" w:rsidR="007561BD" w:rsidRDefault="007561BD" w:rsidP="00EA2BB5">
            <w:pPr>
              <w:rPr>
                <w:ins w:id="5813" w:author="Aziz Boxwala" w:date="2014-08-22T20:19:00Z"/>
                <w:rFonts w:ascii="Times New Roman" w:hAnsi="Times New Roman"/>
                <w:b/>
              </w:rPr>
            </w:pPr>
            <w:ins w:id="5814" w:author="Aziz Boxwala" w:date="2014-08-22T20:19: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06C9E10" w14:textId="77777777" w:rsidR="007561BD" w:rsidRDefault="007561BD" w:rsidP="00EA2BB5">
            <w:pPr>
              <w:rPr>
                <w:ins w:id="5815" w:author="Aziz Boxwala" w:date="2014-08-22T20:19:00Z"/>
                <w:rFonts w:ascii="Times New Roman" w:hAnsi="Times New Roman"/>
                <w:b/>
              </w:rPr>
            </w:pPr>
            <w:ins w:id="5816" w:author="Aziz Boxwala" w:date="2014-08-22T20:19:00Z">
              <w:r>
                <w:rPr>
                  <w:rFonts w:ascii="Times New Roman" w:hAnsi="Times New Roman"/>
                  <w:b/>
                </w:rPr>
                <w:t>Description</w:t>
              </w:r>
            </w:ins>
          </w:p>
        </w:tc>
      </w:tr>
      <w:tr w:rsidR="007561BD" w14:paraId="3AE0A604" w14:textId="77777777" w:rsidTr="00EA2BB5">
        <w:trPr>
          <w:ins w:id="5817"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37D2ED8D" w14:textId="77777777" w:rsidR="007561BD" w:rsidRDefault="007561BD" w:rsidP="00EA2BB5">
            <w:pPr>
              <w:rPr>
                <w:ins w:id="5818" w:author="Aziz Boxwala" w:date="2014-08-22T20:19:00Z"/>
                <w:rFonts w:ascii="Times New Roman" w:hAnsi="Times New Roman"/>
              </w:rPr>
            </w:pPr>
            <w:ins w:id="5819" w:author="Aziz Boxwala" w:date="2014-08-22T20:19:00Z">
              <w:r>
                <w:rPr>
                  <w:rFonts w:ascii="Times New Roman" w:hAnsi="Times New Roman"/>
                </w:rPr>
                <w:t>expiry</w:t>
              </w:r>
            </w:ins>
          </w:p>
        </w:tc>
        <w:tc>
          <w:tcPr>
            <w:tcW w:w="1620" w:type="dxa"/>
            <w:tcBorders>
              <w:top w:val="single" w:sz="2" w:space="0" w:color="auto"/>
              <w:left w:val="single" w:sz="2" w:space="0" w:color="auto"/>
              <w:bottom w:val="single" w:sz="2" w:space="0" w:color="auto"/>
              <w:right w:val="single" w:sz="2" w:space="0" w:color="auto"/>
            </w:tcBorders>
          </w:tcPr>
          <w:p w14:paraId="31F0169D" w14:textId="77777777" w:rsidR="007561BD" w:rsidRDefault="007561BD" w:rsidP="00EA2BB5">
            <w:pPr>
              <w:rPr>
                <w:ins w:id="5820" w:author="Aziz Boxwala" w:date="2014-08-22T20:19:00Z"/>
                <w:rFonts w:ascii="Times New Roman" w:hAnsi="Times New Roman"/>
              </w:rPr>
            </w:pPr>
            <w:proofErr w:type="spellStart"/>
            <w:ins w:id="5821" w:author="Aziz Boxwala" w:date="2014-08-22T20:19:00Z">
              <w:r>
                <w:rPr>
                  <w:rFonts w:ascii="Times New Roman" w:hAnsi="Times New Roman"/>
                </w:rPr>
                <w:t>TimePoint</w:t>
              </w:r>
              <w:proofErr w:type="spellEnd"/>
            </w:ins>
          </w:p>
        </w:tc>
        <w:tc>
          <w:tcPr>
            <w:tcW w:w="5580" w:type="dxa"/>
            <w:tcBorders>
              <w:top w:val="single" w:sz="2" w:space="0" w:color="auto"/>
              <w:left w:val="single" w:sz="2" w:space="0" w:color="auto"/>
              <w:bottom w:val="single" w:sz="2" w:space="0" w:color="auto"/>
              <w:right w:val="single" w:sz="2" w:space="0" w:color="auto"/>
            </w:tcBorders>
          </w:tcPr>
          <w:p w14:paraId="62A04E17" w14:textId="77777777" w:rsidR="007561BD" w:rsidRDefault="007561BD" w:rsidP="00EA2BB5">
            <w:pPr>
              <w:rPr>
                <w:ins w:id="5822" w:author="Aziz Boxwala" w:date="2014-08-22T20:19:00Z"/>
                <w:rFonts w:ascii="Times New Roman" w:hAnsi="Times New Roman"/>
              </w:rPr>
            </w:pPr>
            <w:ins w:id="5823" w:author="Aziz Boxwala" w:date="2014-08-22T20:19:00Z">
              <w:r>
                <w:rPr>
                  <w:rFonts w:ascii="Times New Roman" w:hAnsi="Times New Roman"/>
                </w:rPr>
                <w:t>Date of expiry of this product (if applicable).</w:t>
              </w:r>
            </w:ins>
          </w:p>
        </w:tc>
      </w:tr>
      <w:tr w:rsidR="007561BD" w14:paraId="7445BF56" w14:textId="77777777" w:rsidTr="00EA2BB5">
        <w:trPr>
          <w:ins w:id="5824"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574DC33D" w14:textId="77777777" w:rsidR="007561BD" w:rsidRDefault="007561BD" w:rsidP="00EA2BB5">
            <w:pPr>
              <w:rPr>
                <w:ins w:id="5825" w:author="Aziz Boxwala" w:date="2014-08-22T20:19:00Z"/>
                <w:rFonts w:ascii="Times New Roman" w:hAnsi="Times New Roman"/>
              </w:rPr>
            </w:pPr>
            <w:bookmarkStart w:id="5826" w:name="BKM_6924702A_E23F_4D70_8DF4_BE7273C7BAC0"/>
            <w:proofErr w:type="spellStart"/>
            <w:ins w:id="5827" w:author="Aziz Boxwala" w:date="2014-08-22T20:19:00Z">
              <w:r>
                <w:rPr>
                  <w:rFonts w:ascii="Times New Roman" w:hAnsi="Times New Roman"/>
                </w:rPr>
                <w:t>lotNumber</w:t>
              </w:r>
              <w:proofErr w:type="spellEnd"/>
            </w:ins>
          </w:p>
        </w:tc>
        <w:tc>
          <w:tcPr>
            <w:tcW w:w="1620" w:type="dxa"/>
            <w:tcBorders>
              <w:top w:val="single" w:sz="2" w:space="0" w:color="auto"/>
              <w:left w:val="single" w:sz="2" w:space="0" w:color="auto"/>
              <w:bottom w:val="single" w:sz="2" w:space="0" w:color="auto"/>
              <w:right w:val="single" w:sz="2" w:space="0" w:color="auto"/>
            </w:tcBorders>
          </w:tcPr>
          <w:p w14:paraId="5D47E88E" w14:textId="77777777" w:rsidR="007561BD" w:rsidRDefault="007561BD" w:rsidP="00EA2BB5">
            <w:pPr>
              <w:rPr>
                <w:ins w:id="5828" w:author="Aziz Boxwala" w:date="2014-08-22T20:19:00Z"/>
                <w:rFonts w:ascii="Times New Roman" w:hAnsi="Times New Roman"/>
              </w:rPr>
            </w:pPr>
            <w:ins w:id="5829" w:author="Aziz Boxwala" w:date="2014-08-22T20:19:00Z">
              <w:r>
                <w:rPr>
                  <w:rFonts w:ascii="Times New Roman" w:hAnsi="Times New Roman"/>
                </w:rPr>
                <w:t>Text</w:t>
              </w:r>
            </w:ins>
          </w:p>
        </w:tc>
        <w:tc>
          <w:tcPr>
            <w:tcW w:w="5580" w:type="dxa"/>
            <w:tcBorders>
              <w:top w:val="single" w:sz="2" w:space="0" w:color="auto"/>
              <w:left w:val="single" w:sz="2" w:space="0" w:color="auto"/>
              <w:bottom w:val="single" w:sz="2" w:space="0" w:color="auto"/>
              <w:right w:val="single" w:sz="2" w:space="0" w:color="auto"/>
            </w:tcBorders>
          </w:tcPr>
          <w:p w14:paraId="2AB170EB" w14:textId="77777777" w:rsidR="007561BD" w:rsidRDefault="007561BD" w:rsidP="00EA2BB5">
            <w:pPr>
              <w:rPr>
                <w:ins w:id="5830" w:author="Aziz Boxwala" w:date="2014-08-22T20:19:00Z"/>
                <w:rFonts w:ascii="Times New Roman" w:hAnsi="Times New Roman"/>
              </w:rPr>
            </w:pPr>
            <w:ins w:id="5831" w:author="Aziz Boxwala" w:date="2014-08-22T20:19:00Z">
              <w:r>
                <w:rPr>
                  <w:rFonts w:ascii="Times New Roman" w:hAnsi="Times New Roman"/>
                </w:rPr>
                <w:t>Lot number assigned by the manufacturer.</w:t>
              </w:r>
            </w:ins>
          </w:p>
        </w:tc>
        <w:bookmarkEnd w:id="5826"/>
      </w:tr>
      <w:tr w:rsidR="007561BD" w14:paraId="38552773" w14:textId="77777777" w:rsidTr="00EA2BB5">
        <w:trPr>
          <w:ins w:id="5832"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32CA2986" w14:textId="77777777" w:rsidR="007561BD" w:rsidRDefault="007561BD" w:rsidP="00EA2BB5">
            <w:pPr>
              <w:rPr>
                <w:ins w:id="5833" w:author="Aziz Boxwala" w:date="2014-08-22T20:19:00Z"/>
                <w:rFonts w:ascii="Times New Roman" w:hAnsi="Times New Roman"/>
              </w:rPr>
            </w:pPr>
            <w:bookmarkStart w:id="5834" w:name="BKM_8AA5595D_0209_4D42_876F_9F7313C99D7E"/>
            <w:proofErr w:type="spellStart"/>
            <w:ins w:id="5835" w:author="Aziz Boxwala" w:date="2014-08-22T20:19:00Z">
              <w:r>
                <w:rPr>
                  <w:rFonts w:ascii="Times New Roman" w:hAnsi="Times New Roman"/>
                </w:rPr>
                <w:t>manufacturerName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10A7C715" w14:textId="77777777" w:rsidR="007561BD" w:rsidRDefault="007561BD" w:rsidP="00EA2BB5">
            <w:pPr>
              <w:rPr>
                <w:ins w:id="5836" w:author="Aziz Boxwala" w:date="2014-08-22T20:19:00Z"/>
                <w:rFonts w:ascii="Times New Roman" w:hAnsi="Times New Roman"/>
              </w:rPr>
            </w:pPr>
            <w:ins w:id="5837" w:author="Aziz Boxwala" w:date="2014-08-22T20:19:00Z">
              <w:r>
                <w:rPr>
                  <w:rFonts w:ascii="Times New Roman" w:hAnsi="Times New Roman"/>
                </w:rPr>
                <w:t>Text</w:t>
              </w:r>
            </w:ins>
          </w:p>
        </w:tc>
        <w:tc>
          <w:tcPr>
            <w:tcW w:w="5580" w:type="dxa"/>
            <w:tcBorders>
              <w:top w:val="single" w:sz="2" w:space="0" w:color="auto"/>
              <w:left w:val="single" w:sz="2" w:space="0" w:color="auto"/>
              <w:bottom w:val="single" w:sz="2" w:space="0" w:color="auto"/>
              <w:right w:val="single" w:sz="2" w:space="0" w:color="auto"/>
            </w:tcBorders>
          </w:tcPr>
          <w:p w14:paraId="0F8D3C76" w14:textId="77777777" w:rsidR="007561BD" w:rsidRDefault="007561BD" w:rsidP="00EA2BB5">
            <w:pPr>
              <w:rPr>
                <w:ins w:id="5838" w:author="Aziz Boxwala" w:date="2014-08-22T20:19:00Z"/>
                <w:rFonts w:ascii="Times New Roman" w:hAnsi="Times New Roman"/>
              </w:rPr>
            </w:pPr>
            <w:ins w:id="5839" w:author="Aziz Boxwala" w:date="2014-08-22T20:19:00Z">
              <w:r>
                <w:rPr>
                  <w:rFonts w:ascii="Times New Roman" w:hAnsi="Times New Roman"/>
                </w:rPr>
                <w:t>Name of the manufacturer of the product</w:t>
              </w:r>
            </w:ins>
          </w:p>
        </w:tc>
        <w:bookmarkEnd w:id="5834"/>
      </w:tr>
      <w:bookmarkEnd w:id="5803"/>
    </w:tbl>
    <w:p w14:paraId="35D7438A" w14:textId="77777777" w:rsidR="007561BD" w:rsidRDefault="007561BD" w:rsidP="007561BD">
      <w:pPr>
        <w:rPr>
          <w:ins w:id="5840" w:author="Aziz Boxwala" w:date="2014-08-22T20:19:00Z"/>
          <w:rFonts w:ascii="Times New Roman" w:hAnsi="Times New Roman"/>
        </w:rPr>
      </w:pPr>
    </w:p>
    <w:p w14:paraId="1E46DA07" w14:textId="77777777" w:rsidR="007561BD" w:rsidRDefault="007561BD" w:rsidP="007561BD">
      <w:pPr>
        <w:pStyle w:val="Heading4"/>
        <w:rPr>
          <w:ins w:id="5841" w:author="Aziz Boxwala" w:date="2014-08-22T20:19:00Z"/>
          <w:bCs/>
          <w:szCs w:val="24"/>
          <w:u w:color="000000"/>
          <w:lang w:val="en-US"/>
        </w:rPr>
      </w:pPr>
      <w:bookmarkStart w:id="5842" w:name="_Toc396502556"/>
      <w:bookmarkStart w:id="5843" w:name="BKM_628BFBAA_6800_43B6_A213_5E1E85DF1B11"/>
      <w:ins w:id="5844" w:author="Aziz Boxwala" w:date="2014-08-22T20:19:00Z">
        <w:r>
          <w:rPr>
            <w:bCs/>
            <w:szCs w:val="24"/>
            <w:u w:color="000000"/>
            <w:lang w:val="en-US"/>
          </w:rPr>
          <w:t>Medication</w:t>
        </w:r>
        <w:bookmarkEnd w:id="5842"/>
      </w:ins>
    </w:p>
    <w:p w14:paraId="1F2710AB" w14:textId="77777777" w:rsidR="007561BD" w:rsidRDefault="007561BD" w:rsidP="007561BD">
      <w:pPr>
        <w:rPr>
          <w:ins w:id="5845" w:author="Aziz Boxwala" w:date="2014-08-22T20:19:00Z"/>
          <w:rFonts w:ascii="Times New Roman" w:hAnsi="Times New Roman"/>
        </w:rPr>
      </w:pPr>
      <w:ins w:id="5846" w:author="Aziz Boxwala" w:date="2014-08-22T20:19:00Z">
        <w:r>
          <w:rPr>
            <w:rStyle w:val="FieldLabel"/>
            <w:rFonts w:ascii="Times New Roman" w:hAnsi="Times New Roman"/>
            <w:i w:val="0"/>
            <w:iCs w:val="0"/>
            <w:color w:val="000000"/>
          </w:rPr>
          <w:t>Description of the medication administered in a treatment.</w:t>
        </w:r>
      </w:ins>
    </w:p>
    <w:p w14:paraId="38B72698" w14:textId="77777777" w:rsidR="007561BD" w:rsidRDefault="007561BD" w:rsidP="007561BD">
      <w:pPr>
        <w:rPr>
          <w:ins w:id="5847" w:author="Aziz Boxwala" w:date="2014-08-22T20:19:00Z"/>
          <w:rFonts w:ascii="Times New Roman" w:hAnsi="Times New Roman"/>
        </w:rPr>
      </w:pPr>
    </w:p>
    <w:p w14:paraId="65507114" w14:textId="77777777" w:rsidR="007561BD" w:rsidRDefault="007561BD" w:rsidP="007561BD">
      <w:pPr>
        <w:pStyle w:val="ListHeader"/>
        <w:shd w:val="clear" w:color="auto" w:fill="auto"/>
        <w:rPr>
          <w:ins w:id="5848" w:author="Aziz Boxwala" w:date="2014-08-22T20:19:00Z"/>
          <w:rFonts w:ascii="Times New Roman" w:eastAsia="Times New Roman" w:hAnsi="Times New Roman"/>
          <w:bCs w:val="0"/>
          <w:iCs w:val="0"/>
          <w:szCs w:val="24"/>
          <w:u w:val="single"/>
          <w:shd w:val="clear" w:color="auto" w:fill="auto"/>
          <w:lang w:val="en-US"/>
        </w:rPr>
      </w:pPr>
      <w:ins w:id="5849" w:author="Aziz Boxwala" w:date="2014-08-22T20:19: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561BD" w14:paraId="3804B9E8" w14:textId="77777777" w:rsidTr="00EA2BB5">
        <w:trPr>
          <w:trHeight w:val="215"/>
          <w:ins w:id="5850" w:author="Aziz Boxwala" w:date="2014-08-22T20:19: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5A0F00A1" w14:textId="77777777" w:rsidR="007561BD" w:rsidRDefault="007561BD" w:rsidP="00EA2BB5">
            <w:pPr>
              <w:rPr>
                <w:ins w:id="5851" w:author="Aziz Boxwala" w:date="2014-08-22T20:19:00Z"/>
                <w:rFonts w:ascii="Times New Roman" w:hAnsi="Times New Roman"/>
                <w:b/>
              </w:rPr>
            </w:pPr>
            <w:ins w:id="5852" w:author="Aziz Boxwala" w:date="2014-08-22T20:19: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0C97FDB4" w14:textId="77777777" w:rsidR="007561BD" w:rsidRDefault="007561BD" w:rsidP="00EA2BB5">
            <w:pPr>
              <w:rPr>
                <w:ins w:id="5853" w:author="Aziz Boxwala" w:date="2014-08-22T20:19:00Z"/>
                <w:rFonts w:ascii="Times New Roman" w:hAnsi="Times New Roman"/>
                <w:b/>
              </w:rPr>
            </w:pPr>
            <w:ins w:id="5854" w:author="Aziz Boxwala" w:date="2014-08-22T20:19: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3DEC945E" w14:textId="77777777" w:rsidR="007561BD" w:rsidRDefault="007561BD" w:rsidP="00EA2BB5">
            <w:pPr>
              <w:rPr>
                <w:ins w:id="5855" w:author="Aziz Boxwala" w:date="2014-08-22T20:19:00Z"/>
                <w:rFonts w:ascii="Times New Roman" w:hAnsi="Times New Roman"/>
                <w:b/>
              </w:rPr>
            </w:pPr>
            <w:ins w:id="5856" w:author="Aziz Boxwala" w:date="2014-08-22T20:19:00Z">
              <w:r>
                <w:rPr>
                  <w:rFonts w:ascii="Times New Roman" w:hAnsi="Times New Roman"/>
                  <w:b/>
                </w:rPr>
                <w:t>Description</w:t>
              </w:r>
            </w:ins>
          </w:p>
        </w:tc>
      </w:tr>
      <w:tr w:rsidR="007561BD" w14:paraId="02588167" w14:textId="77777777" w:rsidTr="00EA2BB5">
        <w:trPr>
          <w:ins w:id="5857"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285CD85E" w14:textId="77777777" w:rsidR="007561BD" w:rsidRDefault="007561BD" w:rsidP="00EA2BB5">
            <w:pPr>
              <w:rPr>
                <w:ins w:id="5858" w:author="Aziz Boxwala" w:date="2014-08-22T20:19:00Z"/>
                <w:rFonts w:ascii="Times New Roman" w:hAnsi="Times New Roman"/>
              </w:rPr>
            </w:pPr>
            <w:ins w:id="5859" w:author="Aziz Boxwala" w:date="2014-08-22T20:19:00Z">
              <w:r>
                <w:rPr>
                  <w:rFonts w:ascii="Times New Roman" w:hAnsi="Times New Roman"/>
                </w:rPr>
                <w:t>code</w:t>
              </w:r>
            </w:ins>
          </w:p>
        </w:tc>
        <w:tc>
          <w:tcPr>
            <w:tcW w:w="1620" w:type="dxa"/>
            <w:tcBorders>
              <w:top w:val="single" w:sz="2" w:space="0" w:color="auto"/>
              <w:left w:val="single" w:sz="2" w:space="0" w:color="auto"/>
              <w:bottom w:val="single" w:sz="2" w:space="0" w:color="auto"/>
              <w:right w:val="single" w:sz="2" w:space="0" w:color="auto"/>
            </w:tcBorders>
          </w:tcPr>
          <w:p w14:paraId="0CE554E2" w14:textId="77777777" w:rsidR="007561BD" w:rsidRDefault="007561BD" w:rsidP="00EA2BB5">
            <w:pPr>
              <w:rPr>
                <w:ins w:id="5860" w:author="Aziz Boxwala" w:date="2014-08-22T20:19:00Z"/>
                <w:rFonts w:ascii="Times New Roman" w:hAnsi="Times New Roman"/>
              </w:rPr>
            </w:pPr>
            <w:ins w:id="5861"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54F6278F" w14:textId="77777777" w:rsidR="007561BD" w:rsidRDefault="007561BD" w:rsidP="00EA2BB5">
            <w:pPr>
              <w:rPr>
                <w:ins w:id="5862" w:author="Aziz Boxwala" w:date="2014-08-22T20:19:00Z"/>
                <w:rFonts w:ascii="Times New Roman" w:hAnsi="Times New Roman"/>
              </w:rPr>
            </w:pPr>
            <w:ins w:id="5863" w:author="Aziz Boxwala" w:date="2014-08-22T20:19:00Z">
              <w:r>
                <w:rPr>
                  <w:rFonts w:ascii="Times New Roman" w:hAnsi="Times New Roman"/>
                </w:rPr>
                <w:t>A code (or set of codes) that identify this medication.</w:t>
              </w:r>
            </w:ins>
          </w:p>
        </w:tc>
      </w:tr>
      <w:tr w:rsidR="007561BD" w14:paraId="5EEFD0DD" w14:textId="77777777" w:rsidTr="00EA2BB5">
        <w:trPr>
          <w:ins w:id="5864"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186907D7" w14:textId="77777777" w:rsidR="007561BD" w:rsidRDefault="007561BD" w:rsidP="00EA2BB5">
            <w:pPr>
              <w:rPr>
                <w:ins w:id="5865" w:author="Aziz Boxwala" w:date="2014-08-22T20:19:00Z"/>
                <w:rFonts w:ascii="Times New Roman" w:hAnsi="Times New Roman"/>
              </w:rPr>
            </w:pPr>
            <w:bookmarkStart w:id="5866" w:name="BKM_7B9B5814_135C_43C8_8A72_3126581B5093"/>
            <w:ins w:id="5867" w:author="Aziz Boxwala" w:date="2014-08-22T20:19:00Z">
              <w:r>
                <w:rPr>
                  <w:rFonts w:ascii="Times New Roman" w:hAnsi="Times New Roman"/>
                </w:rPr>
                <w:t>form</w:t>
              </w:r>
            </w:ins>
          </w:p>
        </w:tc>
        <w:tc>
          <w:tcPr>
            <w:tcW w:w="1620" w:type="dxa"/>
            <w:tcBorders>
              <w:top w:val="single" w:sz="2" w:space="0" w:color="auto"/>
              <w:left w:val="single" w:sz="2" w:space="0" w:color="auto"/>
              <w:bottom w:val="single" w:sz="2" w:space="0" w:color="auto"/>
              <w:right w:val="single" w:sz="2" w:space="0" w:color="auto"/>
            </w:tcBorders>
          </w:tcPr>
          <w:p w14:paraId="105E7829" w14:textId="77777777" w:rsidR="007561BD" w:rsidRDefault="007561BD" w:rsidP="00EA2BB5">
            <w:pPr>
              <w:rPr>
                <w:ins w:id="5868" w:author="Aziz Boxwala" w:date="2014-08-22T20:19:00Z"/>
                <w:rFonts w:ascii="Times New Roman" w:hAnsi="Times New Roman"/>
              </w:rPr>
            </w:pPr>
            <w:ins w:id="5869"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13347817" w14:textId="77777777" w:rsidR="007561BD" w:rsidRDefault="007561BD" w:rsidP="00EA2BB5">
            <w:pPr>
              <w:rPr>
                <w:ins w:id="5870" w:author="Aziz Boxwala" w:date="2014-08-22T20:19:00Z"/>
                <w:rFonts w:ascii="Times New Roman" w:hAnsi="Times New Roman"/>
              </w:rPr>
            </w:pPr>
            <w:ins w:id="5871" w:author="Aziz Boxwala" w:date="2014-08-22T20:19:00Z">
              <w:r>
                <w:rPr>
                  <w:rFonts w:ascii="Times New Roman" w:hAnsi="Times New Roman"/>
                </w:rPr>
                <w:t>Describes the form of the item, e.g., powder, tablet, carton.</w:t>
              </w:r>
            </w:ins>
          </w:p>
        </w:tc>
        <w:bookmarkEnd w:id="5866"/>
      </w:tr>
      <w:tr w:rsidR="007561BD" w14:paraId="4824AC51" w14:textId="77777777" w:rsidTr="00EA2BB5">
        <w:trPr>
          <w:ins w:id="5872"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312C8534" w14:textId="77777777" w:rsidR="007561BD" w:rsidRDefault="007561BD" w:rsidP="00EA2BB5">
            <w:pPr>
              <w:rPr>
                <w:ins w:id="5873" w:author="Aziz Boxwala" w:date="2014-08-22T20:19:00Z"/>
                <w:rFonts w:ascii="Times New Roman" w:hAnsi="Times New Roman"/>
              </w:rPr>
            </w:pPr>
            <w:bookmarkStart w:id="5874" w:name="BKM_DA0F16EF_3284_496B_9089_B83CF92539A9"/>
            <w:ins w:id="5875" w:author="Aziz Boxwala" w:date="2014-08-22T20:19:00Z">
              <w:r>
                <w:rPr>
                  <w:rFonts w:ascii="Times New Roman" w:hAnsi="Times New Roman"/>
                </w:rPr>
                <w:t>ingredient</w:t>
              </w:r>
            </w:ins>
          </w:p>
        </w:tc>
        <w:tc>
          <w:tcPr>
            <w:tcW w:w="1620" w:type="dxa"/>
            <w:tcBorders>
              <w:top w:val="single" w:sz="2" w:space="0" w:color="auto"/>
              <w:left w:val="single" w:sz="2" w:space="0" w:color="auto"/>
              <w:bottom w:val="single" w:sz="2" w:space="0" w:color="auto"/>
              <w:right w:val="single" w:sz="2" w:space="0" w:color="auto"/>
            </w:tcBorders>
          </w:tcPr>
          <w:p w14:paraId="13FEEA58" w14:textId="77777777" w:rsidR="007561BD" w:rsidRDefault="007561BD" w:rsidP="00EA2BB5">
            <w:pPr>
              <w:rPr>
                <w:ins w:id="5876" w:author="Aziz Boxwala" w:date="2014-08-22T20:19:00Z"/>
                <w:rFonts w:ascii="Times New Roman" w:hAnsi="Times New Roman"/>
              </w:rPr>
            </w:pPr>
            <w:proofErr w:type="spellStart"/>
            <w:ins w:id="5877" w:author="Aziz Boxwala" w:date="2014-08-22T20:19:00Z">
              <w:r>
                <w:rPr>
                  <w:rFonts w:ascii="Times New Roman" w:hAnsi="Times New Roman"/>
                </w:rPr>
                <w:t>MedicationIngredient</w:t>
              </w:r>
              <w:proofErr w:type="spellEnd"/>
            </w:ins>
          </w:p>
        </w:tc>
        <w:tc>
          <w:tcPr>
            <w:tcW w:w="5580" w:type="dxa"/>
            <w:tcBorders>
              <w:top w:val="single" w:sz="2" w:space="0" w:color="auto"/>
              <w:left w:val="single" w:sz="2" w:space="0" w:color="auto"/>
              <w:bottom w:val="single" w:sz="2" w:space="0" w:color="auto"/>
              <w:right w:val="single" w:sz="2" w:space="0" w:color="auto"/>
            </w:tcBorders>
          </w:tcPr>
          <w:p w14:paraId="3570EC44" w14:textId="77777777" w:rsidR="007561BD" w:rsidRDefault="007561BD" w:rsidP="00EA2BB5">
            <w:pPr>
              <w:rPr>
                <w:ins w:id="5878" w:author="Aziz Boxwala" w:date="2014-08-22T20:19:00Z"/>
                <w:rFonts w:ascii="Times New Roman" w:hAnsi="Times New Roman"/>
              </w:rPr>
            </w:pPr>
            <w:ins w:id="5879" w:author="Aziz Boxwala" w:date="2014-08-22T20:19:00Z">
              <w:r>
                <w:rPr>
                  <w:rFonts w:ascii="Times New Roman" w:hAnsi="Times New Roman"/>
                </w:rPr>
                <w:t xml:space="preserve">A constituent of interest in the medication product (e.g., </w:t>
              </w:r>
              <w:proofErr w:type="spellStart"/>
              <w:r>
                <w:rPr>
                  <w:rFonts w:ascii="Times New Roman" w:hAnsi="Times New Roman"/>
                </w:rPr>
                <w:t>sulfamethoxazole</w:t>
              </w:r>
              <w:proofErr w:type="spellEnd"/>
              <w:r>
                <w:rPr>
                  <w:rFonts w:ascii="Times New Roman" w:hAnsi="Times New Roman"/>
                </w:rPr>
                <w:t xml:space="preserve"> 800 mg)</w:t>
              </w:r>
            </w:ins>
          </w:p>
        </w:tc>
        <w:bookmarkEnd w:id="5874"/>
      </w:tr>
      <w:tr w:rsidR="007561BD" w14:paraId="6135E007" w14:textId="77777777" w:rsidTr="00EA2BB5">
        <w:trPr>
          <w:ins w:id="5880"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41F3816F" w14:textId="77777777" w:rsidR="007561BD" w:rsidRDefault="007561BD" w:rsidP="00EA2BB5">
            <w:pPr>
              <w:rPr>
                <w:ins w:id="5881" w:author="Aziz Boxwala" w:date="2014-08-22T20:19:00Z"/>
                <w:rFonts w:ascii="Times New Roman" w:hAnsi="Times New Roman"/>
              </w:rPr>
            </w:pPr>
            <w:bookmarkStart w:id="5882" w:name="BKM_18879062_6F85_4ABF_82ED_1B4CE450D634"/>
            <w:proofErr w:type="spellStart"/>
            <w:ins w:id="5883" w:author="Aziz Boxwala" w:date="2014-08-22T20:19:00Z">
              <w:r>
                <w:rPr>
                  <w:rFonts w:ascii="Times New Roman" w:hAnsi="Times New Roman"/>
                </w:rPr>
                <w:t>isBrand</w:t>
              </w:r>
              <w:proofErr w:type="spellEnd"/>
            </w:ins>
          </w:p>
        </w:tc>
        <w:tc>
          <w:tcPr>
            <w:tcW w:w="1620" w:type="dxa"/>
            <w:tcBorders>
              <w:top w:val="single" w:sz="2" w:space="0" w:color="auto"/>
              <w:left w:val="single" w:sz="2" w:space="0" w:color="auto"/>
              <w:bottom w:val="single" w:sz="2" w:space="0" w:color="auto"/>
              <w:right w:val="single" w:sz="2" w:space="0" w:color="auto"/>
            </w:tcBorders>
          </w:tcPr>
          <w:p w14:paraId="35B94948" w14:textId="77777777" w:rsidR="007561BD" w:rsidRDefault="007561BD" w:rsidP="00EA2BB5">
            <w:pPr>
              <w:rPr>
                <w:ins w:id="5884" w:author="Aziz Boxwala" w:date="2014-08-22T20:19:00Z"/>
                <w:rFonts w:ascii="Times New Roman" w:hAnsi="Times New Roman"/>
              </w:rPr>
            </w:pPr>
            <w:proofErr w:type="spellStart"/>
            <w:ins w:id="5885" w:author="Aziz Boxwala" w:date="2014-08-22T20:19:00Z">
              <w:r>
                <w:rPr>
                  <w:rFonts w:ascii="Times New Roman" w:hAnsi="Times New Roman"/>
                </w:rPr>
                <w:t>YesNo</w:t>
              </w:r>
              <w:proofErr w:type="spellEnd"/>
            </w:ins>
          </w:p>
        </w:tc>
        <w:tc>
          <w:tcPr>
            <w:tcW w:w="5580" w:type="dxa"/>
            <w:tcBorders>
              <w:top w:val="single" w:sz="2" w:space="0" w:color="auto"/>
              <w:left w:val="single" w:sz="2" w:space="0" w:color="auto"/>
              <w:bottom w:val="single" w:sz="2" w:space="0" w:color="auto"/>
              <w:right w:val="single" w:sz="2" w:space="0" w:color="auto"/>
            </w:tcBorders>
          </w:tcPr>
          <w:p w14:paraId="203D0D59" w14:textId="77777777" w:rsidR="007561BD" w:rsidRDefault="007561BD" w:rsidP="00EA2BB5">
            <w:pPr>
              <w:rPr>
                <w:ins w:id="5886" w:author="Aziz Boxwala" w:date="2014-08-22T20:19:00Z"/>
                <w:rFonts w:ascii="Times New Roman" w:hAnsi="Times New Roman"/>
              </w:rPr>
            </w:pPr>
            <w:ins w:id="5887" w:author="Aziz Boxwala" w:date="2014-08-22T20:19:00Z">
              <w:r>
                <w:rPr>
                  <w:rFonts w:ascii="Times New Roman" w:hAnsi="Times New Roman"/>
                </w:rPr>
                <w:t>Set to true if the item is attributable to a specific manufacturer</w:t>
              </w:r>
            </w:ins>
          </w:p>
        </w:tc>
        <w:bookmarkEnd w:id="5882"/>
      </w:tr>
      <w:bookmarkEnd w:id="5843"/>
    </w:tbl>
    <w:p w14:paraId="6AE05E6F" w14:textId="77777777" w:rsidR="007561BD" w:rsidRDefault="007561BD" w:rsidP="007561BD">
      <w:pPr>
        <w:rPr>
          <w:ins w:id="5888" w:author="Aziz Boxwala" w:date="2014-08-22T20:19:00Z"/>
          <w:rFonts w:ascii="Times New Roman" w:hAnsi="Times New Roman"/>
        </w:rPr>
      </w:pPr>
    </w:p>
    <w:p w14:paraId="3C93A5C3" w14:textId="77777777" w:rsidR="007561BD" w:rsidRDefault="007561BD" w:rsidP="007561BD">
      <w:pPr>
        <w:pStyle w:val="Heading4"/>
        <w:rPr>
          <w:ins w:id="5889" w:author="Aziz Boxwala" w:date="2014-08-22T20:19:00Z"/>
          <w:bCs/>
          <w:szCs w:val="24"/>
          <w:u w:color="000000"/>
          <w:lang w:val="en-US"/>
        </w:rPr>
      </w:pPr>
      <w:bookmarkStart w:id="5890" w:name="_Toc396502557"/>
      <w:bookmarkStart w:id="5891" w:name="BKM_CBFC4F60_5D6C_4BB5_8336_736A64F19C5B"/>
      <w:proofErr w:type="spellStart"/>
      <w:ins w:id="5892" w:author="Aziz Boxwala" w:date="2014-08-22T20:19:00Z">
        <w:r>
          <w:rPr>
            <w:bCs/>
            <w:szCs w:val="24"/>
            <w:u w:color="000000"/>
            <w:lang w:val="en-US"/>
          </w:rPr>
          <w:t>MedicationIngredient</w:t>
        </w:r>
        <w:bookmarkEnd w:id="5890"/>
        <w:proofErr w:type="spellEnd"/>
      </w:ins>
    </w:p>
    <w:p w14:paraId="074AF0CD" w14:textId="77777777" w:rsidR="007561BD" w:rsidRDefault="007561BD" w:rsidP="007561BD">
      <w:pPr>
        <w:rPr>
          <w:ins w:id="5893" w:author="Aziz Boxwala" w:date="2014-08-22T20:19:00Z"/>
          <w:rFonts w:ascii="Times New Roman" w:hAnsi="Times New Roman"/>
        </w:rPr>
      </w:pPr>
      <w:ins w:id="5894" w:author="Aziz Boxwala" w:date="2014-08-22T20:19:00Z">
        <w:r>
          <w:rPr>
            <w:rStyle w:val="FieldLabel"/>
            <w:rFonts w:ascii="Times New Roman" w:hAnsi="Times New Roman"/>
            <w:i w:val="0"/>
            <w:iCs w:val="0"/>
            <w:color w:val="000000"/>
          </w:rPr>
          <w:t>The composition of the medication.</w:t>
        </w:r>
      </w:ins>
    </w:p>
    <w:p w14:paraId="61049C79" w14:textId="77777777" w:rsidR="007561BD" w:rsidRDefault="007561BD" w:rsidP="007561BD">
      <w:pPr>
        <w:rPr>
          <w:ins w:id="5895" w:author="Aziz Boxwala" w:date="2014-08-22T20:19:00Z"/>
          <w:rFonts w:ascii="Times New Roman" w:hAnsi="Times New Roman"/>
        </w:rPr>
      </w:pPr>
    </w:p>
    <w:p w14:paraId="08F3AA0C" w14:textId="77777777" w:rsidR="007561BD" w:rsidRDefault="007561BD" w:rsidP="007561BD">
      <w:pPr>
        <w:pStyle w:val="ListHeader"/>
        <w:shd w:val="clear" w:color="auto" w:fill="auto"/>
        <w:rPr>
          <w:ins w:id="5896" w:author="Aziz Boxwala" w:date="2014-08-22T20:19:00Z"/>
          <w:rFonts w:ascii="Times New Roman" w:eastAsia="Times New Roman" w:hAnsi="Times New Roman"/>
          <w:bCs w:val="0"/>
          <w:iCs w:val="0"/>
          <w:szCs w:val="24"/>
          <w:u w:val="single"/>
          <w:shd w:val="clear" w:color="auto" w:fill="auto"/>
          <w:lang w:val="en-US"/>
        </w:rPr>
      </w:pPr>
      <w:ins w:id="5897" w:author="Aziz Boxwala" w:date="2014-08-22T20:19: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561BD" w14:paraId="3E1C9D51" w14:textId="77777777" w:rsidTr="00EA2BB5">
        <w:trPr>
          <w:trHeight w:val="215"/>
          <w:ins w:id="5898" w:author="Aziz Boxwala" w:date="2014-08-22T20:19: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06CF4AE8" w14:textId="77777777" w:rsidR="007561BD" w:rsidRDefault="007561BD" w:rsidP="00EA2BB5">
            <w:pPr>
              <w:rPr>
                <w:ins w:id="5899" w:author="Aziz Boxwala" w:date="2014-08-22T20:19:00Z"/>
                <w:rFonts w:ascii="Times New Roman" w:hAnsi="Times New Roman"/>
                <w:b/>
              </w:rPr>
            </w:pPr>
            <w:ins w:id="5900" w:author="Aziz Boxwala" w:date="2014-08-22T20:19: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597950C4" w14:textId="77777777" w:rsidR="007561BD" w:rsidRDefault="007561BD" w:rsidP="00EA2BB5">
            <w:pPr>
              <w:rPr>
                <w:ins w:id="5901" w:author="Aziz Boxwala" w:date="2014-08-22T20:19:00Z"/>
                <w:rFonts w:ascii="Times New Roman" w:hAnsi="Times New Roman"/>
                <w:b/>
              </w:rPr>
            </w:pPr>
            <w:ins w:id="5902" w:author="Aziz Boxwala" w:date="2014-08-22T20:19: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1E1C48AB" w14:textId="77777777" w:rsidR="007561BD" w:rsidRDefault="007561BD" w:rsidP="00EA2BB5">
            <w:pPr>
              <w:rPr>
                <w:ins w:id="5903" w:author="Aziz Boxwala" w:date="2014-08-22T20:19:00Z"/>
                <w:rFonts w:ascii="Times New Roman" w:hAnsi="Times New Roman"/>
                <w:b/>
              </w:rPr>
            </w:pPr>
            <w:ins w:id="5904" w:author="Aziz Boxwala" w:date="2014-08-22T20:19:00Z">
              <w:r>
                <w:rPr>
                  <w:rFonts w:ascii="Times New Roman" w:hAnsi="Times New Roman"/>
                  <w:b/>
                </w:rPr>
                <w:t>Description</w:t>
              </w:r>
            </w:ins>
          </w:p>
        </w:tc>
      </w:tr>
      <w:tr w:rsidR="007561BD" w14:paraId="09AD3988" w14:textId="77777777" w:rsidTr="00EA2BB5">
        <w:trPr>
          <w:ins w:id="5905"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6ACBF40E" w14:textId="77777777" w:rsidR="007561BD" w:rsidRDefault="007561BD" w:rsidP="00EA2BB5">
            <w:pPr>
              <w:rPr>
                <w:ins w:id="5906" w:author="Aziz Boxwala" w:date="2014-08-22T20:19:00Z"/>
                <w:rFonts w:ascii="Times New Roman" w:hAnsi="Times New Roman"/>
              </w:rPr>
            </w:pPr>
            <w:ins w:id="5907" w:author="Aziz Boxwala" w:date="2014-08-22T20:19:00Z">
              <w:r>
                <w:rPr>
                  <w:rFonts w:ascii="Times New Roman" w:hAnsi="Times New Roman"/>
                </w:rPr>
                <w:t>item</w:t>
              </w:r>
            </w:ins>
          </w:p>
        </w:tc>
        <w:tc>
          <w:tcPr>
            <w:tcW w:w="1620" w:type="dxa"/>
            <w:tcBorders>
              <w:top w:val="single" w:sz="2" w:space="0" w:color="auto"/>
              <w:left w:val="single" w:sz="2" w:space="0" w:color="auto"/>
              <w:bottom w:val="single" w:sz="2" w:space="0" w:color="auto"/>
              <w:right w:val="single" w:sz="2" w:space="0" w:color="auto"/>
            </w:tcBorders>
          </w:tcPr>
          <w:p w14:paraId="2D5EAFCD" w14:textId="77777777" w:rsidR="007561BD" w:rsidRDefault="007561BD" w:rsidP="00EA2BB5">
            <w:pPr>
              <w:rPr>
                <w:ins w:id="5908" w:author="Aziz Boxwala" w:date="2014-08-22T20:19:00Z"/>
                <w:rFonts w:ascii="Times New Roman" w:hAnsi="Times New Roman"/>
              </w:rPr>
            </w:pPr>
            <w:ins w:id="5909"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248B28E9" w14:textId="77777777" w:rsidR="007561BD" w:rsidRDefault="007561BD" w:rsidP="00EA2BB5">
            <w:pPr>
              <w:rPr>
                <w:ins w:id="5910" w:author="Aziz Boxwala" w:date="2014-08-22T20:19:00Z"/>
                <w:rFonts w:ascii="Times New Roman" w:hAnsi="Times New Roman"/>
              </w:rPr>
            </w:pPr>
            <w:ins w:id="5911" w:author="Aziz Boxwala" w:date="2014-08-22T20:19:00Z">
              <w:r>
                <w:rPr>
                  <w:rFonts w:ascii="Times New Roman" w:hAnsi="Times New Roman"/>
                </w:rPr>
                <w:t>The actual ingredient item that makes up this medication.</w:t>
              </w:r>
            </w:ins>
          </w:p>
        </w:tc>
      </w:tr>
      <w:tr w:rsidR="007561BD" w14:paraId="2120CB94" w14:textId="77777777" w:rsidTr="00EA2BB5">
        <w:trPr>
          <w:ins w:id="5912"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5584C370" w14:textId="77777777" w:rsidR="007561BD" w:rsidRDefault="007561BD" w:rsidP="00EA2BB5">
            <w:pPr>
              <w:rPr>
                <w:ins w:id="5913" w:author="Aziz Boxwala" w:date="2014-08-22T20:19:00Z"/>
                <w:rFonts w:ascii="Times New Roman" w:hAnsi="Times New Roman"/>
              </w:rPr>
            </w:pPr>
            <w:ins w:id="5914" w:author="Aziz Boxwala" w:date="2014-08-22T20:19:00Z">
              <w:r>
                <w:rPr>
                  <w:rFonts w:ascii="Times New Roman" w:hAnsi="Times New Roman"/>
                </w:rPr>
                <w:t>strength</w:t>
              </w:r>
            </w:ins>
          </w:p>
        </w:tc>
        <w:tc>
          <w:tcPr>
            <w:tcW w:w="1620" w:type="dxa"/>
            <w:tcBorders>
              <w:top w:val="single" w:sz="2" w:space="0" w:color="auto"/>
              <w:left w:val="single" w:sz="2" w:space="0" w:color="auto"/>
              <w:bottom w:val="single" w:sz="2" w:space="0" w:color="auto"/>
              <w:right w:val="single" w:sz="2" w:space="0" w:color="auto"/>
            </w:tcBorders>
          </w:tcPr>
          <w:p w14:paraId="614A7FE5" w14:textId="77777777" w:rsidR="007561BD" w:rsidRDefault="007561BD" w:rsidP="00EA2BB5">
            <w:pPr>
              <w:rPr>
                <w:ins w:id="5915" w:author="Aziz Boxwala" w:date="2014-08-22T20:19:00Z"/>
                <w:rFonts w:ascii="Times New Roman" w:hAnsi="Times New Roman"/>
              </w:rPr>
            </w:pPr>
            <w:ins w:id="5916" w:author="Aziz Boxwala" w:date="2014-08-22T20:19:00Z">
              <w:r>
                <w:rPr>
                  <w:rFonts w:ascii="Times New Roman" w:hAnsi="Times New Roman"/>
                </w:rPr>
                <w:t>Quantity</w:t>
              </w:r>
            </w:ins>
          </w:p>
        </w:tc>
        <w:tc>
          <w:tcPr>
            <w:tcW w:w="5580" w:type="dxa"/>
            <w:tcBorders>
              <w:top w:val="single" w:sz="2" w:space="0" w:color="auto"/>
              <w:left w:val="single" w:sz="2" w:space="0" w:color="auto"/>
              <w:bottom w:val="single" w:sz="2" w:space="0" w:color="auto"/>
              <w:right w:val="single" w:sz="2" w:space="0" w:color="auto"/>
            </w:tcBorders>
          </w:tcPr>
          <w:p w14:paraId="021956BA" w14:textId="77777777" w:rsidR="007561BD" w:rsidRDefault="007561BD" w:rsidP="00EA2BB5">
            <w:pPr>
              <w:rPr>
                <w:ins w:id="5917" w:author="Aziz Boxwala" w:date="2014-08-22T20:19:00Z"/>
                <w:rFonts w:ascii="Times New Roman" w:hAnsi="Times New Roman"/>
              </w:rPr>
            </w:pPr>
            <w:ins w:id="5918" w:author="Aziz Boxwala" w:date="2014-08-22T20:19:00Z">
              <w:r>
                <w:rPr>
                  <w:rFonts w:ascii="Times New Roman" w:hAnsi="Times New Roman"/>
                </w:rPr>
                <w:t>How many (or how much) of the items there are in this Medication, e.g. 250 mg of the item per tablet.</w:t>
              </w:r>
            </w:ins>
          </w:p>
        </w:tc>
      </w:tr>
      <w:bookmarkEnd w:id="5891"/>
    </w:tbl>
    <w:p w14:paraId="022EB47A" w14:textId="77777777" w:rsidR="007561BD" w:rsidRDefault="007561BD" w:rsidP="007561BD">
      <w:pPr>
        <w:rPr>
          <w:ins w:id="5919" w:author="Aziz Boxwala" w:date="2014-08-22T20:19:00Z"/>
          <w:rFonts w:ascii="Times New Roman" w:hAnsi="Times New Roman"/>
        </w:rPr>
      </w:pPr>
    </w:p>
    <w:p w14:paraId="54CE7048" w14:textId="77777777" w:rsidR="007561BD" w:rsidRDefault="007561BD" w:rsidP="007561BD">
      <w:pPr>
        <w:pStyle w:val="Heading4"/>
        <w:rPr>
          <w:ins w:id="5920" w:author="Aziz Boxwala" w:date="2014-08-22T20:19:00Z"/>
          <w:bCs/>
          <w:szCs w:val="24"/>
          <w:u w:color="000000"/>
          <w:lang w:val="en-US"/>
        </w:rPr>
      </w:pPr>
      <w:bookmarkStart w:id="5921" w:name="_Toc396502558"/>
      <w:bookmarkStart w:id="5922" w:name="BKM_421E3492_9274_4CF5_83DB_46D246D7D346"/>
      <w:proofErr w:type="spellStart"/>
      <w:ins w:id="5923" w:author="Aziz Boxwala" w:date="2014-08-22T20:19:00Z">
        <w:r>
          <w:rPr>
            <w:bCs/>
            <w:szCs w:val="24"/>
            <w:u w:color="000000"/>
            <w:lang w:val="en-US"/>
          </w:rPr>
          <w:t>NutritionProduct</w:t>
        </w:r>
        <w:bookmarkEnd w:id="5921"/>
        <w:proofErr w:type="spellEnd"/>
      </w:ins>
    </w:p>
    <w:p w14:paraId="0EB64A56" w14:textId="77777777" w:rsidR="007561BD" w:rsidRDefault="007561BD" w:rsidP="007561BD">
      <w:pPr>
        <w:rPr>
          <w:ins w:id="5924" w:author="Aziz Boxwala" w:date="2014-08-22T20:19:00Z"/>
          <w:rFonts w:ascii="Times New Roman" w:hAnsi="Times New Roman"/>
        </w:rPr>
      </w:pPr>
      <w:ins w:id="5925" w:author="Aziz Boxwala" w:date="2014-08-22T20:19:00Z">
        <w:r>
          <w:rPr>
            <w:rStyle w:val="FieldLabel"/>
            <w:rFonts w:ascii="Times New Roman" w:hAnsi="Times New Roman"/>
            <w:i w:val="0"/>
            <w:iCs w:val="0"/>
            <w:color w:val="000000"/>
          </w:rPr>
          <w:t>A manufactured item that is administered for a patient's nutrition.</w:t>
        </w:r>
      </w:ins>
    </w:p>
    <w:p w14:paraId="024E7700" w14:textId="77777777" w:rsidR="007561BD" w:rsidRDefault="007561BD" w:rsidP="007561BD">
      <w:pPr>
        <w:rPr>
          <w:ins w:id="5926" w:author="Aziz Boxwala" w:date="2014-08-22T20:19:00Z"/>
          <w:rFonts w:ascii="Times New Roman" w:hAnsi="Times New Roman"/>
        </w:rPr>
      </w:pPr>
    </w:p>
    <w:p w14:paraId="1737DF7E" w14:textId="77777777" w:rsidR="007561BD" w:rsidRDefault="007561BD" w:rsidP="007561BD">
      <w:pPr>
        <w:pStyle w:val="ListHeader"/>
        <w:shd w:val="clear" w:color="auto" w:fill="auto"/>
        <w:rPr>
          <w:ins w:id="5927" w:author="Aziz Boxwala" w:date="2014-08-22T20:19:00Z"/>
          <w:rFonts w:ascii="Times New Roman" w:eastAsia="Times New Roman" w:hAnsi="Times New Roman"/>
          <w:bCs w:val="0"/>
          <w:iCs w:val="0"/>
          <w:szCs w:val="24"/>
          <w:u w:val="single"/>
          <w:shd w:val="clear" w:color="auto" w:fill="auto"/>
          <w:lang w:val="en-US"/>
        </w:rPr>
      </w:pPr>
      <w:bookmarkStart w:id="5928" w:name="BKM_CB9662F3_2909_4FCE_8CD0_4EDEC0FC9EEC"/>
      <w:bookmarkEnd w:id="5928"/>
      <w:ins w:id="5929" w:author="Aziz Boxwala" w:date="2014-08-22T20:19: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561BD" w14:paraId="22F9D0F0" w14:textId="77777777" w:rsidTr="00EA2BB5">
        <w:trPr>
          <w:trHeight w:val="215"/>
          <w:ins w:id="5930" w:author="Aziz Boxwala" w:date="2014-08-22T20:19: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5585A9DC" w14:textId="77777777" w:rsidR="007561BD" w:rsidRDefault="007561BD" w:rsidP="00EA2BB5">
            <w:pPr>
              <w:rPr>
                <w:ins w:id="5931" w:author="Aziz Boxwala" w:date="2014-08-22T20:19:00Z"/>
                <w:rFonts w:ascii="Times New Roman" w:hAnsi="Times New Roman"/>
                <w:b/>
              </w:rPr>
            </w:pPr>
            <w:ins w:id="5932" w:author="Aziz Boxwala" w:date="2014-08-22T20:19:00Z">
              <w:r>
                <w:rPr>
                  <w:rFonts w:ascii="Times New Roman" w:hAnsi="Times New Roman"/>
                  <w:b/>
                </w:rPr>
                <w:lastRenderedPageBreak/>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03D2398A" w14:textId="77777777" w:rsidR="007561BD" w:rsidRDefault="007561BD" w:rsidP="00EA2BB5">
            <w:pPr>
              <w:rPr>
                <w:ins w:id="5933" w:author="Aziz Boxwala" w:date="2014-08-22T20:19:00Z"/>
                <w:rFonts w:ascii="Times New Roman" w:hAnsi="Times New Roman"/>
                <w:b/>
              </w:rPr>
            </w:pPr>
            <w:ins w:id="5934" w:author="Aziz Boxwala" w:date="2014-08-22T20:19: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32F603BA" w14:textId="77777777" w:rsidR="007561BD" w:rsidRDefault="007561BD" w:rsidP="00EA2BB5">
            <w:pPr>
              <w:rPr>
                <w:ins w:id="5935" w:author="Aziz Boxwala" w:date="2014-08-22T20:19:00Z"/>
                <w:rFonts w:ascii="Times New Roman" w:hAnsi="Times New Roman"/>
                <w:b/>
              </w:rPr>
            </w:pPr>
            <w:ins w:id="5936" w:author="Aziz Boxwala" w:date="2014-08-22T20:19:00Z">
              <w:r>
                <w:rPr>
                  <w:rFonts w:ascii="Times New Roman" w:hAnsi="Times New Roman"/>
                  <w:b/>
                </w:rPr>
                <w:t>Description</w:t>
              </w:r>
            </w:ins>
          </w:p>
        </w:tc>
      </w:tr>
      <w:tr w:rsidR="007561BD" w14:paraId="79279700" w14:textId="77777777" w:rsidTr="00EA2BB5">
        <w:trPr>
          <w:ins w:id="5937"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64D13CE9" w14:textId="77777777" w:rsidR="007561BD" w:rsidRDefault="007561BD" w:rsidP="00EA2BB5">
            <w:pPr>
              <w:rPr>
                <w:ins w:id="5938" w:author="Aziz Boxwala" w:date="2014-08-22T20:19:00Z"/>
                <w:rFonts w:ascii="Times New Roman" w:hAnsi="Times New Roman"/>
              </w:rPr>
            </w:pPr>
            <w:ins w:id="5939" w:author="Aziz Boxwala" w:date="2014-08-22T20:19:00Z">
              <w:r>
                <w:rPr>
                  <w:rFonts w:ascii="Times New Roman" w:hAnsi="Times New Roman"/>
                </w:rPr>
                <w:t>type</w:t>
              </w:r>
            </w:ins>
          </w:p>
        </w:tc>
        <w:tc>
          <w:tcPr>
            <w:tcW w:w="1620" w:type="dxa"/>
            <w:tcBorders>
              <w:top w:val="single" w:sz="2" w:space="0" w:color="auto"/>
              <w:left w:val="single" w:sz="2" w:space="0" w:color="auto"/>
              <w:bottom w:val="single" w:sz="2" w:space="0" w:color="auto"/>
              <w:right w:val="single" w:sz="2" w:space="0" w:color="auto"/>
            </w:tcBorders>
          </w:tcPr>
          <w:p w14:paraId="4A1A998D" w14:textId="77777777" w:rsidR="007561BD" w:rsidRDefault="007561BD" w:rsidP="00EA2BB5">
            <w:pPr>
              <w:rPr>
                <w:ins w:id="5940" w:author="Aziz Boxwala" w:date="2014-08-22T20:19:00Z"/>
                <w:rFonts w:ascii="Times New Roman" w:hAnsi="Times New Roman"/>
              </w:rPr>
            </w:pPr>
            <w:ins w:id="5941"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79818711" w14:textId="77777777" w:rsidR="007561BD" w:rsidRDefault="007561BD" w:rsidP="00EA2BB5">
            <w:pPr>
              <w:rPr>
                <w:ins w:id="5942" w:author="Aziz Boxwala" w:date="2014-08-22T20:19:00Z"/>
                <w:rFonts w:ascii="Times New Roman" w:hAnsi="Times New Roman"/>
              </w:rPr>
            </w:pPr>
            <w:ins w:id="5943" w:author="Aziz Boxwala" w:date="2014-08-22T20:19:00Z">
              <w:r>
                <w:rPr>
                  <w:rFonts w:ascii="Times New Roman" w:hAnsi="Times New Roman"/>
                </w:rPr>
                <w:t>A code that indicates the general classification of the product. This can be a class of products (e.g. vegetables), a specific product (e.g. broccoli).</w:t>
              </w:r>
            </w:ins>
          </w:p>
        </w:tc>
      </w:tr>
      <w:bookmarkEnd w:id="5922"/>
    </w:tbl>
    <w:p w14:paraId="7ED8D6B4" w14:textId="77777777" w:rsidR="007561BD" w:rsidRDefault="007561BD" w:rsidP="007561BD">
      <w:pPr>
        <w:rPr>
          <w:ins w:id="5944" w:author="Aziz Boxwala" w:date="2014-08-22T20:19:00Z"/>
          <w:rFonts w:ascii="Times New Roman" w:hAnsi="Times New Roman"/>
        </w:rPr>
      </w:pPr>
    </w:p>
    <w:p w14:paraId="5FB1B365" w14:textId="77777777" w:rsidR="007561BD" w:rsidRDefault="007561BD" w:rsidP="007561BD">
      <w:pPr>
        <w:pStyle w:val="Heading4"/>
        <w:rPr>
          <w:ins w:id="5945" w:author="Aziz Boxwala" w:date="2014-08-22T20:19:00Z"/>
          <w:bCs/>
          <w:szCs w:val="24"/>
          <w:u w:color="000000"/>
          <w:lang w:val="en-US"/>
        </w:rPr>
      </w:pPr>
      <w:bookmarkStart w:id="5946" w:name="_Toc396502559"/>
      <w:bookmarkStart w:id="5947" w:name="BKM_FB39C456_57D0_4780_8F6A_8199ECEB8D2F"/>
      <w:ins w:id="5948" w:author="Aziz Boxwala" w:date="2014-08-22T20:19:00Z">
        <w:r>
          <w:rPr>
            <w:bCs/>
            <w:szCs w:val="24"/>
            <w:u w:color="000000"/>
            <w:lang w:val="en-US"/>
          </w:rPr>
          <w:t>Organization</w:t>
        </w:r>
        <w:bookmarkEnd w:id="5946"/>
      </w:ins>
    </w:p>
    <w:p w14:paraId="3F3C1B35" w14:textId="77777777" w:rsidR="007561BD" w:rsidRDefault="007561BD" w:rsidP="007561BD">
      <w:pPr>
        <w:rPr>
          <w:ins w:id="5949" w:author="Aziz Boxwala" w:date="2014-08-22T20:19:00Z"/>
          <w:rFonts w:ascii="Times New Roman" w:hAnsi="Times New Roman"/>
        </w:rPr>
      </w:pPr>
      <w:ins w:id="5950" w:author="Aziz Boxwala" w:date="2014-08-22T20:19:00Z">
        <w:r>
          <w:rPr>
            <w:rStyle w:val="FieldLabel"/>
            <w:rFonts w:ascii="Times New Roman" w:hAnsi="Times New Roman"/>
            <w:i w:val="0"/>
            <w:iCs w:val="0"/>
            <w:color w:val="000000"/>
          </w:rPr>
          <w:t>A formally or informally recognized grouping of people or organizations formed for the purpose of achieving some form of collective action. Includes companies, institutions, corporations, departments, community groups, healthcare practice groups, etc.</w:t>
        </w:r>
      </w:ins>
    </w:p>
    <w:p w14:paraId="7FECA135" w14:textId="77777777" w:rsidR="007561BD" w:rsidRDefault="007561BD" w:rsidP="007561BD">
      <w:pPr>
        <w:rPr>
          <w:ins w:id="5951" w:author="Aziz Boxwala" w:date="2014-08-22T20:19:00Z"/>
          <w:rFonts w:ascii="Times New Roman" w:hAnsi="Times New Roman"/>
        </w:rPr>
      </w:pPr>
    </w:p>
    <w:p w14:paraId="33F1701B" w14:textId="77777777" w:rsidR="007561BD" w:rsidRDefault="007561BD" w:rsidP="007561BD">
      <w:pPr>
        <w:pStyle w:val="ListHeader"/>
        <w:shd w:val="clear" w:color="auto" w:fill="auto"/>
        <w:rPr>
          <w:ins w:id="5952" w:author="Aziz Boxwala" w:date="2014-08-22T20:19:00Z"/>
          <w:rFonts w:ascii="Times New Roman" w:eastAsia="Times New Roman" w:hAnsi="Times New Roman"/>
          <w:bCs w:val="0"/>
          <w:iCs w:val="0"/>
          <w:szCs w:val="24"/>
          <w:u w:val="single"/>
          <w:shd w:val="clear" w:color="auto" w:fill="auto"/>
          <w:lang w:val="en-US"/>
        </w:rPr>
      </w:pPr>
      <w:ins w:id="5953" w:author="Aziz Boxwala" w:date="2014-08-22T20:19: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561BD" w14:paraId="421F618A" w14:textId="77777777" w:rsidTr="00EA2BB5">
        <w:trPr>
          <w:trHeight w:val="215"/>
          <w:ins w:id="5954" w:author="Aziz Boxwala" w:date="2014-08-22T20:19: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50668D68" w14:textId="77777777" w:rsidR="007561BD" w:rsidRDefault="007561BD" w:rsidP="00EA2BB5">
            <w:pPr>
              <w:rPr>
                <w:ins w:id="5955" w:author="Aziz Boxwala" w:date="2014-08-22T20:19:00Z"/>
                <w:rFonts w:ascii="Times New Roman" w:hAnsi="Times New Roman"/>
                <w:b/>
              </w:rPr>
            </w:pPr>
            <w:ins w:id="5956" w:author="Aziz Boxwala" w:date="2014-08-22T20:19: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094BA135" w14:textId="77777777" w:rsidR="007561BD" w:rsidRDefault="007561BD" w:rsidP="00EA2BB5">
            <w:pPr>
              <w:rPr>
                <w:ins w:id="5957" w:author="Aziz Boxwala" w:date="2014-08-22T20:19:00Z"/>
                <w:rFonts w:ascii="Times New Roman" w:hAnsi="Times New Roman"/>
                <w:b/>
              </w:rPr>
            </w:pPr>
            <w:ins w:id="5958" w:author="Aziz Boxwala" w:date="2014-08-22T20:19: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35741A3D" w14:textId="77777777" w:rsidR="007561BD" w:rsidRDefault="007561BD" w:rsidP="00EA2BB5">
            <w:pPr>
              <w:rPr>
                <w:ins w:id="5959" w:author="Aziz Boxwala" w:date="2014-08-22T20:19:00Z"/>
                <w:rFonts w:ascii="Times New Roman" w:hAnsi="Times New Roman"/>
                <w:b/>
              </w:rPr>
            </w:pPr>
            <w:ins w:id="5960" w:author="Aziz Boxwala" w:date="2014-08-22T20:19:00Z">
              <w:r>
                <w:rPr>
                  <w:rFonts w:ascii="Times New Roman" w:hAnsi="Times New Roman"/>
                  <w:b/>
                </w:rPr>
                <w:t>Description</w:t>
              </w:r>
            </w:ins>
          </w:p>
        </w:tc>
      </w:tr>
      <w:tr w:rsidR="007561BD" w14:paraId="42CC607B" w14:textId="77777777" w:rsidTr="00EA2BB5">
        <w:trPr>
          <w:ins w:id="5961"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48EDBAA2" w14:textId="77777777" w:rsidR="007561BD" w:rsidRDefault="007561BD" w:rsidP="00EA2BB5">
            <w:pPr>
              <w:rPr>
                <w:ins w:id="5962" w:author="Aziz Boxwala" w:date="2014-08-22T20:19:00Z"/>
                <w:rFonts w:ascii="Times New Roman" w:hAnsi="Times New Roman"/>
              </w:rPr>
            </w:pPr>
            <w:ins w:id="5963" w:author="Aziz Boxwala" w:date="2014-08-22T20:19:00Z">
              <w:r>
                <w:rPr>
                  <w:rFonts w:ascii="Times New Roman" w:hAnsi="Times New Roman"/>
                </w:rPr>
                <w:t>address</w:t>
              </w:r>
            </w:ins>
          </w:p>
        </w:tc>
        <w:tc>
          <w:tcPr>
            <w:tcW w:w="1620" w:type="dxa"/>
            <w:tcBorders>
              <w:top w:val="single" w:sz="2" w:space="0" w:color="auto"/>
              <w:left w:val="single" w:sz="2" w:space="0" w:color="auto"/>
              <w:bottom w:val="single" w:sz="2" w:space="0" w:color="auto"/>
              <w:right w:val="single" w:sz="2" w:space="0" w:color="auto"/>
            </w:tcBorders>
          </w:tcPr>
          <w:p w14:paraId="631DA7F9" w14:textId="77777777" w:rsidR="007561BD" w:rsidRDefault="007561BD" w:rsidP="00EA2BB5">
            <w:pPr>
              <w:rPr>
                <w:ins w:id="5964" w:author="Aziz Boxwala" w:date="2014-08-22T20:19:00Z"/>
                <w:rFonts w:ascii="Times New Roman" w:hAnsi="Times New Roman"/>
              </w:rPr>
            </w:pPr>
            <w:ins w:id="5965" w:author="Aziz Boxwala" w:date="2014-08-22T20:19:00Z">
              <w:r>
                <w:rPr>
                  <w:rFonts w:ascii="Times New Roman" w:hAnsi="Times New Roman"/>
                </w:rPr>
                <w:t>Address</w:t>
              </w:r>
            </w:ins>
          </w:p>
        </w:tc>
        <w:tc>
          <w:tcPr>
            <w:tcW w:w="5580" w:type="dxa"/>
            <w:tcBorders>
              <w:top w:val="single" w:sz="2" w:space="0" w:color="auto"/>
              <w:left w:val="single" w:sz="2" w:space="0" w:color="auto"/>
              <w:bottom w:val="single" w:sz="2" w:space="0" w:color="auto"/>
              <w:right w:val="single" w:sz="2" w:space="0" w:color="auto"/>
            </w:tcBorders>
          </w:tcPr>
          <w:p w14:paraId="03C1F478" w14:textId="77777777" w:rsidR="007561BD" w:rsidRDefault="007561BD" w:rsidP="00EA2BB5">
            <w:pPr>
              <w:rPr>
                <w:ins w:id="5966" w:author="Aziz Boxwala" w:date="2014-08-22T20:19:00Z"/>
                <w:rFonts w:ascii="Times New Roman" w:hAnsi="Times New Roman"/>
              </w:rPr>
            </w:pPr>
            <w:ins w:id="5967" w:author="Aziz Boxwala" w:date="2014-08-22T20:19:00Z">
              <w:r>
                <w:rPr>
                  <w:rFonts w:ascii="Times New Roman" w:hAnsi="Times New Roman"/>
                </w:rPr>
                <w:t xml:space="preserve">The place or the name of the place where </w:t>
              </w:r>
              <w:proofErr w:type="spellStart"/>
              <w:proofErr w:type="gramStart"/>
              <w:r>
                <w:rPr>
                  <w:rFonts w:ascii="Times New Roman" w:hAnsi="Times New Roman"/>
                </w:rPr>
                <w:t>a</w:t>
              </w:r>
              <w:proofErr w:type="spellEnd"/>
              <w:proofErr w:type="gramEnd"/>
              <w:r>
                <w:rPr>
                  <w:rFonts w:ascii="Times New Roman" w:hAnsi="Times New Roman"/>
                </w:rPr>
                <w:t xml:space="preserve"> organization is located or may be reached.</w:t>
              </w:r>
            </w:ins>
          </w:p>
        </w:tc>
      </w:tr>
      <w:tr w:rsidR="007561BD" w14:paraId="1C46F572" w14:textId="77777777" w:rsidTr="00EA2BB5">
        <w:trPr>
          <w:ins w:id="5968"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359E3410" w14:textId="77777777" w:rsidR="007561BD" w:rsidRDefault="007561BD" w:rsidP="00EA2BB5">
            <w:pPr>
              <w:rPr>
                <w:ins w:id="5969" w:author="Aziz Boxwala" w:date="2014-08-22T20:19:00Z"/>
                <w:rFonts w:ascii="Times New Roman" w:hAnsi="Times New Roman"/>
              </w:rPr>
            </w:pPr>
            <w:bookmarkStart w:id="5970" w:name="BKM_D96D96D6_161C_4EDA_B04F_CAFEB317193E"/>
            <w:ins w:id="5971" w:author="Aziz Boxwala" w:date="2014-08-22T20:19:00Z">
              <w:r>
                <w:rPr>
                  <w:rFonts w:ascii="Times New Roman" w:hAnsi="Times New Roman"/>
                </w:rPr>
                <w:t>name</w:t>
              </w:r>
            </w:ins>
          </w:p>
        </w:tc>
        <w:tc>
          <w:tcPr>
            <w:tcW w:w="1620" w:type="dxa"/>
            <w:tcBorders>
              <w:top w:val="single" w:sz="2" w:space="0" w:color="auto"/>
              <w:left w:val="single" w:sz="2" w:space="0" w:color="auto"/>
              <w:bottom w:val="single" w:sz="2" w:space="0" w:color="auto"/>
              <w:right w:val="single" w:sz="2" w:space="0" w:color="auto"/>
            </w:tcBorders>
          </w:tcPr>
          <w:p w14:paraId="11401A70" w14:textId="77777777" w:rsidR="007561BD" w:rsidRDefault="007561BD" w:rsidP="00EA2BB5">
            <w:pPr>
              <w:rPr>
                <w:ins w:id="5972" w:author="Aziz Boxwala" w:date="2014-08-22T20:19:00Z"/>
                <w:rFonts w:ascii="Times New Roman" w:hAnsi="Times New Roman"/>
              </w:rPr>
            </w:pPr>
            <w:ins w:id="5973" w:author="Aziz Boxwala" w:date="2014-08-22T20:19:00Z">
              <w:r>
                <w:rPr>
                  <w:rFonts w:ascii="Times New Roman" w:hAnsi="Times New Roman"/>
                </w:rPr>
                <w:t>Text</w:t>
              </w:r>
            </w:ins>
          </w:p>
        </w:tc>
        <w:tc>
          <w:tcPr>
            <w:tcW w:w="5580" w:type="dxa"/>
            <w:tcBorders>
              <w:top w:val="single" w:sz="2" w:space="0" w:color="auto"/>
              <w:left w:val="single" w:sz="2" w:space="0" w:color="auto"/>
              <w:bottom w:val="single" w:sz="2" w:space="0" w:color="auto"/>
              <w:right w:val="single" w:sz="2" w:space="0" w:color="auto"/>
            </w:tcBorders>
          </w:tcPr>
          <w:p w14:paraId="6342FF3F" w14:textId="77777777" w:rsidR="007561BD" w:rsidRDefault="007561BD" w:rsidP="00EA2BB5">
            <w:pPr>
              <w:rPr>
                <w:ins w:id="5974" w:author="Aziz Boxwala" w:date="2014-08-22T20:19:00Z"/>
                <w:rFonts w:ascii="Times New Roman" w:hAnsi="Times New Roman"/>
              </w:rPr>
            </w:pPr>
            <w:ins w:id="5975" w:author="Aziz Boxwala" w:date="2014-08-22T20:19:00Z">
              <w:r>
                <w:rPr>
                  <w:rFonts w:ascii="Times New Roman" w:hAnsi="Times New Roman"/>
                </w:rPr>
                <w:t>A name by which the organization is known.</w:t>
              </w:r>
            </w:ins>
          </w:p>
        </w:tc>
        <w:bookmarkEnd w:id="5970"/>
      </w:tr>
      <w:tr w:rsidR="007561BD" w14:paraId="6ED8E08E" w14:textId="77777777" w:rsidTr="00EA2BB5">
        <w:trPr>
          <w:ins w:id="5976"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6942DCEB" w14:textId="77777777" w:rsidR="007561BD" w:rsidRDefault="007561BD" w:rsidP="00EA2BB5">
            <w:pPr>
              <w:rPr>
                <w:ins w:id="5977" w:author="Aziz Boxwala" w:date="2014-08-22T20:19:00Z"/>
                <w:rFonts w:ascii="Times New Roman" w:hAnsi="Times New Roman"/>
              </w:rPr>
            </w:pPr>
            <w:bookmarkStart w:id="5978" w:name="BKM_9CD22C6D_4E0D_41B7_82DB_70171DD8D4EB"/>
            <w:ins w:id="5979" w:author="Aziz Boxwala" w:date="2014-08-22T20:19:00Z">
              <w:r>
                <w:rPr>
                  <w:rFonts w:ascii="Times New Roman" w:hAnsi="Times New Roman"/>
                </w:rPr>
                <w:t>telecom</w:t>
              </w:r>
            </w:ins>
          </w:p>
        </w:tc>
        <w:tc>
          <w:tcPr>
            <w:tcW w:w="1620" w:type="dxa"/>
            <w:tcBorders>
              <w:top w:val="single" w:sz="2" w:space="0" w:color="auto"/>
              <w:left w:val="single" w:sz="2" w:space="0" w:color="auto"/>
              <w:bottom w:val="single" w:sz="2" w:space="0" w:color="auto"/>
              <w:right w:val="single" w:sz="2" w:space="0" w:color="auto"/>
            </w:tcBorders>
          </w:tcPr>
          <w:p w14:paraId="452220A7" w14:textId="77777777" w:rsidR="007561BD" w:rsidRDefault="007561BD" w:rsidP="00EA2BB5">
            <w:pPr>
              <w:rPr>
                <w:ins w:id="5980" w:author="Aziz Boxwala" w:date="2014-08-22T20:19:00Z"/>
                <w:rFonts w:ascii="Times New Roman" w:hAnsi="Times New Roman"/>
              </w:rPr>
            </w:pPr>
            <w:proofErr w:type="spellStart"/>
            <w:ins w:id="5981" w:author="Aziz Boxwala" w:date="2014-08-22T20:19:00Z">
              <w:r>
                <w:rPr>
                  <w:rFonts w:ascii="Times New Roman" w:hAnsi="Times New Roman"/>
                </w:rPr>
                <w:t>TelecomAddress</w:t>
              </w:r>
              <w:proofErr w:type="spellEnd"/>
            </w:ins>
          </w:p>
        </w:tc>
        <w:tc>
          <w:tcPr>
            <w:tcW w:w="5580" w:type="dxa"/>
            <w:tcBorders>
              <w:top w:val="single" w:sz="2" w:space="0" w:color="auto"/>
              <w:left w:val="single" w:sz="2" w:space="0" w:color="auto"/>
              <w:bottom w:val="single" w:sz="2" w:space="0" w:color="auto"/>
              <w:right w:val="single" w:sz="2" w:space="0" w:color="auto"/>
            </w:tcBorders>
          </w:tcPr>
          <w:p w14:paraId="494B751E" w14:textId="77777777" w:rsidR="007561BD" w:rsidRDefault="007561BD" w:rsidP="00EA2BB5">
            <w:pPr>
              <w:rPr>
                <w:ins w:id="5982" w:author="Aziz Boxwala" w:date="2014-08-22T20:19:00Z"/>
                <w:rFonts w:ascii="Times New Roman" w:hAnsi="Times New Roman"/>
              </w:rPr>
            </w:pPr>
            <w:ins w:id="5983" w:author="Aziz Boxwala" w:date="2014-08-22T20:19:00Z">
              <w:r>
                <w:rPr>
                  <w:rFonts w:ascii="Times New Roman" w:hAnsi="Times New Roman"/>
                </w:rPr>
                <w:t>A locatable resource of the organization such as a web page, a telephone number (voice, fax or some other resource mediated by telecommunication equipment), an e-mail address, or any other locatable resource.</w:t>
              </w:r>
            </w:ins>
          </w:p>
        </w:tc>
        <w:bookmarkEnd w:id="5978"/>
      </w:tr>
      <w:tr w:rsidR="007561BD" w14:paraId="768C1577" w14:textId="77777777" w:rsidTr="00EA2BB5">
        <w:trPr>
          <w:ins w:id="5984"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112B8D91" w14:textId="77777777" w:rsidR="007561BD" w:rsidRDefault="007561BD" w:rsidP="00EA2BB5">
            <w:pPr>
              <w:rPr>
                <w:ins w:id="5985" w:author="Aziz Boxwala" w:date="2014-08-22T20:19:00Z"/>
                <w:rFonts w:ascii="Times New Roman" w:hAnsi="Times New Roman"/>
              </w:rPr>
            </w:pPr>
            <w:bookmarkStart w:id="5986" w:name="BKM_4D736B8B_EE48_4C42_BFFF_DF3D27BE7CD9"/>
            <w:ins w:id="5987" w:author="Aziz Boxwala" w:date="2014-08-22T20:19:00Z">
              <w:r>
                <w:rPr>
                  <w:rFonts w:ascii="Times New Roman" w:hAnsi="Times New Roman"/>
                </w:rPr>
                <w:t>type</w:t>
              </w:r>
            </w:ins>
          </w:p>
        </w:tc>
        <w:tc>
          <w:tcPr>
            <w:tcW w:w="1620" w:type="dxa"/>
            <w:tcBorders>
              <w:top w:val="single" w:sz="2" w:space="0" w:color="auto"/>
              <w:left w:val="single" w:sz="2" w:space="0" w:color="auto"/>
              <w:bottom w:val="single" w:sz="2" w:space="0" w:color="auto"/>
              <w:right w:val="single" w:sz="2" w:space="0" w:color="auto"/>
            </w:tcBorders>
          </w:tcPr>
          <w:p w14:paraId="4EE2AF65" w14:textId="77777777" w:rsidR="007561BD" w:rsidRDefault="007561BD" w:rsidP="00EA2BB5">
            <w:pPr>
              <w:rPr>
                <w:ins w:id="5988" w:author="Aziz Boxwala" w:date="2014-08-22T20:19:00Z"/>
                <w:rFonts w:ascii="Times New Roman" w:hAnsi="Times New Roman"/>
              </w:rPr>
            </w:pPr>
            <w:ins w:id="5989"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696F869D" w14:textId="77777777" w:rsidR="007561BD" w:rsidRDefault="007561BD" w:rsidP="00EA2BB5">
            <w:pPr>
              <w:rPr>
                <w:ins w:id="5990" w:author="Aziz Boxwala" w:date="2014-08-22T20:19:00Z"/>
                <w:rFonts w:ascii="Times New Roman" w:hAnsi="Times New Roman"/>
              </w:rPr>
            </w:pPr>
            <w:ins w:id="5991" w:author="Aziz Boxwala" w:date="2014-08-22T20:19:00Z">
              <w:r>
                <w:rPr>
                  <w:rFonts w:ascii="Times New Roman" w:hAnsi="Times New Roman"/>
                </w:rPr>
                <w:t>The kind of organization that this is., e.g., hospital, long-term care facility, hospital department, government agency, educational institution.</w:t>
              </w:r>
            </w:ins>
          </w:p>
        </w:tc>
        <w:bookmarkEnd w:id="5986"/>
      </w:tr>
      <w:bookmarkEnd w:id="5947"/>
    </w:tbl>
    <w:p w14:paraId="77206DAA" w14:textId="77777777" w:rsidR="007561BD" w:rsidRDefault="007561BD" w:rsidP="007561BD">
      <w:pPr>
        <w:rPr>
          <w:ins w:id="5992" w:author="Aziz Boxwala" w:date="2014-08-22T20:19:00Z"/>
          <w:rFonts w:ascii="Times New Roman" w:hAnsi="Times New Roman"/>
        </w:rPr>
      </w:pPr>
    </w:p>
    <w:p w14:paraId="321C0147" w14:textId="77777777" w:rsidR="007561BD" w:rsidRDefault="007561BD" w:rsidP="007561BD">
      <w:pPr>
        <w:pStyle w:val="Heading4"/>
        <w:rPr>
          <w:ins w:id="5993" w:author="Aziz Boxwala" w:date="2014-08-22T20:19:00Z"/>
          <w:bCs/>
          <w:szCs w:val="24"/>
          <w:u w:color="000000"/>
          <w:lang w:val="en-US"/>
        </w:rPr>
      </w:pPr>
      <w:bookmarkStart w:id="5994" w:name="_Toc396502560"/>
      <w:bookmarkStart w:id="5995" w:name="BKM_B638B9D0_9BAD_4FB2_94DC_71AD2BDE3B37"/>
      <w:ins w:id="5996" w:author="Aziz Boxwala" w:date="2014-08-22T20:19:00Z">
        <w:r>
          <w:rPr>
            <w:bCs/>
            <w:szCs w:val="24"/>
            <w:u w:color="000000"/>
            <w:lang w:val="en-US"/>
          </w:rPr>
          <w:t>Patient</w:t>
        </w:r>
        <w:bookmarkEnd w:id="5994"/>
      </w:ins>
    </w:p>
    <w:p w14:paraId="7769D7A2" w14:textId="77777777" w:rsidR="007561BD" w:rsidRDefault="007561BD" w:rsidP="007561BD">
      <w:pPr>
        <w:rPr>
          <w:ins w:id="5997" w:author="Aziz Boxwala" w:date="2014-08-22T20:19:00Z"/>
          <w:rFonts w:ascii="Times New Roman" w:hAnsi="Times New Roman"/>
        </w:rPr>
      </w:pPr>
      <w:ins w:id="5998" w:author="Aziz Boxwala" w:date="2014-08-22T20:19:00Z">
        <w:r>
          <w:rPr>
            <w:rFonts w:ascii="Times New Roman" w:hAnsi="Times New Roman"/>
          </w:rPr>
          <w:t>Demographics and other administrative information about a person receiving care or other health-related services.</w:t>
        </w:r>
      </w:ins>
    </w:p>
    <w:p w14:paraId="32824FB3" w14:textId="77777777" w:rsidR="007561BD" w:rsidRDefault="007561BD" w:rsidP="007561BD">
      <w:pPr>
        <w:rPr>
          <w:ins w:id="5999" w:author="Aziz Boxwala" w:date="2014-08-22T20:19:00Z"/>
          <w:rFonts w:ascii="Times New Roman" w:hAnsi="Times New Roman"/>
        </w:rPr>
      </w:pPr>
    </w:p>
    <w:p w14:paraId="4C384498" w14:textId="77777777" w:rsidR="007561BD" w:rsidRDefault="007561BD" w:rsidP="007561BD">
      <w:pPr>
        <w:rPr>
          <w:ins w:id="6000" w:author="Aziz Boxwala" w:date="2014-08-22T20:19:00Z"/>
          <w:rFonts w:ascii="Times New Roman" w:hAnsi="Times New Roman"/>
        </w:rPr>
      </w:pPr>
      <w:ins w:id="6001" w:author="Aziz Boxwala" w:date="2014-08-22T20:19:00Z">
        <w:r>
          <w:rPr>
            <w:rFonts w:ascii="Times New Roman" w:hAnsi="Times New Roman"/>
          </w:rPr>
          <w:t xml:space="preserve">The data in the element covers the "who" information about the patient: </w:t>
        </w:r>
        <w:proofErr w:type="gramStart"/>
        <w:r>
          <w:rPr>
            <w:rFonts w:ascii="Times New Roman" w:hAnsi="Times New Roman"/>
          </w:rPr>
          <w:t>it's</w:t>
        </w:r>
        <w:proofErr w:type="gramEnd"/>
        <w:r>
          <w:rPr>
            <w:rFonts w:ascii="Times New Roman" w:hAnsi="Times New Roman"/>
          </w:rPr>
          <w:t xml:space="preserve"> attributes are focused on the demographic information necessary to support the administrative, financial and logistic procedures.</w:t>
        </w:r>
      </w:ins>
    </w:p>
    <w:p w14:paraId="25AC4866" w14:textId="77777777" w:rsidR="007561BD" w:rsidRDefault="007561BD" w:rsidP="007561BD">
      <w:pPr>
        <w:rPr>
          <w:ins w:id="6002" w:author="Aziz Boxwala" w:date="2014-08-22T20:19:00Z"/>
          <w:rFonts w:ascii="Times New Roman" w:hAnsi="Times New Roman"/>
        </w:rPr>
      </w:pPr>
    </w:p>
    <w:p w14:paraId="5D6227FA" w14:textId="77777777" w:rsidR="007561BD" w:rsidRDefault="007561BD" w:rsidP="007561BD">
      <w:pPr>
        <w:pStyle w:val="ListHeader"/>
        <w:shd w:val="clear" w:color="auto" w:fill="auto"/>
        <w:rPr>
          <w:ins w:id="6003" w:author="Aziz Boxwala" w:date="2014-08-22T20:19:00Z"/>
          <w:rFonts w:ascii="Times New Roman" w:eastAsia="Times New Roman" w:hAnsi="Times New Roman"/>
          <w:bCs w:val="0"/>
          <w:iCs w:val="0"/>
          <w:szCs w:val="24"/>
          <w:u w:val="single"/>
          <w:shd w:val="clear" w:color="auto" w:fill="auto"/>
          <w:lang w:val="en-US"/>
        </w:rPr>
      </w:pPr>
      <w:ins w:id="6004" w:author="Aziz Boxwala" w:date="2014-08-22T20:19: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561BD" w14:paraId="200D8CB5" w14:textId="77777777" w:rsidTr="00EA2BB5">
        <w:trPr>
          <w:trHeight w:val="215"/>
          <w:ins w:id="6005" w:author="Aziz Boxwala" w:date="2014-08-22T20:19: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19A48122" w14:textId="77777777" w:rsidR="007561BD" w:rsidRDefault="007561BD" w:rsidP="00EA2BB5">
            <w:pPr>
              <w:rPr>
                <w:ins w:id="6006" w:author="Aziz Boxwala" w:date="2014-08-22T20:19:00Z"/>
                <w:rFonts w:ascii="Times New Roman" w:hAnsi="Times New Roman"/>
                <w:b/>
              </w:rPr>
            </w:pPr>
            <w:ins w:id="6007" w:author="Aziz Boxwala" w:date="2014-08-22T20:19: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56FAAAA0" w14:textId="77777777" w:rsidR="007561BD" w:rsidRDefault="007561BD" w:rsidP="00EA2BB5">
            <w:pPr>
              <w:rPr>
                <w:ins w:id="6008" w:author="Aziz Boxwala" w:date="2014-08-22T20:19:00Z"/>
                <w:rFonts w:ascii="Times New Roman" w:hAnsi="Times New Roman"/>
                <w:b/>
              </w:rPr>
            </w:pPr>
            <w:ins w:id="6009" w:author="Aziz Boxwala" w:date="2014-08-22T20:19: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69709B95" w14:textId="77777777" w:rsidR="007561BD" w:rsidRDefault="007561BD" w:rsidP="00EA2BB5">
            <w:pPr>
              <w:rPr>
                <w:ins w:id="6010" w:author="Aziz Boxwala" w:date="2014-08-22T20:19:00Z"/>
                <w:rFonts w:ascii="Times New Roman" w:hAnsi="Times New Roman"/>
                <w:b/>
              </w:rPr>
            </w:pPr>
            <w:ins w:id="6011" w:author="Aziz Boxwala" w:date="2014-08-22T20:19:00Z">
              <w:r>
                <w:rPr>
                  <w:rFonts w:ascii="Times New Roman" w:hAnsi="Times New Roman"/>
                  <w:b/>
                </w:rPr>
                <w:t>Description</w:t>
              </w:r>
            </w:ins>
          </w:p>
        </w:tc>
      </w:tr>
      <w:tr w:rsidR="007561BD" w14:paraId="038FC8A9" w14:textId="77777777" w:rsidTr="00EA2BB5">
        <w:trPr>
          <w:ins w:id="6012"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42DBAC9B" w14:textId="77777777" w:rsidR="007561BD" w:rsidRDefault="007561BD" w:rsidP="00EA2BB5">
            <w:pPr>
              <w:rPr>
                <w:ins w:id="6013" w:author="Aziz Boxwala" w:date="2014-08-22T20:19:00Z"/>
                <w:rFonts w:ascii="Times New Roman" w:hAnsi="Times New Roman"/>
              </w:rPr>
            </w:pPr>
            <w:proofErr w:type="spellStart"/>
            <w:ins w:id="6014" w:author="Aziz Boxwala" w:date="2014-08-22T20:19:00Z">
              <w:r>
                <w:rPr>
                  <w:rFonts w:ascii="Times New Roman" w:hAnsi="Times New Roman"/>
                </w:rPr>
                <w:t>isDeceased</w:t>
              </w:r>
              <w:proofErr w:type="spellEnd"/>
            </w:ins>
          </w:p>
        </w:tc>
        <w:tc>
          <w:tcPr>
            <w:tcW w:w="1620" w:type="dxa"/>
            <w:tcBorders>
              <w:top w:val="single" w:sz="2" w:space="0" w:color="auto"/>
              <w:left w:val="single" w:sz="2" w:space="0" w:color="auto"/>
              <w:bottom w:val="single" w:sz="2" w:space="0" w:color="auto"/>
              <w:right w:val="single" w:sz="2" w:space="0" w:color="auto"/>
            </w:tcBorders>
          </w:tcPr>
          <w:p w14:paraId="0079A0A3" w14:textId="77777777" w:rsidR="007561BD" w:rsidRDefault="007561BD" w:rsidP="00EA2BB5">
            <w:pPr>
              <w:rPr>
                <w:ins w:id="6015" w:author="Aziz Boxwala" w:date="2014-08-22T20:19:00Z"/>
                <w:rFonts w:ascii="Times New Roman" w:hAnsi="Times New Roman"/>
              </w:rPr>
            </w:pPr>
            <w:proofErr w:type="spellStart"/>
            <w:ins w:id="6016" w:author="Aziz Boxwala" w:date="2014-08-22T20:19:00Z">
              <w:r>
                <w:rPr>
                  <w:rFonts w:ascii="Times New Roman" w:hAnsi="Times New Roman"/>
                </w:rPr>
                <w:t>YesNo</w:t>
              </w:r>
              <w:proofErr w:type="spellEnd"/>
            </w:ins>
          </w:p>
        </w:tc>
        <w:tc>
          <w:tcPr>
            <w:tcW w:w="5580" w:type="dxa"/>
            <w:tcBorders>
              <w:top w:val="single" w:sz="2" w:space="0" w:color="auto"/>
              <w:left w:val="single" w:sz="2" w:space="0" w:color="auto"/>
              <w:bottom w:val="single" w:sz="2" w:space="0" w:color="auto"/>
              <w:right w:val="single" w:sz="2" w:space="0" w:color="auto"/>
            </w:tcBorders>
          </w:tcPr>
          <w:p w14:paraId="55143706" w14:textId="77777777" w:rsidR="007561BD" w:rsidRDefault="007561BD" w:rsidP="00EA2BB5">
            <w:pPr>
              <w:rPr>
                <w:ins w:id="6017" w:author="Aziz Boxwala" w:date="2014-08-22T20:19:00Z"/>
                <w:rFonts w:ascii="Times New Roman" w:hAnsi="Times New Roman"/>
              </w:rPr>
            </w:pPr>
            <w:ins w:id="6018" w:author="Aziz Boxwala" w:date="2014-08-22T20:19:00Z">
              <w:r>
                <w:rPr>
                  <w:rFonts w:ascii="Times New Roman" w:hAnsi="Times New Roman"/>
                </w:rPr>
                <w:t>Whether the patient is deceased.</w:t>
              </w:r>
            </w:ins>
          </w:p>
        </w:tc>
      </w:tr>
      <w:tr w:rsidR="007561BD" w14:paraId="67000CF5" w14:textId="77777777" w:rsidTr="00EA2BB5">
        <w:trPr>
          <w:ins w:id="6019"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3E11B46A" w14:textId="77777777" w:rsidR="007561BD" w:rsidRDefault="007561BD" w:rsidP="00EA2BB5">
            <w:pPr>
              <w:rPr>
                <w:ins w:id="6020" w:author="Aziz Boxwala" w:date="2014-08-22T20:19:00Z"/>
                <w:rFonts w:ascii="Times New Roman" w:hAnsi="Times New Roman"/>
              </w:rPr>
            </w:pPr>
            <w:bookmarkStart w:id="6021" w:name="BKM_17C9C5E5_8E16_499C_8517_ADE2F5CC489C"/>
            <w:proofErr w:type="spellStart"/>
            <w:ins w:id="6022" w:author="Aziz Boxwala" w:date="2014-08-22T20:19:00Z">
              <w:r>
                <w:rPr>
                  <w:rFonts w:ascii="Times New Roman" w:hAnsi="Times New Roman"/>
                </w:rPr>
                <w:t>maritalStatus</w:t>
              </w:r>
              <w:proofErr w:type="spellEnd"/>
            </w:ins>
          </w:p>
        </w:tc>
        <w:tc>
          <w:tcPr>
            <w:tcW w:w="1620" w:type="dxa"/>
            <w:tcBorders>
              <w:top w:val="single" w:sz="2" w:space="0" w:color="auto"/>
              <w:left w:val="single" w:sz="2" w:space="0" w:color="auto"/>
              <w:bottom w:val="single" w:sz="2" w:space="0" w:color="auto"/>
              <w:right w:val="single" w:sz="2" w:space="0" w:color="auto"/>
            </w:tcBorders>
          </w:tcPr>
          <w:p w14:paraId="4843291D" w14:textId="77777777" w:rsidR="007561BD" w:rsidRDefault="007561BD" w:rsidP="00EA2BB5">
            <w:pPr>
              <w:rPr>
                <w:ins w:id="6023" w:author="Aziz Boxwala" w:date="2014-08-22T20:19:00Z"/>
                <w:rFonts w:ascii="Times New Roman" w:hAnsi="Times New Roman"/>
              </w:rPr>
            </w:pPr>
            <w:ins w:id="6024"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538D18DF" w14:textId="77777777" w:rsidR="007561BD" w:rsidRDefault="007561BD" w:rsidP="00EA2BB5">
            <w:pPr>
              <w:rPr>
                <w:ins w:id="6025" w:author="Aziz Boxwala" w:date="2014-08-22T20:19:00Z"/>
                <w:rFonts w:ascii="Times New Roman" w:hAnsi="Times New Roman"/>
              </w:rPr>
            </w:pPr>
            <w:ins w:id="6026" w:author="Aziz Boxwala" w:date="2014-08-22T20:19:00Z">
              <w:r>
                <w:rPr>
                  <w:rFonts w:ascii="Times New Roman" w:hAnsi="Times New Roman"/>
                </w:rPr>
                <w:t>The patient's most recent marital (civil) status.</w:t>
              </w:r>
            </w:ins>
          </w:p>
        </w:tc>
        <w:bookmarkEnd w:id="6021"/>
      </w:tr>
      <w:tr w:rsidR="007561BD" w14:paraId="3F625302" w14:textId="77777777" w:rsidTr="00EA2BB5">
        <w:trPr>
          <w:ins w:id="6027"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07FE0D11" w14:textId="77777777" w:rsidR="007561BD" w:rsidRDefault="007561BD" w:rsidP="00EA2BB5">
            <w:pPr>
              <w:rPr>
                <w:ins w:id="6028" w:author="Aziz Boxwala" w:date="2014-08-22T20:19:00Z"/>
                <w:rFonts w:ascii="Times New Roman" w:hAnsi="Times New Roman"/>
              </w:rPr>
            </w:pPr>
            <w:bookmarkStart w:id="6029" w:name="BKM_5DD91B95_37BF_4096_A370_5E9F33005CF4"/>
            <w:proofErr w:type="spellStart"/>
            <w:ins w:id="6030" w:author="Aziz Boxwala" w:date="2014-08-22T20:19:00Z">
              <w:r>
                <w:rPr>
                  <w:rFonts w:ascii="Times New Roman" w:hAnsi="Times New Roman"/>
                </w:rPr>
                <w:t>timeOfDeath</w:t>
              </w:r>
              <w:proofErr w:type="spellEnd"/>
            </w:ins>
          </w:p>
        </w:tc>
        <w:tc>
          <w:tcPr>
            <w:tcW w:w="1620" w:type="dxa"/>
            <w:tcBorders>
              <w:top w:val="single" w:sz="2" w:space="0" w:color="auto"/>
              <w:left w:val="single" w:sz="2" w:space="0" w:color="auto"/>
              <w:bottom w:val="single" w:sz="2" w:space="0" w:color="auto"/>
              <w:right w:val="single" w:sz="2" w:space="0" w:color="auto"/>
            </w:tcBorders>
          </w:tcPr>
          <w:p w14:paraId="3847F488" w14:textId="77777777" w:rsidR="007561BD" w:rsidRDefault="007561BD" w:rsidP="00EA2BB5">
            <w:pPr>
              <w:rPr>
                <w:ins w:id="6031" w:author="Aziz Boxwala" w:date="2014-08-22T20:19:00Z"/>
                <w:rFonts w:ascii="Times New Roman" w:hAnsi="Times New Roman"/>
              </w:rPr>
            </w:pPr>
            <w:proofErr w:type="spellStart"/>
            <w:ins w:id="6032" w:author="Aziz Boxwala" w:date="2014-08-22T20:19:00Z">
              <w:r>
                <w:rPr>
                  <w:rFonts w:ascii="Times New Roman" w:hAnsi="Times New Roman"/>
                </w:rPr>
                <w:t>TimePoint</w:t>
              </w:r>
              <w:proofErr w:type="spellEnd"/>
            </w:ins>
          </w:p>
        </w:tc>
        <w:tc>
          <w:tcPr>
            <w:tcW w:w="5580" w:type="dxa"/>
            <w:tcBorders>
              <w:top w:val="single" w:sz="2" w:space="0" w:color="auto"/>
              <w:left w:val="single" w:sz="2" w:space="0" w:color="auto"/>
              <w:bottom w:val="single" w:sz="2" w:space="0" w:color="auto"/>
              <w:right w:val="single" w:sz="2" w:space="0" w:color="auto"/>
            </w:tcBorders>
          </w:tcPr>
          <w:p w14:paraId="3B7CD774" w14:textId="77777777" w:rsidR="007561BD" w:rsidRDefault="007561BD" w:rsidP="00EA2BB5">
            <w:pPr>
              <w:rPr>
                <w:ins w:id="6033" w:author="Aziz Boxwala" w:date="2014-08-22T20:19:00Z"/>
                <w:rFonts w:ascii="Times New Roman" w:hAnsi="Times New Roman"/>
              </w:rPr>
            </w:pPr>
            <w:ins w:id="6034" w:author="Aziz Boxwala" w:date="2014-08-22T20:19:00Z">
              <w:r>
                <w:rPr>
                  <w:rFonts w:ascii="Times New Roman" w:hAnsi="Times New Roman"/>
                </w:rPr>
                <w:t>The time when the patient died.</w:t>
              </w:r>
            </w:ins>
          </w:p>
        </w:tc>
        <w:bookmarkEnd w:id="6029"/>
      </w:tr>
      <w:bookmarkEnd w:id="5995"/>
    </w:tbl>
    <w:p w14:paraId="3A1753B6" w14:textId="77777777" w:rsidR="007561BD" w:rsidRDefault="007561BD" w:rsidP="007561BD">
      <w:pPr>
        <w:rPr>
          <w:ins w:id="6035" w:author="Aziz Boxwala" w:date="2014-08-22T20:19:00Z"/>
          <w:rFonts w:ascii="Times New Roman" w:hAnsi="Times New Roman"/>
        </w:rPr>
      </w:pPr>
    </w:p>
    <w:p w14:paraId="2BF33ABF" w14:textId="77777777" w:rsidR="007561BD" w:rsidRDefault="007561BD" w:rsidP="007561BD">
      <w:pPr>
        <w:pStyle w:val="Heading4"/>
        <w:rPr>
          <w:ins w:id="6036" w:author="Aziz Boxwala" w:date="2014-08-22T20:19:00Z"/>
          <w:bCs/>
          <w:szCs w:val="24"/>
          <w:u w:color="000000"/>
          <w:lang w:val="en-US"/>
        </w:rPr>
      </w:pPr>
      <w:bookmarkStart w:id="6037" w:name="_Toc396502561"/>
      <w:bookmarkStart w:id="6038" w:name="BKM_05586DFB_272E_47DD_99D8_1B0E840F3A2D"/>
      <w:ins w:id="6039" w:author="Aziz Boxwala" w:date="2014-08-22T20:19:00Z">
        <w:r>
          <w:rPr>
            <w:bCs/>
            <w:szCs w:val="24"/>
            <w:u w:color="000000"/>
            <w:lang w:val="en-US"/>
          </w:rPr>
          <w:t>Person</w:t>
        </w:r>
        <w:bookmarkEnd w:id="6037"/>
      </w:ins>
    </w:p>
    <w:p w14:paraId="2D216BC2" w14:textId="77777777" w:rsidR="007561BD" w:rsidRDefault="007561BD" w:rsidP="007561BD">
      <w:pPr>
        <w:rPr>
          <w:ins w:id="6040" w:author="Aziz Boxwala" w:date="2014-08-22T20:19:00Z"/>
          <w:rFonts w:ascii="Times New Roman" w:hAnsi="Times New Roman"/>
        </w:rPr>
      </w:pPr>
      <w:ins w:id="6041" w:author="Aziz Boxwala" w:date="2014-08-22T20:19:00Z">
        <w:r>
          <w:rPr>
            <w:rStyle w:val="FieldLabel"/>
            <w:rFonts w:ascii="Times New Roman" w:hAnsi="Times New Roman"/>
            <w:i w:val="0"/>
            <w:iCs w:val="0"/>
            <w:color w:val="000000"/>
          </w:rPr>
          <w:t>Demographic and identification information for an individual.</w:t>
        </w:r>
      </w:ins>
    </w:p>
    <w:p w14:paraId="762FB80E" w14:textId="77777777" w:rsidR="007561BD" w:rsidRDefault="007561BD" w:rsidP="007561BD">
      <w:pPr>
        <w:rPr>
          <w:ins w:id="6042" w:author="Aziz Boxwala" w:date="2014-08-22T20:19:00Z"/>
          <w:rFonts w:ascii="Times New Roman" w:hAnsi="Times New Roman"/>
        </w:rPr>
      </w:pPr>
    </w:p>
    <w:p w14:paraId="1FB4F556" w14:textId="77777777" w:rsidR="007561BD" w:rsidRDefault="007561BD" w:rsidP="007561BD">
      <w:pPr>
        <w:pStyle w:val="ListHeader"/>
        <w:shd w:val="clear" w:color="auto" w:fill="auto"/>
        <w:rPr>
          <w:ins w:id="6043" w:author="Aziz Boxwala" w:date="2014-08-22T20:19:00Z"/>
          <w:rFonts w:ascii="Times New Roman" w:eastAsia="Times New Roman" w:hAnsi="Times New Roman"/>
          <w:bCs w:val="0"/>
          <w:iCs w:val="0"/>
          <w:szCs w:val="24"/>
          <w:u w:val="single"/>
          <w:shd w:val="clear" w:color="auto" w:fill="auto"/>
          <w:lang w:val="en-US"/>
        </w:rPr>
      </w:pPr>
      <w:ins w:id="6044" w:author="Aziz Boxwala" w:date="2014-08-22T20:19: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561BD" w14:paraId="779BD03D" w14:textId="77777777" w:rsidTr="00EA2BB5">
        <w:trPr>
          <w:trHeight w:val="215"/>
          <w:ins w:id="6045" w:author="Aziz Boxwala" w:date="2014-08-22T20:19: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7C34AEA5" w14:textId="77777777" w:rsidR="007561BD" w:rsidRDefault="007561BD" w:rsidP="00EA2BB5">
            <w:pPr>
              <w:rPr>
                <w:ins w:id="6046" w:author="Aziz Boxwala" w:date="2014-08-22T20:19:00Z"/>
                <w:rFonts w:ascii="Times New Roman" w:hAnsi="Times New Roman"/>
                <w:b/>
              </w:rPr>
            </w:pPr>
            <w:ins w:id="6047" w:author="Aziz Boxwala" w:date="2014-08-22T20:19: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0C1CD7F2" w14:textId="77777777" w:rsidR="007561BD" w:rsidRDefault="007561BD" w:rsidP="00EA2BB5">
            <w:pPr>
              <w:rPr>
                <w:ins w:id="6048" w:author="Aziz Boxwala" w:date="2014-08-22T20:19:00Z"/>
                <w:rFonts w:ascii="Times New Roman" w:hAnsi="Times New Roman"/>
                <w:b/>
              </w:rPr>
            </w:pPr>
            <w:ins w:id="6049" w:author="Aziz Boxwala" w:date="2014-08-22T20:19: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499516E3" w14:textId="77777777" w:rsidR="007561BD" w:rsidRDefault="007561BD" w:rsidP="00EA2BB5">
            <w:pPr>
              <w:rPr>
                <w:ins w:id="6050" w:author="Aziz Boxwala" w:date="2014-08-22T20:19:00Z"/>
                <w:rFonts w:ascii="Times New Roman" w:hAnsi="Times New Roman"/>
                <w:b/>
              </w:rPr>
            </w:pPr>
            <w:ins w:id="6051" w:author="Aziz Boxwala" w:date="2014-08-22T20:19:00Z">
              <w:r>
                <w:rPr>
                  <w:rFonts w:ascii="Times New Roman" w:hAnsi="Times New Roman"/>
                  <w:b/>
                </w:rPr>
                <w:t>Description</w:t>
              </w:r>
            </w:ins>
          </w:p>
        </w:tc>
      </w:tr>
      <w:tr w:rsidR="007561BD" w14:paraId="401583DC" w14:textId="77777777" w:rsidTr="00EA2BB5">
        <w:trPr>
          <w:ins w:id="6052"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2F90A2D5" w14:textId="77777777" w:rsidR="007561BD" w:rsidRDefault="007561BD" w:rsidP="00EA2BB5">
            <w:pPr>
              <w:rPr>
                <w:ins w:id="6053" w:author="Aziz Boxwala" w:date="2014-08-22T20:19:00Z"/>
                <w:rFonts w:ascii="Times New Roman" w:hAnsi="Times New Roman"/>
              </w:rPr>
            </w:pPr>
            <w:ins w:id="6054" w:author="Aziz Boxwala" w:date="2014-08-22T20:19:00Z">
              <w:r>
                <w:rPr>
                  <w:rFonts w:ascii="Times New Roman" w:hAnsi="Times New Roman"/>
                </w:rPr>
                <w:lastRenderedPageBreak/>
                <w:t>address</w:t>
              </w:r>
            </w:ins>
          </w:p>
        </w:tc>
        <w:tc>
          <w:tcPr>
            <w:tcW w:w="1620" w:type="dxa"/>
            <w:tcBorders>
              <w:top w:val="single" w:sz="2" w:space="0" w:color="auto"/>
              <w:left w:val="single" w:sz="2" w:space="0" w:color="auto"/>
              <w:bottom w:val="single" w:sz="2" w:space="0" w:color="auto"/>
              <w:right w:val="single" w:sz="2" w:space="0" w:color="auto"/>
            </w:tcBorders>
          </w:tcPr>
          <w:p w14:paraId="5AC383CB" w14:textId="77777777" w:rsidR="007561BD" w:rsidRDefault="007561BD" w:rsidP="00EA2BB5">
            <w:pPr>
              <w:rPr>
                <w:ins w:id="6055" w:author="Aziz Boxwala" w:date="2014-08-22T20:19:00Z"/>
                <w:rFonts w:ascii="Times New Roman" w:hAnsi="Times New Roman"/>
              </w:rPr>
            </w:pPr>
            <w:ins w:id="6056" w:author="Aziz Boxwala" w:date="2014-08-22T20:19:00Z">
              <w:r>
                <w:rPr>
                  <w:rFonts w:ascii="Times New Roman" w:hAnsi="Times New Roman"/>
                </w:rPr>
                <w:t>Address</w:t>
              </w:r>
            </w:ins>
          </w:p>
        </w:tc>
        <w:tc>
          <w:tcPr>
            <w:tcW w:w="5580" w:type="dxa"/>
            <w:tcBorders>
              <w:top w:val="single" w:sz="2" w:space="0" w:color="auto"/>
              <w:left w:val="single" w:sz="2" w:space="0" w:color="auto"/>
              <w:bottom w:val="single" w:sz="2" w:space="0" w:color="auto"/>
              <w:right w:val="single" w:sz="2" w:space="0" w:color="auto"/>
            </w:tcBorders>
          </w:tcPr>
          <w:p w14:paraId="19A3E85A" w14:textId="77777777" w:rsidR="007561BD" w:rsidRDefault="007561BD" w:rsidP="00EA2BB5">
            <w:pPr>
              <w:rPr>
                <w:ins w:id="6057" w:author="Aziz Boxwala" w:date="2014-08-22T20:19:00Z"/>
                <w:rFonts w:ascii="Times New Roman" w:hAnsi="Times New Roman"/>
              </w:rPr>
            </w:pPr>
            <w:ins w:id="6058" w:author="Aziz Boxwala" w:date="2014-08-22T20:19:00Z">
              <w:r>
                <w:rPr>
                  <w:rFonts w:ascii="Times New Roman" w:hAnsi="Times New Roman"/>
                </w:rPr>
                <w:t>The place or the name of the place where a person is located or may be reached.</w:t>
              </w:r>
            </w:ins>
          </w:p>
        </w:tc>
      </w:tr>
      <w:tr w:rsidR="007561BD" w14:paraId="5AB85C2F" w14:textId="77777777" w:rsidTr="00EA2BB5">
        <w:trPr>
          <w:ins w:id="6059"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14706D7C" w14:textId="77777777" w:rsidR="007561BD" w:rsidRDefault="007561BD" w:rsidP="00EA2BB5">
            <w:pPr>
              <w:rPr>
                <w:ins w:id="6060" w:author="Aziz Boxwala" w:date="2014-08-22T20:19:00Z"/>
                <w:rFonts w:ascii="Times New Roman" w:hAnsi="Times New Roman"/>
              </w:rPr>
            </w:pPr>
            <w:proofErr w:type="spellStart"/>
            <w:ins w:id="6061" w:author="Aziz Boxwala" w:date="2014-08-22T20:19:00Z">
              <w:r>
                <w:rPr>
                  <w:rFonts w:ascii="Times New Roman" w:hAnsi="Times New Roman"/>
                </w:rPr>
                <w:t>birthTime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3824EA5D" w14:textId="77777777" w:rsidR="007561BD" w:rsidRDefault="007561BD" w:rsidP="00EA2BB5">
            <w:pPr>
              <w:rPr>
                <w:ins w:id="6062" w:author="Aziz Boxwala" w:date="2014-08-22T20:19:00Z"/>
                <w:rFonts w:ascii="Times New Roman" w:hAnsi="Times New Roman"/>
              </w:rPr>
            </w:pPr>
            <w:proofErr w:type="spellStart"/>
            <w:ins w:id="6063" w:author="Aziz Boxwala" w:date="2014-08-22T20:19:00Z">
              <w:r>
                <w:rPr>
                  <w:rFonts w:ascii="Times New Roman" w:hAnsi="Times New Roman"/>
                </w:rPr>
                <w:t>TimePoint</w:t>
              </w:r>
              <w:proofErr w:type="spellEnd"/>
            </w:ins>
          </w:p>
        </w:tc>
        <w:tc>
          <w:tcPr>
            <w:tcW w:w="5580" w:type="dxa"/>
            <w:tcBorders>
              <w:top w:val="single" w:sz="2" w:space="0" w:color="auto"/>
              <w:left w:val="single" w:sz="2" w:space="0" w:color="auto"/>
              <w:bottom w:val="single" w:sz="2" w:space="0" w:color="auto"/>
              <w:right w:val="single" w:sz="2" w:space="0" w:color="auto"/>
            </w:tcBorders>
          </w:tcPr>
          <w:p w14:paraId="7B3FD416" w14:textId="77777777" w:rsidR="007561BD" w:rsidRDefault="007561BD" w:rsidP="00EA2BB5">
            <w:pPr>
              <w:rPr>
                <w:ins w:id="6064" w:author="Aziz Boxwala" w:date="2014-08-22T20:19:00Z"/>
                <w:rFonts w:ascii="Times New Roman" w:hAnsi="Times New Roman"/>
              </w:rPr>
            </w:pPr>
            <w:ins w:id="6065" w:author="Aziz Boxwala" w:date="2014-08-22T20:19:00Z">
              <w:r>
                <w:rPr>
                  <w:rFonts w:ascii="Times New Roman" w:hAnsi="Times New Roman"/>
                </w:rPr>
                <w:t>The date and time of birth for the individual.</w:t>
              </w:r>
            </w:ins>
          </w:p>
        </w:tc>
      </w:tr>
      <w:tr w:rsidR="007561BD" w14:paraId="502A9080" w14:textId="77777777" w:rsidTr="00EA2BB5">
        <w:trPr>
          <w:ins w:id="6066"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6DB54B37" w14:textId="77777777" w:rsidR="007561BD" w:rsidRDefault="007561BD" w:rsidP="00EA2BB5">
            <w:pPr>
              <w:rPr>
                <w:ins w:id="6067" w:author="Aziz Boxwala" w:date="2014-08-22T20:19:00Z"/>
                <w:rFonts w:ascii="Times New Roman" w:hAnsi="Times New Roman"/>
              </w:rPr>
            </w:pPr>
            <w:bookmarkStart w:id="6068" w:name="BKM_AF2E9AF3_EE37_4CF7_832F_A349370AA567"/>
            <w:ins w:id="6069" w:author="Aziz Boxwala" w:date="2014-08-22T20:19:00Z">
              <w:r>
                <w:rPr>
                  <w:rFonts w:ascii="Times New Roman" w:hAnsi="Times New Roman"/>
                </w:rPr>
                <w:t>ethnicity</w:t>
              </w:r>
            </w:ins>
          </w:p>
        </w:tc>
        <w:tc>
          <w:tcPr>
            <w:tcW w:w="1620" w:type="dxa"/>
            <w:tcBorders>
              <w:top w:val="single" w:sz="2" w:space="0" w:color="auto"/>
              <w:left w:val="single" w:sz="2" w:space="0" w:color="auto"/>
              <w:bottom w:val="single" w:sz="2" w:space="0" w:color="auto"/>
              <w:right w:val="single" w:sz="2" w:space="0" w:color="auto"/>
            </w:tcBorders>
          </w:tcPr>
          <w:p w14:paraId="5F137C82" w14:textId="77777777" w:rsidR="007561BD" w:rsidRDefault="007561BD" w:rsidP="00EA2BB5">
            <w:pPr>
              <w:rPr>
                <w:ins w:id="6070" w:author="Aziz Boxwala" w:date="2014-08-22T20:19:00Z"/>
                <w:rFonts w:ascii="Times New Roman" w:hAnsi="Times New Roman"/>
              </w:rPr>
            </w:pPr>
            <w:ins w:id="6071"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099C6710" w14:textId="77777777" w:rsidR="007561BD" w:rsidRDefault="007561BD" w:rsidP="00EA2BB5">
            <w:pPr>
              <w:rPr>
                <w:ins w:id="6072" w:author="Aziz Boxwala" w:date="2014-08-22T20:19:00Z"/>
                <w:rFonts w:ascii="Times New Roman" w:hAnsi="Times New Roman"/>
              </w:rPr>
            </w:pPr>
            <w:ins w:id="6073" w:author="Aziz Boxwala" w:date="2014-08-22T20:19:00Z">
              <w:r>
                <w:rPr>
                  <w:rFonts w:ascii="Times New Roman" w:hAnsi="Times New Roman"/>
                </w:rPr>
                <w:t>The person's ethnicity.  An ethnicity or ethnic group is a group of people whose members identify with each other through a common heritage, e.g., Hispanic.</w:t>
              </w:r>
            </w:ins>
          </w:p>
        </w:tc>
        <w:bookmarkEnd w:id="6068"/>
      </w:tr>
      <w:tr w:rsidR="007561BD" w14:paraId="04ED3643" w14:textId="77777777" w:rsidTr="00EA2BB5">
        <w:trPr>
          <w:ins w:id="6074"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0BF6677A" w14:textId="77777777" w:rsidR="007561BD" w:rsidRDefault="007561BD" w:rsidP="00EA2BB5">
            <w:pPr>
              <w:rPr>
                <w:ins w:id="6075" w:author="Aziz Boxwala" w:date="2014-08-22T20:19:00Z"/>
                <w:rFonts w:ascii="Times New Roman" w:hAnsi="Times New Roman"/>
              </w:rPr>
            </w:pPr>
            <w:bookmarkStart w:id="6076" w:name="BKM_B2F520A8_F6C2_47B1_811D_6AEA67BCD738"/>
            <w:ins w:id="6077" w:author="Aziz Boxwala" w:date="2014-08-22T20:19:00Z">
              <w:r>
                <w:rPr>
                  <w:rFonts w:ascii="Times New Roman" w:hAnsi="Times New Roman"/>
                </w:rPr>
                <w:t>gender</w:t>
              </w:r>
            </w:ins>
          </w:p>
        </w:tc>
        <w:tc>
          <w:tcPr>
            <w:tcW w:w="1620" w:type="dxa"/>
            <w:tcBorders>
              <w:top w:val="single" w:sz="2" w:space="0" w:color="auto"/>
              <w:left w:val="single" w:sz="2" w:space="0" w:color="auto"/>
              <w:bottom w:val="single" w:sz="2" w:space="0" w:color="auto"/>
              <w:right w:val="single" w:sz="2" w:space="0" w:color="auto"/>
            </w:tcBorders>
          </w:tcPr>
          <w:p w14:paraId="06EC7928" w14:textId="77777777" w:rsidR="007561BD" w:rsidRDefault="007561BD" w:rsidP="00EA2BB5">
            <w:pPr>
              <w:rPr>
                <w:ins w:id="6078" w:author="Aziz Boxwala" w:date="2014-08-22T20:19:00Z"/>
                <w:rFonts w:ascii="Times New Roman" w:hAnsi="Times New Roman"/>
              </w:rPr>
            </w:pPr>
            <w:ins w:id="6079"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38F0B219" w14:textId="77777777" w:rsidR="007561BD" w:rsidRDefault="007561BD" w:rsidP="00EA2BB5">
            <w:pPr>
              <w:rPr>
                <w:ins w:id="6080" w:author="Aziz Boxwala" w:date="2014-08-22T20:19:00Z"/>
                <w:rFonts w:ascii="Times New Roman" w:hAnsi="Times New Roman"/>
              </w:rPr>
            </w:pPr>
            <w:ins w:id="6081" w:author="Aziz Boxwala" w:date="2014-08-22T20:19:00Z">
              <w:r>
                <w:rPr>
                  <w:rFonts w:ascii="Times New Roman" w:hAnsi="Times New Roman"/>
                </w:rPr>
                <w:t>The gender that the patient is considered to have for administration and record keeping purposes.</w:t>
              </w:r>
            </w:ins>
          </w:p>
        </w:tc>
        <w:bookmarkEnd w:id="6076"/>
      </w:tr>
      <w:tr w:rsidR="007561BD" w14:paraId="2F46B803" w14:textId="77777777" w:rsidTr="00EA2BB5">
        <w:trPr>
          <w:ins w:id="6082"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1B475F44" w14:textId="77777777" w:rsidR="007561BD" w:rsidRDefault="007561BD" w:rsidP="00EA2BB5">
            <w:pPr>
              <w:rPr>
                <w:ins w:id="6083" w:author="Aziz Boxwala" w:date="2014-08-22T20:19:00Z"/>
                <w:rFonts w:ascii="Times New Roman" w:hAnsi="Times New Roman"/>
              </w:rPr>
            </w:pPr>
            <w:bookmarkStart w:id="6084" w:name="BKM_C5F8172C_AA8C_49FB_A14D_4E133E3DD066"/>
            <w:ins w:id="6085" w:author="Aziz Boxwala" w:date="2014-08-22T20:19:00Z">
              <w:r>
                <w:rPr>
                  <w:rFonts w:ascii="Times New Roman" w:hAnsi="Times New Roman"/>
                </w:rPr>
                <w:t>languages</w:t>
              </w:r>
            </w:ins>
          </w:p>
        </w:tc>
        <w:tc>
          <w:tcPr>
            <w:tcW w:w="1620" w:type="dxa"/>
            <w:tcBorders>
              <w:top w:val="single" w:sz="2" w:space="0" w:color="auto"/>
              <w:left w:val="single" w:sz="2" w:space="0" w:color="auto"/>
              <w:bottom w:val="single" w:sz="2" w:space="0" w:color="auto"/>
              <w:right w:val="single" w:sz="2" w:space="0" w:color="auto"/>
            </w:tcBorders>
          </w:tcPr>
          <w:p w14:paraId="1C1E6CA7" w14:textId="77777777" w:rsidR="007561BD" w:rsidRDefault="007561BD" w:rsidP="00EA2BB5">
            <w:pPr>
              <w:rPr>
                <w:ins w:id="6086" w:author="Aziz Boxwala" w:date="2014-08-22T20:19:00Z"/>
                <w:rFonts w:ascii="Times New Roman" w:hAnsi="Times New Roman"/>
              </w:rPr>
            </w:pPr>
            <w:ins w:id="6087"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563AF7F1" w14:textId="77777777" w:rsidR="007561BD" w:rsidRDefault="007561BD" w:rsidP="00EA2BB5">
            <w:pPr>
              <w:rPr>
                <w:ins w:id="6088" w:author="Aziz Boxwala" w:date="2014-08-22T20:19:00Z"/>
                <w:rFonts w:ascii="Times New Roman" w:hAnsi="Times New Roman"/>
              </w:rPr>
            </w:pPr>
            <w:ins w:id="6089" w:author="Aziz Boxwala" w:date="2014-08-22T20:19:00Z">
              <w:r>
                <w:rPr>
                  <w:rFonts w:ascii="Times New Roman" w:hAnsi="Times New Roman"/>
                </w:rPr>
                <w:t>Languages which may be used to communicate with this person.</w:t>
              </w:r>
            </w:ins>
          </w:p>
        </w:tc>
        <w:bookmarkEnd w:id="6084"/>
      </w:tr>
      <w:tr w:rsidR="007561BD" w14:paraId="7A714703" w14:textId="77777777" w:rsidTr="00EA2BB5">
        <w:trPr>
          <w:ins w:id="6090"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470E0E4D" w14:textId="77777777" w:rsidR="007561BD" w:rsidRDefault="007561BD" w:rsidP="00EA2BB5">
            <w:pPr>
              <w:rPr>
                <w:ins w:id="6091" w:author="Aziz Boxwala" w:date="2014-08-22T20:19:00Z"/>
                <w:rFonts w:ascii="Times New Roman" w:hAnsi="Times New Roman"/>
              </w:rPr>
            </w:pPr>
            <w:bookmarkStart w:id="6092" w:name="BKM_19FDF06D_A314_4681_9F1B_E949A5C007F4"/>
            <w:ins w:id="6093" w:author="Aziz Boxwala" w:date="2014-08-22T20:19:00Z">
              <w:r>
                <w:rPr>
                  <w:rFonts w:ascii="Times New Roman" w:hAnsi="Times New Roman"/>
                </w:rPr>
                <w:t>name</w:t>
              </w:r>
            </w:ins>
          </w:p>
        </w:tc>
        <w:tc>
          <w:tcPr>
            <w:tcW w:w="1620" w:type="dxa"/>
            <w:tcBorders>
              <w:top w:val="single" w:sz="2" w:space="0" w:color="auto"/>
              <w:left w:val="single" w:sz="2" w:space="0" w:color="auto"/>
              <w:bottom w:val="single" w:sz="2" w:space="0" w:color="auto"/>
              <w:right w:val="single" w:sz="2" w:space="0" w:color="auto"/>
            </w:tcBorders>
          </w:tcPr>
          <w:p w14:paraId="01477731" w14:textId="77777777" w:rsidR="007561BD" w:rsidRDefault="007561BD" w:rsidP="00EA2BB5">
            <w:pPr>
              <w:rPr>
                <w:ins w:id="6094" w:author="Aziz Boxwala" w:date="2014-08-22T20:19:00Z"/>
                <w:rFonts w:ascii="Times New Roman" w:hAnsi="Times New Roman"/>
              </w:rPr>
            </w:pPr>
            <w:ins w:id="6095" w:author="Aziz Boxwala" w:date="2014-08-22T20:19:00Z">
              <w:r>
                <w:rPr>
                  <w:rFonts w:ascii="Times New Roman" w:hAnsi="Times New Roman"/>
                </w:rPr>
                <w:t>Text</w:t>
              </w:r>
            </w:ins>
          </w:p>
        </w:tc>
        <w:tc>
          <w:tcPr>
            <w:tcW w:w="5580" w:type="dxa"/>
            <w:tcBorders>
              <w:top w:val="single" w:sz="2" w:space="0" w:color="auto"/>
              <w:left w:val="single" w:sz="2" w:space="0" w:color="auto"/>
              <w:bottom w:val="single" w:sz="2" w:space="0" w:color="auto"/>
              <w:right w:val="single" w:sz="2" w:space="0" w:color="auto"/>
            </w:tcBorders>
          </w:tcPr>
          <w:p w14:paraId="2DB456C3" w14:textId="77777777" w:rsidR="007561BD" w:rsidRDefault="007561BD" w:rsidP="00EA2BB5">
            <w:pPr>
              <w:rPr>
                <w:ins w:id="6096" w:author="Aziz Boxwala" w:date="2014-08-22T20:19:00Z"/>
                <w:rFonts w:ascii="Times New Roman" w:hAnsi="Times New Roman"/>
              </w:rPr>
            </w:pPr>
            <w:ins w:id="6097" w:author="Aziz Boxwala" w:date="2014-08-22T20:19:00Z">
              <w:r>
                <w:rPr>
                  <w:rFonts w:ascii="Times New Roman" w:hAnsi="Times New Roman"/>
                </w:rPr>
                <w:t>A name by which the patient is known.</w:t>
              </w:r>
            </w:ins>
          </w:p>
        </w:tc>
        <w:bookmarkEnd w:id="6092"/>
      </w:tr>
      <w:tr w:rsidR="007561BD" w14:paraId="73AC5E1C" w14:textId="77777777" w:rsidTr="00EA2BB5">
        <w:trPr>
          <w:ins w:id="6098"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66BE3111" w14:textId="77777777" w:rsidR="007561BD" w:rsidRDefault="007561BD" w:rsidP="00EA2BB5">
            <w:pPr>
              <w:rPr>
                <w:ins w:id="6099" w:author="Aziz Boxwala" w:date="2014-08-22T20:19:00Z"/>
                <w:rFonts w:ascii="Times New Roman" w:hAnsi="Times New Roman"/>
              </w:rPr>
            </w:pPr>
            <w:bookmarkStart w:id="6100" w:name="BKM_E7083C86_B2BB_4655_8F7D_157584FB4F9B"/>
            <w:proofErr w:type="spellStart"/>
            <w:ins w:id="6101" w:author="Aziz Boxwala" w:date="2014-08-22T20:19:00Z">
              <w:r>
                <w:rPr>
                  <w:rFonts w:ascii="Times New Roman" w:hAnsi="Times New Roman"/>
                </w:rPr>
                <w:t>preferredLanguage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296D3BDC" w14:textId="77777777" w:rsidR="007561BD" w:rsidRDefault="007561BD" w:rsidP="00EA2BB5">
            <w:pPr>
              <w:rPr>
                <w:ins w:id="6102" w:author="Aziz Boxwala" w:date="2014-08-22T20:19:00Z"/>
                <w:rFonts w:ascii="Times New Roman" w:hAnsi="Times New Roman"/>
              </w:rPr>
            </w:pPr>
            <w:ins w:id="6103"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5E9E22DD" w14:textId="77777777" w:rsidR="007561BD" w:rsidRDefault="007561BD" w:rsidP="00EA2BB5">
            <w:pPr>
              <w:rPr>
                <w:ins w:id="6104" w:author="Aziz Boxwala" w:date="2014-08-22T20:19:00Z"/>
                <w:rFonts w:ascii="Times New Roman" w:hAnsi="Times New Roman"/>
              </w:rPr>
            </w:pPr>
            <w:ins w:id="6105" w:author="Aziz Boxwala" w:date="2014-08-22T20:19:00Z">
              <w:r>
                <w:rPr>
                  <w:rFonts w:ascii="Times New Roman" w:hAnsi="Times New Roman"/>
                </w:rPr>
                <w:t>The person's language of preference.  E.g., English.</w:t>
              </w:r>
            </w:ins>
          </w:p>
        </w:tc>
        <w:bookmarkEnd w:id="6100"/>
      </w:tr>
      <w:tr w:rsidR="007561BD" w14:paraId="3A21A9A5" w14:textId="77777777" w:rsidTr="00EA2BB5">
        <w:trPr>
          <w:ins w:id="6106"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36A3529B" w14:textId="77777777" w:rsidR="007561BD" w:rsidRDefault="007561BD" w:rsidP="00EA2BB5">
            <w:pPr>
              <w:rPr>
                <w:ins w:id="6107" w:author="Aziz Boxwala" w:date="2014-08-22T20:19:00Z"/>
                <w:rFonts w:ascii="Times New Roman" w:hAnsi="Times New Roman"/>
              </w:rPr>
            </w:pPr>
            <w:bookmarkStart w:id="6108" w:name="BKM_D9D5987B_6032_4641_A9F3_D3FA3E125660"/>
            <w:ins w:id="6109" w:author="Aziz Boxwala" w:date="2014-08-22T20:19:00Z">
              <w:r>
                <w:rPr>
                  <w:rFonts w:ascii="Times New Roman" w:hAnsi="Times New Roman"/>
                </w:rPr>
                <w:t>race</w:t>
              </w:r>
            </w:ins>
          </w:p>
        </w:tc>
        <w:tc>
          <w:tcPr>
            <w:tcW w:w="1620" w:type="dxa"/>
            <w:tcBorders>
              <w:top w:val="single" w:sz="2" w:space="0" w:color="auto"/>
              <w:left w:val="single" w:sz="2" w:space="0" w:color="auto"/>
              <w:bottom w:val="single" w:sz="2" w:space="0" w:color="auto"/>
              <w:right w:val="single" w:sz="2" w:space="0" w:color="auto"/>
            </w:tcBorders>
          </w:tcPr>
          <w:p w14:paraId="32A4D6A8" w14:textId="77777777" w:rsidR="007561BD" w:rsidRDefault="007561BD" w:rsidP="00EA2BB5">
            <w:pPr>
              <w:rPr>
                <w:ins w:id="6110" w:author="Aziz Boxwala" w:date="2014-08-22T20:19:00Z"/>
                <w:rFonts w:ascii="Times New Roman" w:hAnsi="Times New Roman"/>
              </w:rPr>
            </w:pPr>
            <w:ins w:id="6111"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78CBB668" w14:textId="77777777" w:rsidR="007561BD" w:rsidRDefault="007561BD" w:rsidP="00EA2BB5">
            <w:pPr>
              <w:rPr>
                <w:ins w:id="6112" w:author="Aziz Boxwala" w:date="2014-08-22T20:19:00Z"/>
                <w:rFonts w:ascii="Times New Roman" w:hAnsi="Times New Roman"/>
              </w:rPr>
            </w:pPr>
            <w:ins w:id="6113" w:author="Aziz Boxwala" w:date="2014-08-22T20:19:00Z">
              <w:r>
                <w:rPr>
                  <w:rFonts w:ascii="Times New Roman" w:hAnsi="Times New Roman"/>
                </w:rPr>
                <w:t>The person's race.  Race is a classification of humans into large groups by various factors, such as heritable phenotypic characteristics or geographic ancestry, e.g., White, Asian.</w:t>
              </w:r>
            </w:ins>
          </w:p>
        </w:tc>
        <w:bookmarkEnd w:id="6108"/>
      </w:tr>
      <w:tr w:rsidR="007561BD" w14:paraId="335ADAB7" w14:textId="77777777" w:rsidTr="00EA2BB5">
        <w:trPr>
          <w:ins w:id="6114"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3875EE24" w14:textId="77777777" w:rsidR="007561BD" w:rsidRDefault="007561BD" w:rsidP="00EA2BB5">
            <w:pPr>
              <w:rPr>
                <w:ins w:id="6115" w:author="Aziz Boxwala" w:date="2014-08-22T20:19:00Z"/>
                <w:rFonts w:ascii="Times New Roman" w:hAnsi="Times New Roman"/>
              </w:rPr>
            </w:pPr>
            <w:bookmarkStart w:id="6116" w:name="BKM_F534BC97_ED39_444A_BE56_BC40917D7B49"/>
            <w:ins w:id="6117" w:author="Aziz Boxwala" w:date="2014-08-22T20:19:00Z">
              <w:r>
                <w:rPr>
                  <w:rFonts w:ascii="Times New Roman" w:hAnsi="Times New Roman"/>
                </w:rPr>
                <w:t>telecom</w:t>
              </w:r>
            </w:ins>
          </w:p>
        </w:tc>
        <w:tc>
          <w:tcPr>
            <w:tcW w:w="1620" w:type="dxa"/>
            <w:tcBorders>
              <w:top w:val="single" w:sz="2" w:space="0" w:color="auto"/>
              <w:left w:val="single" w:sz="2" w:space="0" w:color="auto"/>
              <w:bottom w:val="single" w:sz="2" w:space="0" w:color="auto"/>
              <w:right w:val="single" w:sz="2" w:space="0" w:color="auto"/>
            </w:tcBorders>
          </w:tcPr>
          <w:p w14:paraId="1F3DB4B2" w14:textId="77777777" w:rsidR="007561BD" w:rsidRDefault="007561BD" w:rsidP="00EA2BB5">
            <w:pPr>
              <w:rPr>
                <w:ins w:id="6118" w:author="Aziz Boxwala" w:date="2014-08-22T20:19:00Z"/>
                <w:rFonts w:ascii="Times New Roman" w:hAnsi="Times New Roman"/>
              </w:rPr>
            </w:pPr>
            <w:proofErr w:type="spellStart"/>
            <w:ins w:id="6119" w:author="Aziz Boxwala" w:date="2014-08-22T20:19:00Z">
              <w:r>
                <w:rPr>
                  <w:rFonts w:ascii="Times New Roman" w:hAnsi="Times New Roman"/>
                </w:rPr>
                <w:t>TelecomAddress</w:t>
              </w:r>
              <w:proofErr w:type="spellEnd"/>
            </w:ins>
          </w:p>
        </w:tc>
        <w:tc>
          <w:tcPr>
            <w:tcW w:w="5580" w:type="dxa"/>
            <w:tcBorders>
              <w:top w:val="single" w:sz="2" w:space="0" w:color="auto"/>
              <w:left w:val="single" w:sz="2" w:space="0" w:color="auto"/>
              <w:bottom w:val="single" w:sz="2" w:space="0" w:color="auto"/>
              <w:right w:val="single" w:sz="2" w:space="0" w:color="auto"/>
            </w:tcBorders>
          </w:tcPr>
          <w:p w14:paraId="1D49CD6F" w14:textId="77777777" w:rsidR="007561BD" w:rsidRDefault="007561BD" w:rsidP="00EA2BB5">
            <w:pPr>
              <w:rPr>
                <w:ins w:id="6120" w:author="Aziz Boxwala" w:date="2014-08-22T20:19:00Z"/>
                <w:rFonts w:ascii="Times New Roman" w:hAnsi="Times New Roman"/>
              </w:rPr>
            </w:pPr>
            <w:ins w:id="6121" w:author="Aziz Boxwala" w:date="2014-08-22T20:19:00Z">
              <w:r>
                <w:rPr>
                  <w:rFonts w:ascii="Times New Roman" w:hAnsi="Times New Roman"/>
                </w:rPr>
                <w:t>A locatable resource to communicate with a person such as a web page, a telephone number (voice, fax or some other resource mediated by telecommunication equipment), an e-mail address, or any other locatable resource.</w:t>
              </w:r>
            </w:ins>
          </w:p>
        </w:tc>
        <w:bookmarkEnd w:id="6116"/>
      </w:tr>
      <w:bookmarkEnd w:id="6038"/>
    </w:tbl>
    <w:p w14:paraId="3F856B95" w14:textId="77777777" w:rsidR="007561BD" w:rsidRDefault="007561BD" w:rsidP="007561BD">
      <w:pPr>
        <w:rPr>
          <w:ins w:id="6122" w:author="Aziz Boxwala" w:date="2014-08-22T20:19:00Z"/>
          <w:rFonts w:ascii="Times New Roman" w:hAnsi="Times New Roman"/>
        </w:rPr>
      </w:pPr>
    </w:p>
    <w:p w14:paraId="7C7D0971" w14:textId="77777777" w:rsidR="007561BD" w:rsidRDefault="007561BD" w:rsidP="007561BD">
      <w:pPr>
        <w:pStyle w:val="Heading4"/>
        <w:rPr>
          <w:ins w:id="6123" w:author="Aziz Boxwala" w:date="2014-08-22T20:19:00Z"/>
          <w:bCs/>
          <w:szCs w:val="24"/>
          <w:u w:color="000000"/>
          <w:lang w:val="en-US"/>
        </w:rPr>
      </w:pPr>
      <w:bookmarkStart w:id="6124" w:name="_Toc396502562"/>
      <w:bookmarkStart w:id="6125" w:name="BKM_937D9656_4704_4BC1_BB7B_9839D0BDC2E5"/>
      <w:ins w:id="6126" w:author="Aziz Boxwala" w:date="2014-08-22T20:19:00Z">
        <w:r>
          <w:rPr>
            <w:bCs/>
            <w:szCs w:val="24"/>
            <w:u w:color="000000"/>
            <w:lang w:val="en-US"/>
          </w:rPr>
          <w:t>Practitioner</w:t>
        </w:r>
        <w:bookmarkEnd w:id="6124"/>
      </w:ins>
    </w:p>
    <w:p w14:paraId="63E03DD8" w14:textId="77777777" w:rsidR="007561BD" w:rsidRDefault="007561BD" w:rsidP="007561BD">
      <w:pPr>
        <w:rPr>
          <w:ins w:id="6127" w:author="Aziz Boxwala" w:date="2014-08-22T20:19:00Z"/>
          <w:rFonts w:ascii="Times New Roman" w:hAnsi="Times New Roman"/>
        </w:rPr>
      </w:pPr>
      <w:ins w:id="6128" w:author="Aziz Boxwala" w:date="2014-08-22T20:19:00Z">
        <w:r>
          <w:rPr>
            <w:rFonts w:ascii="Times New Roman" w:hAnsi="Times New Roman"/>
          </w:rPr>
          <w:t>Demographics and qualification information for an individual who is directly or indirectly involved in the provisioning of healthcare.</w:t>
        </w:r>
      </w:ins>
    </w:p>
    <w:p w14:paraId="2CB162CF" w14:textId="77777777" w:rsidR="007561BD" w:rsidRDefault="007561BD" w:rsidP="007561BD">
      <w:pPr>
        <w:rPr>
          <w:ins w:id="6129" w:author="Aziz Boxwala" w:date="2014-08-22T20:19:00Z"/>
          <w:rFonts w:ascii="Times New Roman" w:hAnsi="Times New Roman"/>
        </w:rPr>
      </w:pPr>
    </w:p>
    <w:p w14:paraId="2C2862C9" w14:textId="77777777" w:rsidR="007561BD" w:rsidRDefault="007561BD" w:rsidP="007561BD">
      <w:pPr>
        <w:rPr>
          <w:ins w:id="6130" w:author="Aziz Boxwala" w:date="2014-08-22T20:19:00Z"/>
          <w:rFonts w:ascii="Times New Roman" w:hAnsi="Times New Roman"/>
        </w:rPr>
      </w:pPr>
      <w:ins w:id="6131" w:author="Aziz Boxwala" w:date="2014-08-22T20:19:00Z">
        <w:r>
          <w:rPr>
            <w:rFonts w:ascii="Times New Roman" w:hAnsi="Times New Roman"/>
          </w:rPr>
          <w:t>Practitioner covers all individuals who are engaged in the healthcare process and healthcare-related services as part of their professional responsibilities. Practitioners include (but are not limited to):</w:t>
        </w:r>
      </w:ins>
    </w:p>
    <w:p w14:paraId="24628CB7" w14:textId="77777777" w:rsidR="007561BD" w:rsidRDefault="007561BD" w:rsidP="007561BD">
      <w:pPr>
        <w:rPr>
          <w:ins w:id="6132" w:author="Aziz Boxwala" w:date="2014-08-22T20:19:00Z"/>
          <w:rFonts w:ascii="Times New Roman" w:hAnsi="Times New Roman"/>
        </w:rPr>
      </w:pPr>
    </w:p>
    <w:p w14:paraId="73BD1E32" w14:textId="77777777" w:rsidR="007561BD" w:rsidRDefault="007561BD" w:rsidP="007561BD">
      <w:pPr>
        <w:widowControl w:val="0"/>
        <w:numPr>
          <w:ilvl w:val="0"/>
          <w:numId w:val="58"/>
        </w:numPr>
        <w:autoSpaceDE w:val="0"/>
        <w:autoSpaceDN w:val="0"/>
        <w:adjustRightInd w:val="0"/>
        <w:spacing w:after="0" w:line="240" w:lineRule="auto"/>
        <w:ind w:left="360" w:hanging="360"/>
        <w:rPr>
          <w:ins w:id="6133" w:author="Aziz Boxwala" w:date="2014-08-22T20:19:00Z"/>
          <w:rFonts w:ascii="Times New Roman" w:hAnsi="Times New Roman"/>
        </w:rPr>
      </w:pPr>
      <w:ins w:id="6134" w:author="Aziz Boxwala" w:date="2014-08-22T20:19:00Z">
        <w:r>
          <w:rPr>
            <w:rFonts w:ascii="Times New Roman" w:hAnsi="Times New Roman"/>
          </w:rPr>
          <w:t>physicians, dentists, pharmacists</w:t>
        </w:r>
      </w:ins>
    </w:p>
    <w:p w14:paraId="393C5C93" w14:textId="77777777" w:rsidR="007561BD" w:rsidRDefault="007561BD" w:rsidP="007561BD">
      <w:pPr>
        <w:widowControl w:val="0"/>
        <w:numPr>
          <w:ilvl w:val="0"/>
          <w:numId w:val="58"/>
        </w:numPr>
        <w:autoSpaceDE w:val="0"/>
        <w:autoSpaceDN w:val="0"/>
        <w:adjustRightInd w:val="0"/>
        <w:spacing w:after="0" w:line="240" w:lineRule="auto"/>
        <w:ind w:left="360" w:hanging="360"/>
        <w:rPr>
          <w:ins w:id="6135" w:author="Aziz Boxwala" w:date="2014-08-22T20:19:00Z"/>
          <w:rFonts w:ascii="Times New Roman" w:hAnsi="Times New Roman"/>
        </w:rPr>
      </w:pPr>
      <w:ins w:id="6136" w:author="Aziz Boxwala" w:date="2014-08-22T20:19:00Z">
        <w:r>
          <w:rPr>
            <w:rFonts w:ascii="Times New Roman" w:hAnsi="Times New Roman"/>
          </w:rPr>
          <w:t>physician assistants, nurses, scribes</w:t>
        </w:r>
      </w:ins>
    </w:p>
    <w:p w14:paraId="5BB84958" w14:textId="77777777" w:rsidR="007561BD" w:rsidRDefault="007561BD" w:rsidP="007561BD">
      <w:pPr>
        <w:widowControl w:val="0"/>
        <w:numPr>
          <w:ilvl w:val="0"/>
          <w:numId w:val="58"/>
        </w:numPr>
        <w:autoSpaceDE w:val="0"/>
        <w:autoSpaceDN w:val="0"/>
        <w:adjustRightInd w:val="0"/>
        <w:spacing w:after="0" w:line="240" w:lineRule="auto"/>
        <w:ind w:left="360" w:hanging="360"/>
        <w:rPr>
          <w:ins w:id="6137" w:author="Aziz Boxwala" w:date="2014-08-22T20:19:00Z"/>
          <w:rFonts w:ascii="Times New Roman" w:hAnsi="Times New Roman"/>
        </w:rPr>
      </w:pPr>
      <w:ins w:id="6138" w:author="Aziz Boxwala" w:date="2014-08-22T20:19:00Z">
        <w:r>
          <w:rPr>
            <w:rFonts w:ascii="Times New Roman" w:hAnsi="Times New Roman"/>
          </w:rPr>
          <w:t>midwives, dietitians, therapists, optometrists, paramedics</w:t>
        </w:r>
      </w:ins>
    </w:p>
    <w:p w14:paraId="47E29BEC" w14:textId="77777777" w:rsidR="007561BD" w:rsidRDefault="007561BD" w:rsidP="007561BD">
      <w:pPr>
        <w:widowControl w:val="0"/>
        <w:numPr>
          <w:ilvl w:val="0"/>
          <w:numId w:val="58"/>
        </w:numPr>
        <w:autoSpaceDE w:val="0"/>
        <w:autoSpaceDN w:val="0"/>
        <w:adjustRightInd w:val="0"/>
        <w:spacing w:after="0" w:line="240" w:lineRule="auto"/>
        <w:ind w:left="360" w:hanging="360"/>
        <w:rPr>
          <w:ins w:id="6139" w:author="Aziz Boxwala" w:date="2014-08-22T20:19:00Z"/>
          <w:rFonts w:ascii="Times New Roman" w:hAnsi="Times New Roman"/>
        </w:rPr>
      </w:pPr>
      <w:ins w:id="6140" w:author="Aziz Boxwala" w:date="2014-08-22T20:19:00Z">
        <w:r>
          <w:rPr>
            <w:rFonts w:ascii="Times New Roman" w:hAnsi="Times New Roman"/>
          </w:rPr>
          <w:t>medical technicians, laboratory scientists, prosthetic technicians, radiographers</w:t>
        </w:r>
      </w:ins>
    </w:p>
    <w:p w14:paraId="5B84763D" w14:textId="77777777" w:rsidR="007561BD" w:rsidRDefault="007561BD" w:rsidP="007561BD">
      <w:pPr>
        <w:widowControl w:val="0"/>
        <w:numPr>
          <w:ilvl w:val="0"/>
          <w:numId w:val="58"/>
        </w:numPr>
        <w:autoSpaceDE w:val="0"/>
        <w:autoSpaceDN w:val="0"/>
        <w:adjustRightInd w:val="0"/>
        <w:spacing w:after="0" w:line="240" w:lineRule="auto"/>
        <w:ind w:left="360" w:hanging="360"/>
        <w:rPr>
          <w:ins w:id="6141" w:author="Aziz Boxwala" w:date="2014-08-22T20:19:00Z"/>
          <w:rFonts w:ascii="Times New Roman" w:hAnsi="Times New Roman"/>
        </w:rPr>
      </w:pPr>
      <w:ins w:id="6142" w:author="Aziz Boxwala" w:date="2014-08-22T20:19:00Z">
        <w:r>
          <w:rPr>
            <w:rFonts w:ascii="Times New Roman" w:hAnsi="Times New Roman"/>
          </w:rPr>
          <w:t xml:space="preserve">social workers, professional home </w:t>
        </w:r>
        <w:proofErr w:type="spellStart"/>
        <w:r>
          <w:rPr>
            <w:rFonts w:ascii="Times New Roman" w:hAnsi="Times New Roman"/>
          </w:rPr>
          <w:t>carers</w:t>
        </w:r>
        <w:proofErr w:type="spellEnd"/>
        <w:r>
          <w:rPr>
            <w:rFonts w:ascii="Times New Roman" w:hAnsi="Times New Roman"/>
          </w:rPr>
          <w:t>, official volunteers</w:t>
        </w:r>
      </w:ins>
    </w:p>
    <w:p w14:paraId="03B8E345" w14:textId="77777777" w:rsidR="007561BD" w:rsidRDefault="007561BD" w:rsidP="007561BD">
      <w:pPr>
        <w:widowControl w:val="0"/>
        <w:numPr>
          <w:ilvl w:val="0"/>
          <w:numId w:val="58"/>
        </w:numPr>
        <w:autoSpaceDE w:val="0"/>
        <w:autoSpaceDN w:val="0"/>
        <w:adjustRightInd w:val="0"/>
        <w:spacing w:after="0" w:line="240" w:lineRule="auto"/>
        <w:ind w:left="360" w:hanging="360"/>
        <w:rPr>
          <w:ins w:id="6143" w:author="Aziz Boxwala" w:date="2014-08-22T20:19:00Z"/>
          <w:rFonts w:ascii="Times New Roman" w:hAnsi="Times New Roman"/>
        </w:rPr>
      </w:pPr>
      <w:ins w:id="6144" w:author="Aziz Boxwala" w:date="2014-08-22T20:19:00Z">
        <w:r>
          <w:rPr>
            <w:rFonts w:ascii="Times New Roman" w:hAnsi="Times New Roman"/>
          </w:rPr>
          <w:t>receptionists handling patient registration</w:t>
        </w:r>
      </w:ins>
    </w:p>
    <w:p w14:paraId="66F39120" w14:textId="77777777" w:rsidR="007561BD" w:rsidRDefault="007561BD" w:rsidP="007561BD">
      <w:pPr>
        <w:widowControl w:val="0"/>
        <w:numPr>
          <w:ilvl w:val="0"/>
          <w:numId w:val="58"/>
        </w:numPr>
        <w:autoSpaceDE w:val="0"/>
        <w:autoSpaceDN w:val="0"/>
        <w:adjustRightInd w:val="0"/>
        <w:spacing w:after="0" w:line="240" w:lineRule="auto"/>
        <w:ind w:left="360" w:hanging="360"/>
        <w:rPr>
          <w:ins w:id="6145" w:author="Aziz Boxwala" w:date="2014-08-22T20:19:00Z"/>
          <w:rFonts w:ascii="Times New Roman" w:hAnsi="Times New Roman"/>
        </w:rPr>
      </w:pPr>
      <w:ins w:id="6146" w:author="Aziz Boxwala" w:date="2014-08-22T20:19:00Z">
        <w:r>
          <w:rPr>
            <w:rFonts w:ascii="Times New Roman" w:hAnsi="Times New Roman"/>
          </w:rPr>
          <w:t>IT personnel merging or unmerging patient records</w:t>
        </w:r>
      </w:ins>
    </w:p>
    <w:p w14:paraId="29136845" w14:textId="77777777" w:rsidR="007561BD" w:rsidRDefault="007561BD" w:rsidP="007561BD">
      <w:pPr>
        <w:rPr>
          <w:ins w:id="6147" w:author="Aziz Boxwala" w:date="2014-08-22T20:19:00Z"/>
          <w:rFonts w:ascii="Times New Roman" w:hAnsi="Times New Roman"/>
        </w:rPr>
      </w:pPr>
    </w:p>
    <w:p w14:paraId="6893EB44" w14:textId="77777777" w:rsidR="007561BD" w:rsidRDefault="007561BD" w:rsidP="007561BD">
      <w:pPr>
        <w:rPr>
          <w:ins w:id="6148" w:author="Aziz Boxwala" w:date="2014-08-22T20:19:00Z"/>
          <w:rFonts w:ascii="Times New Roman" w:hAnsi="Times New Roman"/>
        </w:rPr>
      </w:pPr>
    </w:p>
    <w:p w14:paraId="0DB5857E" w14:textId="77777777" w:rsidR="007561BD" w:rsidRDefault="007561BD" w:rsidP="007561BD">
      <w:pPr>
        <w:pStyle w:val="ListHeader"/>
        <w:shd w:val="clear" w:color="auto" w:fill="auto"/>
        <w:rPr>
          <w:ins w:id="6149" w:author="Aziz Boxwala" w:date="2014-08-22T20:19:00Z"/>
          <w:rFonts w:ascii="Times New Roman" w:eastAsia="Times New Roman" w:hAnsi="Times New Roman"/>
          <w:bCs w:val="0"/>
          <w:iCs w:val="0"/>
          <w:szCs w:val="24"/>
          <w:u w:val="single"/>
          <w:shd w:val="clear" w:color="auto" w:fill="auto"/>
          <w:lang w:val="en-US"/>
        </w:rPr>
      </w:pPr>
      <w:ins w:id="6150" w:author="Aziz Boxwala" w:date="2014-08-22T20:19: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561BD" w14:paraId="762032D0" w14:textId="77777777" w:rsidTr="00EA2BB5">
        <w:trPr>
          <w:trHeight w:val="215"/>
          <w:ins w:id="6151" w:author="Aziz Boxwala" w:date="2014-08-22T20:19: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07CEFAEF" w14:textId="77777777" w:rsidR="007561BD" w:rsidRDefault="007561BD" w:rsidP="00EA2BB5">
            <w:pPr>
              <w:rPr>
                <w:ins w:id="6152" w:author="Aziz Boxwala" w:date="2014-08-22T20:19:00Z"/>
                <w:rFonts w:ascii="Times New Roman" w:hAnsi="Times New Roman"/>
                <w:b/>
              </w:rPr>
            </w:pPr>
            <w:ins w:id="6153" w:author="Aziz Boxwala" w:date="2014-08-22T20:19: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2A7D533B" w14:textId="77777777" w:rsidR="007561BD" w:rsidRDefault="007561BD" w:rsidP="00EA2BB5">
            <w:pPr>
              <w:rPr>
                <w:ins w:id="6154" w:author="Aziz Boxwala" w:date="2014-08-22T20:19:00Z"/>
                <w:rFonts w:ascii="Times New Roman" w:hAnsi="Times New Roman"/>
                <w:b/>
              </w:rPr>
            </w:pPr>
            <w:ins w:id="6155" w:author="Aziz Boxwala" w:date="2014-08-22T20:19: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4EEBEF3" w14:textId="77777777" w:rsidR="007561BD" w:rsidRDefault="007561BD" w:rsidP="00EA2BB5">
            <w:pPr>
              <w:rPr>
                <w:ins w:id="6156" w:author="Aziz Boxwala" w:date="2014-08-22T20:19:00Z"/>
                <w:rFonts w:ascii="Times New Roman" w:hAnsi="Times New Roman"/>
                <w:b/>
              </w:rPr>
            </w:pPr>
            <w:ins w:id="6157" w:author="Aziz Boxwala" w:date="2014-08-22T20:19:00Z">
              <w:r>
                <w:rPr>
                  <w:rFonts w:ascii="Times New Roman" w:hAnsi="Times New Roman"/>
                  <w:b/>
                </w:rPr>
                <w:t>Description</w:t>
              </w:r>
            </w:ins>
          </w:p>
        </w:tc>
      </w:tr>
      <w:tr w:rsidR="007561BD" w14:paraId="1223A953" w14:textId="77777777" w:rsidTr="00EA2BB5">
        <w:trPr>
          <w:ins w:id="6158"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4C4A3ACA" w14:textId="77777777" w:rsidR="007561BD" w:rsidRDefault="007561BD" w:rsidP="00EA2BB5">
            <w:pPr>
              <w:rPr>
                <w:ins w:id="6159" w:author="Aziz Boxwala" w:date="2014-08-22T20:19:00Z"/>
                <w:rFonts w:ascii="Times New Roman" w:hAnsi="Times New Roman"/>
              </w:rPr>
            </w:pPr>
            <w:ins w:id="6160" w:author="Aziz Boxwala" w:date="2014-08-22T20:19:00Z">
              <w:r>
                <w:rPr>
                  <w:rFonts w:ascii="Times New Roman" w:hAnsi="Times New Roman"/>
                </w:rPr>
                <w:t>organization</w:t>
              </w:r>
            </w:ins>
          </w:p>
        </w:tc>
        <w:tc>
          <w:tcPr>
            <w:tcW w:w="1620" w:type="dxa"/>
            <w:tcBorders>
              <w:top w:val="single" w:sz="2" w:space="0" w:color="auto"/>
              <w:left w:val="single" w:sz="2" w:space="0" w:color="auto"/>
              <w:bottom w:val="single" w:sz="2" w:space="0" w:color="auto"/>
              <w:right w:val="single" w:sz="2" w:space="0" w:color="auto"/>
            </w:tcBorders>
          </w:tcPr>
          <w:p w14:paraId="56BE4082" w14:textId="77777777" w:rsidR="007561BD" w:rsidRDefault="007561BD" w:rsidP="00EA2BB5">
            <w:pPr>
              <w:rPr>
                <w:ins w:id="6161" w:author="Aziz Boxwala" w:date="2014-08-22T20:19:00Z"/>
                <w:rFonts w:ascii="Times New Roman" w:hAnsi="Times New Roman"/>
              </w:rPr>
            </w:pPr>
            <w:ins w:id="6162" w:author="Aziz Boxwala" w:date="2014-08-22T20:19:00Z">
              <w:r>
                <w:rPr>
                  <w:rFonts w:ascii="Times New Roman" w:hAnsi="Times New Roman"/>
                </w:rPr>
                <w:t>Organization</w:t>
              </w:r>
            </w:ins>
          </w:p>
        </w:tc>
        <w:tc>
          <w:tcPr>
            <w:tcW w:w="5580" w:type="dxa"/>
            <w:tcBorders>
              <w:top w:val="single" w:sz="2" w:space="0" w:color="auto"/>
              <w:left w:val="single" w:sz="2" w:space="0" w:color="auto"/>
              <w:bottom w:val="single" w:sz="2" w:space="0" w:color="auto"/>
              <w:right w:val="single" w:sz="2" w:space="0" w:color="auto"/>
            </w:tcBorders>
          </w:tcPr>
          <w:p w14:paraId="5BBD8EFF" w14:textId="77777777" w:rsidR="007561BD" w:rsidRDefault="007561BD" w:rsidP="00EA2BB5">
            <w:pPr>
              <w:rPr>
                <w:ins w:id="6163" w:author="Aziz Boxwala" w:date="2014-08-22T20:19:00Z"/>
                <w:rFonts w:ascii="Times New Roman" w:hAnsi="Times New Roman"/>
              </w:rPr>
            </w:pPr>
            <w:ins w:id="6164" w:author="Aziz Boxwala" w:date="2014-08-22T20:19:00Z">
              <w:r>
                <w:rPr>
                  <w:rFonts w:ascii="Times New Roman" w:hAnsi="Times New Roman"/>
                </w:rPr>
                <w:t>The organization that the practitioner represents.</w:t>
              </w:r>
            </w:ins>
          </w:p>
        </w:tc>
      </w:tr>
      <w:tr w:rsidR="007561BD" w14:paraId="3F8D2631" w14:textId="77777777" w:rsidTr="00EA2BB5">
        <w:trPr>
          <w:ins w:id="6165"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7D23A313" w14:textId="77777777" w:rsidR="007561BD" w:rsidRDefault="007561BD" w:rsidP="00EA2BB5">
            <w:pPr>
              <w:rPr>
                <w:ins w:id="6166" w:author="Aziz Boxwala" w:date="2014-08-22T20:19:00Z"/>
                <w:rFonts w:ascii="Times New Roman" w:hAnsi="Times New Roman"/>
              </w:rPr>
            </w:pPr>
            <w:bookmarkStart w:id="6167" w:name="BKM_4320B05E_1F48_43B6_904C_E297DEC6DA60"/>
            <w:ins w:id="6168" w:author="Aziz Boxwala" w:date="2014-08-22T20:19:00Z">
              <w:r>
                <w:rPr>
                  <w:rFonts w:ascii="Times New Roman" w:hAnsi="Times New Roman"/>
                </w:rPr>
                <w:t>qualification</w:t>
              </w:r>
            </w:ins>
          </w:p>
        </w:tc>
        <w:tc>
          <w:tcPr>
            <w:tcW w:w="1620" w:type="dxa"/>
            <w:tcBorders>
              <w:top w:val="single" w:sz="2" w:space="0" w:color="auto"/>
              <w:left w:val="single" w:sz="2" w:space="0" w:color="auto"/>
              <w:bottom w:val="single" w:sz="2" w:space="0" w:color="auto"/>
              <w:right w:val="single" w:sz="2" w:space="0" w:color="auto"/>
            </w:tcBorders>
          </w:tcPr>
          <w:p w14:paraId="5B340C82" w14:textId="77777777" w:rsidR="007561BD" w:rsidRDefault="007561BD" w:rsidP="00EA2BB5">
            <w:pPr>
              <w:rPr>
                <w:ins w:id="6169" w:author="Aziz Boxwala" w:date="2014-08-22T20:19:00Z"/>
                <w:rFonts w:ascii="Times New Roman" w:hAnsi="Times New Roman"/>
              </w:rPr>
            </w:pPr>
            <w:ins w:id="6170" w:author="Aziz Boxwala" w:date="2014-08-22T20:19:00Z">
              <w:r>
                <w:rPr>
                  <w:rFonts w:ascii="Times New Roman" w:hAnsi="Times New Roman"/>
                </w:rPr>
                <w:t>Qualification</w:t>
              </w:r>
            </w:ins>
          </w:p>
        </w:tc>
        <w:tc>
          <w:tcPr>
            <w:tcW w:w="5580" w:type="dxa"/>
            <w:tcBorders>
              <w:top w:val="single" w:sz="2" w:space="0" w:color="auto"/>
              <w:left w:val="single" w:sz="2" w:space="0" w:color="auto"/>
              <w:bottom w:val="single" w:sz="2" w:space="0" w:color="auto"/>
              <w:right w:val="single" w:sz="2" w:space="0" w:color="auto"/>
            </w:tcBorders>
          </w:tcPr>
          <w:p w14:paraId="76D0B3C3" w14:textId="77777777" w:rsidR="007561BD" w:rsidRDefault="007561BD" w:rsidP="00EA2BB5">
            <w:pPr>
              <w:rPr>
                <w:ins w:id="6171" w:author="Aziz Boxwala" w:date="2014-08-22T20:19:00Z"/>
                <w:rFonts w:ascii="Times New Roman" w:hAnsi="Times New Roman"/>
              </w:rPr>
            </w:pPr>
            <w:ins w:id="6172" w:author="Aziz Boxwala" w:date="2014-08-22T20:19:00Z">
              <w:r>
                <w:rPr>
                  <w:rFonts w:ascii="Times New Roman" w:hAnsi="Times New Roman"/>
                </w:rPr>
                <w:t>Qualifications obtained by training and certification</w:t>
              </w:r>
            </w:ins>
          </w:p>
        </w:tc>
        <w:bookmarkEnd w:id="6167"/>
      </w:tr>
      <w:tr w:rsidR="007561BD" w14:paraId="7E2066C7" w14:textId="77777777" w:rsidTr="00EA2BB5">
        <w:trPr>
          <w:ins w:id="6173"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24FF0470" w14:textId="77777777" w:rsidR="007561BD" w:rsidRDefault="007561BD" w:rsidP="00EA2BB5">
            <w:pPr>
              <w:rPr>
                <w:ins w:id="6174" w:author="Aziz Boxwala" w:date="2014-08-22T20:19:00Z"/>
                <w:rFonts w:ascii="Times New Roman" w:hAnsi="Times New Roman"/>
              </w:rPr>
            </w:pPr>
            <w:ins w:id="6175" w:author="Aziz Boxwala" w:date="2014-08-22T20:19:00Z">
              <w:r>
                <w:rPr>
                  <w:rFonts w:ascii="Times New Roman" w:hAnsi="Times New Roman"/>
                </w:rPr>
                <w:t>role</w:t>
              </w:r>
            </w:ins>
          </w:p>
        </w:tc>
        <w:tc>
          <w:tcPr>
            <w:tcW w:w="1620" w:type="dxa"/>
            <w:tcBorders>
              <w:top w:val="single" w:sz="2" w:space="0" w:color="auto"/>
              <w:left w:val="single" w:sz="2" w:space="0" w:color="auto"/>
              <w:bottom w:val="single" w:sz="2" w:space="0" w:color="auto"/>
              <w:right w:val="single" w:sz="2" w:space="0" w:color="auto"/>
            </w:tcBorders>
          </w:tcPr>
          <w:p w14:paraId="6659FFF9" w14:textId="77777777" w:rsidR="007561BD" w:rsidRDefault="007561BD" w:rsidP="00EA2BB5">
            <w:pPr>
              <w:rPr>
                <w:ins w:id="6176" w:author="Aziz Boxwala" w:date="2014-08-22T20:19:00Z"/>
                <w:rFonts w:ascii="Times New Roman" w:hAnsi="Times New Roman"/>
              </w:rPr>
            </w:pPr>
            <w:ins w:id="6177"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25BDD1A5" w14:textId="77777777" w:rsidR="007561BD" w:rsidRDefault="007561BD" w:rsidP="00EA2BB5">
            <w:pPr>
              <w:rPr>
                <w:ins w:id="6178" w:author="Aziz Boxwala" w:date="2014-08-22T20:19:00Z"/>
                <w:rFonts w:ascii="Times New Roman" w:hAnsi="Times New Roman"/>
              </w:rPr>
            </w:pPr>
            <w:ins w:id="6179" w:author="Aziz Boxwala" w:date="2014-08-22T20:19:00Z">
              <w:r>
                <w:rPr>
                  <w:rFonts w:ascii="Times New Roman" w:hAnsi="Times New Roman"/>
                </w:rPr>
                <w:t>Roles which this practitioner is authorized perform for the organization.</w:t>
              </w:r>
            </w:ins>
          </w:p>
        </w:tc>
      </w:tr>
      <w:tr w:rsidR="007561BD" w14:paraId="5BF066D4" w14:textId="77777777" w:rsidTr="00EA2BB5">
        <w:trPr>
          <w:ins w:id="6180"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3C13D734" w14:textId="77777777" w:rsidR="007561BD" w:rsidRDefault="007561BD" w:rsidP="00EA2BB5">
            <w:pPr>
              <w:rPr>
                <w:ins w:id="6181" w:author="Aziz Boxwala" w:date="2014-08-22T20:19:00Z"/>
                <w:rFonts w:ascii="Times New Roman" w:hAnsi="Times New Roman"/>
              </w:rPr>
            </w:pPr>
            <w:bookmarkStart w:id="6182" w:name="BKM_21DEAEA0_4E62_457B_A50B_BE975975A2FE"/>
            <w:proofErr w:type="spellStart"/>
            <w:ins w:id="6183" w:author="Aziz Boxwala" w:date="2014-08-22T20:19:00Z">
              <w:r>
                <w:rPr>
                  <w:rFonts w:ascii="Times New Roman" w:hAnsi="Times New Roman"/>
                </w:rPr>
                <w:t>speciality</w:t>
              </w:r>
              <w:proofErr w:type="spellEnd"/>
            </w:ins>
          </w:p>
        </w:tc>
        <w:tc>
          <w:tcPr>
            <w:tcW w:w="1620" w:type="dxa"/>
            <w:tcBorders>
              <w:top w:val="single" w:sz="2" w:space="0" w:color="auto"/>
              <w:left w:val="single" w:sz="2" w:space="0" w:color="auto"/>
              <w:bottom w:val="single" w:sz="2" w:space="0" w:color="auto"/>
              <w:right w:val="single" w:sz="2" w:space="0" w:color="auto"/>
            </w:tcBorders>
          </w:tcPr>
          <w:p w14:paraId="6033C9EB" w14:textId="77777777" w:rsidR="007561BD" w:rsidRDefault="007561BD" w:rsidP="00EA2BB5">
            <w:pPr>
              <w:rPr>
                <w:ins w:id="6184" w:author="Aziz Boxwala" w:date="2014-08-22T20:19:00Z"/>
                <w:rFonts w:ascii="Times New Roman" w:hAnsi="Times New Roman"/>
              </w:rPr>
            </w:pPr>
            <w:ins w:id="6185"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3DD62904" w14:textId="77777777" w:rsidR="007561BD" w:rsidRDefault="007561BD" w:rsidP="00EA2BB5">
            <w:pPr>
              <w:rPr>
                <w:ins w:id="6186" w:author="Aziz Boxwala" w:date="2014-08-22T20:19:00Z"/>
                <w:rFonts w:ascii="Times New Roman" w:hAnsi="Times New Roman"/>
              </w:rPr>
            </w:pPr>
            <w:ins w:id="6187" w:author="Aziz Boxwala" w:date="2014-08-22T20:19:00Z">
              <w:r>
                <w:rPr>
                  <w:rFonts w:ascii="Times New Roman" w:hAnsi="Times New Roman"/>
                </w:rPr>
                <w:t xml:space="preserve">The professional specialty of the practitioner, </w:t>
              </w:r>
              <w:proofErr w:type="spellStart"/>
              <w:r>
                <w:rPr>
                  <w:rFonts w:ascii="Times New Roman" w:hAnsi="Times New Roman"/>
                </w:rPr>
                <w:t>e</w:t>
              </w:r>
              <w:proofErr w:type="gramStart"/>
              <w:r>
                <w:rPr>
                  <w:rFonts w:ascii="Times New Roman" w:hAnsi="Times New Roman"/>
                </w:rPr>
                <w:t>..</w:t>
              </w:r>
              <w:proofErr w:type="gramEnd"/>
              <w:r>
                <w:rPr>
                  <w:rFonts w:ascii="Times New Roman" w:hAnsi="Times New Roman"/>
                </w:rPr>
                <w:t>g</w:t>
              </w:r>
              <w:proofErr w:type="spellEnd"/>
              <w:r>
                <w:rPr>
                  <w:rFonts w:ascii="Times New Roman" w:hAnsi="Times New Roman"/>
                </w:rPr>
                <w:t>, cardiologist, midwife</w:t>
              </w:r>
            </w:ins>
          </w:p>
        </w:tc>
        <w:bookmarkEnd w:id="6182"/>
      </w:tr>
      <w:bookmarkEnd w:id="6125"/>
    </w:tbl>
    <w:p w14:paraId="30A5ADD4" w14:textId="77777777" w:rsidR="007561BD" w:rsidRDefault="007561BD" w:rsidP="007561BD">
      <w:pPr>
        <w:rPr>
          <w:ins w:id="6188" w:author="Aziz Boxwala" w:date="2014-08-22T20:19:00Z"/>
          <w:rFonts w:ascii="Times New Roman" w:hAnsi="Times New Roman"/>
        </w:rPr>
      </w:pPr>
    </w:p>
    <w:p w14:paraId="5F0A7D8C" w14:textId="77777777" w:rsidR="007561BD" w:rsidRDefault="007561BD" w:rsidP="007561BD">
      <w:pPr>
        <w:pStyle w:val="Heading4"/>
        <w:rPr>
          <w:ins w:id="6189" w:author="Aziz Boxwala" w:date="2014-08-22T20:19:00Z"/>
          <w:bCs/>
          <w:szCs w:val="24"/>
          <w:u w:color="000000"/>
          <w:lang w:val="en-US"/>
        </w:rPr>
      </w:pPr>
      <w:bookmarkStart w:id="6190" w:name="_Toc396502563"/>
      <w:bookmarkStart w:id="6191" w:name="BKM_54876487_F758_40B5_AD2E_C37DCD49E955"/>
      <w:ins w:id="6192" w:author="Aziz Boxwala" w:date="2014-08-22T20:19:00Z">
        <w:r>
          <w:rPr>
            <w:bCs/>
            <w:szCs w:val="24"/>
            <w:u w:color="000000"/>
            <w:lang w:val="en-US"/>
          </w:rPr>
          <w:t>Qualification</w:t>
        </w:r>
        <w:bookmarkEnd w:id="6190"/>
      </w:ins>
    </w:p>
    <w:p w14:paraId="307F5467" w14:textId="77777777" w:rsidR="007561BD" w:rsidRDefault="007561BD" w:rsidP="007561BD">
      <w:pPr>
        <w:rPr>
          <w:ins w:id="6193" w:author="Aziz Boxwala" w:date="2014-08-22T20:19:00Z"/>
          <w:rFonts w:ascii="Times New Roman" w:hAnsi="Times New Roman"/>
        </w:rPr>
      </w:pPr>
      <w:ins w:id="6194" w:author="Aziz Boxwala" w:date="2014-08-22T20:19:00Z">
        <w:r>
          <w:rPr>
            <w:rStyle w:val="FieldLabel"/>
            <w:rFonts w:ascii="Times New Roman" w:hAnsi="Times New Roman"/>
            <w:i w:val="0"/>
            <w:iCs w:val="0"/>
            <w:color w:val="000000"/>
          </w:rPr>
          <w:t>Qualifications obtained by training and certification.</w:t>
        </w:r>
      </w:ins>
    </w:p>
    <w:p w14:paraId="1FD5C684" w14:textId="77777777" w:rsidR="007561BD" w:rsidRDefault="007561BD" w:rsidP="007561BD">
      <w:pPr>
        <w:rPr>
          <w:ins w:id="6195" w:author="Aziz Boxwala" w:date="2014-08-22T20:19:00Z"/>
          <w:rFonts w:ascii="Times New Roman" w:hAnsi="Times New Roman"/>
        </w:rPr>
      </w:pPr>
    </w:p>
    <w:p w14:paraId="672D7A49" w14:textId="77777777" w:rsidR="007561BD" w:rsidRDefault="007561BD" w:rsidP="007561BD">
      <w:pPr>
        <w:pStyle w:val="ListHeader"/>
        <w:shd w:val="clear" w:color="auto" w:fill="auto"/>
        <w:rPr>
          <w:ins w:id="6196" w:author="Aziz Boxwala" w:date="2014-08-22T20:19:00Z"/>
          <w:rFonts w:ascii="Times New Roman" w:eastAsia="Times New Roman" w:hAnsi="Times New Roman"/>
          <w:bCs w:val="0"/>
          <w:iCs w:val="0"/>
          <w:szCs w:val="24"/>
          <w:u w:val="single"/>
          <w:shd w:val="clear" w:color="auto" w:fill="auto"/>
          <w:lang w:val="en-US"/>
        </w:rPr>
      </w:pPr>
      <w:ins w:id="6197" w:author="Aziz Boxwala" w:date="2014-08-22T20:19: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561BD" w14:paraId="29EFED87" w14:textId="77777777" w:rsidTr="00EA2BB5">
        <w:trPr>
          <w:trHeight w:val="215"/>
          <w:ins w:id="6198" w:author="Aziz Boxwala" w:date="2014-08-22T20:19: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56B93589" w14:textId="77777777" w:rsidR="007561BD" w:rsidRDefault="007561BD" w:rsidP="00EA2BB5">
            <w:pPr>
              <w:rPr>
                <w:ins w:id="6199" w:author="Aziz Boxwala" w:date="2014-08-22T20:19:00Z"/>
                <w:rFonts w:ascii="Times New Roman" w:hAnsi="Times New Roman"/>
                <w:b/>
              </w:rPr>
            </w:pPr>
            <w:ins w:id="6200" w:author="Aziz Boxwala" w:date="2014-08-22T20:19: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1A479BA5" w14:textId="77777777" w:rsidR="007561BD" w:rsidRDefault="007561BD" w:rsidP="00EA2BB5">
            <w:pPr>
              <w:rPr>
                <w:ins w:id="6201" w:author="Aziz Boxwala" w:date="2014-08-22T20:19:00Z"/>
                <w:rFonts w:ascii="Times New Roman" w:hAnsi="Times New Roman"/>
                <w:b/>
              </w:rPr>
            </w:pPr>
            <w:ins w:id="6202" w:author="Aziz Boxwala" w:date="2014-08-22T20:19: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482AB85F" w14:textId="77777777" w:rsidR="007561BD" w:rsidRDefault="007561BD" w:rsidP="00EA2BB5">
            <w:pPr>
              <w:rPr>
                <w:ins w:id="6203" w:author="Aziz Boxwala" w:date="2014-08-22T20:19:00Z"/>
                <w:rFonts w:ascii="Times New Roman" w:hAnsi="Times New Roman"/>
                <w:b/>
              </w:rPr>
            </w:pPr>
            <w:ins w:id="6204" w:author="Aziz Boxwala" w:date="2014-08-22T20:19:00Z">
              <w:r>
                <w:rPr>
                  <w:rFonts w:ascii="Times New Roman" w:hAnsi="Times New Roman"/>
                  <w:b/>
                </w:rPr>
                <w:t>Description</w:t>
              </w:r>
            </w:ins>
          </w:p>
        </w:tc>
      </w:tr>
      <w:tr w:rsidR="007561BD" w14:paraId="05789ADC" w14:textId="77777777" w:rsidTr="00EA2BB5">
        <w:trPr>
          <w:ins w:id="6205"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747825C9" w14:textId="77777777" w:rsidR="007561BD" w:rsidRDefault="007561BD" w:rsidP="00EA2BB5">
            <w:pPr>
              <w:rPr>
                <w:ins w:id="6206" w:author="Aziz Boxwala" w:date="2014-08-22T20:19:00Z"/>
                <w:rFonts w:ascii="Times New Roman" w:hAnsi="Times New Roman"/>
              </w:rPr>
            </w:pPr>
            <w:ins w:id="6207" w:author="Aziz Boxwala" w:date="2014-08-22T20:19:00Z">
              <w:r>
                <w:rPr>
                  <w:rFonts w:ascii="Times New Roman" w:hAnsi="Times New Roman"/>
                </w:rPr>
                <w:t>code</w:t>
              </w:r>
            </w:ins>
          </w:p>
        </w:tc>
        <w:tc>
          <w:tcPr>
            <w:tcW w:w="1620" w:type="dxa"/>
            <w:tcBorders>
              <w:top w:val="single" w:sz="2" w:space="0" w:color="auto"/>
              <w:left w:val="single" w:sz="2" w:space="0" w:color="auto"/>
              <w:bottom w:val="single" w:sz="2" w:space="0" w:color="auto"/>
              <w:right w:val="single" w:sz="2" w:space="0" w:color="auto"/>
            </w:tcBorders>
          </w:tcPr>
          <w:p w14:paraId="404E96BE" w14:textId="77777777" w:rsidR="007561BD" w:rsidRDefault="007561BD" w:rsidP="00EA2BB5">
            <w:pPr>
              <w:rPr>
                <w:ins w:id="6208" w:author="Aziz Boxwala" w:date="2014-08-22T20:19:00Z"/>
                <w:rFonts w:ascii="Times New Roman" w:hAnsi="Times New Roman"/>
              </w:rPr>
            </w:pPr>
            <w:ins w:id="6209"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21F9C148" w14:textId="77777777" w:rsidR="007561BD" w:rsidRDefault="007561BD" w:rsidP="00EA2BB5">
            <w:pPr>
              <w:rPr>
                <w:ins w:id="6210" w:author="Aziz Boxwala" w:date="2014-08-22T20:19:00Z"/>
                <w:rFonts w:ascii="Times New Roman" w:hAnsi="Times New Roman"/>
              </w:rPr>
            </w:pPr>
            <w:ins w:id="6211" w:author="Aziz Boxwala" w:date="2014-08-22T20:19:00Z">
              <w:r>
                <w:rPr>
                  <w:rFonts w:ascii="Times New Roman" w:hAnsi="Times New Roman"/>
                </w:rPr>
                <w:t>Coded representation of the qualification.</w:t>
              </w:r>
            </w:ins>
          </w:p>
        </w:tc>
      </w:tr>
      <w:tr w:rsidR="007561BD" w14:paraId="07244124" w14:textId="77777777" w:rsidTr="00EA2BB5">
        <w:trPr>
          <w:ins w:id="6212"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7ED9AA22" w14:textId="77777777" w:rsidR="007561BD" w:rsidRDefault="007561BD" w:rsidP="00EA2BB5">
            <w:pPr>
              <w:rPr>
                <w:ins w:id="6213" w:author="Aziz Boxwala" w:date="2014-08-22T20:19:00Z"/>
                <w:rFonts w:ascii="Times New Roman" w:hAnsi="Times New Roman"/>
              </w:rPr>
            </w:pPr>
            <w:bookmarkStart w:id="6214" w:name="BKM_2AC06959_7C6C_48F2_B6EC_CC23DC09704D"/>
            <w:ins w:id="6215" w:author="Aziz Boxwala" w:date="2014-08-22T20:19:00Z">
              <w:r>
                <w:rPr>
                  <w:rFonts w:ascii="Times New Roman" w:hAnsi="Times New Roman"/>
                </w:rPr>
                <w:t>issuer</w:t>
              </w:r>
            </w:ins>
          </w:p>
        </w:tc>
        <w:tc>
          <w:tcPr>
            <w:tcW w:w="1620" w:type="dxa"/>
            <w:tcBorders>
              <w:top w:val="single" w:sz="2" w:space="0" w:color="auto"/>
              <w:left w:val="single" w:sz="2" w:space="0" w:color="auto"/>
              <w:bottom w:val="single" w:sz="2" w:space="0" w:color="auto"/>
              <w:right w:val="single" w:sz="2" w:space="0" w:color="auto"/>
            </w:tcBorders>
          </w:tcPr>
          <w:p w14:paraId="7F60CDBD" w14:textId="77777777" w:rsidR="007561BD" w:rsidRDefault="007561BD" w:rsidP="00EA2BB5">
            <w:pPr>
              <w:rPr>
                <w:ins w:id="6216" w:author="Aziz Boxwala" w:date="2014-08-22T20:19:00Z"/>
                <w:rFonts w:ascii="Times New Roman" w:hAnsi="Times New Roman"/>
              </w:rPr>
            </w:pPr>
            <w:ins w:id="6217" w:author="Aziz Boxwala" w:date="2014-08-22T20:19:00Z">
              <w:r>
                <w:rPr>
                  <w:rFonts w:ascii="Times New Roman" w:hAnsi="Times New Roman"/>
                </w:rPr>
                <w:t>Organization</w:t>
              </w:r>
            </w:ins>
          </w:p>
        </w:tc>
        <w:tc>
          <w:tcPr>
            <w:tcW w:w="5580" w:type="dxa"/>
            <w:tcBorders>
              <w:top w:val="single" w:sz="2" w:space="0" w:color="auto"/>
              <w:left w:val="single" w:sz="2" w:space="0" w:color="auto"/>
              <w:bottom w:val="single" w:sz="2" w:space="0" w:color="auto"/>
              <w:right w:val="single" w:sz="2" w:space="0" w:color="auto"/>
            </w:tcBorders>
          </w:tcPr>
          <w:p w14:paraId="3FC1C15F" w14:textId="77777777" w:rsidR="007561BD" w:rsidRDefault="007561BD" w:rsidP="00EA2BB5">
            <w:pPr>
              <w:rPr>
                <w:ins w:id="6218" w:author="Aziz Boxwala" w:date="2014-08-22T20:19:00Z"/>
                <w:rFonts w:ascii="Times New Roman" w:hAnsi="Times New Roman"/>
              </w:rPr>
            </w:pPr>
            <w:ins w:id="6219" w:author="Aziz Boxwala" w:date="2014-08-22T20:19:00Z">
              <w:r>
                <w:rPr>
                  <w:rFonts w:ascii="Times New Roman" w:hAnsi="Times New Roman"/>
                </w:rPr>
                <w:t>Organization that regulates and issues the qualification.</w:t>
              </w:r>
            </w:ins>
          </w:p>
        </w:tc>
        <w:bookmarkEnd w:id="6214"/>
      </w:tr>
      <w:tr w:rsidR="007561BD" w14:paraId="51663D12" w14:textId="77777777" w:rsidTr="00EA2BB5">
        <w:trPr>
          <w:ins w:id="6220"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14E3BD93" w14:textId="77777777" w:rsidR="007561BD" w:rsidRDefault="007561BD" w:rsidP="00EA2BB5">
            <w:pPr>
              <w:rPr>
                <w:ins w:id="6221" w:author="Aziz Boxwala" w:date="2014-08-22T20:19:00Z"/>
                <w:rFonts w:ascii="Times New Roman" w:hAnsi="Times New Roman"/>
              </w:rPr>
            </w:pPr>
            <w:bookmarkStart w:id="6222" w:name="BKM_037C7788_05A2_4F08_BAB1_35923974A333"/>
            <w:proofErr w:type="spellStart"/>
            <w:ins w:id="6223" w:author="Aziz Boxwala" w:date="2014-08-22T20:19:00Z">
              <w:r>
                <w:rPr>
                  <w:rFonts w:ascii="Times New Roman" w:hAnsi="Times New Roman"/>
                </w:rPr>
                <w:t>validityPeriod</w:t>
              </w:r>
              <w:proofErr w:type="spellEnd"/>
            </w:ins>
          </w:p>
        </w:tc>
        <w:tc>
          <w:tcPr>
            <w:tcW w:w="1620" w:type="dxa"/>
            <w:tcBorders>
              <w:top w:val="single" w:sz="2" w:space="0" w:color="auto"/>
              <w:left w:val="single" w:sz="2" w:space="0" w:color="auto"/>
              <w:bottom w:val="single" w:sz="2" w:space="0" w:color="auto"/>
              <w:right w:val="single" w:sz="2" w:space="0" w:color="auto"/>
            </w:tcBorders>
          </w:tcPr>
          <w:p w14:paraId="7FEC6C6B" w14:textId="77777777" w:rsidR="007561BD" w:rsidRDefault="007561BD" w:rsidP="00EA2BB5">
            <w:pPr>
              <w:rPr>
                <w:ins w:id="6224" w:author="Aziz Boxwala" w:date="2014-08-22T20:19:00Z"/>
                <w:rFonts w:ascii="Times New Roman" w:hAnsi="Times New Roman"/>
              </w:rPr>
            </w:pPr>
            <w:proofErr w:type="spellStart"/>
            <w:ins w:id="6225" w:author="Aziz Boxwala" w:date="2014-08-22T20:19:00Z">
              <w:r>
                <w:rPr>
                  <w:rFonts w:ascii="Times New Roman" w:hAnsi="Times New Roman"/>
                </w:rPr>
                <w:t>IntervalOfPeriod</w:t>
              </w:r>
              <w:proofErr w:type="spellEnd"/>
            </w:ins>
          </w:p>
        </w:tc>
        <w:tc>
          <w:tcPr>
            <w:tcW w:w="5580" w:type="dxa"/>
            <w:tcBorders>
              <w:top w:val="single" w:sz="2" w:space="0" w:color="auto"/>
              <w:left w:val="single" w:sz="2" w:space="0" w:color="auto"/>
              <w:bottom w:val="single" w:sz="2" w:space="0" w:color="auto"/>
              <w:right w:val="single" w:sz="2" w:space="0" w:color="auto"/>
            </w:tcBorders>
          </w:tcPr>
          <w:p w14:paraId="2C0831AB" w14:textId="77777777" w:rsidR="007561BD" w:rsidRDefault="007561BD" w:rsidP="00EA2BB5">
            <w:pPr>
              <w:rPr>
                <w:ins w:id="6226" w:author="Aziz Boxwala" w:date="2014-08-22T20:19:00Z"/>
                <w:rFonts w:ascii="Times New Roman" w:hAnsi="Times New Roman"/>
              </w:rPr>
            </w:pPr>
            <w:ins w:id="6227" w:author="Aziz Boxwala" w:date="2014-08-22T20:19:00Z">
              <w:r>
                <w:rPr>
                  <w:rFonts w:ascii="Times New Roman" w:hAnsi="Times New Roman"/>
                </w:rPr>
                <w:t>Period during which the qualification is valid</w:t>
              </w:r>
            </w:ins>
          </w:p>
        </w:tc>
        <w:bookmarkEnd w:id="6222"/>
      </w:tr>
      <w:bookmarkEnd w:id="6191"/>
    </w:tbl>
    <w:p w14:paraId="5A41AE1C" w14:textId="77777777" w:rsidR="007561BD" w:rsidRDefault="007561BD" w:rsidP="007561BD">
      <w:pPr>
        <w:rPr>
          <w:ins w:id="6228" w:author="Aziz Boxwala" w:date="2014-08-22T20:19:00Z"/>
          <w:rFonts w:ascii="Times New Roman" w:hAnsi="Times New Roman"/>
        </w:rPr>
      </w:pPr>
    </w:p>
    <w:p w14:paraId="24C14875" w14:textId="77777777" w:rsidR="007561BD" w:rsidRDefault="007561BD" w:rsidP="007561BD">
      <w:pPr>
        <w:pStyle w:val="Heading4"/>
        <w:rPr>
          <w:ins w:id="6229" w:author="Aziz Boxwala" w:date="2014-08-22T20:19:00Z"/>
          <w:bCs/>
          <w:szCs w:val="24"/>
          <w:u w:color="000000"/>
          <w:lang w:val="en-US"/>
        </w:rPr>
      </w:pPr>
      <w:bookmarkStart w:id="6230" w:name="_Toc396502564"/>
      <w:bookmarkStart w:id="6231" w:name="BKM_2ADF7841_6338_4EBB_BB37_10CAC2CA667A"/>
      <w:proofErr w:type="spellStart"/>
      <w:ins w:id="6232" w:author="Aziz Boxwala" w:date="2014-08-22T20:19:00Z">
        <w:r>
          <w:rPr>
            <w:bCs/>
            <w:szCs w:val="24"/>
            <w:u w:color="000000"/>
            <w:lang w:val="en-US"/>
          </w:rPr>
          <w:t>RelatedPerson</w:t>
        </w:r>
        <w:bookmarkEnd w:id="6230"/>
        <w:proofErr w:type="spellEnd"/>
      </w:ins>
    </w:p>
    <w:p w14:paraId="260573A4" w14:textId="77777777" w:rsidR="007561BD" w:rsidRDefault="007561BD" w:rsidP="007561BD">
      <w:pPr>
        <w:rPr>
          <w:ins w:id="6233" w:author="Aziz Boxwala" w:date="2014-08-22T20:19:00Z"/>
          <w:rFonts w:ascii="Times New Roman" w:hAnsi="Times New Roman"/>
        </w:rPr>
      </w:pPr>
      <w:ins w:id="6234" w:author="Aziz Boxwala" w:date="2014-08-22T20:19:00Z">
        <w:r>
          <w:rPr>
            <w:rFonts w:ascii="Times New Roman" w:hAnsi="Times New Roman"/>
          </w:rPr>
          <w:t>Information about a person that is involved in the care for a patient, but who is not the target of healthcare, nor has a professional responsibility in the care process.</w:t>
        </w:r>
      </w:ins>
    </w:p>
    <w:p w14:paraId="3A322AD4" w14:textId="77777777" w:rsidR="007561BD" w:rsidRDefault="007561BD" w:rsidP="007561BD">
      <w:pPr>
        <w:rPr>
          <w:ins w:id="6235" w:author="Aziz Boxwala" w:date="2014-08-22T20:19:00Z"/>
          <w:rFonts w:ascii="Times New Roman" w:hAnsi="Times New Roman"/>
        </w:rPr>
      </w:pPr>
    </w:p>
    <w:p w14:paraId="31A1CF19" w14:textId="77777777" w:rsidR="007561BD" w:rsidRDefault="007561BD" w:rsidP="007561BD">
      <w:pPr>
        <w:rPr>
          <w:ins w:id="6236" w:author="Aziz Boxwala" w:date="2014-08-22T20:19:00Z"/>
          <w:rFonts w:ascii="Times New Roman" w:hAnsi="Times New Roman"/>
        </w:rPr>
      </w:pPr>
      <w:proofErr w:type="spellStart"/>
      <w:ins w:id="6237" w:author="Aziz Boxwala" w:date="2014-08-22T20:19:00Z">
        <w:r>
          <w:rPr>
            <w:rFonts w:ascii="Times New Roman" w:hAnsi="Times New Roman"/>
          </w:rPr>
          <w:t>RelatedPersons</w:t>
        </w:r>
        <w:proofErr w:type="spellEnd"/>
        <w:r>
          <w:rPr>
            <w:rFonts w:ascii="Times New Roman" w:hAnsi="Times New Roman"/>
          </w:rPr>
          <w:t xml:space="preserve"> typically have a personal or non-healthcare-specific professional relationship to the patient. A </w:t>
        </w:r>
        <w:proofErr w:type="spellStart"/>
        <w:r>
          <w:rPr>
            <w:rFonts w:ascii="Times New Roman" w:hAnsi="Times New Roman"/>
          </w:rPr>
          <w:t>RelatedPerson</w:t>
        </w:r>
        <w:proofErr w:type="spellEnd"/>
        <w:r>
          <w:rPr>
            <w:rFonts w:ascii="Times New Roman" w:hAnsi="Times New Roman"/>
          </w:rPr>
          <w:t xml:space="preserve"> element is primarily used for attribution of information, since </w:t>
        </w:r>
        <w:proofErr w:type="spellStart"/>
        <w:r>
          <w:rPr>
            <w:rFonts w:ascii="Times New Roman" w:hAnsi="Times New Roman"/>
          </w:rPr>
          <w:t>RelatedPersons</w:t>
        </w:r>
        <w:proofErr w:type="spellEnd"/>
        <w:r>
          <w:rPr>
            <w:rFonts w:ascii="Times New Roman" w:hAnsi="Times New Roman"/>
          </w:rPr>
          <w:t xml:space="preserve"> are often a source of information about the patient. Example </w:t>
        </w:r>
        <w:proofErr w:type="spellStart"/>
        <w:r>
          <w:rPr>
            <w:rFonts w:ascii="Times New Roman" w:hAnsi="Times New Roman"/>
          </w:rPr>
          <w:t>RelatedPersons</w:t>
        </w:r>
        <w:proofErr w:type="spellEnd"/>
        <w:r>
          <w:rPr>
            <w:rFonts w:ascii="Times New Roman" w:hAnsi="Times New Roman"/>
          </w:rPr>
          <w:t xml:space="preserve"> are:</w:t>
        </w:r>
      </w:ins>
    </w:p>
    <w:p w14:paraId="2792C1E2" w14:textId="77777777" w:rsidR="007561BD" w:rsidRDefault="007561BD" w:rsidP="007561BD">
      <w:pPr>
        <w:rPr>
          <w:ins w:id="6238" w:author="Aziz Boxwala" w:date="2014-08-22T20:19:00Z"/>
          <w:rFonts w:ascii="Times New Roman" w:hAnsi="Times New Roman"/>
        </w:rPr>
      </w:pPr>
    </w:p>
    <w:p w14:paraId="4424BFBC" w14:textId="77777777" w:rsidR="007561BD" w:rsidRDefault="007561BD" w:rsidP="007561BD">
      <w:pPr>
        <w:widowControl w:val="0"/>
        <w:numPr>
          <w:ilvl w:val="0"/>
          <w:numId w:val="59"/>
        </w:numPr>
        <w:autoSpaceDE w:val="0"/>
        <w:autoSpaceDN w:val="0"/>
        <w:adjustRightInd w:val="0"/>
        <w:spacing w:after="0" w:line="240" w:lineRule="auto"/>
        <w:ind w:left="360" w:hanging="360"/>
        <w:rPr>
          <w:ins w:id="6239" w:author="Aziz Boxwala" w:date="2014-08-22T20:19:00Z"/>
          <w:rFonts w:ascii="Times New Roman" w:hAnsi="Times New Roman"/>
        </w:rPr>
      </w:pPr>
      <w:ins w:id="6240" w:author="Aziz Boxwala" w:date="2014-08-22T20:19:00Z">
        <w:r>
          <w:rPr>
            <w:rFonts w:ascii="Times New Roman" w:hAnsi="Times New Roman"/>
          </w:rPr>
          <w:t>A patient's wife or husband</w:t>
        </w:r>
      </w:ins>
    </w:p>
    <w:p w14:paraId="50DC77D2" w14:textId="77777777" w:rsidR="007561BD" w:rsidRDefault="007561BD" w:rsidP="007561BD">
      <w:pPr>
        <w:widowControl w:val="0"/>
        <w:numPr>
          <w:ilvl w:val="0"/>
          <w:numId w:val="59"/>
        </w:numPr>
        <w:autoSpaceDE w:val="0"/>
        <w:autoSpaceDN w:val="0"/>
        <w:adjustRightInd w:val="0"/>
        <w:spacing w:after="0" w:line="240" w:lineRule="auto"/>
        <w:ind w:left="360" w:hanging="360"/>
        <w:rPr>
          <w:ins w:id="6241" w:author="Aziz Boxwala" w:date="2014-08-22T20:19:00Z"/>
          <w:rFonts w:ascii="Times New Roman" w:hAnsi="Times New Roman"/>
        </w:rPr>
      </w:pPr>
      <w:ins w:id="6242" w:author="Aziz Boxwala" w:date="2014-08-22T20:19:00Z">
        <w:r>
          <w:rPr>
            <w:rFonts w:ascii="Times New Roman" w:hAnsi="Times New Roman"/>
          </w:rPr>
          <w:t>A patient's relatives or friends</w:t>
        </w:r>
      </w:ins>
    </w:p>
    <w:p w14:paraId="34ED9C0A" w14:textId="77777777" w:rsidR="007561BD" w:rsidRDefault="007561BD" w:rsidP="007561BD">
      <w:pPr>
        <w:widowControl w:val="0"/>
        <w:numPr>
          <w:ilvl w:val="0"/>
          <w:numId w:val="59"/>
        </w:numPr>
        <w:autoSpaceDE w:val="0"/>
        <w:autoSpaceDN w:val="0"/>
        <w:adjustRightInd w:val="0"/>
        <w:spacing w:after="0" w:line="240" w:lineRule="auto"/>
        <w:ind w:left="360" w:hanging="360"/>
        <w:rPr>
          <w:ins w:id="6243" w:author="Aziz Boxwala" w:date="2014-08-22T20:19:00Z"/>
          <w:rFonts w:ascii="Times New Roman" w:hAnsi="Times New Roman"/>
        </w:rPr>
      </w:pPr>
      <w:ins w:id="6244" w:author="Aziz Boxwala" w:date="2014-08-22T20:19:00Z">
        <w:r>
          <w:rPr>
            <w:rFonts w:ascii="Times New Roman" w:hAnsi="Times New Roman"/>
          </w:rPr>
          <w:t>A neighbor bringing a patient to the hospital</w:t>
        </w:r>
      </w:ins>
    </w:p>
    <w:p w14:paraId="1A8802ED" w14:textId="77777777" w:rsidR="007561BD" w:rsidRDefault="007561BD" w:rsidP="007561BD">
      <w:pPr>
        <w:widowControl w:val="0"/>
        <w:numPr>
          <w:ilvl w:val="0"/>
          <w:numId w:val="59"/>
        </w:numPr>
        <w:autoSpaceDE w:val="0"/>
        <w:autoSpaceDN w:val="0"/>
        <w:adjustRightInd w:val="0"/>
        <w:spacing w:after="0" w:line="240" w:lineRule="auto"/>
        <w:ind w:left="360" w:hanging="360"/>
        <w:rPr>
          <w:ins w:id="6245" w:author="Aziz Boxwala" w:date="2014-08-22T20:19:00Z"/>
          <w:rFonts w:ascii="Times New Roman" w:hAnsi="Times New Roman"/>
        </w:rPr>
      </w:pPr>
      <w:ins w:id="6246" w:author="Aziz Boxwala" w:date="2014-08-22T20:19:00Z">
        <w:r>
          <w:rPr>
            <w:rFonts w:ascii="Times New Roman" w:hAnsi="Times New Roman"/>
          </w:rPr>
          <w:t>A patient's attorney or guardian</w:t>
        </w:r>
      </w:ins>
    </w:p>
    <w:p w14:paraId="6EE50906" w14:textId="77777777" w:rsidR="007561BD" w:rsidRDefault="007561BD" w:rsidP="007561BD">
      <w:pPr>
        <w:rPr>
          <w:ins w:id="6247" w:author="Aziz Boxwala" w:date="2014-08-22T20:19:00Z"/>
          <w:rFonts w:ascii="Times New Roman" w:hAnsi="Times New Roman"/>
        </w:rPr>
      </w:pPr>
    </w:p>
    <w:p w14:paraId="63981D98" w14:textId="77777777" w:rsidR="007561BD" w:rsidRDefault="007561BD" w:rsidP="007561BD">
      <w:pPr>
        <w:rPr>
          <w:ins w:id="6248" w:author="Aziz Boxwala" w:date="2014-08-22T20:19:00Z"/>
          <w:rFonts w:ascii="Times New Roman" w:hAnsi="Times New Roman"/>
        </w:rPr>
      </w:pPr>
    </w:p>
    <w:p w14:paraId="5DB43825" w14:textId="77777777" w:rsidR="007561BD" w:rsidRDefault="007561BD" w:rsidP="007561BD">
      <w:pPr>
        <w:pStyle w:val="ListHeader"/>
        <w:shd w:val="clear" w:color="auto" w:fill="auto"/>
        <w:rPr>
          <w:ins w:id="6249" w:author="Aziz Boxwala" w:date="2014-08-22T20:19:00Z"/>
          <w:rFonts w:ascii="Times New Roman" w:eastAsia="Times New Roman" w:hAnsi="Times New Roman"/>
          <w:bCs w:val="0"/>
          <w:iCs w:val="0"/>
          <w:szCs w:val="24"/>
          <w:u w:val="single"/>
          <w:shd w:val="clear" w:color="auto" w:fill="auto"/>
          <w:lang w:val="en-US"/>
        </w:rPr>
      </w:pPr>
      <w:ins w:id="6250" w:author="Aziz Boxwala" w:date="2014-08-22T20:19: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561BD" w14:paraId="2CD4D751" w14:textId="77777777" w:rsidTr="00EA2BB5">
        <w:trPr>
          <w:trHeight w:val="215"/>
          <w:ins w:id="6251" w:author="Aziz Boxwala" w:date="2014-08-22T20:19: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65DABACE" w14:textId="77777777" w:rsidR="007561BD" w:rsidRDefault="007561BD" w:rsidP="00EA2BB5">
            <w:pPr>
              <w:rPr>
                <w:ins w:id="6252" w:author="Aziz Boxwala" w:date="2014-08-22T20:19:00Z"/>
                <w:rFonts w:ascii="Times New Roman" w:hAnsi="Times New Roman"/>
                <w:b/>
              </w:rPr>
            </w:pPr>
            <w:ins w:id="6253" w:author="Aziz Boxwala" w:date="2014-08-22T20:19: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133D6919" w14:textId="77777777" w:rsidR="007561BD" w:rsidRDefault="007561BD" w:rsidP="00EA2BB5">
            <w:pPr>
              <w:rPr>
                <w:ins w:id="6254" w:author="Aziz Boxwala" w:date="2014-08-22T20:19:00Z"/>
                <w:rFonts w:ascii="Times New Roman" w:hAnsi="Times New Roman"/>
                <w:b/>
              </w:rPr>
            </w:pPr>
            <w:ins w:id="6255" w:author="Aziz Boxwala" w:date="2014-08-22T20:19: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35F5AC04" w14:textId="77777777" w:rsidR="007561BD" w:rsidRDefault="007561BD" w:rsidP="00EA2BB5">
            <w:pPr>
              <w:rPr>
                <w:ins w:id="6256" w:author="Aziz Boxwala" w:date="2014-08-22T20:19:00Z"/>
                <w:rFonts w:ascii="Times New Roman" w:hAnsi="Times New Roman"/>
                <w:b/>
              </w:rPr>
            </w:pPr>
            <w:ins w:id="6257" w:author="Aziz Boxwala" w:date="2014-08-22T20:19:00Z">
              <w:r>
                <w:rPr>
                  <w:rFonts w:ascii="Times New Roman" w:hAnsi="Times New Roman"/>
                  <w:b/>
                </w:rPr>
                <w:t>Description</w:t>
              </w:r>
            </w:ins>
          </w:p>
        </w:tc>
      </w:tr>
      <w:tr w:rsidR="007561BD" w14:paraId="344881B9" w14:textId="77777777" w:rsidTr="00EA2BB5">
        <w:trPr>
          <w:ins w:id="6258"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7C550B4D" w14:textId="77777777" w:rsidR="007561BD" w:rsidRDefault="007561BD" w:rsidP="00EA2BB5">
            <w:pPr>
              <w:rPr>
                <w:ins w:id="6259" w:author="Aziz Boxwala" w:date="2014-08-22T20:19:00Z"/>
                <w:rFonts w:ascii="Times New Roman" w:hAnsi="Times New Roman"/>
              </w:rPr>
            </w:pPr>
            <w:proofErr w:type="spellStart"/>
            <w:ins w:id="6260" w:author="Aziz Boxwala" w:date="2014-08-22T20:19:00Z">
              <w:r>
                <w:rPr>
                  <w:rFonts w:ascii="Times New Roman" w:hAnsi="Times New Roman"/>
                </w:rPr>
                <w:t>ageAtDeath</w:t>
              </w:r>
              <w:proofErr w:type="spellEnd"/>
            </w:ins>
          </w:p>
        </w:tc>
        <w:tc>
          <w:tcPr>
            <w:tcW w:w="1620" w:type="dxa"/>
            <w:tcBorders>
              <w:top w:val="single" w:sz="2" w:space="0" w:color="auto"/>
              <w:left w:val="single" w:sz="2" w:space="0" w:color="auto"/>
              <w:bottom w:val="single" w:sz="2" w:space="0" w:color="auto"/>
              <w:right w:val="single" w:sz="2" w:space="0" w:color="auto"/>
            </w:tcBorders>
          </w:tcPr>
          <w:p w14:paraId="659F70BF" w14:textId="77777777" w:rsidR="007561BD" w:rsidRDefault="007561BD" w:rsidP="00EA2BB5">
            <w:pPr>
              <w:rPr>
                <w:ins w:id="6261" w:author="Aziz Boxwala" w:date="2014-08-22T20:19:00Z"/>
                <w:rFonts w:ascii="Times New Roman" w:hAnsi="Times New Roman"/>
              </w:rPr>
            </w:pPr>
            <w:ins w:id="6262" w:author="Aziz Boxwala" w:date="2014-08-22T20:19:00Z">
              <w:r>
                <w:rPr>
                  <w:rFonts w:ascii="Times New Roman" w:hAnsi="Times New Roman"/>
                </w:rPr>
                <w:t>Quantity</w:t>
              </w:r>
            </w:ins>
          </w:p>
        </w:tc>
        <w:tc>
          <w:tcPr>
            <w:tcW w:w="5580" w:type="dxa"/>
            <w:tcBorders>
              <w:top w:val="single" w:sz="2" w:space="0" w:color="auto"/>
              <w:left w:val="single" w:sz="2" w:space="0" w:color="auto"/>
              <w:bottom w:val="single" w:sz="2" w:space="0" w:color="auto"/>
              <w:right w:val="single" w:sz="2" w:space="0" w:color="auto"/>
            </w:tcBorders>
          </w:tcPr>
          <w:p w14:paraId="30B53F42" w14:textId="77777777" w:rsidR="007561BD" w:rsidRDefault="007561BD" w:rsidP="00EA2BB5">
            <w:pPr>
              <w:rPr>
                <w:ins w:id="6263" w:author="Aziz Boxwala" w:date="2014-08-22T20:19:00Z"/>
                <w:rFonts w:ascii="Times New Roman" w:hAnsi="Times New Roman"/>
              </w:rPr>
            </w:pPr>
            <w:ins w:id="6264" w:author="Aziz Boxwala" w:date="2014-08-22T20:19:00Z">
              <w:r>
                <w:rPr>
                  <w:rFonts w:ascii="Times New Roman" w:hAnsi="Times New Roman"/>
                </w:rPr>
                <w:t>The age of the related person at the time of their death.</w:t>
              </w:r>
            </w:ins>
          </w:p>
        </w:tc>
      </w:tr>
      <w:tr w:rsidR="007561BD" w14:paraId="64368E31" w14:textId="77777777" w:rsidTr="00EA2BB5">
        <w:trPr>
          <w:ins w:id="6265"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5CA55944" w14:textId="77777777" w:rsidR="007561BD" w:rsidRDefault="007561BD" w:rsidP="00EA2BB5">
            <w:pPr>
              <w:rPr>
                <w:ins w:id="6266" w:author="Aziz Boxwala" w:date="2014-08-22T20:19:00Z"/>
                <w:rFonts w:ascii="Times New Roman" w:hAnsi="Times New Roman"/>
              </w:rPr>
            </w:pPr>
            <w:bookmarkStart w:id="6267" w:name="BKM_B36EBDA0_B3FB_4F0F_8DFB_D6991071969C"/>
            <w:proofErr w:type="spellStart"/>
            <w:ins w:id="6268" w:author="Aziz Boxwala" w:date="2014-08-22T20:19:00Z">
              <w:r>
                <w:rPr>
                  <w:rFonts w:ascii="Times New Roman" w:hAnsi="Times New Roman"/>
                </w:rPr>
                <w:t>isDeceased</w:t>
              </w:r>
              <w:proofErr w:type="spellEnd"/>
            </w:ins>
          </w:p>
        </w:tc>
        <w:tc>
          <w:tcPr>
            <w:tcW w:w="1620" w:type="dxa"/>
            <w:tcBorders>
              <w:top w:val="single" w:sz="2" w:space="0" w:color="auto"/>
              <w:left w:val="single" w:sz="2" w:space="0" w:color="auto"/>
              <w:bottom w:val="single" w:sz="2" w:space="0" w:color="auto"/>
              <w:right w:val="single" w:sz="2" w:space="0" w:color="auto"/>
            </w:tcBorders>
          </w:tcPr>
          <w:p w14:paraId="4E5E7559" w14:textId="77777777" w:rsidR="007561BD" w:rsidRDefault="007561BD" w:rsidP="00EA2BB5">
            <w:pPr>
              <w:rPr>
                <w:ins w:id="6269" w:author="Aziz Boxwala" w:date="2014-08-22T20:19:00Z"/>
                <w:rFonts w:ascii="Times New Roman" w:hAnsi="Times New Roman"/>
              </w:rPr>
            </w:pPr>
            <w:proofErr w:type="spellStart"/>
            <w:ins w:id="6270" w:author="Aziz Boxwala" w:date="2014-08-22T20:19:00Z">
              <w:r>
                <w:rPr>
                  <w:rFonts w:ascii="Times New Roman" w:hAnsi="Times New Roman"/>
                </w:rPr>
                <w:t>YesNo</w:t>
              </w:r>
              <w:proofErr w:type="spellEnd"/>
            </w:ins>
          </w:p>
        </w:tc>
        <w:tc>
          <w:tcPr>
            <w:tcW w:w="5580" w:type="dxa"/>
            <w:tcBorders>
              <w:top w:val="single" w:sz="2" w:space="0" w:color="auto"/>
              <w:left w:val="single" w:sz="2" w:space="0" w:color="auto"/>
              <w:bottom w:val="single" w:sz="2" w:space="0" w:color="auto"/>
              <w:right w:val="single" w:sz="2" w:space="0" w:color="auto"/>
            </w:tcBorders>
          </w:tcPr>
          <w:p w14:paraId="18C8A389" w14:textId="77777777" w:rsidR="007561BD" w:rsidRDefault="007561BD" w:rsidP="00EA2BB5">
            <w:pPr>
              <w:rPr>
                <w:ins w:id="6271" w:author="Aziz Boxwala" w:date="2014-08-22T20:19:00Z"/>
                <w:rFonts w:ascii="Times New Roman" w:hAnsi="Times New Roman"/>
              </w:rPr>
            </w:pPr>
            <w:ins w:id="6272" w:author="Aziz Boxwala" w:date="2014-08-22T20:19:00Z">
              <w:r>
                <w:rPr>
                  <w:rFonts w:ascii="Times New Roman" w:hAnsi="Times New Roman"/>
                </w:rPr>
                <w:t>Whether the related person is deceased.</w:t>
              </w:r>
            </w:ins>
          </w:p>
        </w:tc>
        <w:bookmarkEnd w:id="6267"/>
      </w:tr>
      <w:tr w:rsidR="007561BD" w14:paraId="5078B9C4" w14:textId="77777777" w:rsidTr="00EA2BB5">
        <w:trPr>
          <w:ins w:id="6273"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1BF9DC53" w14:textId="77777777" w:rsidR="007561BD" w:rsidRDefault="007561BD" w:rsidP="00EA2BB5">
            <w:pPr>
              <w:rPr>
                <w:ins w:id="6274" w:author="Aziz Boxwala" w:date="2014-08-22T20:19:00Z"/>
                <w:rFonts w:ascii="Times New Roman" w:hAnsi="Times New Roman"/>
              </w:rPr>
            </w:pPr>
            <w:ins w:id="6275" w:author="Aziz Boxwala" w:date="2014-08-22T20:19:00Z">
              <w:r>
                <w:rPr>
                  <w:rFonts w:ascii="Times New Roman" w:hAnsi="Times New Roman"/>
                </w:rPr>
                <w:t>relationship</w:t>
              </w:r>
            </w:ins>
          </w:p>
        </w:tc>
        <w:tc>
          <w:tcPr>
            <w:tcW w:w="1620" w:type="dxa"/>
            <w:tcBorders>
              <w:top w:val="single" w:sz="2" w:space="0" w:color="auto"/>
              <w:left w:val="single" w:sz="2" w:space="0" w:color="auto"/>
              <w:bottom w:val="single" w:sz="2" w:space="0" w:color="auto"/>
              <w:right w:val="single" w:sz="2" w:space="0" w:color="auto"/>
            </w:tcBorders>
          </w:tcPr>
          <w:p w14:paraId="5B860C8E" w14:textId="77777777" w:rsidR="007561BD" w:rsidRDefault="007561BD" w:rsidP="00EA2BB5">
            <w:pPr>
              <w:rPr>
                <w:ins w:id="6276" w:author="Aziz Boxwala" w:date="2014-08-22T20:19:00Z"/>
                <w:rFonts w:ascii="Times New Roman" w:hAnsi="Times New Roman"/>
              </w:rPr>
            </w:pPr>
            <w:ins w:id="6277"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409C8A76" w14:textId="77777777" w:rsidR="007561BD" w:rsidRDefault="007561BD" w:rsidP="00EA2BB5">
            <w:pPr>
              <w:rPr>
                <w:ins w:id="6278" w:author="Aziz Boxwala" w:date="2014-08-22T20:19:00Z"/>
                <w:rFonts w:ascii="Times New Roman" w:hAnsi="Times New Roman"/>
              </w:rPr>
            </w:pPr>
            <w:ins w:id="6279" w:author="Aziz Boxwala" w:date="2014-08-22T20:19:00Z">
              <w:r>
                <w:rPr>
                  <w:rFonts w:ascii="Times New Roman" w:hAnsi="Times New Roman"/>
                </w:rPr>
                <w:t>The nature of the relationship between a patient and the related person.</w:t>
              </w:r>
            </w:ins>
          </w:p>
        </w:tc>
      </w:tr>
      <w:bookmarkEnd w:id="6231"/>
    </w:tbl>
    <w:p w14:paraId="427B796E" w14:textId="77777777" w:rsidR="007561BD" w:rsidRDefault="007561BD" w:rsidP="007561BD">
      <w:pPr>
        <w:rPr>
          <w:ins w:id="6280" w:author="Aziz Boxwala" w:date="2014-08-22T20:19:00Z"/>
          <w:rFonts w:ascii="Times New Roman" w:hAnsi="Times New Roman"/>
        </w:rPr>
      </w:pPr>
    </w:p>
    <w:p w14:paraId="15EE5A03" w14:textId="77777777" w:rsidR="007561BD" w:rsidRDefault="007561BD" w:rsidP="007561BD">
      <w:pPr>
        <w:pStyle w:val="Heading4"/>
        <w:rPr>
          <w:ins w:id="6281" w:author="Aziz Boxwala" w:date="2014-08-22T20:19:00Z"/>
          <w:bCs/>
          <w:szCs w:val="24"/>
          <w:u w:color="000000"/>
          <w:lang w:val="en-US"/>
        </w:rPr>
      </w:pPr>
      <w:bookmarkStart w:id="6282" w:name="_Toc396502565"/>
      <w:bookmarkStart w:id="6283" w:name="BKM_BE6743FE_7E50_48EA_9F90_EAA5130156A0"/>
      <w:ins w:id="6284" w:author="Aziz Boxwala" w:date="2014-08-22T20:19:00Z">
        <w:r>
          <w:rPr>
            <w:bCs/>
            <w:szCs w:val="24"/>
            <w:u w:color="000000"/>
            <w:lang w:val="en-US"/>
          </w:rPr>
          <w:t>Specimen</w:t>
        </w:r>
        <w:bookmarkEnd w:id="6282"/>
      </w:ins>
    </w:p>
    <w:p w14:paraId="73FFF1E3" w14:textId="77777777" w:rsidR="007561BD" w:rsidRDefault="007561BD" w:rsidP="007561BD">
      <w:pPr>
        <w:rPr>
          <w:ins w:id="6285" w:author="Aziz Boxwala" w:date="2014-08-22T20:19:00Z"/>
          <w:rFonts w:ascii="Times New Roman" w:hAnsi="Times New Roman"/>
        </w:rPr>
      </w:pPr>
      <w:ins w:id="6286" w:author="Aziz Boxwala" w:date="2014-08-22T20:19:00Z">
        <w:r>
          <w:rPr>
            <w:rStyle w:val="FieldLabel"/>
            <w:rFonts w:ascii="Times New Roman" w:hAnsi="Times New Roman"/>
            <w:i w:val="0"/>
            <w:iCs w:val="0"/>
            <w:color w:val="000000"/>
          </w:rPr>
          <w:t>A sample of tissue, blood, urine, etc., taken for the purposes of diagnostic examination or evaluation.</w:t>
        </w:r>
      </w:ins>
    </w:p>
    <w:p w14:paraId="3CEF98A3" w14:textId="77777777" w:rsidR="007561BD" w:rsidRDefault="007561BD" w:rsidP="007561BD">
      <w:pPr>
        <w:rPr>
          <w:ins w:id="6287" w:author="Aziz Boxwala" w:date="2014-08-22T20:19:00Z"/>
          <w:rFonts w:ascii="Times New Roman" w:hAnsi="Times New Roman"/>
        </w:rPr>
      </w:pPr>
    </w:p>
    <w:p w14:paraId="4EBF72C4" w14:textId="77777777" w:rsidR="007561BD" w:rsidRDefault="007561BD" w:rsidP="007561BD">
      <w:pPr>
        <w:pStyle w:val="ListHeader"/>
        <w:shd w:val="clear" w:color="auto" w:fill="auto"/>
        <w:rPr>
          <w:ins w:id="6288" w:author="Aziz Boxwala" w:date="2014-08-22T20:19:00Z"/>
          <w:rFonts w:ascii="Times New Roman" w:eastAsia="Times New Roman" w:hAnsi="Times New Roman"/>
          <w:bCs w:val="0"/>
          <w:iCs w:val="0"/>
          <w:szCs w:val="24"/>
          <w:u w:val="single"/>
          <w:shd w:val="clear" w:color="auto" w:fill="auto"/>
          <w:lang w:val="en-US"/>
        </w:rPr>
      </w:pPr>
      <w:ins w:id="6289" w:author="Aziz Boxwala" w:date="2014-08-22T20:19: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561BD" w14:paraId="707FB29C" w14:textId="77777777" w:rsidTr="00EA2BB5">
        <w:trPr>
          <w:trHeight w:val="215"/>
          <w:ins w:id="6290" w:author="Aziz Boxwala" w:date="2014-08-22T20:19: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21A2A2F8" w14:textId="77777777" w:rsidR="007561BD" w:rsidRDefault="007561BD" w:rsidP="00EA2BB5">
            <w:pPr>
              <w:rPr>
                <w:ins w:id="6291" w:author="Aziz Boxwala" w:date="2014-08-22T20:19:00Z"/>
                <w:rFonts w:ascii="Times New Roman" w:hAnsi="Times New Roman"/>
                <w:b/>
              </w:rPr>
            </w:pPr>
            <w:ins w:id="6292" w:author="Aziz Boxwala" w:date="2014-08-22T20:19: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7752CECB" w14:textId="77777777" w:rsidR="007561BD" w:rsidRDefault="007561BD" w:rsidP="00EA2BB5">
            <w:pPr>
              <w:rPr>
                <w:ins w:id="6293" w:author="Aziz Boxwala" w:date="2014-08-22T20:19:00Z"/>
                <w:rFonts w:ascii="Times New Roman" w:hAnsi="Times New Roman"/>
                <w:b/>
              </w:rPr>
            </w:pPr>
            <w:ins w:id="6294" w:author="Aziz Boxwala" w:date="2014-08-22T20:19: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3ED4459F" w14:textId="77777777" w:rsidR="007561BD" w:rsidRDefault="007561BD" w:rsidP="00EA2BB5">
            <w:pPr>
              <w:rPr>
                <w:ins w:id="6295" w:author="Aziz Boxwala" w:date="2014-08-22T20:19:00Z"/>
                <w:rFonts w:ascii="Times New Roman" w:hAnsi="Times New Roman"/>
                <w:b/>
              </w:rPr>
            </w:pPr>
            <w:ins w:id="6296" w:author="Aziz Boxwala" w:date="2014-08-22T20:19:00Z">
              <w:r>
                <w:rPr>
                  <w:rFonts w:ascii="Times New Roman" w:hAnsi="Times New Roman"/>
                  <w:b/>
                </w:rPr>
                <w:t>Description</w:t>
              </w:r>
            </w:ins>
          </w:p>
        </w:tc>
      </w:tr>
      <w:tr w:rsidR="007561BD" w14:paraId="2697F90A" w14:textId="77777777" w:rsidTr="00EA2BB5">
        <w:trPr>
          <w:ins w:id="6297"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6DF4004F" w14:textId="77777777" w:rsidR="007561BD" w:rsidRDefault="007561BD" w:rsidP="00EA2BB5">
            <w:pPr>
              <w:rPr>
                <w:ins w:id="6298" w:author="Aziz Boxwala" w:date="2014-08-22T20:19:00Z"/>
                <w:rFonts w:ascii="Times New Roman" w:hAnsi="Times New Roman"/>
              </w:rPr>
            </w:pPr>
            <w:proofErr w:type="spellStart"/>
            <w:ins w:id="6299" w:author="Aziz Boxwala" w:date="2014-08-22T20:19:00Z">
              <w:r>
                <w:rPr>
                  <w:rFonts w:ascii="Times New Roman" w:hAnsi="Times New Roman"/>
                </w:rPr>
                <w:t>collectionMethod</w:t>
              </w:r>
              <w:proofErr w:type="spellEnd"/>
            </w:ins>
          </w:p>
        </w:tc>
        <w:tc>
          <w:tcPr>
            <w:tcW w:w="1620" w:type="dxa"/>
            <w:tcBorders>
              <w:top w:val="single" w:sz="2" w:space="0" w:color="auto"/>
              <w:left w:val="single" w:sz="2" w:space="0" w:color="auto"/>
              <w:bottom w:val="single" w:sz="2" w:space="0" w:color="auto"/>
              <w:right w:val="single" w:sz="2" w:space="0" w:color="auto"/>
            </w:tcBorders>
          </w:tcPr>
          <w:p w14:paraId="44BCB76F" w14:textId="77777777" w:rsidR="007561BD" w:rsidRDefault="007561BD" w:rsidP="00EA2BB5">
            <w:pPr>
              <w:rPr>
                <w:ins w:id="6300" w:author="Aziz Boxwala" w:date="2014-08-22T20:19:00Z"/>
                <w:rFonts w:ascii="Times New Roman" w:hAnsi="Times New Roman"/>
              </w:rPr>
            </w:pPr>
            <w:ins w:id="6301"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16D5E3FC" w14:textId="77777777" w:rsidR="007561BD" w:rsidRDefault="007561BD" w:rsidP="00EA2BB5">
            <w:pPr>
              <w:rPr>
                <w:ins w:id="6302" w:author="Aziz Boxwala" w:date="2014-08-22T20:19:00Z"/>
                <w:rFonts w:ascii="Times New Roman" w:hAnsi="Times New Roman"/>
              </w:rPr>
            </w:pPr>
            <w:ins w:id="6303" w:author="Aziz Boxwala" w:date="2014-08-22T20:19:00Z">
              <w:r>
                <w:rPr>
                  <w:rFonts w:ascii="Times New Roman" w:hAnsi="Times New Roman"/>
                </w:rPr>
                <w:t>The technique used to collect the specimen, e.g., aspiration, scraping</w:t>
              </w:r>
            </w:ins>
          </w:p>
        </w:tc>
      </w:tr>
      <w:tr w:rsidR="007561BD" w14:paraId="653DB6D6" w14:textId="77777777" w:rsidTr="00EA2BB5">
        <w:trPr>
          <w:ins w:id="6304"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2F39BAD8" w14:textId="77777777" w:rsidR="007561BD" w:rsidRDefault="007561BD" w:rsidP="00EA2BB5">
            <w:pPr>
              <w:rPr>
                <w:ins w:id="6305" w:author="Aziz Boxwala" w:date="2014-08-22T20:19:00Z"/>
                <w:rFonts w:ascii="Times New Roman" w:hAnsi="Times New Roman"/>
              </w:rPr>
            </w:pPr>
            <w:bookmarkStart w:id="6306" w:name="BKM_5994D4AB_2D74_4585_9802_7D0168EBCDFE"/>
            <w:proofErr w:type="spellStart"/>
            <w:ins w:id="6307" w:author="Aziz Boxwala" w:date="2014-08-22T20:19:00Z">
              <w:r>
                <w:rPr>
                  <w:rFonts w:ascii="Times New Roman" w:hAnsi="Times New Roman"/>
                </w:rPr>
                <w:t>collectionSite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54C1AB83" w14:textId="77777777" w:rsidR="007561BD" w:rsidRDefault="007561BD" w:rsidP="00EA2BB5">
            <w:pPr>
              <w:rPr>
                <w:ins w:id="6308" w:author="Aziz Boxwala" w:date="2014-08-22T20:19:00Z"/>
                <w:rFonts w:ascii="Times New Roman" w:hAnsi="Times New Roman"/>
              </w:rPr>
            </w:pPr>
            <w:proofErr w:type="spellStart"/>
            <w:ins w:id="6309" w:author="Aziz Boxwala" w:date="2014-08-22T20:19:00Z">
              <w:r>
                <w:rPr>
                  <w:rFonts w:ascii="Times New Roman" w:hAnsi="Times New Roman"/>
                </w:rPr>
                <w:t>BodySite</w:t>
              </w:r>
              <w:proofErr w:type="spellEnd"/>
            </w:ins>
          </w:p>
        </w:tc>
        <w:tc>
          <w:tcPr>
            <w:tcW w:w="5580" w:type="dxa"/>
            <w:tcBorders>
              <w:top w:val="single" w:sz="2" w:space="0" w:color="auto"/>
              <w:left w:val="single" w:sz="2" w:space="0" w:color="auto"/>
              <w:bottom w:val="single" w:sz="2" w:space="0" w:color="auto"/>
              <w:right w:val="single" w:sz="2" w:space="0" w:color="auto"/>
            </w:tcBorders>
          </w:tcPr>
          <w:p w14:paraId="24DD9F87" w14:textId="77777777" w:rsidR="007561BD" w:rsidRDefault="007561BD" w:rsidP="00EA2BB5">
            <w:pPr>
              <w:rPr>
                <w:ins w:id="6310" w:author="Aziz Boxwala" w:date="2014-08-22T20:19:00Z"/>
                <w:rFonts w:ascii="Times New Roman" w:hAnsi="Times New Roman"/>
              </w:rPr>
            </w:pPr>
            <w:ins w:id="6311" w:author="Aziz Boxwala" w:date="2014-08-22T20:19:00Z">
              <w:r>
                <w:rPr>
                  <w:rFonts w:ascii="Times New Roman" w:hAnsi="Times New Roman"/>
                </w:rPr>
                <w:t>Site from which the specimen was collected.</w:t>
              </w:r>
            </w:ins>
          </w:p>
        </w:tc>
        <w:bookmarkEnd w:id="6306"/>
      </w:tr>
      <w:tr w:rsidR="007561BD" w14:paraId="5BDA7A7B" w14:textId="77777777" w:rsidTr="00EA2BB5">
        <w:trPr>
          <w:ins w:id="6312"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0B9C23CF" w14:textId="77777777" w:rsidR="007561BD" w:rsidRDefault="007561BD" w:rsidP="00EA2BB5">
            <w:pPr>
              <w:rPr>
                <w:ins w:id="6313" w:author="Aziz Boxwala" w:date="2014-08-22T20:19:00Z"/>
                <w:rFonts w:ascii="Times New Roman" w:hAnsi="Times New Roman"/>
              </w:rPr>
            </w:pPr>
            <w:bookmarkStart w:id="6314" w:name="BKM_1E70C6C8_ADF5_4EF0_AAEE_40E7F27F0DA1"/>
            <w:ins w:id="6315" w:author="Aziz Boxwala" w:date="2014-08-22T20:19:00Z">
              <w:r>
                <w:rPr>
                  <w:rFonts w:ascii="Times New Roman" w:hAnsi="Times New Roman"/>
                </w:rPr>
                <w:t>subject</w:t>
              </w:r>
            </w:ins>
          </w:p>
        </w:tc>
        <w:tc>
          <w:tcPr>
            <w:tcW w:w="1620" w:type="dxa"/>
            <w:tcBorders>
              <w:top w:val="single" w:sz="2" w:space="0" w:color="auto"/>
              <w:left w:val="single" w:sz="2" w:space="0" w:color="auto"/>
              <w:bottom w:val="single" w:sz="2" w:space="0" w:color="auto"/>
              <w:right w:val="single" w:sz="2" w:space="0" w:color="auto"/>
            </w:tcBorders>
          </w:tcPr>
          <w:p w14:paraId="00167D8A" w14:textId="77777777" w:rsidR="007561BD" w:rsidRDefault="007561BD" w:rsidP="00EA2BB5">
            <w:pPr>
              <w:rPr>
                <w:ins w:id="6316" w:author="Aziz Boxwala" w:date="2014-08-22T20:19:00Z"/>
                <w:rFonts w:ascii="Times New Roman" w:hAnsi="Times New Roman"/>
              </w:rPr>
            </w:pPr>
            <w:ins w:id="6317" w:author="Aziz Boxwala" w:date="2014-08-22T20:19:00Z">
              <w:r>
                <w:rPr>
                  <w:rFonts w:ascii="Times New Roman" w:hAnsi="Times New Roman"/>
                </w:rPr>
                <w:t>Patient</w:t>
              </w:r>
            </w:ins>
          </w:p>
        </w:tc>
        <w:tc>
          <w:tcPr>
            <w:tcW w:w="5580" w:type="dxa"/>
            <w:tcBorders>
              <w:top w:val="single" w:sz="2" w:space="0" w:color="auto"/>
              <w:left w:val="single" w:sz="2" w:space="0" w:color="auto"/>
              <w:bottom w:val="single" w:sz="2" w:space="0" w:color="auto"/>
              <w:right w:val="single" w:sz="2" w:space="0" w:color="auto"/>
            </w:tcBorders>
          </w:tcPr>
          <w:p w14:paraId="79DAD997" w14:textId="77777777" w:rsidR="007561BD" w:rsidRDefault="007561BD" w:rsidP="00EA2BB5">
            <w:pPr>
              <w:rPr>
                <w:ins w:id="6318" w:author="Aziz Boxwala" w:date="2014-08-22T20:19:00Z"/>
                <w:rFonts w:ascii="Times New Roman" w:hAnsi="Times New Roman"/>
              </w:rPr>
            </w:pPr>
            <w:ins w:id="6319" w:author="Aziz Boxwala" w:date="2014-08-22T20:19:00Z">
              <w:r>
                <w:rPr>
                  <w:rFonts w:ascii="Times New Roman" w:hAnsi="Times New Roman"/>
                </w:rPr>
                <w:t>The patient from whom the specimen was obtained.</w:t>
              </w:r>
            </w:ins>
          </w:p>
        </w:tc>
        <w:bookmarkEnd w:id="6314"/>
      </w:tr>
      <w:tr w:rsidR="007561BD" w14:paraId="1A7A0207" w14:textId="77777777" w:rsidTr="00EA2BB5">
        <w:trPr>
          <w:ins w:id="6320"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67999547" w14:textId="77777777" w:rsidR="007561BD" w:rsidRDefault="007561BD" w:rsidP="00EA2BB5">
            <w:pPr>
              <w:rPr>
                <w:ins w:id="6321" w:author="Aziz Boxwala" w:date="2014-08-22T20:19:00Z"/>
                <w:rFonts w:ascii="Times New Roman" w:hAnsi="Times New Roman"/>
              </w:rPr>
            </w:pPr>
            <w:bookmarkStart w:id="6322" w:name="BKM_8CA68CE3_51B3_4A03_81CD_EDBA9586FFCF"/>
            <w:ins w:id="6323" w:author="Aziz Boxwala" w:date="2014-08-22T20:19:00Z">
              <w:r>
                <w:rPr>
                  <w:rFonts w:ascii="Times New Roman" w:hAnsi="Times New Roman"/>
                </w:rPr>
                <w:lastRenderedPageBreak/>
                <w:t>type</w:t>
              </w:r>
            </w:ins>
          </w:p>
        </w:tc>
        <w:tc>
          <w:tcPr>
            <w:tcW w:w="1620" w:type="dxa"/>
            <w:tcBorders>
              <w:top w:val="single" w:sz="2" w:space="0" w:color="auto"/>
              <w:left w:val="single" w:sz="2" w:space="0" w:color="auto"/>
              <w:bottom w:val="single" w:sz="2" w:space="0" w:color="auto"/>
              <w:right w:val="single" w:sz="2" w:space="0" w:color="auto"/>
            </w:tcBorders>
          </w:tcPr>
          <w:p w14:paraId="0A00A168" w14:textId="77777777" w:rsidR="007561BD" w:rsidRDefault="007561BD" w:rsidP="00EA2BB5">
            <w:pPr>
              <w:rPr>
                <w:ins w:id="6324" w:author="Aziz Boxwala" w:date="2014-08-22T20:19:00Z"/>
                <w:rFonts w:ascii="Times New Roman" w:hAnsi="Times New Roman"/>
              </w:rPr>
            </w:pPr>
            <w:ins w:id="6325"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553CD9BD" w14:textId="77777777" w:rsidR="007561BD" w:rsidRDefault="007561BD" w:rsidP="00EA2BB5">
            <w:pPr>
              <w:rPr>
                <w:ins w:id="6326" w:author="Aziz Boxwala" w:date="2014-08-22T20:19:00Z"/>
                <w:rFonts w:ascii="Times New Roman" w:hAnsi="Times New Roman"/>
              </w:rPr>
            </w:pPr>
            <w:ins w:id="6327" w:author="Aziz Boxwala" w:date="2014-08-22T20:19:00Z">
              <w:r>
                <w:rPr>
                  <w:rFonts w:ascii="Times New Roman" w:hAnsi="Times New Roman"/>
                </w:rPr>
                <w:t>The kind of material, e.g., blood, urine, tissue.</w:t>
              </w:r>
            </w:ins>
          </w:p>
        </w:tc>
        <w:bookmarkEnd w:id="6322"/>
      </w:tr>
      <w:bookmarkEnd w:id="6283"/>
    </w:tbl>
    <w:p w14:paraId="55AC7C44" w14:textId="77777777" w:rsidR="007561BD" w:rsidRDefault="007561BD" w:rsidP="007561BD">
      <w:pPr>
        <w:rPr>
          <w:ins w:id="6328" w:author="Aziz Boxwala" w:date="2014-08-22T20:19:00Z"/>
          <w:rFonts w:ascii="Times New Roman" w:hAnsi="Times New Roman"/>
        </w:rPr>
      </w:pPr>
    </w:p>
    <w:p w14:paraId="55281F9C" w14:textId="77777777" w:rsidR="007561BD" w:rsidRDefault="007561BD" w:rsidP="007561BD">
      <w:pPr>
        <w:pStyle w:val="Heading4"/>
        <w:rPr>
          <w:ins w:id="6329" w:author="Aziz Boxwala" w:date="2014-08-22T20:19:00Z"/>
          <w:bCs/>
          <w:szCs w:val="24"/>
          <w:u w:color="000000"/>
          <w:lang w:val="en-US"/>
        </w:rPr>
      </w:pPr>
      <w:bookmarkStart w:id="6330" w:name="_Toc396502566"/>
      <w:bookmarkStart w:id="6331" w:name="BKM_5F7B2D5F_23B3_4807_94AA_CACDAD78038C"/>
      <w:ins w:id="6332" w:author="Aziz Boxwala" w:date="2014-08-22T20:19:00Z">
        <w:r>
          <w:rPr>
            <w:bCs/>
            <w:szCs w:val="24"/>
            <w:u w:color="000000"/>
            <w:lang w:val="en-US"/>
          </w:rPr>
          <w:t>Vaccine</w:t>
        </w:r>
        <w:bookmarkEnd w:id="6330"/>
      </w:ins>
    </w:p>
    <w:p w14:paraId="7F517484" w14:textId="77777777" w:rsidR="007561BD" w:rsidRDefault="007561BD" w:rsidP="007561BD">
      <w:pPr>
        <w:rPr>
          <w:ins w:id="6333" w:author="Aziz Boxwala" w:date="2014-08-22T20:19:00Z"/>
          <w:rFonts w:ascii="Times New Roman" w:hAnsi="Times New Roman"/>
        </w:rPr>
      </w:pPr>
      <w:ins w:id="6334" w:author="Aziz Boxwala" w:date="2014-08-22T20:19:00Z">
        <w:r>
          <w:rPr>
            <w:rStyle w:val="FieldLabel"/>
            <w:rFonts w:ascii="Times New Roman" w:hAnsi="Times New Roman"/>
            <w:i w:val="0"/>
            <w:iCs w:val="0"/>
            <w:color w:val="000000"/>
          </w:rPr>
          <w:t>Details about the vaccine product administered to the patient</w:t>
        </w:r>
      </w:ins>
    </w:p>
    <w:p w14:paraId="72EFEBC7" w14:textId="77777777" w:rsidR="007561BD" w:rsidRDefault="007561BD" w:rsidP="007561BD">
      <w:pPr>
        <w:rPr>
          <w:ins w:id="6335" w:author="Aziz Boxwala" w:date="2014-08-22T20:19:00Z"/>
          <w:rFonts w:ascii="Times New Roman" w:hAnsi="Times New Roman"/>
        </w:rPr>
      </w:pPr>
    </w:p>
    <w:p w14:paraId="79352CFF" w14:textId="77777777" w:rsidR="007561BD" w:rsidRDefault="007561BD" w:rsidP="007561BD">
      <w:pPr>
        <w:pStyle w:val="ListHeader"/>
        <w:shd w:val="clear" w:color="auto" w:fill="auto"/>
        <w:rPr>
          <w:ins w:id="6336" w:author="Aziz Boxwala" w:date="2014-08-22T20:19:00Z"/>
          <w:rFonts w:ascii="Times New Roman" w:eastAsia="Times New Roman" w:hAnsi="Times New Roman"/>
          <w:bCs w:val="0"/>
          <w:iCs w:val="0"/>
          <w:szCs w:val="24"/>
          <w:u w:val="single"/>
          <w:shd w:val="clear" w:color="auto" w:fill="auto"/>
          <w:lang w:val="en-US"/>
        </w:rPr>
      </w:pPr>
      <w:ins w:id="6337" w:author="Aziz Boxwala" w:date="2014-08-22T20:19: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561BD" w14:paraId="36EC1056" w14:textId="77777777" w:rsidTr="00EA2BB5">
        <w:trPr>
          <w:trHeight w:val="215"/>
          <w:ins w:id="6338" w:author="Aziz Boxwala" w:date="2014-08-22T20:19: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080C2EA6" w14:textId="77777777" w:rsidR="007561BD" w:rsidRDefault="007561BD" w:rsidP="00EA2BB5">
            <w:pPr>
              <w:rPr>
                <w:ins w:id="6339" w:author="Aziz Boxwala" w:date="2014-08-22T20:19:00Z"/>
                <w:rFonts w:ascii="Times New Roman" w:hAnsi="Times New Roman"/>
                <w:b/>
              </w:rPr>
            </w:pPr>
            <w:ins w:id="6340" w:author="Aziz Boxwala" w:date="2014-08-22T20:19: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56663B18" w14:textId="77777777" w:rsidR="007561BD" w:rsidRDefault="007561BD" w:rsidP="00EA2BB5">
            <w:pPr>
              <w:rPr>
                <w:ins w:id="6341" w:author="Aziz Boxwala" w:date="2014-08-22T20:19:00Z"/>
                <w:rFonts w:ascii="Times New Roman" w:hAnsi="Times New Roman"/>
                <w:b/>
              </w:rPr>
            </w:pPr>
            <w:ins w:id="6342" w:author="Aziz Boxwala" w:date="2014-08-22T20:19: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AF5E8AD" w14:textId="77777777" w:rsidR="007561BD" w:rsidRDefault="007561BD" w:rsidP="00EA2BB5">
            <w:pPr>
              <w:rPr>
                <w:ins w:id="6343" w:author="Aziz Boxwala" w:date="2014-08-22T20:19:00Z"/>
                <w:rFonts w:ascii="Times New Roman" w:hAnsi="Times New Roman"/>
                <w:b/>
              </w:rPr>
            </w:pPr>
            <w:ins w:id="6344" w:author="Aziz Boxwala" w:date="2014-08-22T20:19:00Z">
              <w:r>
                <w:rPr>
                  <w:rFonts w:ascii="Times New Roman" w:hAnsi="Times New Roman"/>
                  <w:b/>
                </w:rPr>
                <w:t>Description</w:t>
              </w:r>
            </w:ins>
          </w:p>
        </w:tc>
      </w:tr>
      <w:tr w:rsidR="007561BD" w14:paraId="30C79E81" w14:textId="77777777" w:rsidTr="00EA2BB5">
        <w:trPr>
          <w:ins w:id="6345"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193B84C4" w14:textId="77777777" w:rsidR="007561BD" w:rsidRDefault="007561BD" w:rsidP="00EA2BB5">
            <w:pPr>
              <w:rPr>
                <w:ins w:id="6346" w:author="Aziz Boxwala" w:date="2014-08-22T20:19:00Z"/>
                <w:rFonts w:ascii="Times New Roman" w:hAnsi="Times New Roman"/>
              </w:rPr>
            </w:pPr>
            <w:proofErr w:type="spellStart"/>
            <w:ins w:id="6347" w:author="Aziz Boxwala" w:date="2014-08-22T20:19:00Z">
              <w:r>
                <w:rPr>
                  <w:rFonts w:ascii="Times New Roman" w:hAnsi="Times New Roman"/>
                </w:rPr>
                <w:t>vaccineType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1B611EA9" w14:textId="77777777" w:rsidR="007561BD" w:rsidRDefault="007561BD" w:rsidP="00EA2BB5">
            <w:pPr>
              <w:rPr>
                <w:ins w:id="6348" w:author="Aziz Boxwala" w:date="2014-08-22T20:19:00Z"/>
                <w:rFonts w:ascii="Times New Roman" w:hAnsi="Times New Roman"/>
              </w:rPr>
            </w:pPr>
            <w:ins w:id="6349"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77E1E97F" w14:textId="77777777" w:rsidR="007561BD" w:rsidRDefault="007561BD" w:rsidP="00EA2BB5">
            <w:pPr>
              <w:rPr>
                <w:ins w:id="6350" w:author="Aziz Boxwala" w:date="2014-08-22T20:19:00Z"/>
                <w:rFonts w:ascii="Times New Roman" w:hAnsi="Times New Roman"/>
              </w:rPr>
            </w:pPr>
            <w:ins w:id="6351" w:author="Aziz Boxwala" w:date="2014-08-22T20:19:00Z">
              <w:r>
                <w:rPr>
                  <w:rFonts w:ascii="Times New Roman" w:hAnsi="Times New Roman"/>
                </w:rPr>
                <w:t xml:space="preserve">The kind of vaccine that is or was or was not administered, e.g., </w:t>
              </w:r>
              <w:proofErr w:type="spellStart"/>
              <w:r>
                <w:rPr>
                  <w:rFonts w:ascii="Times New Roman" w:hAnsi="Times New Roman"/>
                </w:rPr>
                <w:t>DTaP</w:t>
              </w:r>
              <w:proofErr w:type="spellEnd"/>
              <w:r>
                <w:rPr>
                  <w:rFonts w:ascii="Times New Roman" w:hAnsi="Times New Roman"/>
                </w:rPr>
                <w:t xml:space="preserve">, pertussis, </w:t>
              </w:r>
              <w:proofErr w:type="spellStart"/>
              <w:r>
                <w:rPr>
                  <w:rFonts w:ascii="Times New Roman" w:hAnsi="Times New Roman"/>
                </w:rPr>
                <w:t>influenze</w:t>
              </w:r>
              <w:proofErr w:type="spellEnd"/>
              <w:r>
                <w:rPr>
                  <w:rFonts w:ascii="Times New Roman" w:hAnsi="Times New Roman"/>
                </w:rPr>
                <w:t xml:space="preserve"> whole</w:t>
              </w:r>
            </w:ins>
          </w:p>
        </w:tc>
      </w:tr>
      <w:bookmarkEnd w:id="5441"/>
      <w:bookmarkEnd w:id="5442"/>
      <w:bookmarkEnd w:id="5536"/>
      <w:bookmarkEnd w:id="5537"/>
      <w:bookmarkEnd w:id="6331"/>
    </w:tbl>
    <w:p w14:paraId="75188DF5" w14:textId="77777777" w:rsidR="007561BD" w:rsidRDefault="007561BD" w:rsidP="007561BD">
      <w:pPr>
        <w:rPr>
          <w:ins w:id="6352" w:author="Aziz Boxwala" w:date="2014-08-22T20:19:00Z"/>
          <w:rFonts w:ascii="Times New Roman" w:hAnsi="Times New Roman"/>
        </w:rPr>
      </w:pPr>
    </w:p>
    <w:p w14:paraId="4A0ADAB4" w14:textId="77777777" w:rsidR="007561BD" w:rsidRDefault="007561BD" w:rsidP="007561BD">
      <w:pPr>
        <w:pStyle w:val="Heading2"/>
        <w:rPr>
          <w:ins w:id="6353" w:author="Aziz Boxwala" w:date="2014-08-22T20:19:00Z"/>
          <w:szCs w:val="24"/>
          <w:lang w:val="en-US"/>
        </w:rPr>
      </w:pPr>
      <w:bookmarkStart w:id="6354" w:name="_Toc396502567"/>
      <w:bookmarkStart w:id="6355" w:name="CORE"/>
      <w:bookmarkStart w:id="6356" w:name="BKM_E7E54777_F262_4FE3_AA8E_6E7DDA4E1CB6"/>
      <w:proofErr w:type="gramStart"/>
      <w:ins w:id="6357" w:author="Aziz Boxwala" w:date="2014-08-22T20:19:00Z">
        <w:r>
          <w:rPr>
            <w:bCs/>
            <w:szCs w:val="24"/>
            <w:lang w:val="en-US"/>
          </w:rPr>
          <w:lastRenderedPageBreak/>
          <w:t>core</w:t>
        </w:r>
        <w:bookmarkEnd w:id="6354"/>
        <w:proofErr w:type="gramEnd"/>
      </w:ins>
    </w:p>
    <w:p w14:paraId="1D74F80B" w14:textId="5298028D" w:rsidR="007561BD" w:rsidRDefault="007561BD" w:rsidP="007561BD">
      <w:pPr>
        <w:rPr>
          <w:ins w:id="6358" w:author="Aziz Boxwala" w:date="2014-08-22T20:19:00Z"/>
          <w:u w:color="000000"/>
        </w:rPr>
      </w:pPr>
      <w:bookmarkStart w:id="6359" w:name="BKM_DAD78DC0_8995_403C_807C_AD3A139268C1"/>
      <w:ins w:id="6360" w:author="Aziz Boxwala" w:date="2014-08-22T20:19:00Z">
        <w:r>
          <w:rPr>
            <w:noProof/>
          </w:rPr>
          <w:drawing>
            <wp:anchor distT="0" distB="0" distL="114300" distR="114300" simplePos="0" relativeHeight="251767808" behindDoc="0" locked="0" layoutInCell="1" allowOverlap="1" wp14:anchorId="6CE65561" wp14:editId="0789F566">
              <wp:simplePos x="0" y="0"/>
              <wp:positionH relativeFrom="column">
                <wp:posOffset>0</wp:posOffset>
              </wp:positionH>
              <wp:positionV relativeFrom="paragraph">
                <wp:posOffset>0</wp:posOffset>
              </wp:positionV>
              <wp:extent cx="5955665" cy="5637530"/>
              <wp:effectExtent l="0" t="0" r="6985" b="127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55665" cy="5637530"/>
                      </a:xfrm>
                      <a:prstGeom prst="rect">
                        <a:avLst/>
                      </a:prstGeom>
                      <a:noFill/>
                      <a:ln>
                        <a:noFill/>
                      </a:ln>
                    </pic:spPr>
                  </pic:pic>
                </a:graphicData>
              </a:graphic>
              <wp14:sizeRelH relativeFrom="page">
                <wp14:pctWidth>0</wp14:pctWidth>
              </wp14:sizeRelH>
              <wp14:sizeRelV relativeFrom="page">
                <wp14:pctHeight>0</wp14:pctHeight>
              </wp14:sizeRelV>
            </wp:anchor>
          </w:drawing>
        </w:r>
        <w:r>
          <w:rPr>
            <w:u w:color="000000"/>
          </w:rPr>
          <w:t xml:space="preserve"> </w:t>
        </w:r>
        <w:bookmarkEnd w:id="6359"/>
      </w:ins>
    </w:p>
    <w:p w14:paraId="24B64A11" w14:textId="77777777" w:rsidR="007561BD" w:rsidRDefault="007561BD" w:rsidP="007561BD">
      <w:pPr>
        <w:pStyle w:val="Heading3"/>
        <w:rPr>
          <w:ins w:id="6361" w:author="Aziz Boxwala" w:date="2014-08-22T20:19:00Z"/>
          <w:bCs/>
          <w:szCs w:val="24"/>
          <w:u w:color="000000"/>
          <w:lang w:val="en-US"/>
        </w:rPr>
      </w:pPr>
      <w:bookmarkStart w:id="6362" w:name="_Toc396502568"/>
      <w:bookmarkStart w:id="6363" w:name="BKM_004C8F28_694D_4894_A5FF_80071B891E81"/>
      <w:proofErr w:type="spellStart"/>
      <w:ins w:id="6364" w:author="Aziz Boxwala" w:date="2014-08-22T20:19:00Z">
        <w:r>
          <w:rPr>
            <w:bCs/>
            <w:szCs w:val="24"/>
            <w:u w:color="000000"/>
            <w:lang w:val="en-US"/>
          </w:rPr>
          <w:t>ClinicalStatement</w:t>
        </w:r>
        <w:bookmarkEnd w:id="6362"/>
        <w:proofErr w:type="spellEnd"/>
      </w:ins>
    </w:p>
    <w:p w14:paraId="00443FED" w14:textId="77777777" w:rsidR="007561BD" w:rsidRDefault="007561BD" w:rsidP="007561BD">
      <w:pPr>
        <w:rPr>
          <w:ins w:id="6365" w:author="Aziz Boxwala" w:date="2014-08-22T20:19:00Z"/>
          <w:rFonts w:ascii="Times New Roman" w:hAnsi="Times New Roman"/>
        </w:rPr>
      </w:pPr>
      <w:ins w:id="6366" w:author="Aziz Boxwala" w:date="2014-08-22T20:19:00Z">
        <w:r>
          <w:rPr>
            <w:rFonts w:ascii="Times New Roman" w:hAnsi="Times New Roman"/>
          </w:rPr>
          <w:t>A record of something of clinical relevance that is observed, is being done, has been done, can be done, or is intended or requested to be done. This class that serves as the basis for other more specific clinical statements, such as a statement that an observation has occurred or that a procedure has not been proposed.</w:t>
        </w:r>
      </w:ins>
    </w:p>
    <w:p w14:paraId="55552117" w14:textId="77777777" w:rsidR="007561BD" w:rsidRDefault="007561BD" w:rsidP="007561BD">
      <w:pPr>
        <w:rPr>
          <w:ins w:id="6367" w:author="Aziz Boxwala" w:date="2014-08-22T20:19:00Z"/>
          <w:rFonts w:ascii="Times New Roman" w:hAnsi="Times New Roman"/>
        </w:rPr>
      </w:pPr>
    </w:p>
    <w:p w14:paraId="3DE35FD3" w14:textId="77777777" w:rsidR="007561BD" w:rsidRDefault="007561BD" w:rsidP="007561BD">
      <w:pPr>
        <w:rPr>
          <w:ins w:id="6368" w:author="Aziz Boxwala" w:date="2014-08-22T20:19:00Z"/>
          <w:rFonts w:ascii="Times New Roman" w:hAnsi="Times New Roman"/>
        </w:rPr>
      </w:pPr>
      <w:ins w:id="6369" w:author="Aziz Boxwala" w:date="2014-08-22T20:19:00Z">
        <w:r>
          <w:rPr>
            <w:rFonts w:ascii="Times New Roman" w:hAnsi="Times New Roman"/>
          </w:rPr>
          <w:t>Note that there are currently three types of clinical statements:</w:t>
        </w:r>
      </w:ins>
    </w:p>
    <w:p w14:paraId="56DFFC2A" w14:textId="77777777" w:rsidR="007561BD" w:rsidRDefault="007561BD" w:rsidP="007561BD">
      <w:pPr>
        <w:rPr>
          <w:ins w:id="6370" w:author="Aziz Boxwala" w:date="2014-08-22T20:19:00Z"/>
          <w:rFonts w:ascii="Times New Roman" w:hAnsi="Times New Roman"/>
        </w:rPr>
      </w:pPr>
    </w:p>
    <w:p w14:paraId="69D9C147" w14:textId="77777777" w:rsidR="007561BD" w:rsidRDefault="007561BD" w:rsidP="007561BD">
      <w:pPr>
        <w:rPr>
          <w:ins w:id="6371" w:author="Aziz Boxwala" w:date="2014-08-22T20:19:00Z"/>
          <w:rFonts w:ascii="Times New Roman" w:hAnsi="Times New Roman"/>
        </w:rPr>
      </w:pPr>
      <w:ins w:id="6372" w:author="Aziz Boxwala" w:date="2014-08-22T20:19:00Z">
        <w:r>
          <w:rPr>
            <w:rFonts w:ascii="Times New Roman" w:hAnsi="Times New Roman"/>
          </w:rPr>
          <w:t xml:space="preserve">1. A </w:t>
        </w:r>
        <w:proofErr w:type="spellStart"/>
        <w:r>
          <w:rPr>
            <w:rFonts w:ascii="Times New Roman" w:hAnsi="Times New Roman"/>
          </w:rPr>
          <w:t>StatementOfOccurrence</w:t>
        </w:r>
        <w:proofErr w:type="spellEnd"/>
        <w:r>
          <w:rPr>
            <w:rFonts w:ascii="Times New Roman" w:hAnsi="Times New Roman"/>
          </w:rPr>
          <w:t xml:space="preserve"> which indicates that the topic of the statement has or will occur.</w:t>
        </w:r>
      </w:ins>
    </w:p>
    <w:p w14:paraId="61D8C1D1" w14:textId="77777777" w:rsidR="007561BD" w:rsidRDefault="007561BD" w:rsidP="007561BD">
      <w:pPr>
        <w:rPr>
          <w:ins w:id="6373" w:author="Aziz Boxwala" w:date="2014-08-22T20:19:00Z"/>
          <w:rFonts w:ascii="Times New Roman" w:hAnsi="Times New Roman"/>
        </w:rPr>
      </w:pPr>
      <w:ins w:id="6374" w:author="Aziz Boxwala" w:date="2014-08-22T20:19:00Z">
        <w:r>
          <w:rPr>
            <w:rFonts w:ascii="Times New Roman" w:hAnsi="Times New Roman"/>
          </w:rPr>
          <w:lastRenderedPageBreak/>
          <w:t xml:space="preserve">2. A </w:t>
        </w:r>
        <w:proofErr w:type="spellStart"/>
        <w:r>
          <w:rPr>
            <w:rFonts w:ascii="Times New Roman" w:hAnsi="Times New Roman"/>
          </w:rPr>
          <w:t>StatementOfNonOccurrence</w:t>
        </w:r>
        <w:proofErr w:type="spellEnd"/>
        <w:r>
          <w:rPr>
            <w:rFonts w:ascii="Times New Roman" w:hAnsi="Times New Roman"/>
          </w:rPr>
          <w:t xml:space="preserve"> which indicates that the topic of the statement has not occurred. The statement author is explicitly declaring that the statement's topic did not occur.  This supports open-world reasoning in which the lack of a </w:t>
        </w:r>
        <w:proofErr w:type="spellStart"/>
        <w:r>
          <w:rPr>
            <w:rFonts w:ascii="Times New Roman" w:hAnsi="Times New Roman"/>
          </w:rPr>
          <w:t>StatementOfOccurrence</w:t>
        </w:r>
        <w:proofErr w:type="spellEnd"/>
        <w:r>
          <w:rPr>
            <w:rFonts w:ascii="Times New Roman" w:hAnsi="Times New Roman"/>
          </w:rPr>
          <w:t xml:space="preserve"> within a particular database does not imply that the topic did not occur.  Therefore, an explicit statement about non-occurrence must be made.</w:t>
        </w:r>
      </w:ins>
    </w:p>
    <w:p w14:paraId="539066E3" w14:textId="77777777" w:rsidR="007561BD" w:rsidRDefault="007561BD" w:rsidP="007561BD">
      <w:pPr>
        <w:rPr>
          <w:ins w:id="6375" w:author="Aziz Boxwala" w:date="2014-08-22T20:19:00Z"/>
          <w:rFonts w:ascii="Times New Roman" w:hAnsi="Times New Roman"/>
        </w:rPr>
      </w:pPr>
      <w:ins w:id="6376" w:author="Aziz Boxwala" w:date="2014-08-22T20:19:00Z">
        <w:r>
          <w:rPr>
            <w:rFonts w:ascii="Times New Roman" w:hAnsi="Times New Roman"/>
          </w:rPr>
          <w:t xml:space="preserve">3. A </w:t>
        </w:r>
        <w:proofErr w:type="spellStart"/>
        <w:r>
          <w:rPr>
            <w:rFonts w:ascii="Times New Roman" w:hAnsi="Times New Roman"/>
          </w:rPr>
          <w:t>StatementOfUnknownOccurrence</w:t>
        </w:r>
        <w:proofErr w:type="spellEnd"/>
        <w:r>
          <w:rPr>
            <w:rFonts w:ascii="Times New Roman" w:hAnsi="Times New Roman"/>
          </w:rPr>
          <w:t xml:space="preserve"> which represents an explicit statement that it is not known whether something has occurred.</w:t>
        </w:r>
      </w:ins>
    </w:p>
    <w:p w14:paraId="65C7E4E2" w14:textId="77777777" w:rsidR="007561BD" w:rsidRDefault="007561BD" w:rsidP="007561BD">
      <w:pPr>
        <w:rPr>
          <w:ins w:id="6377" w:author="Aziz Boxwala" w:date="2014-08-22T20:19:00Z"/>
          <w:rFonts w:ascii="Times New Roman" w:hAnsi="Times New Roman"/>
        </w:rPr>
      </w:pPr>
    </w:p>
    <w:p w14:paraId="40A4AAD0" w14:textId="77777777" w:rsidR="007561BD" w:rsidRDefault="007561BD" w:rsidP="007561BD">
      <w:pPr>
        <w:pStyle w:val="ListHeader"/>
        <w:shd w:val="clear" w:color="auto" w:fill="auto"/>
        <w:rPr>
          <w:ins w:id="6378" w:author="Aziz Boxwala" w:date="2014-08-22T20:19:00Z"/>
          <w:rFonts w:ascii="Times New Roman" w:eastAsia="Times New Roman" w:hAnsi="Times New Roman"/>
          <w:bCs w:val="0"/>
          <w:iCs w:val="0"/>
          <w:szCs w:val="24"/>
          <w:u w:val="single"/>
          <w:shd w:val="clear" w:color="auto" w:fill="auto"/>
          <w:lang w:val="en-US"/>
        </w:rPr>
      </w:pPr>
      <w:ins w:id="6379" w:author="Aziz Boxwala" w:date="2014-08-22T20:19: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561BD" w14:paraId="5473217A" w14:textId="77777777" w:rsidTr="00EA2BB5">
        <w:trPr>
          <w:trHeight w:val="215"/>
          <w:ins w:id="6380" w:author="Aziz Boxwala" w:date="2014-08-22T20:19: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0839B8F2" w14:textId="77777777" w:rsidR="007561BD" w:rsidRDefault="007561BD" w:rsidP="00EA2BB5">
            <w:pPr>
              <w:rPr>
                <w:ins w:id="6381" w:author="Aziz Boxwala" w:date="2014-08-22T20:19:00Z"/>
                <w:rFonts w:ascii="Times New Roman" w:hAnsi="Times New Roman"/>
                <w:b/>
              </w:rPr>
            </w:pPr>
            <w:ins w:id="6382" w:author="Aziz Boxwala" w:date="2014-08-22T20:19: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2978C50D" w14:textId="77777777" w:rsidR="007561BD" w:rsidRDefault="007561BD" w:rsidP="00EA2BB5">
            <w:pPr>
              <w:rPr>
                <w:ins w:id="6383" w:author="Aziz Boxwala" w:date="2014-08-22T20:19:00Z"/>
                <w:rFonts w:ascii="Times New Roman" w:hAnsi="Times New Roman"/>
                <w:b/>
              </w:rPr>
            </w:pPr>
            <w:ins w:id="6384" w:author="Aziz Boxwala" w:date="2014-08-22T20:19: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192C52DA" w14:textId="77777777" w:rsidR="007561BD" w:rsidRDefault="007561BD" w:rsidP="00EA2BB5">
            <w:pPr>
              <w:rPr>
                <w:ins w:id="6385" w:author="Aziz Boxwala" w:date="2014-08-22T20:19:00Z"/>
                <w:rFonts w:ascii="Times New Roman" w:hAnsi="Times New Roman"/>
                <w:b/>
              </w:rPr>
            </w:pPr>
            <w:ins w:id="6386" w:author="Aziz Boxwala" w:date="2014-08-22T20:19:00Z">
              <w:r>
                <w:rPr>
                  <w:rFonts w:ascii="Times New Roman" w:hAnsi="Times New Roman"/>
                  <w:b/>
                </w:rPr>
                <w:t>Description</w:t>
              </w:r>
            </w:ins>
          </w:p>
        </w:tc>
      </w:tr>
      <w:tr w:rsidR="007561BD" w14:paraId="76E4F3B2" w14:textId="77777777" w:rsidTr="00EA2BB5">
        <w:trPr>
          <w:ins w:id="6387"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5FD82C92" w14:textId="77777777" w:rsidR="007561BD" w:rsidRDefault="007561BD" w:rsidP="00EA2BB5">
            <w:pPr>
              <w:rPr>
                <w:ins w:id="6388" w:author="Aziz Boxwala" w:date="2014-08-22T20:19:00Z"/>
                <w:rFonts w:ascii="Times New Roman" w:hAnsi="Times New Roman"/>
              </w:rPr>
            </w:pPr>
            <w:proofErr w:type="spellStart"/>
            <w:ins w:id="6389" w:author="Aziz Boxwala" w:date="2014-08-22T20:19:00Z">
              <w:r>
                <w:rPr>
                  <w:rFonts w:ascii="Times New Roman" w:hAnsi="Times New Roman"/>
                </w:rPr>
                <w:t>additionalText</w:t>
              </w:r>
              <w:proofErr w:type="spellEnd"/>
            </w:ins>
          </w:p>
        </w:tc>
        <w:tc>
          <w:tcPr>
            <w:tcW w:w="1620" w:type="dxa"/>
            <w:tcBorders>
              <w:top w:val="single" w:sz="2" w:space="0" w:color="auto"/>
              <w:left w:val="single" w:sz="2" w:space="0" w:color="auto"/>
              <w:bottom w:val="single" w:sz="2" w:space="0" w:color="auto"/>
              <w:right w:val="single" w:sz="2" w:space="0" w:color="auto"/>
            </w:tcBorders>
          </w:tcPr>
          <w:p w14:paraId="0332C26C" w14:textId="77777777" w:rsidR="007561BD" w:rsidRDefault="007561BD" w:rsidP="00EA2BB5">
            <w:pPr>
              <w:rPr>
                <w:ins w:id="6390" w:author="Aziz Boxwala" w:date="2014-08-22T20:19:00Z"/>
                <w:rFonts w:ascii="Times New Roman" w:hAnsi="Times New Roman"/>
              </w:rPr>
            </w:pPr>
            <w:ins w:id="6391" w:author="Aziz Boxwala" w:date="2014-08-22T20:19:00Z">
              <w:r>
                <w:rPr>
                  <w:rFonts w:ascii="Times New Roman" w:hAnsi="Times New Roman"/>
                </w:rPr>
                <w:t>Text</w:t>
              </w:r>
            </w:ins>
          </w:p>
        </w:tc>
        <w:tc>
          <w:tcPr>
            <w:tcW w:w="5580" w:type="dxa"/>
            <w:tcBorders>
              <w:top w:val="single" w:sz="2" w:space="0" w:color="auto"/>
              <w:left w:val="single" w:sz="2" w:space="0" w:color="auto"/>
              <w:bottom w:val="single" w:sz="2" w:space="0" w:color="auto"/>
              <w:right w:val="single" w:sz="2" w:space="0" w:color="auto"/>
            </w:tcBorders>
          </w:tcPr>
          <w:p w14:paraId="4D59537E" w14:textId="77777777" w:rsidR="007561BD" w:rsidRDefault="007561BD" w:rsidP="00EA2BB5">
            <w:pPr>
              <w:rPr>
                <w:ins w:id="6392" w:author="Aziz Boxwala" w:date="2014-08-22T20:19:00Z"/>
                <w:rFonts w:ascii="Times New Roman" w:hAnsi="Times New Roman"/>
              </w:rPr>
            </w:pPr>
            <w:ins w:id="6393" w:author="Aziz Boxwala" w:date="2014-08-22T20:19:00Z">
              <w:r>
                <w:rPr>
                  <w:rFonts w:ascii="Times New Roman" w:hAnsi="Times New Roman"/>
                </w:rPr>
                <w:t>Details about the clinical statement that were not represented at all or sufficiently in one of the attributes provided in a class. These may include for example a comment, an instruction, or a note associated with the statement.</w:t>
              </w:r>
            </w:ins>
          </w:p>
        </w:tc>
      </w:tr>
      <w:tr w:rsidR="007561BD" w14:paraId="6C88E424" w14:textId="77777777" w:rsidTr="00EA2BB5">
        <w:trPr>
          <w:ins w:id="6394"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4865EC39" w14:textId="77777777" w:rsidR="007561BD" w:rsidRDefault="007561BD" w:rsidP="00EA2BB5">
            <w:pPr>
              <w:rPr>
                <w:ins w:id="6395" w:author="Aziz Boxwala" w:date="2014-08-22T20:19:00Z"/>
                <w:rFonts w:ascii="Times New Roman" w:hAnsi="Times New Roman"/>
              </w:rPr>
            </w:pPr>
            <w:bookmarkStart w:id="6396" w:name="BKM_37FAFD38_0595_4D4F_815D_E55D4C027994"/>
            <w:ins w:id="6397" w:author="Aziz Boxwala" w:date="2014-08-22T20:19:00Z">
              <w:r>
                <w:rPr>
                  <w:rFonts w:ascii="Times New Roman" w:hAnsi="Times New Roman"/>
                </w:rPr>
                <w:t>encounter</w:t>
              </w:r>
            </w:ins>
          </w:p>
        </w:tc>
        <w:tc>
          <w:tcPr>
            <w:tcW w:w="1620" w:type="dxa"/>
            <w:tcBorders>
              <w:top w:val="single" w:sz="2" w:space="0" w:color="auto"/>
              <w:left w:val="single" w:sz="2" w:space="0" w:color="auto"/>
              <w:bottom w:val="single" w:sz="2" w:space="0" w:color="auto"/>
              <w:right w:val="single" w:sz="2" w:space="0" w:color="auto"/>
            </w:tcBorders>
          </w:tcPr>
          <w:p w14:paraId="09242A97" w14:textId="77777777" w:rsidR="007561BD" w:rsidRDefault="007561BD" w:rsidP="00EA2BB5">
            <w:pPr>
              <w:rPr>
                <w:ins w:id="6398" w:author="Aziz Boxwala" w:date="2014-08-22T20:19:00Z"/>
                <w:rFonts w:ascii="Times New Roman" w:hAnsi="Times New Roman"/>
              </w:rPr>
            </w:pPr>
            <w:ins w:id="6399" w:author="Aziz Boxwala" w:date="2014-08-22T20:19:00Z">
              <w:r>
                <w:rPr>
                  <w:rFonts w:ascii="Times New Roman" w:hAnsi="Times New Roman"/>
                </w:rPr>
                <w:t>Encounter</w:t>
              </w:r>
            </w:ins>
          </w:p>
        </w:tc>
        <w:tc>
          <w:tcPr>
            <w:tcW w:w="5580" w:type="dxa"/>
            <w:tcBorders>
              <w:top w:val="single" w:sz="2" w:space="0" w:color="auto"/>
              <w:left w:val="single" w:sz="2" w:space="0" w:color="auto"/>
              <w:bottom w:val="single" w:sz="2" w:space="0" w:color="auto"/>
              <w:right w:val="single" w:sz="2" w:space="0" w:color="auto"/>
            </w:tcBorders>
          </w:tcPr>
          <w:p w14:paraId="4B829B33" w14:textId="77777777" w:rsidR="007561BD" w:rsidRDefault="007561BD" w:rsidP="00EA2BB5">
            <w:pPr>
              <w:rPr>
                <w:ins w:id="6400" w:author="Aziz Boxwala" w:date="2014-08-22T20:19:00Z"/>
                <w:rFonts w:ascii="Times New Roman" w:hAnsi="Times New Roman"/>
              </w:rPr>
            </w:pPr>
            <w:ins w:id="6401" w:author="Aziz Boxwala" w:date="2014-08-22T20:19:00Z">
              <w:r>
                <w:rPr>
                  <w:rFonts w:ascii="Times New Roman" w:hAnsi="Times New Roman"/>
                </w:rPr>
                <w:t>The encounter within which the clinical statement was generated</w:t>
              </w:r>
            </w:ins>
          </w:p>
        </w:tc>
        <w:bookmarkEnd w:id="6396"/>
      </w:tr>
      <w:tr w:rsidR="007561BD" w14:paraId="2CF15E66" w14:textId="77777777" w:rsidTr="00EA2BB5">
        <w:trPr>
          <w:ins w:id="6402"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5AA53981" w14:textId="77777777" w:rsidR="007561BD" w:rsidRDefault="007561BD" w:rsidP="00EA2BB5">
            <w:pPr>
              <w:rPr>
                <w:ins w:id="6403" w:author="Aziz Boxwala" w:date="2014-08-22T20:19:00Z"/>
                <w:rFonts w:ascii="Times New Roman" w:hAnsi="Times New Roman"/>
              </w:rPr>
            </w:pPr>
            <w:bookmarkStart w:id="6404" w:name="BKM_3F002B9D_8DB6_44C8_BFBC_8263F79305DC"/>
            <w:ins w:id="6405" w:author="Aziz Boxwala" w:date="2014-08-22T20:19:00Z">
              <w:r>
                <w:rPr>
                  <w:rFonts w:ascii="Times New Roman" w:hAnsi="Times New Roman"/>
                </w:rPr>
                <w:t>modality</w:t>
              </w:r>
            </w:ins>
          </w:p>
        </w:tc>
        <w:tc>
          <w:tcPr>
            <w:tcW w:w="1620" w:type="dxa"/>
            <w:tcBorders>
              <w:top w:val="single" w:sz="2" w:space="0" w:color="auto"/>
              <w:left w:val="single" w:sz="2" w:space="0" w:color="auto"/>
              <w:bottom w:val="single" w:sz="2" w:space="0" w:color="auto"/>
              <w:right w:val="single" w:sz="2" w:space="0" w:color="auto"/>
            </w:tcBorders>
          </w:tcPr>
          <w:p w14:paraId="0F9BF098" w14:textId="77777777" w:rsidR="007561BD" w:rsidRDefault="007561BD" w:rsidP="00EA2BB5">
            <w:pPr>
              <w:rPr>
                <w:ins w:id="6406" w:author="Aziz Boxwala" w:date="2014-08-22T20:19:00Z"/>
                <w:rFonts w:ascii="Times New Roman" w:hAnsi="Times New Roman"/>
              </w:rPr>
            </w:pPr>
            <w:proofErr w:type="spellStart"/>
            <w:ins w:id="6407" w:author="Aziz Boxwala" w:date="2014-08-22T20:19:00Z">
              <w:r>
                <w:rPr>
                  <w:rFonts w:ascii="Times New Roman" w:hAnsi="Times New Roman"/>
                </w:rPr>
                <w:t>StatementModality</w:t>
              </w:r>
              <w:proofErr w:type="spellEnd"/>
            </w:ins>
          </w:p>
        </w:tc>
        <w:tc>
          <w:tcPr>
            <w:tcW w:w="5580" w:type="dxa"/>
            <w:tcBorders>
              <w:top w:val="single" w:sz="2" w:space="0" w:color="auto"/>
              <w:left w:val="single" w:sz="2" w:space="0" w:color="auto"/>
              <w:bottom w:val="single" w:sz="2" w:space="0" w:color="auto"/>
              <w:right w:val="single" w:sz="2" w:space="0" w:color="auto"/>
            </w:tcBorders>
          </w:tcPr>
          <w:p w14:paraId="6C69ABD1" w14:textId="77777777" w:rsidR="007561BD" w:rsidRDefault="007561BD" w:rsidP="00EA2BB5">
            <w:pPr>
              <w:rPr>
                <w:ins w:id="6408" w:author="Aziz Boxwala" w:date="2014-08-22T20:19:00Z"/>
                <w:rFonts w:ascii="Times New Roman" w:hAnsi="Times New Roman"/>
              </w:rPr>
            </w:pPr>
            <w:ins w:id="6409" w:author="Aziz Boxwala" w:date="2014-08-22T20:19:00Z">
              <w:r>
                <w:rPr>
                  <w:rFonts w:ascii="Times New Roman" w:hAnsi="Times New Roman"/>
                </w:rPr>
                <w:t>The modality of a Clinical Statement describes the way the topic exists, happens, or is experienced.</w:t>
              </w:r>
            </w:ins>
          </w:p>
        </w:tc>
        <w:bookmarkEnd w:id="6404"/>
      </w:tr>
      <w:tr w:rsidR="007561BD" w14:paraId="4CCFEF98" w14:textId="77777777" w:rsidTr="00EA2BB5">
        <w:trPr>
          <w:ins w:id="6410"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42BF3111" w14:textId="77777777" w:rsidR="007561BD" w:rsidRDefault="007561BD" w:rsidP="00EA2BB5">
            <w:pPr>
              <w:rPr>
                <w:ins w:id="6411" w:author="Aziz Boxwala" w:date="2014-08-22T20:19:00Z"/>
                <w:rFonts w:ascii="Times New Roman" w:hAnsi="Times New Roman"/>
              </w:rPr>
            </w:pPr>
            <w:bookmarkStart w:id="6412" w:name="BKM_3074E36E_2168_4450_AD90_1C173FCA92C0"/>
            <w:proofErr w:type="spellStart"/>
            <w:ins w:id="6413" w:author="Aziz Boxwala" w:date="2014-08-22T20:19:00Z">
              <w:r>
                <w:rPr>
                  <w:rFonts w:ascii="Times New Roman" w:hAnsi="Times New Roman"/>
                </w:rPr>
                <w:t>statementAuthor</w:t>
              </w:r>
              <w:proofErr w:type="spellEnd"/>
            </w:ins>
          </w:p>
        </w:tc>
        <w:tc>
          <w:tcPr>
            <w:tcW w:w="1620" w:type="dxa"/>
            <w:tcBorders>
              <w:top w:val="single" w:sz="2" w:space="0" w:color="auto"/>
              <w:left w:val="single" w:sz="2" w:space="0" w:color="auto"/>
              <w:bottom w:val="single" w:sz="2" w:space="0" w:color="auto"/>
              <w:right w:val="single" w:sz="2" w:space="0" w:color="auto"/>
            </w:tcBorders>
          </w:tcPr>
          <w:p w14:paraId="3BCA33FD" w14:textId="77777777" w:rsidR="007561BD" w:rsidRDefault="007561BD" w:rsidP="00EA2BB5">
            <w:pPr>
              <w:rPr>
                <w:ins w:id="6414" w:author="Aziz Boxwala" w:date="2014-08-22T20:19:00Z"/>
                <w:rFonts w:ascii="Times New Roman" w:hAnsi="Times New Roman"/>
              </w:rPr>
            </w:pPr>
            <w:ins w:id="6415" w:author="Aziz Boxwala" w:date="2014-08-22T20:19:00Z">
              <w:r>
                <w:rPr>
                  <w:rFonts w:ascii="Times New Roman" w:hAnsi="Times New Roman"/>
                </w:rPr>
                <w:t>Person</w:t>
              </w:r>
            </w:ins>
          </w:p>
        </w:tc>
        <w:tc>
          <w:tcPr>
            <w:tcW w:w="5580" w:type="dxa"/>
            <w:tcBorders>
              <w:top w:val="single" w:sz="2" w:space="0" w:color="auto"/>
              <w:left w:val="single" w:sz="2" w:space="0" w:color="auto"/>
              <w:bottom w:val="single" w:sz="2" w:space="0" w:color="auto"/>
              <w:right w:val="single" w:sz="2" w:space="0" w:color="auto"/>
            </w:tcBorders>
          </w:tcPr>
          <w:p w14:paraId="57395071" w14:textId="77777777" w:rsidR="007561BD" w:rsidRDefault="007561BD" w:rsidP="00EA2BB5">
            <w:pPr>
              <w:rPr>
                <w:ins w:id="6416" w:author="Aziz Boxwala" w:date="2014-08-22T20:19:00Z"/>
                <w:rFonts w:ascii="Times New Roman" w:hAnsi="Times New Roman"/>
              </w:rPr>
            </w:pPr>
            <w:ins w:id="6417" w:author="Aziz Boxwala" w:date="2014-08-22T20:19:00Z">
              <w:r>
                <w:rPr>
                  <w:rFonts w:ascii="Times New Roman" w:hAnsi="Times New Roman"/>
                </w:rPr>
                <w:t>The person who created the statement.</w:t>
              </w:r>
            </w:ins>
          </w:p>
        </w:tc>
        <w:bookmarkEnd w:id="6412"/>
      </w:tr>
      <w:tr w:rsidR="007561BD" w14:paraId="3D2705A5" w14:textId="77777777" w:rsidTr="00EA2BB5">
        <w:trPr>
          <w:ins w:id="6418"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60276D50" w14:textId="77777777" w:rsidR="007561BD" w:rsidRDefault="007561BD" w:rsidP="00EA2BB5">
            <w:pPr>
              <w:rPr>
                <w:ins w:id="6419" w:author="Aziz Boxwala" w:date="2014-08-22T20:19:00Z"/>
                <w:rFonts w:ascii="Times New Roman" w:hAnsi="Times New Roman"/>
              </w:rPr>
            </w:pPr>
            <w:bookmarkStart w:id="6420" w:name="BKM_A33389B2_F59A_4D09_B343_560C450F7E0C"/>
            <w:proofErr w:type="spellStart"/>
            <w:ins w:id="6421" w:author="Aziz Boxwala" w:date="2014-08-22T20:19:00Z">
              <w:r>
                <w:rPr>
                  <w:rFonts w:ascii="Times New Roman" w:hAnsi="Times New Roman"/>
                </w:rPr>
                <w:t>statementDateTime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639980C2" w14:textId="77777777" w:rsidR="007561BD" w:rsidRDefault="007561BD" w:rsidP="00EA2BB5">
            <w:pPr>
              <w:rPr>
                <w:ins w:id="6422" w:author="Aziz Boxwala" w:date="2014-08-22T20:19:00Z"/>
                <w:rFonts w:ascii="Times New Roman" w:hAnsi="Times New Roman"/>
              </w:rPr>
            </w:pPr>
            <w:proofErr w:type="spellStart"/>
            <w:ins w:id="6423" w:author="Aziz Boxwala" w:date="2014-08-22T20:19:00Z">
              <w:r>
                <w:rPr>
                  <w:rFonts w:ascii="Times New Roman" w:hAnsi="Times New Roman"/>
                </w:rPr>
                <w:t>TimePoint</w:t>
              </w:r>
              <w:proofErr w:type="spellEnd"/>
            </w:ins>
          </w:p>
        </w:tc>
        <w:tc>
          <w:tcPr>
            <w:tcW w:w="5580" w:type="dxa"/>
            <w:tcBorders>
              <w:top w:val="single" w:sz="2" w:space="0" w:color="auto"/>
              <w:left w:val="single" w:sz="2" w:space="0" w:color="auto"/>
              <w:bottom w:val="single" w:sz="2" w:space="0" w:color="auto"/>
              <w:right w:val="single" w:sz="2" w:space="0" w:color="auto"/>
            </w:tcBorders>
          </w:tcPr>
          <w:p w14:paraId="12ED857F" w14:textId="77777777" w:rsidR="007561BD" w:rsidRDefault="007561BD" w:rsidP="00EA2BB5">
            <w:pPr>
              <w:rPr>
                <w:ins w:id="6424" w:author="Aziz Boxwala" w:date="2014-08-22T20:19:00Z"/>
                <w:rFonts w:ascii="Times New Roman" w:hAnsi="Times New Roman"/>
              </w:rPr>
            </w:pPr>
            <w:ins w:id="6425" w:author="Aziz Boxwala" w:date="2014-08-22T20:19:00Z">
              <w:r>
                <w:rPr>
                  <w:rFonts w:ascii="Times New Roman" w:hAnsi="Times New Roman"/>
                </w:rPr>
                <w:t>The time at which the statement was made/recorded. This may not be the same time as the occurrence of the action or the observation event.</w:t>
              </w:r>
            </w:ins>
          </w:p>
        </w:tc>
        <w:bookmarkEnd w:id="6420"/>
      </w:tr>
      <w:tr w:rsidR="007561BD" w14:paraId="74FA888E" w14:textId="77777777" w:rsidTr="00EA2BB5">
        <w:trPr>
          <w:ins w:id="6426"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1D1060BD" w14:textId="77777777" w:rsidR="007561BD" w:rsidRDefault="007561BD" w:rsidP="00EA2BB5">
            <w:pPr>
              <w:rPr>
                <w:ins w:id="6427" w:author="Aziz Boxwala" w:date="2014-08-22T20:19:00Z"/>
                <w:rFonts w:ascii="Times New Roman" w:hAnsi="Times New Roman"/>
              </w:rPr>
            </w:pPr>
            <w:bookmarkStart w:id="6428" w:name="BKM_43F3AFB1_58D9_403E_9AB3_BEA3DE6636CB"/>
            <w:proofErr w:type="spellStart"/>
            <w:ins w:id="6429" w:author="Aziz Boxwala" w:date="2014-08-22T20:19:00Z">
              <w:r>
                <w:rPr>
                  <w:rFonts w:ascii="Times New Roman" w:hAnsi="Times New Roman"/>
                </w:rPr>
                <w:t>statementSource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185BE550" w14:textId="77777777" w:rsidR="007561BD" w:rsidRDefault="007561BD" w:rsidP="00EA2BB5">
            <w:pPr>
              <w:rPr>
                <w:ins w:id="6430" w:author="Aziz Boxwala" w:date="2014-08-22T20:19:00Z"/>
                <w:rFonts w:ascii="Times New Roman" w:hAnsi="Times New Roman"/>
              </w:rPr>
            </w:pPr>
            <w:ins w:id="6431" w:author="Aziz Boxwala" w:date="2014-08-22T20:19:00Z">
              <w:r>
                <w:rPr>
                  <w:rFonts w:ascii="Times New Roman" w:hAnsi="Times New Roman"/>
                </w:rPr>
                <w:t>Entity</w:t>
              </w:r>
            </w:ins>
          </w:p>
        </w:tc>
        <w:tc>
          <w:tcPr>
            <w:tcW w:w="5580" w:type="dxa"/>
            <w:tcBorders>
              <w:top w:val="single" w:sz="2" w:space="0" w:color="auto"/>
              <w:left w:val="single" w:sz="2" w:space="0" w:color="auto"/>
              <w:bottom w:val="single" w:sz="2" w:space="0" w:color="auto"/>
              <w:right w:val="single" w:sz="2" w:space="0" w:color="auto"/>
            </w:tcBorders>
          </w:tcPr>
          <w:p w14:paraId="1878FFD0" w14:textId="77777777" w:rsidR="007561BD" w:rsidRDefault="007561BD" w:rsidP="00EA2BB5">
            <w:pPr>
              <w:rPr>
                <w:ins w:id="6432" w:author="Aziz Boxwala" w:date="2014-08-22T20:19:00Z"/>
                <w:rFonts w:ascii="Times New Roman" w:hAnsi="Times New Roman"/>
              </w:rPr>
            </w:pPr>
            <w:ins w:id="6433" w:author="Aziz Boxwala" w:date="2014-08-22T20:19:00Z">
              <w:r>
                <w:rPr>
                  <w:rFonts w:ascii="Times New Roman" w:hAnsi="Times New Roman"/>
                </w:rPr>
                <w:t>The person, device, or other system that was the source of this statement.</w:t>
              </w:r>
            </w:ins>
          </w:p>
        </w:tc>
        <w:bookmarkEnd w:id="6428"/>
      </w:tr>
      <w:tr w:rsidR="007561BD" w14:paraId="505A19DB" w14:textId="77777777" w:rsidTr="00EA2BB5">
        <w:trPr>
          <w:ins w:id="6434"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4A55A00E" w14:textId="77777777" w:rsidR="007561BD" w:rsidRDefault="007561BD" w:rsidP="00EA2BB5">
            <w:pPr>
              <w:rPr>
                <w:ins w:id="6435" w:author="Aziz Boxwala" w:date="2014-08-22T20:19:00Z"/>
                <w:rFonts w:ascii="Times New Roman" w:hAnsi="Times New Roman"/>
              </w:rPr>
            </w:pPr>
            <w:bookmarkStart w:id="6436" w:name="BKM_6387A00A_7D2F_4BD6_A1F7_3BB1A1A8C263"/>
            <w:ins w:id="6437" w:author="Aziz Boxwala" w:date="2014-08-22T20:19:00Z">
              <w:r>
                <w:rPr>
                  <w:rFonts w:ascii="Times New Roman" w:hAnsi="Times New Roman"/>
                </w:rPr>
                <w:t>subject</w:t>
              </w:r>
            </w:ins>
          </w:p>
        </w:tc>
        <w:tc>
          <w:tcPr>
            <w:tcW w:w="1620" w:type="dxa"/>
            <w:tcBorders>
              <w:top w:val="single" w:sz="2" w:space="0" w:color="auto"/>
              <w:left w:val="single" w:sz="2" w:space="0" w:color="auto"/>
              <w:bottom w:val="single" w:sz="2" w:space="0" w:color="auto"/>
              <w:right w:val="single" w:sz="2" w:space="0" w:color="auto"/>
            </w:tcBorders>
          </w:tcPr>
          <w:p w14:paraId="51EA054A" w14:textId="77777777" w:rsidR="007561BD" w:rsidRDefault="007561BD" w:rsidP="00EA2BB5">
            <w:pPr>
              <w:rPr>
                <w:ins w:id="6438" w:author="Aziz Boxwala" w:date="2014-08-22T20:19:00Z"/>
                <w:rFonts w:ascii="Times New Roman" w:hAnsi="Times New Roman"/>
              </w:rPr>
            </w:pPr>
            <w:ins w:id="6439" w:author="Aziz Boxwala" w:date="2014-08-22T20:19:00Z">
              <w:r>
                <w:rPr>
                  <w:rFonts w:ascii="Times New Roman" w:hAnsi="Times New Roman"/>
                </w:rPr>
                <w:t>Patient</w:t>
              </w:r>
            </w:ins>
          </w:p>
        </w:tc>
        <w:tc>
          <w:tcPr>
            <w:tcW w:w="5580" w:type="dxa"/>
            <w:tcBorders>
              <w:top w:val="single" w:sz="2" w:space="0" w:color="auto"/>
              <w:left w:val="single" w:sz="2" w:space="0" w:color="auto"/>
              <w:bottom w:val="single" w:sz="2" w:space="0" w:color="auto"/>
              <w:right w:val="single" w:sz="2" w:space="0" w:color="auto"/>
            </w:tcBorders>
          </w:tcPr>
          <w:p w14:paraId="19D9B74F" w14:textId="77777777" w:rsidR="007561BD" w:rsidRDefault="007561BD" w:rsidP="00EA2BB5">
            <w:pPr>
              <w:rPr>
                <w:ins w:id="6440" w:author="Aziz Boxwala" w:date="2014-08-22T20:19:00Z"/>
                <w:rFonts w:ascii="Times New Roman" w:hAnsi="Times New Roman"/>
              </w:rPr>
            </w:pPr>
            <w:ins w:id="6441" w:author="Aziz Boxwala" w:date="2014-08-22T20:19:00Z">
              <w:r>
                <w:rPr>
                  <w:rFonts w:ascii="Times New Roman" w:hAnsi="Times New Roman"/>
                </w:rPr>
                <w:t>The patient described by this statement.</w:t>
              </w:r>
            </w:ins>
          </w:p>
        </w:tc>
        <w:bookmarkEnd w:id="6436"/>
      </w:tr>
      <w:tr w:rsidR="007561BD" w14:paraId="0B6FD548" w14:textId="77777777" w:rsidTr="00EA2BB5">
        <w:trPr>
          <w:ins w:id="6442"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2B9EBD54" w14:textId="77777777" w:rsidR="007561BD" w:rsidRDefault="007561BD" w:rsidP="00EA2BB5">
            <w:pPr>
              <w:rPr>
                <w:ins w:id="6443" w:author="Aziz Boxwala" w:date="2014-08-22T20:19:00Z"/>
                <w:rFonts w:ascii="Times New Roman" w:hAnsi="Times New Roman"/>
              </w:rPr>
            </w:pPr>
            <w:bookmarkStart w:id="6444" w:name="BKM_CA46978E_35C8_4634_981B_9A23C4852E0B"/>
            <w:ins w:id="6445" w:author="Aziz Boxwala" w:date="2014-08-22T20:19:00Z">
              <w:r>
                <w:rPr>
                  <w:rFonts w:ascii="Times New Roman" w:hAnsi="Times New Roman"/>
                </w:rPr>
                <w:t>template</w:t>
              </w:r>
            </w:ins>
          </w:p>
        </w:tc>
        <w:tc>
          <w:tcPr>
            <w:tcW w:w="1620" w:type="dxa"/>
            <w:tcBorders>
              <w:top w:val="single" w:sz="2" w:space="0" w:color="auto"/>
              <w:left w:val="single" w:sz="2" w:space="0" w:color="auto"/>
              <w:bottom w:val="single" w:sz="2" w:space="0" w:color="auto"/>
              <w:right w:val="single" w:sz="2" w:space="0" w:color="auto"/>
            </w:tcBorders>
          </w:tcPr>
          <w:p w14:paraId="03D20008" w14:textId="77777777" w:rsidR="007561BD" w:rsidRDefault="007561BD" w:rsidP="00EA2BB5">
            <w:pPr>
              <w:rPr>
                <w:ins w:id="6446" w:author="Aziz Boxwala" w:date="2014-08-22T20:19:00Z"/>
                <w:rFonts w:ascii="Times New Roman" w:hAnsi="Times New Roman"/>
              </w:rPr>
            </w:pPr>
            <w:ins w:id="6447" w:author="Aziz Boxwala" w:date="2014-08-22T20:19:00Z">
              <w:r>
                <w:rPr>
                  <w:rFonts w:ascii="Times New Roman" w:hAnsi="Times New Roman"/>
                </w:rPr>
                <w:t>Text</w:t>
              </w:r>
            </w:ins>
          </w:p>
        </w:tc>
        <w:tc>
          <w:tcPr>
            <w:tcW w:w="5580" w:type="dxa"/>
            <w:tcBorders>
              <w:top w:val="single" w:sz="2" w:space="0" w:color="auto"/>
              <w:left w:val="single" w:sz="2" w:space="0" w:color="auto"/>
              <w:bottom w:val="single" w:sz="2" w:space="0" w:color="auto"/>
              <w:right w:val="single" w:sz="2" w:space="0" w:color="auto"/>
            </w:tcBorders>
          </w:tcPr>
          <w:p w14:paraId="2A57F572" w14:textId="77777777" w:rsidR="007561BD" w:rsidRDefault="007561BD" w:rsidP="00EA2BB5">
            <w:pPr>
              <w:rPr>
                <w:ins w:id="6448" w:author="Aziz Boxwala" w:date="2014-08-22T20:19:00Z"/>
                <w:rFonts w:ascii="Times New Roman" w:hAnsi="Times New Roman"/>
              </w:rPr>
            </w:pPr>
            <w:ins w:id="6449" w:author="Aziz Boxwala" w:date="2014-08-22T20:19:00Z">
              <w:r>
                <w:rPr>
                  <w:rFonts w:ascii="Times New Roman" w:hAnsi="Times New Roman"/>
                </w:rPr>
                <w:t xml:space="preserve">Identifies a template for a statement. Templates specify constraints and often extensions to a related set of clinical statements. For example, a template for a </w:t>
              </w:r>
              <w:proofErr w:type="spellStart"/>
              <w:r>
                <w:rPr>
                  <w:rFonts w:ascii="Times New Roman" w:hAnsi="Times New Roman"/>
                </w:rPr>
                <w:t>HospitalAdmission</w:t>
              </w:r>
              <w:proofErr w:type="spellEnd"/>
              <w:r>
                <w:rPr>
                  <w:rFonts w:ascii="Times New Roman" w:hAnsi="Times New Roman"/>
                </w:rPr>
                <w:t xml:space="preserve"> will require the hospitalization attribute of the Encounter act to always be present.</w:t>
              </w:r>
            </w:ins>
          </w:p>
        </w:tc>
        <w:bookmarkEnd w:id="6444"/>
      </w:tr>
      <w:tr w:rsidR="007561BD" w14:paraId="6ED2BDEC" w14:textId="77777777" w:rsidTr="00EA2BB5">
        <w:trPr>
          <w:ins w:id="6450"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5C55EDD7" w14:textId="77777777" w:rsidR="007561BD" w:rsidRDefault="007561BD" w:rsidP="00EA2BB5">
            <w:pPr>
              <w:rPr>
                <w:ins w:id="6451" w:author="Aziz Boxwala" w:date="2014-08-22T20:19:00Z"/>
                <w:rFonts w:ascii="Times New Roman" w:hAnsi="Times New Roman"/>
              </w:rPr>
            </w:pPr>
            <w:bookmarkStart w:id="6452" w:name="BKM_EE85B878_3AAD_4E9A_8D82_4615A3BB2B94"/>
            <w:ins w:id="6453" w:author="Aziz Boxwala" w:date="2014-08-22T20:19:00Z">
              <w:r>
                <w:rPr>
                  <w:rFonts w:ascii="Times New Roman" w:hAnsi="Times New Roman"/>
                </w:rPr>
                <w:t>topic</w:t>
              </w:r>
            </w:ins>
          </w:p>
        </w:tc>
        <w:tc>
          <w:tcPr>
            <w:tcW w:w="1620" w:type="dxa"/>
            <w:tcBorders>
              <w:top w:val="single" w:sz="2" w:space="0" w:color="auto"/>
              <w:left w:val="single" w:sz="2" w:space="0" w:color="auto"/>
              <w:bottom w:val="single" w:sz="2" w:space="0" w:color="auto"/>
              <w:right w:val="single" w:sz="2" w:space="0" w:color="auto"/>
            </w:tcBorders>
          </w:tcPr>
          <w:p w14:paraId="67924445" w14:textId="77777777" w:rsidR="007561BD" w:rsidRDefault="007561BD" w:rsidP="00EA2BB5">
            <w:pPr>
              <w:rPr>
                <w:ins w:id="6454" w:author="Aziz Boxwala" w:date="2014-08-22T20:19:00Z"/>
                <w:rFonts w:ascii="Times New Roman" w:hAnsi="Times New Roman"/>
              </w:rPr>
            </w:pPr>
            <w:proofErr w:type="spellStart"/>
            <w:ins w:id="6455" w:author="Aziz Boxwala" w:date="2014-08-22T20:19:00Z">
              <w:r>
                <w:rPr>
                  <w:rFonts w:ascii="Times New Roman" w:hAnsi="Times New Roman"/>
                </w:rPr>
                <w:t>StatementTopic</w:t>
              </w:r>
              <w:proofErr w:type="spellEnd"/>
            </w:ins>
          </w:p>
        </w:tc>
        <w:tc>
          <w:tcPr>
            <w:tcW w:w="5580" w:type="dxa"/>
            <w:tcBorders>
              <w:top w:val="single" w:sz="2" w:space="0" w:color="auto"/>
              <w:left w:val="single" w:sz="2" w:space="0" w:color="auto"/>
              <w:bottom w:val="single" w:sz="2" w:space="0" w:color="auto"/>
              <w:right w:val="single" w:sz="2" w:space="0" w:color="auto"/>
            </w:tcBorders>
          </w:tcPr>
          <w:p w14:paraId="7151EBDF" w14:textId="77777777" w:rsidR="007561BD" w:rsidRDefault="007561BD" w:rsidP="00EA2BB5">
            <w:pPr>
              <w:rPr>
                <w:ins w:id="6456" w:author="Aziz Boxwala" w:date="2014-08-22T20:19:00Z"/>
                <w:rFonts w:ascii="Times New Roman" w:hAnsi="Times New Roman"/>
              </w:rPr>
            </w:pPr>
            <w:ins w:id="6457" w:author="Aziz Boxwala" w:date="2014-08-22T20:19:00Z">
              <w:r>
                <w:rPr>
                  <w:rFonts w:ascii="Times New Roman" w:hAnsi="Times New Roman"/>
                </w:rPr>
                <w:t>The subject matter of this clinical statement.</w:t>
              </w:r>
            </w:ins>
          </w:p>
        </w:tc>
        <w:bookmarkEnd w:id="6452"/>
      </w:tr>
      <w:bookmarkEnd w:id="6363"/>
    </w:tbl>
    <w:p w14:paraId="25CD06F0" w14:textId="77777777" w:rsidR="007561BD" w:rsidRDefault="007561BD" w:rsidP="007561BD">
      <w:pPr>
        <w:rPr>
          <w:ins w:id="6458" w:author="Aziz Boxwala" w:date="2014-08-22T20:19:00Z"/>
          <w:rFonts w:ascii="Times New Roman" w:hAnsi="Times New Roman"/>
        </w:rPr>
      </w:pPr>
    </w:p>
    <w:p w14:paraId="458FF6EF" w14:textId="77777777" w:rsidR="007561BD" w:rsidRDefault="007561BD" w:rsidP="007561BD">
      <w:pPr>
        <w:pStyle w:val="Heading3"/>
        <w:rPr>
          <w:ins w:id="6459" w:author="Aziz Boxwala" w:date="2014-08-22T20:19:00Z"/>
          <w:bCs/>
          <w:szCs w:val="24"/>
          <w:u w:color="000000"/>
          <w:lang w:val="en-US"/>
        </w:rPr>
      </w:pPr>
      <w:bookmarkStart w:id="6460" w:name="_Toc396502569"/>
      <w:bookmarkStart w:id="6461" w:name="BKM_66AB7851_C25F_444F_8141_A0314BC7ADB3"/>
      <w:proofErr w:type="spellStart"/>
      <w:ins w:id="6462" w:author="Aziz Boxwala" w:date="2014-08-22T20:19:00Z">
        <w:r>
          <w:rPr>
            <w:bCs/>
            <w:szCs w:val="24"/>
            <w:u w:color="000000"/>
            <w:lang w:val="en-US"/>
          </w:rPr>
          <w:t>StatementModality</w:t>
        </w:r>
        <w:bookmarkEnd w:id="6460"/>
        <w:proofErr w:type="spellEnd"/>
      </w:ins>
    </w:p>
    <w:p w14:paraId="3F010F2F" w14:textId="77777777" w:rsidR="007561BD" w:rsidRDefault="007561BD" w:rsidP="007561BD">
      <w:pPr>
        <w:rPr>
          <w:ins w:id="6463" w:author="Aziz Boxwala" w:date="2014-08-22T20:19:00Z"/>
          <w:rFonts w:ascii="Times New Roman" w:hAnsi="Times New Roman"/>
        </w:rPr>
      </w:pPr>
      <w:ins w:id="6464" w:author="Aziz Boxwala" w:date="2014-08-22T20:19:00Z">
        <w:r>
          <w:rPr>
            <w:rStyle w:val="FieldLabel"/>
            <w:rFonts w:ascii="Times New Roman" w:hAnsi="Times New Roman"/>
            <w:i w:val="0"/>
            <w:iCs w:val="0"/>
            <w:color w:val="000000"/>
          </w:rPr>
          <w:t>The modality of a Clinical Statement describes the way the topic exists, happens, or is experienced.</w:t>
        </w:r>
      </w:ins>
    </w:p>
    <w:p w14:paraId="26B0482E" w14:textId="77777777" w:rsidR="007561BD" w:rsidRDefault="007561BD" w:rsidP="007561BD">
      <w:pPr>
        <w:rPr>
          <w:ins w:id="6465" w:author="Aziz Boxwala" w:date="2014-08-22T20:19:00Z"/>
          <w:rFonts w:ascii="Times New Roman" w:hAnsi="Times New Roman"/>
        </w:rPr>
      </w:pPr>
      <w:ins w:id="6466" w:author="Aziz Boxwala" w:date="2014-08-22T20:19:00Z">
        <w:r>
          <w:rPr>
            <w:rFonts w:ascii="Times New Roman" w:hAnsi="Times New Roman"/>
          </w:rPr>
          <w:t xml:space="preserve"> </w:t>
        </w:r>
        <w:bookmarkEnd w:id="6461"/>
      </w:ins>
    </w:p>
    <w:p w14:paraId="53CDD8D6" w14:textId="77777777" w:rsidR="007561BD" w:rsidRDefault="007561BD" w:rsidP="007561BD">
      <w:pPr>
        <w:rPr>
          <w:ins w:id="6467" w:author="Aziz Boxwala" w:date="2014-08-22T20:19:00Z"/>
          <w:rFonts w:ascii="Times New Roman" w:hAnsi="Times New Roman"/>
        </w:rPr>
      </w:pPr>
    </w:p>
    <w:p w14:paraId="1B047890" w14:textId="77777777" w:rsidR="007561BD" w:rsidRDefault="007561BD" w:rsidP="007561BD">
      <w:pPr>
        <w:pStyle w:val="Heading3"/>
        <w:rPr>
          <w:ins w:id="6468" w:author="Aziz Boxwala" w:date="2014-08-22T20:19:00Z"/>
          <w:bCs/>
          <w:szCs w:val="24"/>
          <w:u w:color="000000"/>
          <w:lang w:val="en-US"/>
        </w:rPr>
      </w:pPr>
      <w:bookmarkStart w:id="6469" w:name="_Toc396502570"/>
      <w:bookmarkStart w:id="6470" w:name="BKM_0310A7EB_AAAB_49D9_84B6_1613EDA983BD"/>
      <w:proofErr w:type="spellStart"/>
      <w:ins w:id="6471" w:author="Aziz Boxwala" w:date="2014-08-22T20:19:00Z">
        <w:r>
          <w:rPr>
            <w:bCs/>
            <w:szCs w:val="24"/>
            <w:u w:color="000000"/>
            <w:lang w:val="en-US"/>
          </w:rPr>
          <w:t>StatementOfNonOccurrence</w:t>
        </w:r>
        <w:bookmarkEnd w:id="6469"/>
        <w:proofErr w:type="spellEnd"/>
      </w:ins>
    </w:p>
    <w:p w14:paraId="1591F898" w14:textId="77777777" w:rsidR="007561BD" w:rsidRDefault="007561BD" w:rsidP="007561BD">
      <w:pPr>
        <w:rPr>
          <w:ins w:id="6472" w:author="Aziz Boxwala" w:date="2014-08-22T20:19:00Z"/>
          <w:rFonts w:ascii="Times New Roman" w:hAnsi="Times New Roman"/>
        </w:rPr>
      </w:pPr>
      <w:ins w:id="6473" w:author="Aziz Boxwala" w:date="2014-08-22T20:19:00Z">
        <w:r>
          <w:rPr>
            <w:rFonts w:ascii="Times New Roman" w:hAnsi="Times New Roman"/>
          </w:rPr>
          <w:t>A record of something of clinical relevance generally made by a patient, practitioner, or system stating that the statement's topic + modality did not occur.</w:t>
        </w:r>
      </w:ins>
    </w:p>
    <w:p w14:paraId="1BFA8F40" w14:textId="77777777" w:rsidR="007561BD" w:rsidRDefault="007561BD" w:rsidP="007561BD">
      <w:pPr>
        <w:rPr>
          <w:ins w:id="6474" w:author="Aziz Boxwala" w:date="2014-08-22T20:19:00Z"/>
          <w:rFonts w:ascii="Times New Roman" w:hAnsi="Times New Roman"/>
        </w:rPr>
      </w:pPr>
    </w:p>
    <w:p w14:paraId="76564E48" w14:textId="77777777" w:rsidR="007561BD" w:rsidRDefault="007561BD" w:rsidP="007561BD">
      <w:pPr>
        <w:rPr>
          <w:ins w:id="6475" w:author="Aziz Boxwala" w:date="2014-08-22T20:19:00Z"/>
          <w:rFonts w:ascii="Times New Roman" w:hAnsi="Times New Roman"/>
        </w:rPr>
      </w:pPr>
      <w:ins w:id="6476" w:author="Aziz Boxwala" w:date="2014-08-22T20:19:00Z">
        <w:r>
          <w:rPr>
            <w:rFonts w:ascii="Times New Roman" w:hAnsi="Times New Roman"/>
          </w:rPr>
          <w:t xml:space="preserve">For example, a patient may assert that they have NOT HAD FEVER in the past seven days. This is an explicit assertion about a non-occurrence.  This is not the same as there being NO STATEMENTS about the patient having fever in the past </w:t>
        </w:r>
        <w:proofErr w:type="spellStart"/>
        <w:r>
          <w:rPr>
            <w:rFonts w:ascii="Times New Roman" w:hAnsi="Times New Roman"/>
          </w:rPr>
          <w:t>sever</w:t>
        </w:r>
        <w:proofErr w:type="spellEnd"/>
        <w:r>
          <w:rPr>
            <w:rFonts w:ascii="Times New Roman" w:hAnsi="Times New Roman"/>
          </w:rPr>
          <w:t xml:space="preserve"> days (which could be due to missing or incomplete records).</w:t>
        </w:r>
      </w:ins>
    </w:p>
    <w:p w14:paraId="68061DA9" w14:textId="77777777" w:rsidR="007561BD" w:rsidRDefault="007561BD" w:rsidP="007561BD">
      <w:pPr>
        <w:rPr>
          <w:ins w:id="6477" w:author="Aziz Boxwala" w:date="2014-08-22T20:19:00Z"/>
          <w:rFonts w:ascii="Times New Roman" w:hAnsi="Times New Roman"/>
        </w:rPr>
      </w:pPr>
    </w:p>
    <w:p w14:paraId="4DACBFD3" w14:textId="77777777" w:rsidR="007561BD" w:rsidRDefault="007561BD" w:rsidP="007561BD">
      <w:pPr>
        <w:rPr>
          <w:ins w:id="6478" w:author="Aziz Boxwala" w:date="2014-08-22T20:19:00Z"/>
          <w:rFonts w:ascii="Times New Roman" w:hAnsi="Times New Roman"/>
        </w:rPr>
      </w:pPr>
      <w:ins w:id="6479" w:author="Aziz Boxwala" w:date="2014-08-22T20:19:00Z">
        <w:r>
          <w:rPr>
            <w:rFonts w:ascii="Times New Roman" w:hAnsi="Times New Roman"/>
          </w:rPr>
          <w:lastRenderedPageBreak/>
          <w:t xml:space="preserve"> </w:t>
        </w:r>
        <w:bookmarkEnd w:id="6470"/>
      </w:ins>
    </w:p>
    <w:p w14:paraId="7747DCE9" w14:textId="77777777" w:rsidR="007561BD" w:rsidRDefault="007561BD" w:rsidP="007561BD">
      <w:pPr>
        <w:rPr>
          <w:ins w:id="6480" w:author="Aziz Boxwala" w:date="2014-08-22T20:19:00Z"/>
          <w:rFonts w:ascii="Times New Roman" w:hAnsi="Times New Roman"/>
        </w:rPr>
      </w:pPr>
    </w:p>
    <w:p w14:paraId="1AF2DFFE" w14:textId="77777777" w:rsidR="007561BD" w:rsidRDefault="007561BD" w:rsidP="007561BD">
      <w:pPr>
        <w:pStyle w:val="Heading3"/>
        <w:rPr>
          <w:ins w:id="6481" w:author="Aziz Boxwala" w:date="2014-08-22T20:19:00Z"/>
          <w:bCs/>
          <w:szCs w:val="24"/>
          <w:u w:color="000000"/>
          <w:lang w:val="en-US"/>
        </w:rPr>
      </w:pPr>
      <w:bookmarkStart w:id="6482" w:name="_Toc396502571"/>
      <w:bookmarkStart w:id="6483" w:name="BKM_50CC61A8_B474_4A82_8002_3EBEE84F4183"/>
      <w:proofErr w:type="spellStart"/>
      <w:ins w:id="6484" w:author="Aziz Boxwala" w:date="2014-08-22T20:19:00Z">
        <w:r>
          <w:rPr>
            <w:bCs/>
            <w:szCs w:val="24"/>
            <w:u w:color="000000"/>
            <w:lang w:val="en-US"/>
          </w:rPr>
          <w:t>StatementOfOccurrence</w:t>
        </w:r>
        <w:bookmarkEnd w:id="6482"/>
        <w:proofErr w:type="spellEnd"/>
      </w:ins>
    </w:p>
    <w:p w14:paraId="7287C4CC" w14:textId="77777777" w:rsidR="007561BD" w:rsidRDefault="007561BD" w:rsidP="007561BD">
      <w:pPr>
        <w:rPr>
          <w:ins w:id="6485" w:author="Aziz Boxwala" w:date="2014-08-22T20:19:00Z"/>
          <w:rFonts w:ascii="Times New Roman" w:hAnsi="Times New Roman"/>
        </w:rPr>
      </w:pPr>
      <w:ins w:id="6486" w:author="Aziz Boxwala" w:date="2014-08-22T20:19:00Z">
        <w:r>
          <w:rPr>
            <w:rStyle w:val="FieldLabel"/>
            <w:rFonts w:ascii="Times New Roman" w:hAnsi="Times New Roman"/>
            <w:i w:val="0"/>
            <w:iCs w:val="0"/>
            <w:color w:val="000000"/>
          </w:rPr>
          <w:t>A record of something of clinical relevance generally made by a patient, practitioner, or system stating the occurrence of the statement's topic.</w:t>
        </w:r>
      </w:ins>
    </w:p>
    <w:p w14:paraId="5D95C8C8" w14:textId="77777777" w:rsidR="007561BD" w:rsidRDefault="007561BD" w:rsidP="007561BD">
      <w:pPr>
        <w:rPr>
          <w:ins w:id="6487" w:author="Aziz Boxwala" w:date="2014-08-22T20:19:00Z"/>
          <w:rFonts w:ascii="Times New Roman" w:hAnsi="Times New Roman"/>
        </w:rPr>
      </w:pPr>
      <w:ins w:id="6488" w:author="Aziz Boxwala" w:date="2014-08-22T20:19:00Z">
        <w:r>
          <w:rPr>
            <w:rFonts w:ascii="Times New Roman" w:hAnsi="Times New Roman"/>
          </w:rPr>
          <w:t xml:space="preserve"> </w:t>
        </w:r>
        <w:bookmarkEnd w:id="6483"/>
      </w:ins>
    </w:p>
    <w:p w14:paraId="56449877" w14:textId="77777777" w:rsidR="007561BD" w:rsidRDefault="007561BD" w:rsidP="007561BD">
      <w:pPr>
        <w:rPr>
          <w:ins w:id="6489" w:author="Aziz Boxwala" w:date="2014-08-22T20:19:00Z"/>
          <w:rFonts w:ascii="Times New Roman" w:hAnsi="Times New Roman"/>
        </w:rPr>
      </w:pPr>
    </w:p>
    <w:p w14:paraId="2099F815" w14:textId="77777777" w:rsidR="007561BD" w:rsidRDefault="007561BD" w:rsidP="007561BD">
      <w:pPr>
        <w:pStyle w:val="Heading3"/>
        <w:rPr>
          <w:ins w:id="6490" w:author="Aziz Boxwala" w:date="2014-08-22T20:19:00Z"/>
          <w:bCs/>
          <w:szCs w:val="24"/>
          <w:u w:color="000000"/>
          <w:lang w:val="en-US"/>
        </w:rPr>
      </w:pPr>
      <w:bookmarkStart w:id="6491" w:name="_Toc396502572"/>
      <w:bookmarkStart w:id="6492" w:name="BKM_E7380E75_8441_4397_BB27_8B18E593A83A"/>
      <w:proofErr w:type="spellStart"/>
      <w:ins w:id="6493" w:author="Aziz Boxwala" w:date="2014-08-22T20:19:00Z">
        <w:r>
          <w:rPr>
            <w:bCs/>
            <w:szCs w:val="24"/>
            <w:u w:color="000000"/>
            <w:lang w:val="en-US"/>
          </w:rPr>
          <w:t>StatementOfUnknownOccurrence</w:t>
        </w:r>
        <w:bookmarkEnd w:id="6491"/>
        <w:proofErr w:type="spellEnd"/>
      </w:ins>
    </w:p>
    <w:p w14:paraId="4DCEF1DA" w14:textId="77777777" w:rsidR="007561BD" w:rsidRDefault="007561BD" w:rsidP="007561BD">
      <w:pPr>
        <w:rPr>
          <w:ins w:id="6494" w:author="Aziz Boxwala" w:date="2014-08-22T20:19:00Z"/>
          <w:rFonts w:ascii="Times New Roman" w:hAnsi="Times New Roman"/>
        </w:rPr>
      </w:pPr>
      <w:ins w:id="6495" w:author="Aziz Boxwala" w:date="2014-08-22T20:19:00Z">
        <w:r>
          <w:rPr>
            <w:rFonts w:ascii="Times New Roman" w:hAnsi="Times New Roman"/>
          </w:rPr>
          <w:t>A record of something of clinical relevance generally made by a patient, practitioner, or system stating that it is not known that the statement's topic  + modality has occurred.</w:t>
        </w:r>
      </w:ins>
    </w:p>
    <w:p w14:paraId="17212931" w14:textId="77777777" w:rsidR="007561BD" w:rsidRDefault="007561BD" w:rsidP="007561BD">
      <w:pPr>
        <w:rPr>
          <w:ins w:id="6496" w:author="Aziz Boxwala" w:date="2014-08-22T20:19:00Z"/>
          <w:rFonts w:ascii="Times New Roman" w:hAnsi="Times New Roman"/>
        </w:rPr>
      </w:pPr>
    </w:p>
    <w:p w14:paraId="6E35ECFA" w14:textId="77777777" w:rsidR="007561BD" w:rsidRDefault="007561BD" w:rsidP="007561BD">
      <w:pPr>
        <w:rPr>
          <w:ins w:id="6497" w:author="Aziz Boxwala" w:date="2014-08-22T20:19:00Z"/>
          <w:rFonts w:ascii="Times New Roman" w:hAnsi="Times New Roman"/>
        </w:rPr>
      </w:pPr>
      <w:ins w:id="6498" w:author="Aziz Boxwala" w:date="2014-08-22T20:19:00Z">
        <w:r>
          <w:rPr>
            <w:rFonts w:ascii="Times New Roman" w:hAnsi="Times New Roman"/>
          </w:rPr>
          <w:t xml:space="preserve">For example, a patient may assert that they do not know if they had rheumatic fever in their childhood. This is an explicit assertion about </w:t>
        </w:r>
        <w:proofErr w:type="gramStart"/>
        <w:r>
          <w:rPr>
            <w:rFonts w:ascii="Times New Roman" w:hAnsi="Times New Roman"/>
          </w:rPr>
          <w:t>a</w:t>
        </w:r>
        <w:proofErr w:type="gramEnd"/>
        <w:r>
          <w:rPr>
            <w:rFonts w:ascii="Times New Roman" w:hAnsi="Times New Roman"/>
          </w:rPr>
          <w:t xml:space="preserve"> unknown-occurrence.  This is not the same as there being NO STATEMENTS about the patient having had rheumatic fever in their childhood (which could be due to missing or incomplete records).</w:t>
        </w:r>
      </w:ins>
    </w:p>
    <w:p w14:paraId="25D12B28" w14:textId="77777777" w:rsidR="007561BD" w:rsidRDefault="007561BD" w:rsidP="007561BD">
      <w:pPr>
        <w:rPr>
          <w:ins w:id="6499" w:author="Aziz Boxwala" w:date="2014-08-22T20:19:00Z"/>
          <w:rFonts w:ascii="Times New Roman" w:hAnsi="Times New Roman"/>
        </w:rPr>
      </w:pPr>
      <w:ins w:id="6500" w:author="Aziz Boxwala" w:date="2014-08-22T20:19:00Z">
        <w:r>
          <w:rPr>
            <w:rFonts w:ascii="Times New Roman" w:hAnsi="Times New Roman"/>
          </w:rPr>
          <w:t xml:space="preserve"> </w:t>
        </w:r>
        <w:bookmarkEnd w:id="6492"/>
      </w:ins>
    </w:p>
    <w:p w14:paraId="64716C94" w14:textId="77777777" w:rsidR="007561BD" w:rsidRDefault="007561BD" w:rsidP="007561BD">
      <w:pPr>
        <w:rPr>
          <w:ins w:id="6501" w:author="Aziz Boxwala" w:date="2014-08-22T20:19:00Z"/>
          <w:rFonts w:ascii="Times New Roman" w:hAnsi="Times New Roman"/>
        </w:rPr>
      </w:pPr>
    </w:p>
    <w:p w14:paraId="6E5F5BCE" w14:textId="77777777" w:rsidR="007561BD" w:rsidRDefault="007561BD" w:rsidP="007561BD">
      <w:pPr>
        <w:pStyle w:val="Heading3"/>
        <w:rPr>
          <w:ins w:id="6502" w:author="Aziz Boxwala" w:date="2014-08-22T20:19:00Z"/>
          <w:bCs/>
          <w:szCs w:val="24"/>
          <w:u w:color="000000"/>
          <w:lang w:val="en-US"/>
        </w:rPr>
      </w:pPr>
      <w:bookmarkStart w:id="6503" w:name="_Toc396502573"/>
      <w:bookmarkStart w:id="6504" w:name="BKM_E14F597B_AF54_4B68_9AC9_7931FB146B9C"/>
      <w:proofErr w:type="spellStart"/>
      <w:ins w:id="6505" w:author="Aziz Boxwala" w:date="2014-08-22T20:19:00Z">
        <w:r>
          <w:rPr>
            <w:bCs/>
            <w:szCs w:val="24"/>
            <w:u w:color="000000"/>
            <w:lang w:val="en-US"/>
          </w:rPr>
          <w:t>StatementTopic</w:t>
        </w:r>
        <w:bookmarkEnd w:id="6503"/>
        <w:proofErr w:type="spellEnd"/>
      </w:ins>
    </w:p>
    <w:p w14:paraId="5B51D935" w14:textId="77777777" w:rsidR="007561BD" w:rsidRDefault="007561BD" w:rsidP="007561BD">
      <w:pPr>
        <w:rPr>
          <w:ins w:id="6506" w:author="Aziz Boxwala" w:date="2014-08-22T20:19:00Z"/>
          <w:rFonts w:ascii="Times New Roman" w:hAnsi="Times New Roman"/>
        </w:rPr>
      </w:pPr>
      <w:ins w:id="6507" w:author="Aziz Boxwala" w:date="2014-08-22T20:19:00Z">
        <w:r>
          <w:rPr>
            <w:rStyle w:val="FieldLabel"/>
            <w:rFonts w:ascii="Times New Roman" w:hAnsi="Times New Roman"/>
            <w:i w:val="0"/>
            <w:iCs w:val="0"/>
            <w:color w:val="000000"/>
          </w:rPr>
          <w:t>The topic of a clinical statement. Generally statement topics fall into two broad categories: (1) statements about things that are observed (e.g., a clinical observation such as a blood pressure measurement or a condition such as diabetes) and (2) statements about clinical actions that ought to be, may have been, have been, or will be done (e.g., a proposal for an imaging procedure or the performance of an angioplasty).</w:t>
        </w:r>
      </w:ins>
    </w:p>
    <w:p w14:paraId="6E06AB54" w14:textId="77777777" w:rsidR="007561BD" w:rsidRDefault="007561BD" w:rsidP="007561BD">
      <w:pPr>
        <w:rPr>
          <w:ins w:id="6508" w:author="Aziz Boxwala" w:date="2014-08-22T20:19:00Z"/>
          <w:rFonts w:ascii="Times New Roman" w:hAnsi="Times New Roman"/>
        </w:rPr>
      </w:pPr>
      <w:ins w:id="6509" w:author="Aziz Boxwala" w:date="2014-08-22T20:19:00Z">
        <w:r>
          <w:rPr>
            <w:rFonts w:ascii="Times New Roman" w:hAnsi="Times New Roman"/>
          </w:rPr>
          <w:t xml:space="preserve">   </w:t>
        </w:r>
        <w:bookmarkEnd w:id="6355"/>
        <w:bookmarkEnd w:id="6356"/>
        <w:bookmarkEnd w:id="6504"/>
      </w:ins>
    </w:p>
    <w:p w14:paraId="10E7B6FF" w14:textId="77777777" w:rsidR="007561BD" w:rsidRDefault="007561BD" w:rsidP="007561BD">
      <w:pPr>
        <w:rPr>
          <w:ins w:id="6510" w:author="Aziz Boxwala" w:date="2014-08-22T20:19:00Z"/>
          <w:rFonts w:ascii="Times New Roman" w:hAnsi="Times New Roman"/>
        </w:rPr>
      </w:pPr>
    </w:p>
    <w:p w14:paraId="24640352" w14:textId="77777777" w:rsidR="007561BD" w:rsidRDefault="007561BD" w:rsidP="007561BD">
      <w:pPr>
        <w:pStyle w:val="Heading2"/>
        <w:rPr>
          <w:ins w:id="6511" w:author="Aziz Boxwala" w:date="2014-08-22T20:19:00Z"/>
          <w:szCs w:val="24"/>
          <w:lang w:val="en-US"/>
        </w:rPr>
      </w:pPr>
      <w:bookmarkStart w:id="6512" w:name="_Toc396502574"/>
      <w:bookmarkStart w:id="6513" w:name="OBSERVABLE"/>
      <w:bookmarkStart w:id="6514" w:name="BKM_A504C795_B8B9_46A1_80E9_D000CC42CEE9"/>
      <w:proofErr w:type="gramStart"/>
      <w:ins w:id="6515" w:author="Aziz Boxwala" w:date="2014-08-22T20:19:00Z">
        <w:r>
          <w:rPr>
            <w:bCs/>
            <w:szCs w:val="24"/>
            <w:lang w:val="en-US"/>
          </w:rPr>
          <w:lastRenderedPageBreak/>
          <w:t>observable</w:t>
        </w:r>
        <w:bookmarkEnd w:id="6512"/>
        <w:proofErr w:type="gramEnd"/>
      </w:ins>
    </w:p>
    <w:p w14:paraId="2BE01A7C" w14:textId="2F98DC08" w:rsidR="007561BD" w:rsidRDefault="007561BD" w:rsidP="007561BD">
      <w:pPr>
        <w:rPr>
          <w:ins w:id="6516" w:author="Aziz Boxwala" w:date="2014-08-22T20:19:00Z"/>
          <w:u w:color="000000"/>
        </w:rPr>
      </w:pPr>
      <w:bookmarkStart w:id="6517" w:name="BKM_A0C1F885_2585_475B_98B5_A9F6C1FB3368"/>
      <w:ins w:id="6518" w:author="Aziz Boxwala" w:date="2014-08-22T20:19:00Z">
        <w:r>
          <w:rPr>
            <w:noProof/>
          </w:rPr>
          <w:drawing>
            <wp:anchor distT="0" distB="0" distL="114300" distR="114300" simplePos="0" relativeHeight="251768832" behindDoc="0" locked="0" layoutInCell="1" allowOverlap="1" wp14:anchorId="5B665276" wp14:editId="15C7DDE8">
              <wp:simplePos x="0" y="0"/>
              <wp:positionH relativeFrom="column">
                <wp:posOffset>0</wp:posOffset>
              </wp:positionH>
              <wp:positionV relativeFrom="paragraph">
                <wp:posOffset>0</wp:posOffset>
              </wp:positionV>
              <wp:extent cx="5955665" cy="4779010"/>
              <wp:effectExtent l="0" t="0" r="6985" b="254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55665" cy="4779010"/>
                      </a:xfrm>
                      <a:prstGeom prst="rect">
                        <a:avLst/>
                      </a:prstGeom>
                      <a:noFill/>
                      <a:ln>
                        <a:noFill/>
                      </a:ln>
                    </pic:spPr>
                  </pic:pic>
                </a:graphicData>
              </a:graphic>
              <wp14:sizeRelH relativeFrom="page">
                <wp14:pctWidth>0</wp14:pctWidth>
              </wp14:sizeRelH>
              <wp14:sizeRelV relativeFrom="page">
                <wp14:pctHeight>0</wp14:pctHeight>
              </wp14:sizeRelV>
            </wp:anchor>
          </w:drawing>
        </w:r>
        <w:r>
          <w:rPr>
            <w:u w:color="000000"/>
          </w:rPr>
          <w:t xml:space="preserve"> </w:t>
        </w:r>
        <w:bookmarkEnd w:id="6517"/>
      </w:ins>
    </w:p>
    <w:p w14:paraId="372CC1C2" w14:textId="77777777" w:rsidR="007561BD" w:rsidRDefault="007561BD" w:rsidP="007561BD">
      <w:pPr>
        <w:pStyle w:val="Heading3"/>
        <w:rPr>
          <w:ins w:id="6519" w:author="Aziz Boxwala" w:date="2014-08-22T20:19:00Z"/>
          <w:bCs/>
          <w:szCs w:val="24"/>
          <w:u w:color="000000"/>
          <w:lang w:val="en-US"/>
        </w:rPr>
      </w:pPr>
      <w:bookmarkStart w:id="6520" w:name="_Toc396502575"/>
      <w:bookmarkStart w:id="6521" w:name="BKM_A7A2794A_14D3_4E67_B36B_2076065BE68E"/>
      <w:proofErr w:type="spellStart"/>
      <w:ins w:id="6522" w:author="Aziz Boxwala" w:date="2014-08-22T20:19:00Z">
        <w:r>
          <w:rPr>
            <w:bCs/>
            <w:szCs w:val="24"/>
            <w:u w:color="000000"/>
            <w:lang w:val="en-US"/>
          </w:rPr>
          <w:t>AdverseReaction</w:t>
        </w:r>
        <w:bookmarkEnd w:id="6520"/>
        <w:proofErr w:type="spellEnd"/>
      </w:ins>
    </w:p>
    <w:p w14:paraId="4B1209EA" w14:textId="77777777" w:rsidR="007561BD" w:rsidRDefault="007561BD" w:rsidP="007561BD">
      <w:pPr>
        <w:rPr>
          <w:ins w:id="6523" w:author="Aziz Boxwala" w:date="2014-08-22T20:19:00Z"/>
          <w:rFonts w:ascii="Times New Roman" w:hAnsi="Times New Roman"/>
        </w:rPr>
      </w:pPr>
      <w:ins w:id="6524" w:author="Aziz Boxwala" w:date="2014-08-22T20:19:00Z">
        <w:r>
          <w:rPr>
            <w:rFonts w:ascii="Times New Roman" w:hAnsi="Times New Roman"/>
          </w:rPr>
          <w:t>An adverse event caused by exposure to some agent (e.g., a medication, immunization, food, or environmental agent).</w:t>
        </w:r>
      </w:ins>
    </w:p>
    <w:p w14:paraId="0E133911" w14:textId="77777777" w:rsidR="007561BD" w:rsidRDefault="007561BD" w:rsidP="007561BD">
      <w:pPr>
        <w:rPr>
          <w:ins w:id="6525" w:author="Aziz Boxwala" w:date="2014-08-22T20:19:00Z"/>
          <w:rFonts w:ascii="Times New Roman" w:hAnsi="Times New Roman"/>
        </w:rPr>
      </w:pPr>
    </w:p>
    <w:p w14:paraId="1280F99A" w14:textId="77777777" w:rsidR="007561BD" w:rsidRDefault="007561BD" w:rsidP="007561BD">
      <w:pPr>
        <w:rPr>
          <w:ins w:id="6526" w:author="Aziz Boxwala" w:date="2014-08-22T20:19:00Z"/>
          <w:rFonts w:ascii="Times New Roman" w:hAnsi="Times New Roman"/>
        </w:rPr>
      </w:pPr>
      <w:ins w:id="6527" w:author="Aziz Boxwala" w:date="2014-08-22T20:19:00Z">
        <w:r>
          <w:rPr>
            <w:rFonts w:ascii="Times New Roman" w:hAnsi="Times New Roman"/>
          </w:rPr>
          <w:t xml:space="preserve">An adverse reaction can range from a mild reaction, such as a harmless rash to a severe and life-threatening condition. They can occur immediately or develop over time. For example, a patient may develop a rash after taking a particular medication. </w:t>
        </w:r>
      </w:ins>
    </w:p>
    <w:p w14:paraId="78F433CD" w14:textId="77777777" w:rsidR="007561BD" w:rsidRDefault="007561BD" w:rsidP="007561BD">
      <w:pPr>
        <w:rPr>
          <w:ins w:id="6528" w:author="Aziz Boxwala" w:date="2014-08-22T20:19:00Z"/>
          <w:rFonts w:ascii="Times New Roman" w:hAnsi="Times New Roman"/>
        </w:rPr>
      </w:pPr>
    </w:p>
    <w:p w14:paraId="4B743BC7" w14:textId="77777777" w:rsidR="007561BD" w:rsidRDefault="007561BD" w:rsidP="007561BD">
      <w:pPr>
        <w:pStyle w:val="ListHeader"/>
        <w:shd w:val="clear" w:color="auto" w:fill="auto"/>
        <w:rPr>
          <w:ins w:id="6529" w:author="Aziz Boxwala" w:date="2014-08-22T20:19:00Z"/>
          <w:rFonts w:ascii="Times New Roman" w:eastAsia="Times New Roman" w:hAnsi="Times New Roman"/>
          <w:bCs w:val="0"/>
          <w:iCs w:val="0"/>
          <w:szCs w:val="24"/>
          <w:u w:val="single"/>
          <w:shd w:val="clear" w:color="auto" w:fill="auto"/>
          <w:lang w:val="en-US"/>
        </w:rPr>
      </w:pPr>
      <w:ins w:id="6530" w:author="Aziz Boxwala" w:date="2014-08-22T20:19: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561BD" w14:paraId="2E9B76F4" w14:textId="77777777" w:rsidTr="00EA2BB5">
        <w:trPr>
          <w:trHeight w:val="215"/>
          <w:ins w:id="6531" w:author="Aziz Boxwala" w:date="2014-08-22T20:19: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45262852" w14:textId="77777777" w:rsidR="007561BD" w:rsidRDefault="007561BD" w:rsidP="00EA2BB5">
            <w:pPr>
              <w:rPr>
                <w:ins w:id="6532" w:author="Aziz Boxwala" w:date="2014-08-22T20:19:00Z"/>
                <w:rFonts w:ascii="Times New Roman" w:hAnsi="Times New Roman"/>
                <w:b/>
              </w:rPr>
            </w:pPr>
            <w:ins w:id="6533" w:author="Aziz Boxwala" w:date="2014-08-22T20:19: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63E5A243" w14:textId="77777777" w:rsidR="007561BD" w:rsidRDefault="007561BD" w:rsidP="00EA2BB5">
            <w:pPr>
              <w:rPr>
                <w:ins w:id="6534" w:author="Aziz Boxwala" w:date="2014-08-22T20:19:00Z"/>
                <w:rFonts w:ascii="Times New Roman" w:hAnsi="Times New Roman"/>
                <w:b/>
              </w:rPr>
            </w:pPr>
            <w:ins w:id="6535" w:author="Aziz Boxwala" w:date="2014-08-22T20:19: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7B8EC153" w14:textId="77777777" w:rsidR="007561BD" w:rsidRDefault="007561BD" w:rsidP="00EA2BB5">
            <w:pPr>
              <w:rPr>
                <w:ins w:id="6536" w:author="Aziz Boxwala" w:date="2014-08-22T20:19:00Z"/>
                <w:rFonts w:ascii="Times New Roman" w:hAnsi="Times New Roman"/>
                <w:b/>
              </w:rPr>
            </w:pPr>
            <w:ins w:id="6537" w:author="Aziz Boxwala" w:date="2014-08-22T20:19:00Z">
              <w:r>
                <w:rPr>
                  <w:rFonts w:ascii="Times New Roman" w:hAnsi="Times New Roman"/>
                  <w:b/>
                </w:rPr>
                <w:t>Description</w:t>
              </w:r>
            </w:ins>
          </w:p>
        </w:tc>
      </w:tr>
      <w:tr w:rsidR="007561BD" w14:paraId="6636C7A9" w14:textId="77777777" w:rsidTr="00EA2BB5">
        <w:trPr>
          <w:ins w:id="6538"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1D2F3467" w14:textId="77777777" w:rsidR="007561BD" w:rsidRDefault="007561BD" w:rsidP="00EA2BB5">
            <w:pPr>
              <w:rPr>
                <w:ins w:id="6539" w:author="Aziz Boxwala" w:date="2014-08-22T20:19:00Z"/>
                <w:rFonts w:ascii="Times New Roman" w:hAnsi="Times New Roman"/>
              </w:rPr>
            </w:pPr>
            <w:ins w:id="6540" w:author="Aziz Boxwala" w:date="2014-08-22T20:19:00Z">
              <w:r>
                <w:rPr>
                  <w:rFonts w:ascii="Times New Roman" w:hAnsi="Times New Roman"/>
                </w:rPr>
                <w:t>exposure</w:t>
              </w:r>
            </w:ins>
          </w:p>
        </w:tc>
        <w:tc>
          <w:tcPr>
            <w:tcW w:w="1620" w:type="dxa"/>
            <w:tcBorders>
              <w:top w:val="single" w:sz="2" w:space="0" w:color="auto"/>
              <w:left w:val="single" w:sz="2" w:space="0" w:color="auto"/>
              <w:bottom w:val="single" w:sz="2" w:space="0" w:color="auto"/>
              <w:right w:val="single" w:sz="2" w:space="0" w:color="auto"/>
            </w:tcBorders>
          </w:tcPr>
          <w:p w14:paraId="36FA0B04" w14:textId="77777777" w:rsidR="007561BD" w:rsidRDefault="007561BD" w:rsidP="00EA2BB5">
            <w:pPr>
              <w:rPr>
                <w:ins w:id="6541" w:author="Aziz Boxwala" w:date="2014-08-22T20:19:00Z"/>
                <w:rFonts w:ascii="Times New Roman" w:hAnsi="Times New Roman"/>
              </w:rPr>
            </w:pPr>
            <w:ins w:id="6542" w:author="Aziz Boxwala" w:date="2014-08-22T20:19:00Z">
              <w:r>
                <w:rPr>
                  <w:rFonts w:ascii="Times New Roman" w:hAnsi="Times New Roman"/>
                </w:rPr>
                <w:t>Exposure</w:t>
              </w:r>
            </w:ins>
          </w:p>
        </w:tc>
        <w:tc>
          <w:tcPr>
            <w:tcW w:w="5580" w:type="dxa"/>
            <w:tcBorders>
              <w:top w:val="single" w:sz="2" w:space="0" w:color="auto"/>
              <w:left w:val="single" w:sz="2" w:space="0" w:color="auto"/>
              <w:bottom w:val="single" w:sz="2" w:space="0" w:color="auto"/>
              <w:right w:val="single" w:sz="2" w:space="0" w:color="auto"/>
            </w:tcBorders>
          </w:tcPr>
          <w:p w14:paraId="318569C0" w14:textId="77777777" w:rsidR="007561BD" w:rsidRDefault="007561BD" w:rsidP="00EA2BB5">
            <w:pPr>
              <w:rPr>
                <w:ins w:id="6543" w:author="Aziz Boxwala" w:date="2014-08-22T20:19:00Z"/>
                <w:rFonts w:ascii="Times New Roman" w:hAnsi="Times New Roman"/>
              </w:rPr>
            </w:pPr>
            <w:ins w:id="6544" w:author="Aziz Boxwala" w:date="2014-08-22T20:19:00Z">
              <w:r>
                <w:rPr>
                  <w:rFonts w:ascii="Times New Roman" w:hAnsi="Times New Roman"/>
                </w:rPr>
                <w:t>Exposure to an action that is presumed to have caused the action</w:t>
              </w:r>
            </w:ins>
          </w:p>
        </w:tc>
      </w:tr>
      <w:tr w:rsidR="007561BD" w14:paraId="32460D1B" w14:textId="77777777" w:rsidTr="00EA2BB5">
        <w:trPr>
          <w:ins w:id="6545"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5E968139" w14:textId="77777777" w:rsidR="007561BD" w:rsidRDefault="007561BD" w:rsidP="00EA2BB5">
            <w:pPr>
              <w:rPr>
                <w:ins w:id="6546" w:author="Aziz Boxwala" w:date="2014-08-22T20:19:00Z"/>
                <w:rFonts w:ascii="Times New Roman" w:hAnsi="Times New Roman"/>
              </w:rPr>
            </w:pPr>
            <w:bookmarkStart w:id="6547" w:name="BKM_E35305E2_B290_4C22_8E4F_CA9646419664"/>
            <w:ins w:id="6548" w:author="Aziz Boxwala" w:date="2014-08-22T20:19:00Z">
              <w:r>
                <w:rPr>
                  <w:rFonts w:ascii="Times New Roman" w:hAnsi="Times New Roman"/>
                </w:rPr>
                <w:t>symptom</w:t>
              </w:r>
            </w:ins>
          </w:p>
        </w:tc>
        <w:tc>
          <w:tcPr>
            <w:tcW w:w="1620" w:type="dxa"/>
            <w:tcBorders>
              <w:top w:val="single" w:sz="2" w:space="0" w:color="auto"/>
              <w:left w:val="single" w:sz="2" w:space="0" w:color="auto"/>
              <w:bottom w:val="single" w:sz="2" w:space="0" w:color="auto"/>
              <w:right w:val="single" w:sz="2" w:space="0" w:color="auto"/>
            </w:tcBorders>
          </w:tcPr>
          <w:p w14:paraId="4EE857F3" w14:textId="77777777" w:rsidR="007561BD" w:rsidRDefault="007561BD" w:rsidP="00EA2BB5">
            <w:pPr>
              <w:rPr>
                <w:ins w:id="6549" w:author="Aziz Boxwala" w:date="2014-08-22T20:19:00Z"/>
                <w:rFonts w:ascii="Times New Roman" w:hAnsi="Times New Roman"/>
              </w:rPr>
            </w:pPr>
            <w:proofErr w:type="spellStart"/>
            <w:ins w:id="6550" w:author="Aziz Boxwala" w:date="2014-08-22T20:19:00Z">
              <w:r>
                <w:rPr>
                  <w:rFonts w:ascii="Times New Roman" w:hAnsi="Times New Roman"/>
                </w:rPr>
                <w:t>ManifestedSymptom</w:t>
              </w:r>
              <w:proofErr w:type="spellEnd"/>
            </w:ins>
          </w:p>
        </w:tc>
        <w:tc>
          <w:tcPr>
            <w:tcW w:w="5580" w:type="dxa"/>
            <w:tcBorders>
              <w:top w:val="single" w:sz="2" w:space="0" w:color="auto"/>
              <w:left w:val="single" w:sz="2" w:space="0" w:color="auto"/>
              <w:bottom w:val="single" w:sz="2" w:space="0" w:color="auto"/>
              <w:right w:val="single" w:sz="2" w:space="0" w:color="auto"/>
            </w:tcBorders>
          </w:tcPr>
          <w:p w14:paraId="4282E2DD" w14:textId="77777777" w:rsidR="007561BD" w:rsidRDefault="007561BD" w:rsidP="00EA2BB5">
            <w:pPr>
              <w:rPr>
                <w:ins w:id="6551" w:author="Aziz Boxwala" w:date="2014-08-22T20:19:00Z"/>
                <w:rFonts w:ascii="Times New Roman" w:hAnsi="Times New Roman"/>
              </w:rPr>
            </w:pPr>
            <w:ins w:id="6552" w:author="Aziz Boxwala" w:date="2014-08-22T20:19:00Z">
              <w:r>
                <w:rPr>
                  <w:rFonts w:ascii="Times New Roman" w:hAnsi="Times New Roman"/>
                </w:rPr>
                <w:t>The signs and symptoms that were observed as part of the reaction.</w:t>
              </w:r>
            </w:ins>
          </w:p>
        </w:tc>
        <w:bookmarkEnd w:id="6547"/>
      </w:tr>
      <w:bookmarkEnd w:id="6521"/>
    </w:tbl>
    <w:p w14:paraId="44718FF6" w14:textId="77777777" w:rsidR="007561BD" w:rsidRDefault="007561BD" w:rsidP="007561BD">
      <w:pPr>
        <w:rPr>
          <w:ins w:id="6553" w:author="Aziz Boxwala" w:date="2014-08-22T20:19:00Z"/>
          <w:rFonts w:ascii="Times New Roman" w:hAnsi="Times New Roman"/>
        </w:rPr>
      </w:pPr>
    </w:p>
    <w:p w14:paraId="53ACB153" w14:textId="77777777" w:rsidR="007561BD" w:rsidRDefault="007561BD" w:rsidP="007561BD">
      <w:pPr>
        <w:pStyle w:val="Heading3"/>
        <w:rPr>
          <w:ins w:id="6554" w:author="Aziz Boxwala" w:date="2014-08-22T20:19:00Z"/>
          <w:bCs/>
          <w:szCs w:val="24"/>
          <w:u w:color="000000"/>
          <w:lang w:val="en-US"/>
        </w:rPr>
      </w:pPr>
      <w:bookmarkStart w:id="6555" w:name="_Toc396502576"/>
      <w:bookmarkStart w:id="6556" w:name="BKM_32DED319_764B_47EF_BD7C_27387F030163"/>
      <w:proofErr w:type="spellStart"/>
      <w:ins w:id="6557" w:author="Aziz Boxwala" w:date="2014-08-22T20:19:00Z">
        <w:r>
          <w:rPr>
            <w:bCs/>
            <w:szCs w:val="24"/>
            <w:u w:color="000000"/>
            <w:lang w:val="en-US"/>
          </w:rPr>
          <w:t>AllergyIntolerance</w:t>
        </w:r>
        <w:bookmarkEnd w:id="6555"/>
        <w:proofErr w:type="spellEnd"/>
      </w:ins>
    </w:p>
    <w:p w14:paraId="231B98A4" w14:textId="77777777" w:rsidR="007561BD" w:rsidRDefault="007561BD" w:rsidP="007561BD">
      <w:pPr>
        <w:rPr>
          <w:ins w:id="6558" w:author="Aziz Boxwala" w:date="2014-08-22T20:19:00Z"/>
          <w:rFonts w:ascii="Times New Roman" w:hAnsi="Times New Roman"/>
        </w:rPr>
      </w:pPr>
      <w:ins w:id="6559" w:author="Aziz Boxwala" w:date="2014-08-22T20:19:00Z">
        <w:r>
          <w:rPr>
            <w:rStyle w:val="FieldLabel"/>
            <w:rFonts w:ascii="Times New Roman" w:hAnsi="Times New Roman"/>
            <w:i w:val="0"/>
            <w:iCs w:val="0"/>
            <w:color w:val="000000"/>
          </w:rPr>
          <w:t>A description of an undesirable physiologic or other reaction to an external stimulus.</w:t>
        </w:r>
      </w:ins>
    </w:p>
    <w:p w14:paraId="74BB9D19" w14:textId="77777777" w:rsidR="007561BD" w:rsidRDefault="007561BD" w:rsidP="007561BD">
      <w:pPr>
        <w:rPr>
          <w:ins w:id="6560" w:author="Aziz Boxwala" w:date="2014-08-22T20:19:00Z"/>
          <w:rFonts w:ascii="Times New Roman" w:hAnsi="Times New Roman"/>
        </w:rPr>
      </w:pPr>
    </w:p>
    <w:p w14:paraId="5C86B9E6" w14:textId="77777777" w:rsidR="007561BD" w:rsidRDefault="007561BD" w:rsidP="007561BD">
      <w:pPr>
        <w:pStyle w:val="ListHeader"/>
        <w:shd w:val="clear" w:color="auto" w:fill="auto"/>
        <w:rPr>
          <w:ins w:id="6561" w:author="Aziz Boxwala" w:date="2014-08-22T20:19:00Z"/>
          <w:rFonts w:ascii="Times New Roman" w:eastAsia="Times New Roman" w:hAnsi="Times New Roman"/>
          <w:bCs w:val="0"/>
          <w:iCs w:val="0"/>
          <w:szCs w:val="24"/>
          <w:u w:val="single"/>
          <w:shd w:val="clear" w:color="auto" w:fill="auto"/>
          <w:lang w:val="en-US"/>
        </w:rPr>
      </w:pPr>
      <w:ins w:id="6562" w:author="Aziz Boxwala" w:date="2014-08-22T20:19: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561BD" w14:paraId="753DFAA6" w14:textId="77777777" w:rsidTr="00EA2BB5">
        <w:trPr>
          <w:trHeight w:val="215"/>
          <w:ins w:id="6563" w:author="Aziz Boxwala" w:date="2014-08-22T20:19: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37968319" w14:textId="77777777" w:rsidR="007561BD" w:rsidRDefault="007561BD" w:rsidP="00EA2BB5">
            <w:pPr>
              <w:rPr>
                <w:ins w:id="6564" w:author="Aziz Boxwala" w:date="2014-08-22T20:19:00Z"/>
                <w:rFonts w:ascii="Times New Roman" w:hAnsi="Times New Roman"/>
                <w:b/>
              </w:rPr>
            </w:pPr>
            <w:ins w:id="6565" w:author="Aziz Boxwala" w:date="2014-08-22T20:19: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2430280E" w14:textId="77777777" w:rsidR="007561BD" w:rsidRDefault="007561BD" w:rsidP="00EA2BB5">
            <w:pPr>
              <w:rPr>
                <w:ins w:id="6566" w:author="Aziz Boxwala" w:date="2014-08-22T20:19:00Z"/>
                <w:rFonts w:ascii="Times New Roman" w:hAnsi="Times New Roman"/>
                <w:b/>
              </w:rPr>
            </w:pPr>
            <w:ins w:id="6567" w:author="Aziz Boxwala" w:date="2014-08-22T20:19: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667D6FFC" w14:textId="77777777" w:rsidR="007561BD" w:rsidRDefault="007561BD" w:rsidP="00EA2BB5">
            <w:pPr>
              <w:rPr>
                <w:ins w:id="6568" w:author="Aziz Boxwala" w:date="2014-08-22T20:19:00Z"/>
                <w:rFonts w:ascii="Times New Roman" w:hAnsi="Times New Roman"/>
                <w:b/>
              </w:rPr>
            </w:pPr>
            <w:ins w:id="6569" w:author="Aziz Boxwala" w:date="2014-08-22T20:19:00Z">
              <w:r>
                <w:rPr>
                  <w:rFonts w:ascii="Times New Roman" w:hAnsi="Times New Roman"/>
                  <w:b/>
                </w:rPr>
                <w:t>Description</w:t>
              </w:r>
            </w:ins>
          </w:p>
        </w:tc>
      </w:tr>
      <w:tr w:rsidR="007561BD" w14:paraId="43D70FF7" w14:textId="77777777" w:rsidTr="00EA2BB5">
        <w:trPr>
          <w:ins w:id="6570"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65C5A5EB" w14:textId="77777777" w:rsidR="007561BD" w:rsidRDefault="007561BD" w:rsidP="00EA2BB5">
            <w:pPr>
              <w:rPr>
                <w:ins w:id="6571" w:author="Aziz Boxwala" w:date="2014-08-22T20:19:00Z"/>
                <w:rFonts w:ascii="Times New Roman" w:hAnsi="Times New Roman"/>
              </w:rPr>
            </w:pPr>
            <w:ins w:id="6572" w:author="Aziz Boxwala" w:date="2014-08-22T20:19:00Z">
              <w:r>
                <w:rPr>
                  <w:rFonts w:ascii="Times New Roman" w:hAnsi="Times New Roman"/>
                </w:rPr>
                <w:t>criticality</w:t>
              </w:r>
            </w:ins>
          </w:p>
        </w:tc>
        <w:tc>
          <w:tcPr>
            <w:tcW w:w="1620" w:type="dxa"/>
            <w:tcBorders>
              <w:top w:val="single" w:sz="2" w:space="0" w:color="auto"/>
              <w:left w:val="single" w:sz="2" w:space="0" w:color="auto"/>
              <w:bottom w:val="single" w:sz="2" w:space="0" w:color="auto"/>
              <w:right w:val="single" w:sz="2" w:space="0" w:color="auto"/>
            </w:tcBorders>
          </w:tcPr>
          <w:p w14:paraId="6A7B0CB3" w14:textId="77777777" w:rsidR="007561BD" w:rsidRDefault="007561BD" w:rsidP="00EA2BB5">
            <w:pPr>
              <w:rPr>
                <w:ins w:id="6573" w:author="Aziz Boxwala" w:date="2014-08-22T20:19:00Z"/>
                <w:rFonts w:ascii="Times New Roman" w:hAnsi="Times New Roman"/>
              </w:rPr>
            </w:pPr>
            <w:ins w:id="6574"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0DA31130" w14:textId="77777777" w:rsidR="007561BD" w:rsidRDefault="007561BD" w:rsidP="00EA2BB5">
            <w:pPr>
              <w:rPr>
                <w:ins w:id="6575" w:author="Aziz Boxwala" w:date="2014-08-22T20:19:00Z"/>
                <w:rFonts w:ascii="Times New Roman" w:hAnsi="Times New Roman"/>
              </w:rPr>
            </w:pPr>
            <w:ins w:id="6576" w:author="Aziz Boxwala" w:date="2014-08-22T20:19:00Z">
              <w:r>
                <w:rPr>
                  <w:rFonts w:ascii="Times New Roman" w:hAnsi="Times New Roman"/>
                </w:rPr>
                <w:t xml:space="preserve">The potential seriousness of a future reaction. This represents a clinical judgment about the worst case scenario for a future reaction. It would be based on the severity of past reactions, the strength of the stimulus (e.g., the dose and route of exposure) that produced past reactions, and the life-threatening or organ system threatening potential of the reaction type.   </w:t>
              </w:r>
            </w:ins>
          </w:p>
        </w:tc>
      </w:tr>
      <w:tr w:rsidR="007561BD" w14:paraId="01093526" w14:textId="77777777" w:rsidTr="00EA2BB5">
        <w:trPr>
          <w:ins w:id="6577"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2C8C530B" w14:textId="77777777" w:rsidR="007561BD" w:rsidRDefault="007561BD" w:rsidP="00EA2BB5">
            <w:pPr>
              <w:rPr>
                <w:ins w:id="6578" w:author="Aziz Boxwala" w:date="2014-08-22T20:19:00Z"/>
                <w:rFonts w:ascii="Times New Roman" w:hAnsi="Times New Roman"/>
              </w:rPr>
            </w:pPr>
            <w:bookmarkStart w:id="6579" w:name="BKM_AAD09936_23D6_480F_B4AF_568B17F88AF6"/>
            <w:proofErr w:type="spellStart"/>
            <w:ins w:id="6580" w:author="Aziz Boxwala" w:date="2014-08-22T20:19:00Z">
              <w:r>
                <w:rPr>
                  <w:rFonts w:ascii="Times New Roman" w:hAnsi="Times New Roman"/>
                </w:rPr>
                <w:t>effectiveTime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1E5A9E72" w14:textId="77777777" w:rsidR="007561BD" w:rsidRDefault="007561BD" w:rsidP="00EA2BB5">
            <w:pPr>
              <w:rPr>
                <w:ins w:id="6581" w:author="Aziz Boxwala" w:date="2014-08-22T20:19:00Z"/>
                <w:rFonts w:ascii="Times New Roman" w:hAnsi="Times New Roman"/>
              </w:rPr>
            </w:pPr>
            <w:proofErr w:type="spellStart"/>
            <w:ins w:id="6582" w:author="Aziz Boxwala" w:date="2014-08-22T20:19:00Z">
              <w:r>
                <w:rPr>
                  <w:rFonts w:ascii="Times New Roman" w:hAnsi="Times New Roman"/>
                </w:rPr>
                <w:t>TimePeriod</w:t>
              </w:r>
              <w:proofErr w:type="spellEnd"/>
            </w:ins>
          </w:p>
        </w:tc>
        <w:tc>
          <w:tcPr>
            <w:tcW w:w="5580" w:type="dxa"/>
            <w:tcBorders>
              <w:top w:val="single" w:sz="2" w:space="0" w:color="auto"/>
              <w:left w:val="single" w:sz="2" w:space="0" w:color="auto"/>
              <w:bottom w:val="single" w:sz="2" w:space="0" w:color="auto"/>
              <w:right w:val="single" w:sz="2" w:space="0" w:color="auto"/>
            </w:tcBorders>
          </w:tcPr>
          <w:p w14:paraId="157D3FE7" w14:textId="77777777" w:rsidR="007561BD" w:rsidRDefault="007561BD" w:rsidP="00EA2BB5">
            <w:pPr>
              <w:rPr>
                <w:ins w:id="6583" w:author="Aziz Boxwala" w:date="2014-08-22T20:19:00Z"/>
                <w:rFonts w:ascii="Times New Roman" w:hAnsi="Times New Roman"/>
              </w:rPr>
            </w:pPr>
            <w:ins w:id="6584" w:author="Aziz Boxwala" w:date="2014-08-22T20:19:00Z">
              <w:r>
                <w:rPr>
                  <w:rFonts w:ascii="Times New Roman" w:hAnsi="Times New Roman"/>
                </w:rPr>
                <w:t>The time period during which the allergy or intolerance is effective.</w:t>
              </w:r>
            </w:ins>
          </w:p>
        </w:tc>
        <w:bookmarkEnd w:id="6579"/>
      </w:tr>
      <w:tr w:rsidR="007561BD" w14:paraId="280CEE0F" w14:textId="77777777" w:rsidTr="00EA2BB5">
        <w:trPr>
          <w:ins w:id="6585"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59489712" w14:textId="77777777" w:rsidR="007561BD" w:rsidRDefault="007561BD" w:rsidP="00EA2BB5">
            <w:pPr>
              <w:rPr>
                <w:ins w:id="6586" w:author="Aziz Boxwala" w:date="2014-08-22T20:19:00Z"/>
                <w:rFonts w:ascii="Times New Roman" w:hAnsi="Times New Roman"/>
              </w:rPr>
            </w:pPr>
            <w:bookmarkStart w:id="6587" w:name="BKM_8BB03AFC_B126_4C2B_AC5F_C027F9D772EC"/>
            <w:ins w:id="6588" w:author="Aziz Boxwala" w:date="2014-08-22T20:19:00Z">
              <w:r>
                <w:rPr>
                  <w:rFonts w:ascii="Times New Roman" w:hAnsi="Times New Roman"/>
                </w:rPr>
                <w:t>reaction</w:t>
              </w:r>
            </w:ins>
          </w:p>
        </w:tc>
        <w:tc>
          <w:tcPr>
            <w:tcW w:w="1620" w:type="dxa"/>
            <w:tcBorders>
              <w:top w:val="single" w:sz="2" w:space="0" w:color="auto"/>
              <w:left w:val="single" w:sz="2" w:space="0" w:color="auto"/>
              <w:bottom w:val="single" w:sz="2" w:space="0" w:color="auto"/>
              <w:right w:val="single" w:sz="2" w:space="0" w:color="auto"/>
            </w:tcBorders>
          </w:tcPr>
          <w:p w14:paraId="50D86415" w14:textId="77777777" w:rsidR="007561BD" w:rsidRDefault="007561BD" w:rsidP="00EA2BB5">
            <w:pPr>
              <w:rPr>
                <w:ins w:id="6589" w:author="Aziz Boxwala" w:date="2014-08-22T20:19:00Z"/>
                <w:rFonts w:ascii="Times New Roman" w:hAnsi="Times New Roman"/>
              </w:rPr>
            </w:pPr>
            <w:ins w:id="6590"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18845711" w14:textId="77777777" w:rsidR="007561BD" w:rsidRDefault="007561BD" w:rsidP="00EA2BB5">
            <w:pPr>
              <w:rPr>
                <w:ins w:id="6591" w:author="Aziz Boxwala" w:date="2014-08-22T20:19:00Z"/>
                <w:rFonts w:ascii="Times New Roman" w:hAnsi="Times New Roman"/>
              </w:rPr>
            </w:pPr>
            <w:ins w:id="6592" w:author="Aziz Boxwala" w:date="2014-08-22T20:19:00Z">
              <w:r>
                <w:rPr>
                  <w:rFonts w:ascii="Times New Roman" w:hAnsi="Times New Roman"/>
                </w:rPr>
                <w:t>The possible reactions to the stimulus, e.g., respiratory distress.</w:t>
              </w:r>
            </w:ins>
          </w:p>
        </w:tc>
        <w:bookmarkEnd w:id="6587"/>
      </w:tr>
      <w:tr w:rsidR="007561BD" w14:paraId="03E5E69D" w14:textId="77777777" w:rsidTr="00EA2BB5">
        <w:trPr>
          <w:ins w:id="6593"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131588D9" w14:textId="77777777" w:rsidR="007561BD" w:rsidRDefault="007561BD" w:rsidP="00EA2BB5">
            <w:pPr>
              <w:rPr>
                <w:ins w:id="6594" w:author="Aziz Boxwala" w:date="2014-08-22T20:19:00Z"/>
                <w:rFonts w:ascii="Times New Roman" w:hAnsi="Times New Roman"/>
              </w:rPr>
            </w:pPr>
            <w:bookmarkStart w:id="6595" w:name="BKM_5B89BD72_6743_468D_9B98_C1ABF52173F9"/>
            <w:proofErr w:type="spellStart"/>
            <w:ins w:id="6596" w:author="Aziz Boxwala" w:date="2014-08-22T20:19:00Z">
              <w:r>
                <w:rPr>
                  <w:rFonts w:ascii="Times New Roman" w:hAnsi="Times New Roman"/>
                </w:rPr>
                <w:t>sensitivityType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3C2FA6AD" w14:textId="77777777" w:rsidR="007561BD" w:rsidRDefault="007561BD" w:rsidP="00EA2BB5">
            <w:pPr>
              <w:rPr>
                <w:ins w:id="6597" w:author="Aziz Boxwala" w:date="2014-08-22T20:19:00Z"/>
                <w:rFonts w:ascii="Times New Roman" w:hAnsi="Times New Roman"/>
              </w:rPr>
            </w:pPr>
            <w:ins w:id="6598"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0B1A1D62" w14:textId="77777777" w:rsidR="007561BD" w:rsidRDefault="007561BD" w:rsidP="00EA2BB5">
            <w:pPr>
              <w:rPr>
                <w:ins w:id="6599" w:author="Aziz Boxwala" w:date="2014-08-22T20:19:00Z"/>
                <w:rFonts w:ascii="Times New Roman" w:hAnsi="Times New Roman"/>
              </w:rPr>
            </w:pPr>
            <w:ins w:id="6600" w:author="Aziz Boxwala" w:date="2014-08-22T20:19:00Z">
              <w:r>
                <w:rPr>
                  <w:rFonts w:ascii="Times New Roman" w:hAnsi="Times New Roman"/>
                </w:rPr>
                <w:t>A code that indicates whether this sensitivity is of an allergic nature or an intolerance to a stimulus.</w:t>
              </w:r>
            </w:ins>
          </w:p>
        </w:tc>
        <w:bookmarkEnd w:id="6595"/>
      </w:tr>
      <w:tr w:rsidR="007561BD" w14:paraId="6D4B95C2" w14:textId="77777777" w:rsidTr="00EA2BB5">
        <w:trPr>
          <w:ins w:id="6601"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25CCB661" w14:textId="77777777" w:rsidR="007561BD" w:rsidRDefault="007561BD" w:rsidP="00EA2BB5">
            <w:pPr>
              <w:rPr>
                <w:ins w:id="6602" w:author="Aziz Boxwala" w:date="2014-08-22T20:19:00Z"/>
                <w:rFonts w:ascii="Times New Roman" w:hAnsi="Times New Roman"/>
              </w:rPr>
            </w:pPr>
            <w:bookmarkStart w:id="6603" w:name="BKM_85068E04_4B2F_40CE_9E41_7076CE2DC071"/>
            <w:ins w:id="6604" w:author="Aziz Boxwala" w:date="2014-08-22T20:19:00Z">
              <w:r>
                <w:rPr>
                  <w:rFonts w:ascii="Times New Roman" w:hAnsi="Times New Roman"/>
                </w:rPr>
                <w:t>stimulus</w:t>
              </w:r>
            </w:ins>
          </w:p>
        </w:tc>
        <w:tc>
          <w:tcPr>
            <w:tcW w:w="1620" w:type="dxa"/>
            <w:tcBorders>
              <w:top w:val="single" w:sz="2" w:space="0" w:color="auto"/>
              <w:left w:val="single" w:sz="2" w:space="0" w:color="auto"/>
              <w:bottom w:val="single" w:sz="2" w:space="0" w:color="auto"/>
              <w:right w:val="single" w:sz="2" w:space="0" w:color="auto"/>
            </w:tcBorders>
          </w:tcPr>
          <w:p w14:paraId="397D7A8F" w14:textId="77777777" w:rsidR="007561BD" w:rsidRDefault="007561BD" w:rsidP="00EA2BB5">
            <w:pPr>
              <w:rPr>
                <w:ins w:id="6605" w:author="Aziz Boxwala" w:date="2014-08-22T20:19:00Z"/>
                <w:rFonts w:ascii="Times New Roman" w:hAnsi="Times New Roman"/>
              </w:rPr>
            </w:pPr>
            <w:ins w:id="6606"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1DD39931" w14:textId="77777777" w:rsidR="007561BD" w:rsidRDefault="007561BD" w:rsidP="00EA2BB5">
            <w:pPr>
              <w:rPr>
                <w:ins w:id="6607" w:author="Aziz Boxwala" w:date="2014-08-22T20:19:00Z"/>
                <w:rFonts w:ascii="Times New Roman" w:hAnsi="Times New Roman"/>
              </w:rPr>
            </w:pPr>
            <w:ins w:id="6608" w:author="Aziz Boxwala" w:date="2014-08-22T20:19:00Z">
              <w:r>
                <w:rPr>
                  <w:rFonts w:ascii="Times New Roman" w:hAnsi="Times New Roman"/>
                </w:rPr>
                <w:t>The stimulus that causes the undesirable effect, or when a non-allergy is being specified, the stimulus that does not lead to an undesirable effect.</w:t>
              </w:r>
            </w:ins>
          </w:p>
          <w:p w14:paraId="59A8AD17" w14:textId="77777777" w:rsidR="007561BD" w:rsidRDefault="007561BD" w:rsidP="00EA2BB5">
            <w:pPr>
              <w:rPr>
                <w:ins w:id="6609" w:author="Aziz Boxwala" w:date="2014-08-22T20:19:00Z"/>
                <w:rFonts w:ascii="Times New Roman" w:hAnsi="Times New Roman"/>
              </w:rPr>
            </w:pPr>
          </w:p>
          <w:p w14:paraId="37051F5A" w14:textId="77777777" w:rsidR="007561BD" w:rsidRDefault="007561BD" w:rsidP="00EA2BB5">
            <w:pPr>
              <w:rPr>
                <w:ins w:id="6610" w:author="Aziz Boxwala" w:date="2014-08-22T20:19:00Z"/>
                <w:rFonts w:ascii="Times New Roman" w:hAnsi="Times New Roman"/>
              </w:rPr>
            </w:pPr>
            <w:ins w:id="6611" w:author="Aziz Boxwala" w:date="2014-08-22T20:19:00Z">
              <w:r>
                <w:rPr>
                  <w:rFonts w:ascii="Times New Roman" w:hAnsi="Times New Roman"/>
                </w:rPr>
                <w:t>The stimulus may be a substance (amount of a substance that would not produce a reaction in most individuals) or other agents, e.g., a signal, confined space.</w:t>
              </w:r>
            </w:ins>
          </w:p>
          <w:p w14:paraId="5A908AEC" w14:textId="77777777" w:rsidR="007561BD" w:rsidRDefault="007561BD" w:rsidP="00EA2BB5">
            <w:pPr>
              <w:rPr>
                <w:ins w:id="6612" w:author="Aziz Boxwala" w:date="2014-08-22T20:19:00Z"/>
                <w:rFonts w:ascii="Times New Roman" w:hAnsi="Times New Roman"/>
              </w:rPr>
            </w:pPr>
          </w:p>
          <w:p w14:paraId="762E67A8" w14:textId="77777777" w:rsidR="007561BD" w:rsidRDefault="007561BD" w:rsidP="00EA2BB5">
            <w:pPr>
              <w:rPr>
                <w:ins w:id="6613" w:author="Aziz Boxwala" w:date="2014-08-22T20:19:00Z"/>
                <w:rFonts w:ascii="Times New Roman" w:hAnsi="Times New Roman"/>
              </w:rPr>
            </w:pPr>
            <w:ins w:id="6614" w:author="Aziz Boxwala" w:date="2014-08-22T20:19:00Z">
              <w:r>
                <w:rPr>
                  <w:rFonts w:ascii="Times New Roman" w:hAnsi="Times New Roman"/>
                </w:rPr>
                <w:t>A substance is a physical entity and for purposes of this aspect of the model can mean a drug or biologic, food, chemical agent, plants, animals, plastics etc.</w:t>
              </w:r>
            </w:ins>
          </w:p>
        </w:tc>
        <w:bookmarkEnd w:id="6603"/>
      </w:tr>
      <w:bookmarkEnd w:id="6556"/>
    </w:tbl>
    <w:p w14:paraId="07BD2BE4" w14:textId="77777777" w:rsidR="007561BD" w:rsidRDefault="007561BD" w:rsidP="007561BD">
      <w:pPr>
        <w:rPr>
          <w:ins w:id="6615" w:author="Aziz Boxwala" w:date="2014-08-22T20:19:00Z"/>
          <w:rFonts w:ascii="Times New Roman" w:hAnsi="Times New Roman"/>
        </w:rPr>
      </w:pPr>
    </w:p>
    <w:p w14:paraId="7F497967" w14:textId="77777777" w:rsidR="007561BD" w:rsidRDefault="007561BD" w:rsidP="007561BD">
      <w:pPr>
        <w:pStyle w:val="Heading3"/>
        <w:rPr>
          <w:ins w:id="6616" w:author="Aziz Boxwala" w:date="2014-08-22T20:19:00Z"/>
          <w:bCs/>
          <w:szCs w:val="24"/>
          <w:u w:color="000000"/>
          <w:lang w:val="en-US"/>
        </w:rPr>
      </w:pPr>
      <w:bookmarkStart w:id="6617" w:name="_Toc396502577"/>
      <w:bookmarkStart w:id="6618" w:name="BKM_4FD85889_504C_406B_BA1C_B5EDCD0829B9"/>
      <w:proofErr w:type="spellStart"/>
      <w:ins w:id="6619" w:author="Aziz Boxwala" w:date="2014-08-22T20:19:00Z">
        <w:r>
          <w:rPr>
            <w:bCs/>
            <w:szCs w:val="24"/>
            <w:u w:color="000000"/>
            <w:lang w:val="en-US"/>
          </w:rPr>
          <w:t>CareExperience</w:t>
        </w:r>
        <w:bookmarkEnd w:id="6617"/>
        <w:proofErr w:type="spellEnd"/>
      </w:ins>
    </w:p>
    <w:p w14:paraId="40C371BC" w14:textId="77777777" w:rsidR="007561BD" w:rsidRDefault="007561BD" w:rsidP="007561BD">
      <w:pPr>
        <w:rPr>
          <w:ins w:id="6620" w:author="Aziz Boxwala" w:date="2014-08-22T20:19:00Z"/>
          <w:rFonts w:ascii="Times New Roman" w:hAnsi="Times New Roman"/>
        </w:rPr>
      </w:pPr>
      <w:ins w:id="6621" w:author="Aziz Boxwala" w:date="2014-08-22T20:19:00Z">
        <w:r>
          <w:rPr>
            <w:rFonts w:ascii="Times New Roman" w:hAnsi="Times New Roman"/>
          </w:rPr>
          <w:t xml:space="preserve">Information collected from a consumer, patient, or family member about their perception of the care they received or from a care giver about the care provided. Information collected includes the elements of care coordination, communication, whole-person approach to care, access to care, timeliness of care, and information sharing. Experience also encompasses the patient’s outcomes with respect to care provided in the past. For example, a patient receiving chemotherapy who has not responded to first line medication treatment or who no longer responds to such therapy may require second tier treatment. Such a patient’s experience of care is an important factor in defining subsequent treatment which can be driven by patient preference. </w:t>
        </w:r>
      </w:ins>
    </w:p>
    <w:p w14:paraId="24EF02F4" w14:textId="77777777" w:rsidR="007561BD" w:rsidRDefault="007561BD" w:rsidP="007561BD">
      <w:pPr>
        <w:rPr>
          <w:ins w:id="6622" w:author="Aziz Boxwala" w:date="2014-08-22T20:19:00Z"/>
          <w:rFonts w:ascii="Times New Roman" w:hAnsi="Times New Roman"/>
        </w:rPr>
      </w:pPr>
    </w:p>
    <w:p w14:paraId="00511353" w14:textId="77777777" w:rsidR="007561BD" w:rsidRDefault="007561BD" w:rsidP="007561BD">
      <w:pPr>
        <w:pStyle w:val="ListHeader"/>
        <w:shd w:val="clear" w:color="auto" w:fill="auto"/>
        <w:rPr>
          <w:ins w:id="6623" w:author="Aziz Boxwala" w:date="2014-08-22T20:19:00Z"/>
          <w:rFonts w:ascii="Times New Roman" w:eastAsia="Times New Roman" w:hAnsi="Times New Roman"/>
          <w:bCs w:val="0"/>
          <w:iCs w:val="0"/>
          <w:szCs w:val="24"/>
          <w:u w:val="single"/>
          <w:shd w:val="clear" w:color="auto" w:fill="auto"/>
          <w:lang w:val="en-US"/>
        </w:rPr>
      </w:pPr>
      <w:ins w:id="6624" w:author="Aziz Boxwala" w:date="2014-08-22T20:19: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561BD" w14:paraId="7167D3DC" w14:textId="77777777" w:rsidTr="00EA2BB5">
        <w:trPr>
          <w:trHeight w:val="215"/>
          <w:ins w:id="6625" w:author="Aziz Boxwala" w:date="2014-08-22T20:19: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415F11F9" w14:textId="77777777" w:rsidR="007561BD" w:rsidRDefault="007561BD" w:rsidP="00EA2BB5">
            <w:pPr>
              <w:rPr>
                <w:ins w:id="6626" w:author="Aziz Boxwala" w:date="2014-08-22T20:19:00Z"/>
                <w:rFonts w:ascii="Times New Roman" w:hAnsi="Times New Roman"/>
                <w:b/>
              </w:rPr>
            </w:pPr>
            <w:ins w:id="6627" w:author="Aziz Boxwala" w:date="2014-08-22T20:19: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7741477C" w14:textId="77777777" w:rsidR="007561BD" w:rsidRDefault="007561BD" w:rsidP="00EA2BB5">
            <w:pPr>
              <w:rPr>
                <w:ins w:id="6628" w:author="Aziz Boxwala" w:date="2014-08-22T20:19:00Z"/>
                <w:rFonts w:ascii="Times New Roman" w:hAnsi="Times New Roman"/>
                <w:b/>
              </w:rPr>
            </w:pPr>
            <w:ins w:id="6629" w:author="Aziz Boxwala" w:date="2014-08-22T20:19: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1E6059F5" w14:textId="77777777" w:rsidR="007561BD" w:rsidRDefault="007561BD" w:rsidP="00EA2BB5">
            <w:pPr>
              <w:rPr>
                <w:ins w:id="6630" w:author="Aziz Boxwala" w:date="2014-08-22T20:19:00Z"/>
                <w:rFonts w:ascii="Times New Roman" w:hAnsi="Times New Roman"/>
                <w:b/>
              </w:rPr>
            </w:pPr>
            <w:ins w:id="6631" w:author="Aziz Boxwala" w:date="2014-08-22T20:19:00Z">
              <w:r>
                <w:rPr>
                  <w:rFonts w:ascii="Times New Roman" w:hAnsi="Times New Roman"/>
                  <w:b/>
                </w:rPr>
                <w:t>Description</w:t>
              </w:r>
            </w:ins>
          </w:p>
        </w:tc>
      </w:tr>
      <w:tr w:rsidR="007561BD" w14:paraId="1063C744" w14:textId="77777777" w:rsidTr="00EA2BB5">
        <w:trPr>
          <w:ins w:id="6632"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3737802E" w14:textId="77777777" w:rsidR="007561BD" w:rsidRDefault="007561BD" w:rsidP="00EA2BB5">
            <w:pPr>
              <w:rPr>
                <w:ins w:id="6633" w:author="Aziz Boxwala" w:date="2014-08-22T20:19:00Z"/>
                <w:rFonts w:ascii="Times New Roman" w:hAnsi="Times New Roman"/>
              </w:rPr>
            </w:pPr>
            <w:ins w:id="6634" w:author="Aziz Boxwala" w:date="2014-08-22T20:19:00Z">
              <w:r>
                <w:rPr>
                  <w:rFonts w:ascii="Times New Roman" w:hAnsi="Times New Roman"/>
                </w:rPr>
                <w:t>about</w:t>
              </w:r>
            </w:ins>
          </w:p>
        </w:tc>
        <w:tc>
          <w:tcPr>
            <w:tcW w:w="1620" w:type="dxa"/>
            <w:tcBorders>
              <w:top w:val="single" w:sz="2" w:space="0" w:color="auto"/>
              <w:left w:val="single" w:sz="2" w:space="0" w:color="auto"/>
              <w:bottom w:val="single" w:sz="2" w:space="0" w:color="auto"/>
              <w:right w:val="single" w:sz="2" w:space="0" w:color="auto"/>
            </w:tcBorders>
          </w:tcPr>
          <w:p w14:paraId="673D35DB" w14:textId="77777777" w:rsidR="007561BD" w:rsidRDefault="007561BD" w:rsidP="00EA2BB5">
            <w:pPr>
              <w:rPr>
                <w:ins w:id="6635" w:author="Aziz Boxwala" w:date="2014-08-22T20:19:00Z"/>
                <w:rFonts w:ascii="Times New Roman" w:hAnsi="Times New Roman"/>
              </w:rPr>
            </w:pPr>
            <w:proofErr w:type="spellStart"/>
            <w:ins w:id="6636" w:author="Aziz Boxwala" w:date="2014-08-22T20:19:00Z">
              <w:r>
                <w:rPr>
                  <w:rFonts w:ascii="Times New Roman" w:hAnsi="Times New Roman"/>
                </w:rPr>
                <w:t>ClinicalStatement</w:t>
              </w:r>
              <w:proofErr w:type="spellEnd"/>
            </w:ins>
          </w:p>
        </w:tc>
        <w:tc>
          <w:tcPr>
            <w:tcW w:w="5580" w:type="dxa"/>
            <w:tcBorders>
              <w:top w:val="single" w:sz="2" w:space="0" w:color="auto"/>
              <w:left w:val="single" w:sz="2" w:space="0" w:color="auto"/>
              <w:bottom w:val="single" w:sz="2" w:space="0" w:color="auto"/>
              <w:right w:val="single" w:sz="2" w:space="0" w:color="auto"/>
            </w:tcBorders>
          </w:tcPr>
          <w:p w14:paraId="324807E6" w14:textId="77777777" w:rsidR="007561BD" w:rsidRDefault="007561BD" w:rsidP="00EA2BB5">
            <w:pPr>
              <w:rPr>
                <w:ins w:id="6637" w:author="Aziz Boxwala" w:date="2014-08-22T20:19:00Z"/>
                <w:rFonts w:ascii="Times New Roman" w:hAnsi="Times New Roman"/>
              </w:rPr>
            </w:pPr>
            <w:ins w:id="6638" w:author="Aziz Boxwala" w:date="2014-08-22T20:19:00Z">
              <w:r>
                <w:rPr>
                  <w:rFonts w:ascii="Times New Roman" w:hAnsi="Times New Roman"/>
                </w:rPr>
                <w:t>The statement (e.g., encounter, procedure) that is the basis for the experience</w:t>
              </w:r>
            </w:ins>
          </w:p>
        </w:tc>
      </w:tr>
      <w:tr w:rsidR="007561BD" w14:paraId="197AA21A" w14:textId="77777777" w:rsidTr="00EA2BB5">
        <w:trPr>
          <w:ins w:id="6639"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5EE044D5" w14:textId="77777777" w:rsidR="007561BD" w:rsidRDefault="007561BD" w:rsidP="00EA2BB5">
            <w:pPr>
              <w:rPr>
                <w:ins w:id="6640" w:author="Aziz Boxwala" w:date="2014-08-22T20:19:00Z"/>
                <w:rFonts w:ascii="Times New Roman" w:hAnsi="Times New Roman"/>
              </w:rPr>
            </w:pPr>
            <w:bookmarkStart w:id="6641" w:name="BKM_4E7DDA18_58AB_4017_90B8_BE37F8AEF160"/>
            <w:ins w:id="6642" w:author="Aziz Boxwala" w:date="2014-08-22T20:19:00Z">
              <w:r>
                <w:rPr>
                  <w:rFonts w:ascii="Times New Roman" w:hAnsi="Times New Roman"/>
                </w:rPr>
                <w:lastRenderedPageBreak/>
                <w:t>experience</w:t>
              </w:r>
            </w:ins>
          </w:p>
        </w:tc>
        <w:tc>
          <w:tcPr>
            <w:tcW w:w="1620" w:type="dxa"/>
            <w:tcBorders>
              <w:top w:val="single" w:sz="2" w:space="0" w:color="auto"/>
              <w:left w:val="single" w:sz="2" w:space="0" w:color="auto"/>
              <w:bottom w:val="single" w:sz="2" w:space="0" w:color="auto"/>
              <w:right w:val="single" w:sz="2" w:space="0" w:color="auto"/>
            </w:tcBorders>
          </w:tcPr>
          <w:p w14:paraId="5CBD8402" w14:textId="77777777" w:rsidR="007561BD" w:rsidRDefault="007561BD" w:rsidP="00EA2BB5">
            <w:pPr>
              <w:rPr>
                <w:ins w:id="6643" w:author="Aziz Boxwala" w:date="2014-08-22T20:19:00Z"/>
                <w:rFonts w:ascii="Times New Roman" w:hAnsi="Times New Roman"/>
              </w:rPr>
            </w:pPr>
            <w:ins w:id="6644"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6D7E1864" w14:textId="77777777" w:rsidR="007561BD" w:rsidRDefault="007561BD" w:rsidP="00EA2BB5">
            <w:pPr>
              <w:rPr>
                <w:ins w:id="6645" w:author="Aziz Boxwala" w:date="2014-08-22T20:19:00Z"/>
                <w:rFonts w:ascii="Times New Roman" w:hAnsi="Times New Roman"/>
              </w:rPr>
            </w:pPr>
            <w:ins w:id="6646" w:author="Aziz Boxwala" w:date="2014-08-22T20:19:00Z">
              <w:r>
                <w:rPr>
                  <w:rFonts w:ascii="Times New Roman" w:hAnsi="Times New Roman"/>
                </w:rPr>
                <w:t>The actual experience, e.g., poor communication.</w:t>
              </w:r>
            </w:ins>
          </w:p>
        </w:tc>
        <w:bookmarkEnd w:id="6641"/>
      </w:tr>
      <w:bookmarkEnd w:id="6618"/>
    </w:tbl>
    <w:p w14:paraId="10A976F8" w14:textId="77777777" w:rsidR="007561BD" w:rsidRDefault="007561BD" w:rsidP="007561BD">
      <w:pPr>
        <w:rPr>
          <w:ins w:id="6647" w:author="Aziz Boxwala" w:date="2014-08-22T20:19:00Z"/>
          <w:rFonts w:ascii="Times New Roman" w:hAnsi="Times New Roman"/>
        </w:rPr>
      </w:pPr>
    </w:p>
    <w:p w14:paraId="5045D26C" w14:textId="77777777" w:rsidR="007561BD" w:rsidRDefault="007561BD" w:rsidP="007561BD">
      <w:pPr>
        <w:pStyle w:val="Heading3"/>
        <w:rPr>
          <w:ins w:id="6648" w:author="Aziz Boxwala" w:date="2014-08-22T20:19:00Z"/>
          <w:bCs/>
          <w:szCs w:val="24"/>
          <w:u w:color="000000"/>
          <w:lang w:val="en-US"/>
        </w:rPr>
      </w:pPr>
      <w:bookmarkStart w:id="6649" w:name="_Toc396502578"/>
      <w:bookmarkStart w:id="6650" w:name="BKM_CD59DCE8_8A0E_440D_91CA_AF7D8061585D"/>
      <w:ins w:id="6651" w:author="Aziz Boxwala" w:date="2014-08-22T20:19:00Z">
        <w:r>
          <w:rPr>
            <w:bCs/>
            <w:szCs w:val="24"/>
            <w:u w:color="000000"/>
            <w:lang w:val="en-US"/>
          </w:rPr>
          <w:t>Condition</w:t>
        </w:r>
        <w:bookmarkEnd w:id="6649"/>
      </w:ins>
    </w:p>
    <w:p w14:paraId="21A65A45" w14:textId="77777777" w:rsidR="007561BD" w:rsidRDefault="007561BD" w:rsidP="007561BD">
      <w:pPr>
        <w:rPr>
          <w:ins w:id="6652" w:author="Aziz Boxwala" w:date="2014-08-22T20:19:00Z"/>
          <w:rFonts w:ascii="Times New Roman" w:hAnsi="Times New Roman"/>
        </w:rPr>
      </w:pPr>
      <w:ins w:id="6653" w:author="Aziz Boxwala" w:date="2014-08-22T20:19:00Z">
        <w:r>
          <w:rPr>
            <w:rStyle w:val="FieldLabel"/>
            <w:rFonts w:ascii="Times New Roman" w:hAnsi="Times New Roman"/>
            <w:i w:val="0"/>
            <w:iCs w:val="0"/>
            <w:color w:val="000000"/>
          </w:rPr>
          <w:t>Use to record detailed information about conditions, problems or diagnoses recognized by a clinician. There are many uses including: recording a Diagnosis during an Encounter; populating a problem List or a Summary Statement, such as a Discharge Summary.</w:t>
        </w:r>
      </w:ins>
    </w:p>
    <w:p w14:paraId="05E1C52A" w14:textId="77777777" w:rsidR="007561BD" w:rsidRDefault="007561BD" w:rsidP="007561BD">
      <w:pPr>
        <w:rPr>
          <w:ins w:id="6654" w:author="Aziz Boxwala" w:date="2014-08-22T20:19:00Z"/>
          <w:rFonts w:ascii="Times New Roman" w:hAnsi="Times New Roman"/>
        </w:rPr>
      </w:pPr>
    </w:p>
    <w:p w14:paraId="4155834C" w14:textId="77777777" w:rsidR="007561BD" w:rsidRDefault="007561BD" w:rsidP="007561BD">
      <w:pPr>
        <w:pStyle w:val="ListHeader"/>
        <w:shd w:val="clear" w:color="auto" w:fill="auto"/>
        <w:rPr>
          <w:ins w:id="6655" w:author="Aziz Boxwala" w:date="2014-08-22T20:19:00Z"/>
          <w:rFonts w:ascii="Times New Roman" w:eastAsia="Times New Roman" w:hAnsi="Times New Roman"/>
          <w:bCs w:val="0"/>
          <w:iCs w:val="0"/>
          <w:szCs w:val="24"/>
          <w:u w:val="single"/>
          <w:shd w:val="clear" w:color="auto" w:fill="auto"/>
          <w:lang w:val="en-US"/>
        </w:rPr>
      </w:pPr>
      <w:ins w:id="6656" w:author="Aziz Boxwala" w:date="2014-08-22T20:19: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561BD" w14:paraId="0D37A3EF" w14:textId="77777777" w:rsidTr="00EA2BB5">
        <w:trPr>
          <w:trHeight w:val="215"/>
          <w:ins w:id="6657" w:author="Aziz Boxwala" w:date="2014-08-22T20:19: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089AC671" w14:textId="77777777" w:rsidR="007561BD" w:rsidRDefault="007561BD" w:rsidP="00EA2BB5">
            <w:pPr>
              <w:rPr>
                <w:ins w:id="6658" w:author="Aziz Boxwala" w:date="2014-08-22T20:19:00Z"/>
                <w:rFonts w:ascii="Times New Roman" w:hAnsi="Times New Roman"/>
                <w:b/>
              </w:rPr>
            </w:pPr>
            <w:ins w:id="6659" w:author="Aziz Boxwala" w:date="2014-08-22T20:19: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34BB89A2" w14:textId="77777777" w:rsidR="007561BD" w:rsidRDefault="007561BD" w:rsidP="00EA2BB5">
            <w:pPr>
              <w:rPr>
                <w:ins w:id="6660" w:author="Aziz Boxwala" w:date="2014-08-22T20:19:00Z"/>
                <w:rFonts w:ascii="Times New Roman" w:hAnsi="Times New Roman"/>
                <w:b/>
              </w:rPr>
            </w:pPr>
            <w:ins w:id="6661" w:author="Aziz Boxwala" w:date="2014-08-22T20:19: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199BE89E" w14:textId="77777777" w:rsidR="007561BD" w:rsidRDefault="007561BD" w:rsidP="00EA2BB5">
            <w:pPr>
              <w:rPr>
                <w:ins w:id="6662" w:author="Aziz Boxwala" w:date="2014-08-22T20:19:00Z"/>
                <w:rFonts w:ascii="Times New Roman" w:hAnsi="Times New Roman"/>
                <w:b/>
              </w:rPr>
            </w:pPr>
            <w:ins w:id="6663" w:author="Aziz Boxwala" w:date="2014-08-22T20:19:00Z">
              <w:r>
                <w:rPr>
                  <w:rFonts w:ascii="Times New Roman" w:hAnsi="Times New Roman"/>
                  <w:b/>
                </w:rPr>
                <w:t>Description</w:t>
              </w:r>
            </w:ins>
          </w:p>
        </w:tc>
      </w:tr>
      <w:tr w:rsidR="007561BD" w14:paraId="263FC739" w14:textId="77777777" w:rsidTr="00EA2BB5">
        <w:trPr>
          <w:ins w:id="6664"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2A98B395" w14:textId="77777777" w:rsidR="007561BD" w:rsidRDefault="007561BD" w:rsidP="00EA2BB5">
            <w:pPr>
              <w:rPr>
                <w:ins w:id="6665" w:author="Aziz Boxwala" w:date="2014-08-22T20:19:00Z"/>
                <w:rFonts w:ascii="Times New Roman" w:hAnsi="Times New Roman"/>
              </w:rPr>
            </w:pPr>
            <w:proofErr w:type="spellStart"/>
            <w:ins w:id="6666" w:author="Aziz Boxwala" w:date="2014-08-22T20:19:00Z">
              <w:r>
                <w:rPr>
                  <w:rFonts w:ascii="Times New Roman" w:hAnsi="Times New Roman"/>
                </w:rPr>
                <w:t>ageAtOnset</w:t>
              </w:r>
              <w:proofErr w:type="spellEnd"/>
              <w:r>
                <w:rPr>
                  <w:rFonts w:ascii="Times New Roman" w:hAnsi="Times New Roman"/>
                </w:rPr>
                <w:t xml:space="preserve"> </w:t>
              </w:r>
            </w:ins>
          </w:p>
        </w:tc>
        <w:tc>
          <w:tcPr>
            <w:tcW w:w="1620" w:type="dxa"/>
            <w:tcBorders>
              <w:top w:val="single" w:sz="2" w:space="0" w:color="auto"/>
              <w:left w:val="single" w:sz="2" w:space="0" w:color="auto"/>
              <w:bottom w:val="single" w:sz="2" w:space="0" w:color="auto"/>
              <w:right w:val="single" w:sz="2" w:space="0" w:color="auto"/>
            </w:tcBorders>
          </w:tcPr>
          <w:p w14:paraId="3F2E37F7" w14:textId="77777777" w:rsidR="007561BD" w:rsidRDefault="007561BD" w:rsidP="00EA2BB5">
            <w:pPr>
              <w:rPr>
                <w:ins w:id="6667" w:author="Aziz Boxwala" w:date="2014-08-22T20:19:00Z"/>
                <w:rFonts w:ascii="Times New Roman" w:hAnsi="Times New Roman"/>
              </w:rPr>
            </w:pPr>
            <w:ins w:id="6668" w:author="Aziz Boxwala" w:date="2014-08-22T20:19:00Z">
              <w:r>
                <w:rPr>
                  <w:rFonts w:ascii="Times New Roman" w:hAnsi="Times New Roman"/>
                </w:rPr>
                <w:t>Quantity</w:t>
              </w:r>
            </w:ins>
          </w:p>
        </w:tc>
        <w:tc>
          <w:tcPr>
            <w:tcW w:w="5580" w:type="dxa"/>
            <w:tcBorders>
              <w:top w:val="single" w:sz="2" w:space="0" w:color="auto"/>
              <w:left w:val="single" w:sz="2" w:space="0" w:color="auto"/>
              <w:bottom w:val="single" w:sz="2" w:space="0" w:color="auto"/>
              <w:right w:val="single" w:sz="2" w:space="0" w:color="auto"/>
            </w:tcBorders>
          </w:tcPr>
          <w:p w14:paraId="6B25DA97" w14:textId="77777777" w:rsidR="007561BD" w:rsidRDefault="007561BD" w:rsidP="00EA2BB5">
            <w:pPr>
              <w:rPr>
                <w:ins w:id="6669" w:author="Aziz Boxwala" w:date="2014-08-22T20:19:00Z"/>
                <w:rFonts w:ascii="Times New Roman" w:hAnsi="Times New Roman"/>
              </w:rPr>
            </w:pPr>
            <w:ins w:id="6670" w:author="Aziz Boxwala" w:date="2014-08-22T20:19:00Z">
              <w:r>
                <w:rPr>
                  <w:rFonts w:ascii="Times New Roman" w:hAnsi="Times New Roman"/>
                </w:rPr>
                <w:t>The patient's age when the problem began.</w:t>
              </w:r>
            </w:ins>
          </w:p>
        </w:tc>
      </w:tr>
      <w:tr w:rsidR="007561BD" w14:paraId="45C20AD8" w14:textId="77777777" w:rsidTr="00EA2BB5">
        <w:trPr>
          <w:ins w:id="6671"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77CA8CA0" w14:textId="77777777" w:rsidR="007561BD" w:rsidRDefault="007561BD" w:rsidP="00EA2BB5">
            <w:pPr>
              <w:rPr>
                <w:ins w:id="6672" w:author="Aziz Boxwala" w:date="2014-08-22T20:19:00Z"/>
                <w:rFonts w:ascii="Times New Roman" w:hAnsi="Times New Roman"/>
              </w:rPr>
            </w:pPr>
            <w:bookmarkStart w:id="6673" w:name="BKM_408A34D4_8A11_4A0A_A034_0538CA6BF45C"/>
            <w:proofErr w:type="spellStart"/>
            <w:ins w:id="6674" w:author="Aziz Boxwala" w:date="2014-08-22T20:19:00Z">
              <w:r>
                <w:rPr>
                  <w:rFonts w:ascii="Times New Roman" w:hAnsi="Times New Roman"/>
                </w:rPr>
                <w:t>bodySite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3081DBCC" w14:textId="77777777" w:rsidR="007561BD" w:rsidRDefault="007561BD" w:rsidP="00EA2BB5">
            <w:pPr>
              <w:rPr>
                <w:ins w:id="6675" w:author="Aziz Boxwala" w:date="2014-08-22T20:19:00Z"/>
                <w:rFonts w:ascii="Times New Roman" w:hAnsi="Times New Roman"/>
              </w:rPr>
            </w:pPr>
            <w:proofErr w:type="spellStart"/>
            <w:ins w:id="6676" w:author="Aziz Boxwala" w:date="2014-08-22T20:19:00Z">
              <w:r>
                <w:rPr>
                  <w:rFonts w:ascii="Times New Roman" w:hAnsi="Times New Roman"/>
                </w:rPr>
                <w:t>BodySite</w:t>
              </w:r>
              <w:proofErr w:type="spellEnd"/>
            </w:ins>
          </w:p>
        </w:tc>
        <w:tc>
          <w:tcPr>
            <w:tcW w:w="5580" w:type="dxa"/>
            <w:tcBorders>
              <w:top w:val="single" w:sz="2" w:space="0" w:color="auto"/>
              <w:left w:val="single" w:sz="2" w:space="0" w:color="auto"/>
              <w:bottom w:val="single" w:sz="2" w:space="0" w:color="auto"/>
              <w:right w:val="single" w:sz="2" w:space="0" w:color="auto"/>
            </w:tcBorders>
          </w:tcPr>
          <w:p w14:paraId="00D9FCC0" w14:textId="77777777" w:rsidR="007561BD" w:rsidRDefault="007561BD" w:rsidP="00EA2BB5">
            <w:pPr>
              <w:rPr>
                <w:ins w:id="6677" w:author="Aziz Boxwala" w:date="2014-08-22T20:19:00Z"/>
                <w:rFonts w:ascii="Times New Roman" w:hAnsi="Times New Roman"/>
              </w:rPr>
            </w:pPr>
            <w:ins w:id="6678" w:author="Aziz Boxwala" w:date="2014-08-22T20:19:00Z">
              <w:r>
                <w:rPr>
                  <w:rFonts w:ascii="Times New Roman" w:hAnsi="Times New Roman"/>
                </w:rPr>
                <w:t>Indicates the location of the symptom on the patient's body.</w:t>
              </w:r>
            </w:ins>
          </w:p>
        </w:tc>
        <w:bookmarkEnd w:id="6673"/>
      </w:tr>
      <w:tr w:rsidR="007561BD" w14:paraId="31494AFF" w14:textId="77777777" w:rsidTr="00EA2BB5">
        <w:trPr>
          <w:ins w:id="6679"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4026EA0B" w14:textId="77777777" w:rsidR="007561BD" w:rsidRDefault="007561BD" w:rsidP="00EA2BB5">
            <w:pPr>
              <w:rPr>
                <w:ins w:id="6680" w:author="Aziz Boxwala" w:date="2014-08-22T20:19:00Z"/>
                <w:rFonts w:ascii="Times New Roman" w:hAnsi="Times New Roman"/>
              </w:rPr>
            </w:pPr>
            <w:bookmarkStart w:id="6681" w:name="BKM_E9D5A638_111C_4197_A4AE_64B7BB2F3859"/>
            <w:ins w:id="6682" w:author="Aziz Boxwala" w:date="2014-08-22T20:19:00Z">
              <w:r>
                <w:rPr>
                  <w:rFonts w:ascii="Times New Roman" w:hAnsi="Times New Roman"/>
                </w:rPr>
                <w:t>category</w:t>
              </w:r>
            </w:ins>
          </w:p>
        </w:tc>
        <w:tc>
          <w:tcPr>
            <w:tcW w:w="1620" w:type="dxa"/>
            <w:tcBorders>
              <w:top w:val="single" w:sz="2" w:space="0" w:color="auto"/>
              <w:left w:val="single" w:sz="2" w:space="0" w:color="auto"/>
              <w:bottom w:val="single" w:sz="2" w:space="0" w:color="auto"/>
              <w:right w:val="single" w:sz="2" w:space="0" w:color="auto"/>
            </w:tcBorders>
          </w:tcPr>
          <w:p w14:paraId="2FED8AAE" w14:textId="77777777" w:rsidR="007561BD" w:rsidRDefault="007561BD" w:rsidP="00EA2BB5">
            <w:pPr>
              <w:rPr>
                <w:ins w:id="6683" w:author="Aziz Boxwala" w:date="2014-08-22T20:19:00Z"/>
                <w:rFonts w:ascii="Times New Roman" w:hAnsi="Times New Roman"/>
              </w:rPr>
            </w:pPr>
            <w:ins w:id="6684"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46EDF127" w14:textId="77777777" w:rsidR="007561BD" w:rsidRDefault="007561BD" w:rsidP="00EA2BB5">
            <w:pPr>
              <w:rPr>
                <w:ins w:id="6685" w:author="Aziz Boxwala" w:date="2014-08-22T20:19:00Z"/>
                <w:rFonts w:ascii="Times New Roman" w:hAnsi="Times New Roman"/>
              </w:rPr>
            </w:pPr>
            <w:ins w:id="6686" w:author="Aziz Boxwala" w:date="2014-08-22T20:19:00Z">
              <w:r>
                <w:rPr>
                  <w:rFonts w:ascii="Times New Roman" w:hAnsi="Times New Roman"/>
                </w:rPr>
                <w:t xml:space="preserve">A category assigned to the condition, e.g. finding, diagnosis, concern, </w:t>
              </w:r>
              <w:proofErr w:type="gramStart"/>
              <w:r>
                <w:rPr>
                  <w:rFonts w:ascii="Times New Roman" w:hAnsi="Times New Roman"/>
                </w:rPr>
                <w:t>symptom</w:t>
              </w:r>
              <w:proofErr w:type="gramEnd"/>
              <w:r>
                <w:rPr>
                  <w:rFonts w:ascii="Times New Roman" w:hAnsi="Times New Roman"/>
                </w:rPr>
                <w:t>.</w:t>
              </w:r>
            </w:ins>
          </w:p>
        </w:tc>
        <w:bookmarkEnd w:id="6681"/>
      </w:tr>
      <w:tr w:rsidR="007561BD" w14:paraId="0B412860" w14:textId="77777777" w:rsidTr="00EA2BB5">
        <w:trPr>
          <w:ins w:id="6687"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63CEECB4" w14:textId="77777777" w:rsidR="007561BD" w:rsidRDefault="007561BD" w:rsidP="00EA2BB5">
            <w:pPr>
              <w:rPr>
                <w:ins w:id="6688" w:author="Aziz Boxwala" w:date="2014-08-22T20:19:00Z"/>
                <w:rFonts w:ascii="Times New Roman" w:hAnsi="Times New Roman"/>
              </w:rPr>
            </w:pPr>
            <w:bookmarkStart w:id="6689" w:name="BKM_A01E0729_4893_4387_A0B4_8EE98BE99445"/>
            <w:ins w:id="6690" w:author="Aziz Boxwala" w:date="2014-08-22T20:19:00Z">
              <w:r>
                <w:rPr>
                  <w:rFonts w:ascii="Times New Roman" w:hAnsi="Times New Roman"/>
                </w:rPr>
                <w:t>certainty</w:t>
              </w:r>
            </w:ins>
          </w:p>
        </w:tc>
        <w:tc>
          <w:tcPr>
            <w:tcW w:w="1620" w:type="dxa"/>
            <w:tcBorders>
              <w:top w:val="single" w:sz="2" w:space="0" w:color="auto"/>
              <w:left w:val="single" w:sz="2" w:space="0" w:color="auto"/>
              <w:bottom w:val="single" w:sz="2" w:space="0" w:color="auto"/>
              <w:right w:val="single" w:sz="2" w:space="0" w:color="auto"/>
            </w:tcBorders>
          </w:tcPr>
          <w:p w14:paraId="145BADF4" w14:textId="77777777" w:rsidR="007561BD" w:rsidRDefault="007561BD" w:rsidP="00EA2BB5">
            <w:pPr>
              <w:rPr>
                <w:ins w:id="6691" w:author="Aziz Boxwala" w:date="2014-08-22T20:19:00Z"/>
                <w:rFonts w:ascii="Times New Roman" w:hAnsi="Times New Roman"/>
              </w:rPr>
            </w:pPr>
            <w:ins w:id="6692"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1C2D2716" w14:textId="77777777" w:rsidR="007561BD" w:rsidRDefault="007561BD" w:rsidP="00EA2BB5">
            <w:pPr>
              <w:rPr>
                <w:ins w:id="6693" w:author="Aziz Boxwala" w:date="2014-08-22T20:19:00Z"/>
                <w:rFonts w:ascii="Times New Roman" w:hAnsi="Times New Roman"/>
              </w:rPr>
            </w:pPr>
            <w:ins w:id="6694" w:author="Aziz Boxwala" w:date="2014-08-22T20:19:00Z">
              <w:r>
                <w:rPr>
                  <w:rFonts w:ascii="Times New Roman" w:hAnsi="Times New Roman"/>
                </w:rPr>
                <w:t>The degree of confidence that this condition is correct.</w:t>
              </w:r>
            </w:ins>
          </w:p>
        </w:tc>
        <w:bookmarkEnd w:id="6689"/>
      </w:tr>
      <w:tr w:rsidR="007561BD" w14:paraId="1A06B456" w14:textId="77777777" w:rsidTr="00EA2BB5">
        <w:trPr>
          <w:ins w:id="6695"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5DB692E3" w14:textId="77777777" w:rsidR="007561BD" w:rsidRDefault="007561BD" w:rsidP="00EA2BB5">
            <w:pPr>
              <w:rPr>
                <w:ins w:id="6696" w:author="Aziz Boxwala" w:date="2014-08-22T20:19:00Z"/>
                <w:rFonts w:ascii="Times New Roman" w:hAnsi="Times New Roman"/>
              </w:rPr>
            </w:pPr>
            <w:bookmarkStart w:id="6697" w:name="BKM_ADAD9DD2_8112_49F0_A419_6662437D5A9D"/>
            <w:proofErr w:type="spellStart"/>
            <w:ins w:id="6698" w:author="Aziz Boxwala" w:date="2014-08-22T20:19:00Z">
              <w:r>
                <w:rPr>
                  <w:rFonts w:ascii="Times New Roman" w:hAnsi="Times New Roman"/>
                </w:rPr>
                <w:t>conditionQualifier</w:t>
              </w:r>
              <w:proofErr w:type="spellEnd"/>
            </w:ins>
          </w:p>
        </w:tc>
        <w:tc>
          <w:tcPr>
            <w:tcW w:w="1620" w:type="dxa"/>
            <w:tcBorders>
              <w:top w:val="single" w:sz="2" w:space="0" w:color="auto"/>
              <w:left w:val="single" w:sz="2" w:space="0" w:color="auto"/>
              <w:bottom w:val="single" w:sz="2" w:space="0" w:color="auto"/>
              <w:right w:val="single" w:sz="2" w:space="0" w:color="auto"/>
            </w:tcBorders>
          </w:tcPr>
          <w:p w14:paraId="402DE828" w14:textId="77777777" w:rsidR="007561BD" w:rsidRDefault="007561BD" w:rsidP="00EA2BB5">
            <w:pPr>
              <w:rPr>
                <w:ins w:id="6699" w:author="Aziz Boxwala" w:date="2014-08-22T20:19:00Z"/>
                <w:rFonts w:ascii="Times New Roman" w:hAnsi="Times New Roman"/>
              </w:rPr>
            </w:pPr>
            <w:ins w:id="6700" w:author="Aziz Boxwala" w:date="2014-08-22T20:19:00Z">
              <w:r>
                <w:rPr>
                  <w:rFonts w:ascii="Times New Roman" w:hAnsi="Times New Roman"/>
                </w:rPr>
                <w:t>Qualifier</w:t>
              </w:r>
            </w:ins>
          </w:p>
        </w:tc>
        <w:tc>
          <w:tcPr>
            <w:tcW w:w="5580" w:type="dxa"/>
            <w:tcBorders>
              <w:top w:val="single" w:sz="2" w:space="0" w:color="auto"/>
              <w:left w:val="single" w:sz="2" w:space="0" w:color="auto"/>
              <w:bottom w:val="single" w:sz="2" w:space="0" w:color="auto"/>
              <w:right w:val="single" w:sz="2" w:space="0" w:color="auto"/>
            </w:tcBorders>
          </w:tcPr>
          <w:p w14:paraId="3C300A44" w14:textId="77777777" w:rsidR="007561BD" w:rsidRDefault="007561BD" w:rsidP="00EA2BB5">
            <w:pPr>
              <w:rPr>
                <w:ins w:id="6701" w:author="Aziz Boxwala" w:date="2014-08-22T20:19:00Z"/>
                <w:rFonts w:ascii="Times New Roman" w:hAnsi="Times New Roman"/>
              </w:rPr>
            </w:pPr>
            <w:ins w:id="6702" w:author="Aziz Boxwala" w:date="2014-08-22T20:19:00Z">
              <w:r>
                <w:rPr>
                  <w:rFonts w:ascii="Times New Roman" w:hAnsi="Times New Roman"/>
                </w:rPr>
                <w:t>The qualifier allow specifying more details or restrictions. e.g., severity, triggering factors, stage.</w:t>
              </w:r>
            </w:ins>
          </w:p>
        </w:tc>
        <w:bookmarkEnd w:id="6697"/>
      </w:tr>
      <w:tr w:rsidR="007561BD" w14:paraId="1F6A978E" w14:textId="77777777" w:rsidTr="00EA2BB5">
        <w:trPr>
          <w:ins w:id="6703"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0E4114B9" w14:textId="77777777" w:rsidR="007561BD" w:rsidRDefault="007561BD" w:rsidP="00EA2BB5">
            <w:pPr>
              <w:rPr>
                <w:ins w:id="6704" w:author="Aziz Boxwala" w:date="2014-08-22T20:19:00Z"/>
                <w:rFonts w:ascii="Times New Roman" w:hAnsi="Times New Roman"/>
              </w:rPr>
            </w:pPr>
            <w:bookmarkStart w:id="6705" w:name="BKM_8FFE7096_831F_4E62_921B_F6B86E6AC50F"/>
            <w:proofErr w:type="spellStart"/>
            <w:ins w:id="6706" w:author="Aziz Boxwala" w:date="2014-08-22T20:19:00Z">
              <w:r>
                <w:rPr>
                  <w:rFonts w:ascii="Times New Roman" w:hAnsi="Times New Roman"/>
                </w:rPr>
                <w:t>conditionStatus</w:t>
              </w:r>
              <w:proofErr w:type="spellEnd"/>
            </w:ins>
          </w:p>
        </w:tc>
        <w:tc>
          <w:tcPr>
            <w:tcW w:w="1620" w:type="dxa"/>
            <w:tcBorders>
              <w:top w:val="single" w:sz="2" w:space="0" w:color="auto"/>
              <w:left w:val="single" w:sz="2" w:space="0" w:color="auto"/>
              <w:bottom w:val="single" w:sz="2" w:space="0" w:color="auto"/>
              <w:right w:val="single" w:sz="2" w:space="0" w:color="auto"/>
            </w:tcBorders>
          </w:tcPr>
          <w:p w14:paraId="71C4A9A3" w14:textId="77777777" w:rsidR="007561BD" w:rsidRDefault="007561BD" w:rsidP="00EA2BB5">
            <w:pPr>
              <w:rPr>
                <w:ins w:id="6707" w:author="Aziz Boxwala" w:date="2014-08-22T20:19:00Z"/>
                <w:rFonts w:ascii="Times New Roman" w:hAnsi="Times New Roman"/>
              </w:rPr>
            </w:pPr>
            <w:ins w:id="6708"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20ACC768" w14:textId="77777777" w:rsidR="007561BD" w:rsidRDefault="007561BD" w:rsidP="00EA2BB5">
            <w:pPr>
              <w:rPr>
                <w:ins w:id="6709" w:author="Aziz Boxwala" w:date="2014-08-22T20:19:00Z"/>
                <w:rFonts w:ascii="Times New Roman" w:hAnsi="Times New Roman"/>
              </w:rPr>
            </w:pPr>
            <w:ins w:id="6710" w:author="Aziz Boxwala" w:date="2014-08-22T20:19:00Z">
              <w:r>
                <w:rPr>
                  <w:rFonts w:ascii="Times New Roman" w:hAnsi="Times New Roman"/>
                </w:rPr>
                <w:t>The state of the condition at the time of the observation, e.g., active, inactive.</w:t>
              </w:r>
            </w:ins>
          </w:p>
        </w:tc>
        <w:bookmarkEnd w:id="6705"/>
      </w:tr>
      <w:tr w:rsidR="007561BD" w14:paraId="24E2EAD2" w14:textId="77777777" w:rsidTr="00EA2BB5">
        <w:trPr>
          <w:ins w:id="6711"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5744F3F5" w14:textId="77777777" w:rsidR="007561BD" w:rsidRDefault="007561BD" w:rsidP="00EA2BB5">
            <w:pPr>
              <w:rPr>
                <w:ins w:id="6712" w:author="Aziz Boxwala" w:date="2014-08-22T20:19:00Z"/>
                <w:rFonts w:ascii="Times New Roman" w:hAnsi="Times New Roman"/>
              </w:rPr>
            </w:pPr>
            <w:bookmarkStart w:id="6713" w:name="BKM_E91889C8_958E_43DA_A89D_57CF122B2806"/>
            <w:proofErr w:type="spellStart"/>
            <w:ins w:id="6714" w:author="Aziz Boxwala" w:date="2014-08-22T20:19:00Z">
              <w:r>
                <w:rPr>
                  <w:rFonts w:ascii="Times New Roman" w:hAnsi="Times New Roman"/>
                </w:rPr>
                <w:t>contributionToDeath</w:t>
              </w:r>
              <w:proofErr w:type="spellEnd"/>
            </w:ins>
          </w:p>
        </w:tc>
        <w:tc>
          <w:tcPr>
            <w:tcW w:w="1620" w:type="dxa"/>
            <w:tcBorders>
              <w:top w:val="single" w:sz="2" w:space="0" w:color="auto"/>
              <w:left w:val="single" w:sz="2" w:space="0" w:color="auto"/>
              <w:bottom w:val="single" w:sz="2" w:space="0" w:color="auto"/>
              <w:right w:val="single" w:sz="2" w:space="0" w:color="auto"/>
            </w:tcBorders>
          </w:tcPr>
          <w:p w14:paraId="0B4FE1E3" w14:textId="77777777" w:rsidR="007561BD" w:rsidRDefault="007561BD" w:rsidP="00EA2BB5">
            <w:pPr>
              <w:rPr>
                <w:ins w:id="6715" w:author="Aziz Boxwala" w:date="2014-08-22T20:19:00Z"/>
                <w:rFonts w:ascii="Times New Roman" w:hAnsi="Times New Roman"/>
              </w:rPr>
            </w:pPr>
            <w:ins w:id="6716"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129979D0" w14:textId="77777777" w:rsidR="007561BD" w:rsidRDefault="007561BD" w:rsidP="00EA2BB5">
            <w:pPr>
              <w:rPr>
                <w:ins w:id="6717" w:author="Aziz Boxwala" w:date="2014-08-22T20:19:00Z"/>
                <w:rFonts w:ascii="Times New Roman" w:hAnsi="Times New Roman"/>
              </w:rPr>
            </w:pPr>
            <w:ins w:id="6718" w:author="Aziz Boxwala" w:date="2014-08-22T20:19:00Z">
              <w:r>
                <w:rPr>
                  <w:rFonts w:ascii="Times New Roman" w:hAnsi="Times New Roman"/>
                </w:rPr>
                <w:t>Whether the problem was the cause or contributor to the patient's death.</w:t>
              </w:r>
            </w:ins>
          </w:p>
        </w:tc>
        <w:bookmarkEnd w:id="6713"/>
      </w:tr>
      <w:tr w:rsidR="007561BD" w14:paraId="56133109" w14:textId="77777777" w:rsidTr="00EA2BB5">
        <w:trPr>
          <w:ins w:id="6719"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30572DFE" w14:textId="77777777" w:rsidR="007561BD" w:rsidRDefault="007561BD" w:rsidP="00EA2BB5">
            <w:pPr>
              <w:rPr>
                <w:ins w:id="6720" w:author="Aziz Boxwala" w:date="2014-08-22T20:19:00Z"/>
                <w:rFonts w:ascii="Times New Roman" w:hAnsi="Times New Roman"/>
              </w:rPr>
            </w:pPr>
            <w:bookmarkStart w:id="6721" w:name="BKM_C26C21D6_0423_473C_9CDE_B48B85BE1C21"/>
            <w:proofErr w:type="spellStart"/>
            <w:ins w:id="6722" w:author="Aziz Boxwala" w:date="2014-08-22T20:19:00Z">
              <w:r>
                <w:rPr>
                  <w:rFonts w:ascii="Times New Roman" w:hAnsi="Times New Roman"/>
                </w:rPr>
                <w:t>effectiveTime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1B8C297D" w14:textId="77777777" w:rsidR="007561BD" w:rsidRDefault="007561BD" w:rsidP="00EA2BB5">
            <w:pPr>
              <w:rPr>
                <w:ins w:id="6723" w:author="Aziz Boxwala" w:date="2014-08-22T20:19:00Z"/>
                <w:rFonts w:ascii="Times New Roman" w:hAnsi="Times New Roman"/>
              </w:rPr>
            </w:pPr>
            <w:proofErr w:type="spellStart"/>
            <w:ins w:id="6724" w:author="Aziz Boxwala" w:date="2014-08-22T20:19:00Z">
              <w:r>
                <w:rPr>
                  <w:rFonts w:ascii="Times New Roman" w:hAnsi="Times New Roman"/>
                </w:rPr>
                <w:t>TimePeriod</w:t>
              </w:r>
              <w:proofErr w:type="spellEnd"/>
            </w:ins>
          </w:p>
        </w:tc>
        <w:tc>
          <w:tcPr>
            <w:tcW w:w="5580" w:type="dxa"/>
            <w:tcBorders>
              <w:top w:val="single" w:sz="2" w:space="0" w:color="auto"/>
              <w:left w:val="single" w:sz="2" w:space="0" w:color="auto"/>
              <w:bottom w:val="single" w:sz="2" w:space="0" w:color="auto"/>
              <w:right w:val="single" w:sz="2" w:space="0" w:color="auto"/>
            </w:tcBorders>
          </w:tcPr>
          <w:p w14:paraId="6B206D6F" w14:textId="77777777" w:rsidR="007561BD" w:rsidRDefault="007561BD" w:rsidP="00EA2BB5">
            <w:pPr>
              <w:rPr>
                <w:ins w:id="6725" w:author="Aziz Boxwala" w:date="2014-08-22T20:19:00Z"/>
                <w:rFonts w:ascii="Times New Roman" w:hAnsi="Times New Roman"/>
              </w:rPr>
            </w:pPr>
            <w:ins w:id="6726" w:author="Aziz Boxwala" w:date="2014-08-22T20:19:00Z">
              <w:r>
                <w:rPr>
                  <w:rFonts w:ascii="Times New Roman" w:hAnsi="Times New Roman"/>
                </w:rPr>
                <w:t>The time period during which the condition is effective.</w:t>
              </w:r>
            </w:ins>
          </w:p>
        </w:tc>
        <w:bookmarkEnd w:id="6721"/>
      </w:tr>
      <w:tr w:rsidR="007561BD" w14:paraId="62B1C174" w14:textId="77777777" w:rsidTr="00EA2BB5">
        <w:trPr>
          <w:ins w:id="6727"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394D0DE5" w14:textId="77777777" w:rsidR="007561BD" w:rsidRDefault="007561BD" w:rsidP="00EA2BB5">
            <w:pPr>
              <w:rPr>
                <w:ins w:id="6728" w:author="Aziz Boxwala" w:date="2014-08-22T20:19:00Z"/>
                <w:rFonts w:ascii="Times New Roman" w:hAnsi="Times New Roman"/>
              </w:rPr>
            </w:pPr>
            <w:bookmarkStart w:id="6729" w:name="BKM_8755D624_DBD9_4E9C_B546_11E7AE84B1B6"/>
            <w:ins w:id="6730" w:author="Aziz Boxwala" w:date="2014-08-22T20:19:00Z">
              <w:r>
                <w:rPr>
                  <w:rFonts w:ascii="Times New Roman" w:hAnsi="Times New Roman"/>
                </w:rPr>
                <w:t>name</w:t>
              </w:r>
            </w:ins>
          </w:p>
        </w:tc>
        <w:tc>
          <w:tcPr>
            <w:tcW w:w="1620" w:type="dxa"/>
            <w:tcBorders>
              <w:top w:val="single" w:sz="2" w:space="0" w:color="auto"/>
              <w:left w:val="single" w:sz="2" w:space="0" w:color="auto"/>
              <w:bottom w:val="single" w:sz="2" w:space="0" w:color="auto"/>
              <w:right w:val="single" w:sz="2" w:space="0" w:color="auto"/>
            </w:tcBorders>
          </w:tcPr>
          <w:p w14:paraId="5C1AEC0C" w14:textId="77777777" w:rsidR="007561BD" w:rsidRDefault="007561BD" w:rsidP="00EA2BB5">
            <w:pPr>
              <w:rPr>
                <w:ins w:id="6731" w:author="Aziz Boxwala" w:date="2014-08-22T20:19:00Z"/>
                <w:rFonts w:ascii="Times New Roman" w:hAnsi="Times New Roman"/>
              </w:rPr>
            </w:pPr>
            <w:ins w:id="6732"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0FDE6ABE" w14:textId="77777777" w:rsidR="007561BD" w:rsidRDefault="007561BD" w:rsidP="00EA2BB5">
            <w:pPr>
              <w:rPr>
                <w:ins w:id="6733" w:author="Aziz Boxwala" w:date="2014-08-22T20:19:00Z"/>
                <w:rFonts w:ascii="Times New Roman" w:hAnsi="Times New Roman"/>
              </w:rPr>
            </w:pPr>
            <w:ins w:id="6734" w:author="Aziz Boxwala" w:date="2014-08-22T20:19:00Z">
              <w:r>
                <w:rPr>
                  <w:rFonts w:ascii="Times New Roman" w:hAnsi="Times New Roman"/>
                </w:rPr>
                <w:t>Identification of the condition, problem or diagnosis. e.g., diabetes mellitus type II, headache.</w:t>
              </w:r>
            </w:ins>
          </w:p>
        </w:tc>
        <w:bookmarkEnd w:id="6729"/>
      </w:tr>
      <w:bookmarkEnd w:id="6650"/>
    </w:tbl>
    <w:p w14:paraId="58577574" w14:textId="77777777" w:rsidR="007561BD" w:rsidRDefault="007561BD" w:rsidP="007561BD">
      <w:pPr>
        <w:rPr>
          <w:ins w:id="6735" w:author="Aziz Boxwala" w:date="2014-08-22T20:19:00Z"/>
          <w:rFonts w:ascii="Times New Roman" w:hAnsi="Times New Roman"/>
        </w:rPr>
      </w:pPr>
    </w:p>
    <w:p w14:paraId="2E41B5B7" w14:textId="77777777" w:rsidR="007561BD" w:rsidRDefault="007561BD" w:rsidP="007561BD">
      <w:pPr>
        <w:pStyle w:val="Heading3"/>
        <w:rPr>
          <w:ins w:id="6736" w:author="Aziz Boxwala" w:date="2014-08-22T20:19:00Z"/>
          <w:bCs/>
          <w:szCs w:val="24"/>
          <w:u w:color="000000"/>
          <w:lang w:val="en-US"/>
        </w:rPr>
      </w:pPr>
      <w:bookmarkStart w:id="6737" w:name="_Toc396502579"/>
      <w:bookmarkStart w:id="6738" w:name="BKM_94ED8E89_F91C_4133_9FA8_9C385BE22628"/>
      <w:ins w:id="6739" w:author="Aziz Boxwala" w:date="2014-08-22T20:19:00Z">
        <w:r>
          <w:rPr>
            <w:bCs/>
            <w:szCs w:val="24"/>
            <w:u w:color="000000"/>
            <w:lang w:val="en-US"/>
          </w:rPr>
          <w:t>Contraindication</w:t>
        </w:r>
        <w:bookmarkEnd w:id="6737"/>
      </w:ins>
    </w:p>
    <w:p w14:paraId="29E4E767" w14:textId="77777777" w:rsidR="007561BD" w:rsidRDefault="007561BD" w:rsidP="007561BD">
      <w:pPr>
        <w:rPr>
          <w:ins w:id="6740" w:author="Aziz Boxwala" w:date="2014-08-22T20:19:00Z"/>
          <w:rFonts w:ascii="Times New Roman" w:hAnsi="Times New Roman"/>
        </w:rPr>
      </w:pPr>
      <w:ins w:id="6741" w:author="Aziz Boxwala" w:date="2014-08-22T20:19:00Z">
        <w:r>
          <w:rPr>
            <w:rStyle w:val="FieldLabel"/>
            <w:rFonts w:ascii="Times New Roman" w:hAnsi="Times New Roman"/>
            <w:i w:val="0"/>
            <w:iCs w:val="0"/>
            <w:color w:val="000000"/>
          </w:rPr>
          <w:t>A concern about the performance of an action (proposed, ongoing, or past), e.g., medication intake, due to a health reason. A contraindication is a specific situation in which a drug, procedure, or surgery should not be used because it may be harmful to the patient. e.g., Contraindication to gentamycin due to poor kidney function.</w:t>
        </w:r>
      </w:ins>
    </w:p>
    <w:p w14:paraId="4D8E1D8E" w14:textId="77777777" w:rsidR="007561BD" w:rsidRDefault="007561BD" w:rsidP="007561BD">
      <w:pPr>
        <w:rPr>
          <w:ins w:id="6742" w:author="Aziz Boxwala" w:date="2014-08-22T20:19:00Z"/>
          <w:rFonts w:ascii="Times New Roman" w:hAnsi="Times New Roman"/>
        </w:rPr>
      </w:pPr>
    </w:p>
    <w:p w14:paraId="6010A0D5" w14:textId="77777777" w:rsidR="007561BD" w:rsidRDefault="007561BD" w:rsidP="007561BD">
      <w:pPr>
        <w:pStyle w:val="ListHeader"/>
        <w:shd w:val="clear" w:color="auto" w:fill="auto"/>
        <w:rPr>
          <w:ins w:id="6743" w:author="Aziz Boxwala" w:date="2014-08-22T20:19:00Z"/>
          <w:rFonts w:ascii="Times New Roman" w:eastAsia="Times New Roman" w:hAnsi="Times New Roman"/>
          <w:bCs w:val="0"/>
          <w:iCs w:val="0"/>
          <w:szCs w:val="24"/>
          <w:u w:val="single"/>
          <w:shd w:val="clear" w:color="auto" w:fill="auto"/>
          <w:lang w:val="en-US"/>
        </w:rPr>
      </w:pPr>
      <w:ins w:id="6744" w:author="Aziz Boxwala" w:date="2014-08-22T20:19: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561BD" w14:paraId="2E387D54" w14:textId="77777777" w:rsidTr="00EA2BB5">
        <w:trPr>
          <w:trHeight w:val="215"/>
          <w:ins w:id="6745" w:author="Aziz Boxwala" w:date="2014-08-22T20:19: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78F6F9D2" w14:textId="77777777" w:rsidR="007561BD" w:rsidRDefault="007561BD" w:rsidP="00EA2BB5">
            <w:pPr>
              <w:rPr>
                <w:ins w:id="6746" w:author="Aziz Boxwala" w:date="2014-08-22T20:19:00Z"/>
                <w:rFonts w:ascii="Times New Roman" w:hAnsi="Times New Roman"/>
                <w:b/>
              </w:rPr>
            </w:pPr>
            <w:ins w:id="6747" w:author="Aziz Boxwala" w:date="2014-08-22T20:19: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35DAE374" w14:textId="77777777" w:rsidR="007561BD" w:rsidRDefault="007561BD" w:rsidP="00EA2BB5">
            <w:pPr>
              <w:rPr>
                <w:ins w:id="6748" w:author="Aziz Boxwala" w:date="2014-08-22T20:19:00Z"/>
                <w:rFonts w:ascii="Times New Roman" w:hAnsi="Times New Roman"/>
                <w:b/>
              </w:rPr>
            </w:pPr>
            <w:ins w:id="6749" w:author="Aziz Boxwala" w:date="2014-08-22T20:19: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9549DDA" w14:textId="77777777" w:rsidR="007561BD" w:rsidRDefault="007561BD" w:rsidP="00EA2BB5">
            <w:pPr>
              <w:rPr>
                <w:ins w:id="6750" w:author="Aziz Boxwala" w:date="2014-08-22T20:19:00Z"/>
                <w:rFonts w:ascii="Times New Roman" w:hAnsi="Times New Roman"/>
                <w:b/>
              </w:rPr>
            </w:pPr>
            <w:ins w:id="6751" w:author="Aziz Boxwala" w:date="2014-08-22T20:19:00Z">
              <w:r>
                <w:rPr>
                  <w:rFonts w:ascii="Times New Roman" w:hAnsi="Times New Roman"/>
                  <w:b/>
                </w:rPr>
                <w:t>Description</w:t>
              </w:r>
            </w:ins>
          </w:p>
        </w:tc>
      </w:tr>
      <w:tr w:rsidR="007561BD" w14:paraId="752A47D5" w14:textId="77777777" w:rsidTr="00EA2BB5">
        <w:trPr>
          <w:ins w:id="6752"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482CBDC8" w14:textId="77777777" w:rsidR="007561BD" w:rsidRDefault="007561BD" w:rsidP="00EA2BB5">
            <w:pPr>
              <w:rPr>
                <w:ins w:id="6753" w:author="Aziz Boxwala" w:date="2014-08-22T20:19:00Z"/>
                <w:rFonts w:ascii="Times New Roman" w:hAnsi="Times New Roman"/>
              </w:rPr>
            </w:pPr>
            <w:proofErr w:type="spellStart"/>
            <w:ins w:id="6754" w:author="Aziz Boxwala" w:date="2014-08-22T20:19:00Z">
              <w:r>
                <w:rPr>
                  <w:rFonts w:ascii="Times New Roman" w:hAnsi="Times New Roman"/>
                </w:rPr>
                <w:t>contraindicatedAct</w:t>
              </w:r>
              <w:proofErr w:type="spellEnd"/>
            </w:ins>
          </w:p>
        </w:tc>
        <w:tc>
          <w:tcPr>
            <w:tcW w:w="1620" w:type="dxa"/>
            <w:tcBorders>
              <w:top w:val="single" w:sz="2" w:space="0" w:color="auto"/>
              <w:left w:val="single" w:sz="2" w:space="0" w:color="auto"/>
              <w:bottom w:val="single" w:sz="2" w:space="0" w:color="auto"/>
              <w:right w:val="single" w:sz="2" w:space="0" w:color="auto"/>
            </w:tcBorders>
          </w:tcPr>
          <w:p w14:paraId="77797952" w14:textId="77777777" w:rsidR="007561BD" w:rsidRDefault="007561BD" w:rsidP="00EA2BB5">
            <w:pPr>
              <w:rPr>
                <w:ins w:id="6755" w:author="Aziz Boxwala" w:date="2014-08-22T20:19:00Z"/>
                <w:rFonts w:ascii="Times New Roman" w:hAnsi="Times New Roman"/>
              </w:rPr>
            </w:pPr>
            <w:ins w:id="6756" w:author="Aziz Boxwala" w:date="2014-08-22T20:19:00Z">
              <w:r>
                <w:rPr>
                  <w:rFonts w:ascii="Times New Roman" w:hAnsi="Times New Roman"/>
                </w:rPr>
                <w:t>Act</w:t>
              </w:r>
            </w:ins>
          </w:p>
        </w:tc>
        <w:tc>
          <w:tcPr>
            <w:tcW w:w="5580" w:type="dxa"/>
            <w:tcBorders>
              <w:top w:val="single" w:sz="2" w:space="0" w:color="auto"/>
              <w:left w:val="single" w:sz="2" w:space="0" w:color="auto"/>
              <w:bottom w:val="single" w:sz="2" w:space="0" w:color="auto"/>
              <w:right w:val="single" w:sz="2" w:space="0" w:color="auto"/>
            </w:tcBorders>
          </w:tcPr>
          <w:p w14:paraId="0A302C90" w14:textId="77777777" w:rsidR="007561BD" w:rsidRDefault="007561BD" w:rsidP="00EA2BB5">
            <w:pPr>
              <w:rPr>
                <w:ins w:id="6757" w:author="Aziz Boxwala" w:date="2014-08-22T20:19:00Z"/>
                <w:rFonts w:ascii="Times New Roman" w:hAnsi="Times New Roman"/>
              </w:rPr>
            </w:pPr>
            <w:ins w:id="6758" w:author="Aziz Boxwala" w:date="2014-08-22T20:19:00Z">
              <w:r>
                <w:rPr>
                  <w:rFonts w:ascii="Times New Roman" w:hAnsi="Times New Roman"/>
                </w:rPr>
                <w:t>The action that is to be withheld in the context of the contraindication. Note that a contraindication may apply to the administration of a substance or to the performance of a procedure, for instance.</w:t>
              </w:r>
            </w:ins>
          </w:p>
        </w:tc>
      </w:tr>
      <w:tr w:rsidR="007561BD" w14:paraId="2853DC37" w14:textId="77777777" w:rsidTr="00EA2BB5">
        <w:trPr>
          <w:ins w:id="6759"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7212A711" w14:textId="77777777" w:rsidR="007561BD" w:rsidRDefault="007561BD" w:rsidP="00EA2BB5">
            <w:pPr>
              <w:rPr>
                <w:ins w:id="6760" w:author="Aziz Boxwala" w:date="2014-08-22T20:19:00Z"/>
                <w:rFonts w:ascii="Times New Roman" w:hAnsi="Times New Roman"/>
              </w:rPr>
            </w:pPr>
            <w:bookmarkStart w:id="6761" w:name="BKM_D0FEEAAC_5494_48EA_B32A_1165F045BC51"/>
            <w:ins w:id="6762" w:author="Aziz Boxwala" w:date="2014-08-22T20:19:00Z">
              <w:r>
                <w:rPr>
                  <w:rFonts w:ascii="Times New Roman" w:hAnsi="Times New Roman"/>
                </w:rPr>
                <w:t>degree</w:t>
              </w:r>
            </w:ins>
          </w:p>
        </w:tc>
        <w:tc>
          <w:tcPr>
            <w:tcW w:w="1620" w:type="dxa"/>
            <w:tcBorders>
              <w:top w:val="single" w:sz="2" w:space="0" w:color="auto"/>
              <w:left w:val="single" w:sz="2" w:space="0" w:color="auto"/>
              <w:bottom w:val="single" w:sz="2" w:space="0" w:color="auto"/>
              <w:right w:val="single" w:sz="2" w:space="0" w:color="auto"/>
            </w:tcBorders>
          </w:tcPr>
          <w:p w14:paraId="50A03E92" w14:textId="77777777" w:rsidR="007561BD" w:rsidRDefault="007561BD" w:rsidP="00EA2BB5">
            <w:pPr>
              <w:rPr>
                <w:ins w:id="6763" w:author="Aziz Boxwala" w:date="2014-08-22T20:19:00Z"/>
                <w:rFonts w:ascii="Times New Roman" w:hAnsi="Times New Roman"/>
              </w:rPr>
            </w:pPr>
            <w:ins w:id="6764"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2E8D4992" w14:textId="77777777" w:rsidR="007561BD" w:rsidRDefault="007561BD" w:rsidP="00EA2BB5">
            <w:pPr>
              <w:rPr>
                <w:ins w:id="6765" w:author="Aziz Boxwala" w:date="2014-08-22T20:19:00Z"/>
                <w:rFonts w:ascii="Times New Roman" w:hAnsi="Times New Roman"/>
              </w:rPr>
            </w:pPr>
            <w:ins w:id="6766" w:author="Aziz Boxwala" w:date="2014-08-22T20:19:00Z">
              <w:r>
                <w:rPr>
                  <w:rFonts w:ascii="Times New Roman" w:hAnsi="Times New Roman"/>
                </w:rPr>
                <w:t>May be absolute or relative.</w:t>
              </w:r>
            </w:ins>
          </w:p>
          <w:p w14:paraId="7D4C3A68" w14:textId="77777777" w:rsidR="007561BD" w:rsidRDefault="007561BD" w:rsidP="00EA2BB5">
            <w:pPr>
              <w:rPr>
                <w:ins w:id="6767" w:author="Aziz Boxwala" w:date="2014-08-22T20:19:00Z"/>
                <w:rFonts w:ascii="Times New Roman" w:hAnsi="Times New Roman"/>
              </w:rPr>
            </w:pPr>
          </w:p>
          <w:p w14:paraId="706995D9" w14:textId="77777777" w:rsidR="007561BD" w:rsidRDefault="007561BD" w:rsidP="00EA2BB5">
            <w:pPr>
              <w:rPr>
                <w:ins w:id="6768" w:author="Aziz Boxwala" w:date="2014-08-22T20:19:00Z"/>
                <w:rFonts w:ascii="Times New Roman" w:hAnsi="Times New Roman"/>
              </w:rPr>
            </w:pPr>
            <w:ins w:id="6769" w:author="Aziz Boxwala" w:date="2014-08-22T20:19:00Z">
              <w:r>
                <w:rPr>
                  <w:rFonts w:ascii="Times New Roman" w:hAnsi="Times New Roman"/>
                </w:rPr>
                <w:t>An absolute contraindication means that the course of action MUST be avoided.</w:t>
              </w:r>
            </w:ins>
          </w:p>
          <w:p w14:paraId="1DA69F98" w14:textId="77777777" w:rsidR="007561BD" w:rsidRDefault="007561BD" w:rsidP="00EA2BB5">
            <w:pPr>
              <w:rPr>
                <w:ins w:id="6770" w:author="Aziz Boxwala" w:date="2014-08-22T20:19:00Z"/>
                <w:rFonts w:ascii="Times New Roman" w:hAnsi="Times New Roman"/>
              </w:rPr>
            </w:pPr>
          </w:p>
          <w:p w14:paraId="1C454424" w14:textId="77777777" w:rsidR="007561BD" w:rsidRDefault="007561BD" w:rsidP="00EA2BB5">
            <w:pPr>
              <w:rPr>
                <w:ins w:id="6771" w:author="Aziz Boxwala" w:date="2014-08-22T20:19:00Z"/>
                <w:rFonts w:ascii="Times New Roman" w:hAnsi="Times New Roman"/>
              </w:rPr>
            </w:pPr>
            <w:ins w:id="6772" w:author="Aziz Boxwala" w:date="2014-08-22T20:19:00Z">
              <w:r>
                <w:rPr>
                  <w:rFonts w:ascii="Times New Roman" w:hAnsi="Times New Roman"/>
                </w:rPr>
                <w:lastRenderedPageBreak/>
                <w:t>A relative contraindication means that the course of action SHOULD be avoided but that the risk of proceeding with the course of action may be outweighed by other factors or mitigated in some way.</w:t>
              </w:r>
            </w:ins>
          </w:p>
        </w:tc>
        <w:bookmarkEnd w:id="6761"/>
      </w:tr>
      <w:tr w:rsidR="007561BD" w14:paraId="561B44BF" w14:textId="77777777" w:rsidTr="00EA2BB5">
        <w:trPr>
          <w:ins w:id="6773"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3433FA3B" w14:textId="77777777" w:rsidR="007561BD" w:rsidRDefault="007561BD" w:rsidP="00EA2BB5">
            <w:pPr>
              <w:rPr>
                <w:ins w:id="6774" w:author="Aziz Boxwala" w:date="2014-08-22T20:19:00Z"/>
                <w:rFonts w:ascii="Times New Roman" w:hAnsi="Times New Roman"/>
              </w:rPr>
            </w:pPr>
            <w:bookmarkStart w:id="6775" w:name="BKM_03FE4E6D_E71D_412B_BB4C_89D4F93379D9"/>
            <w:proofErr w:type="spellStart"/>
            <w:ins w:id="6776" w:author="Aziz Boxwala" w:date="2014-08-22T20:19:00Z">
              <w:r>
                <w:rPr>
                  <w:rFonts w:ascii="Times New Roman" w:hAnsi="Times New Roman"/>
                </w:rPr>
                <w:lastRenderedPageBreak/>
                <w:t>effectiveTime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49137184" w14:textId="77777777" w:rsidR="007561BD" w:rsidRDefault="007561BD" w:rsidP="00EA2BB5">
            <w:pPr>
              <w:rPr>
                <w:ins w:id="6777" w:author="Aziz Boxwala" w:date="2014-08-22T20:19:00Z"/>
                <w:rFonts w:ascii="Times New Roman" w:hAnsi="Times New Roman"/>
              </w:rPr>
            </w:pPr>
            <w:proofErr w:type="spellStart"/>
            <w:ins w:id="6778" w:author="Aziz Boxwala" w:date="2014-08-22T20:19:00Z">
              <w:r>
                <w:rPr>
                  <w:rFonts w:ascii="Times New Roman" w:hAnsi="Times New Roman"/>
                </w:rPr>
                <w:t>TimePeriod</w:t>
              </w:r>
              <w:proofErr w:type="spellEnd"/>
            </w:ins>
          </w:p>
        </w:tc>
        <w:tc>
          <w:tcPr>
            <w:tcW w:w="5580" w:type="dxa"/>
            <w:tcBorders>
              <w:top w:val="single" w:sz="2" w:space="0" w:color="auto"/>
              <w:left w:val="single" w:sz="2" w:space="0" w:color="auto"/>
              <w:bottom w:val="single" w:sz="2" w:space="0" w:color="auto"/>
              <w:right w:val="single" w:sz="2" w:space="0" w:color="auto"/>
            </w:tcBorders>
          </w:tcPr>
          <w:p w14:paraId="09F6A4C1" w14:textId="77777777" w:rsidR="007561BD" w:rsidRDefault="007561BD" w:rsidP="00EA2BB5">
            <w:pPr>
              <w:rPr>
                <w:ins w:id="6779" w:author="Aziz Boxwala" w:date="2014-08-22T20:19:00Z"/>
                <w:rFonts w:ascii="Times New Roman" w:hAnsi="Times New Roman"/>
              </w:rPr>
            </w:pPr>
            <w:ins w:id="6780" w:author="Aziz Boxwala" w:date="2014-08-22T20:19:00Z">
              <w:r>
                <w:rPr>
                  <w:rFonts w:ascii="Times New Roman" w:hAnsi="Times New Roman"/>
                </w:rPr>
                <w:t>The time period during which the contraindication holds. This may be an open interval if no end time is currently known.</w:t>
              </w:r>
            </w:ins>
          </w:p>
        </w:tc>
        <w:bookmarkEnd w:id="6775"/>
      </w:tr>
      <w:tr w:rsidR="007561BD" w14:paraId="32919538" w14:textId="77777777" w:rsidTr="00EA2BB5">
        <w:trPr>
          <w:ins w:id="6781"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6F293BE9" w14:textId="77777777" w:rsidR="007561BD" w:rsidRDefault="007561BD" w:rsidP="00EA2BB5">
            <w:pPr>
              <w:rPr>
                <w:ins w:id="6782" w:author="Aziz Boxwala" w:date="2014-08-22T20:19:00Z"/>
                <w:rFonts w:ascii="Times New Roman" w:hAnsi="Times New Roman"/>
              </w:rPr>
            </w:pPr>
            <w:bookmarkStart w:id="6783" w:name="BKM_C38E3D3E_633D_4E6F_8B71_A610811AF450"/>
            <w:ins w:id="6784" w:author="Aziz Boxwala" w:date="2014-08-22T20:19:00Z">
              <w:r>
                <w:rPr>
                  <w:rFonts w:ascii="Times New Roman" w:hAnsi="Times New Roman"/>
                </w:rPr>
                <w:t>inference</w:t>
              </w:r>
            </w:ins>
          </w:p>
        </w:tc>
        <w:tc>
          <w:tcPr>
            <w:tcW w:w="1620" w:type="dxa"/>
            <w:tcBorders>
              <w:top w:val="single" w:sz="2" w:space="0" w:color="auto"/>
              <w:left w:val="single" w:sz="2" w:space="0" w:color="auto"/>
              <w:bottom w:val="single" w:sz="2" w:space="0" w:color="auto"/>
              <w:right w:val="single" w:sz="2" w:space="0" w:color="auto"/>
            </w:tcBorders>
          </w:tcPr>
          <w:p w14:paraId="1BEC4266" w14:textId="77777777" w:rsidR="007561BD" w:rsidRDefault="007561BD" w:rsidP="00EA2BB5">
            <w:pPr>
              <w:rPr>
                <w:ins w:id="6785" w:author="Aziz Boxwala" w:date="2014-08-22T20:19:00Z"/>
                <w:rFonts w:ascii="Times New Roman" w:hAnsi="Times New Roman"/>
              </w:rPr>
            </w:pPr>
            <w:ins w:id="6786" w:author="Aziz Boxwala" w:date="2014-08-22T20:19:00Z">
              <w:r>
                <w:rPr>
                  <w:rFonts w:ascii="Times New Roman" w:hAnsi="Times New Roman"/>
                </w:rPr>
                <w:t>Inference</w:t>
              </w:r>
            </w:ins>
          </w:p>
        </w:tc>
        <w:tc>
          <w:tcPr>
            <w:tcW w:w="5580" w:type="dxa"/>
            <w:tcBorders>
              <w:top w:val="single" w:sz="2" w:space="0" w:color="auto"/>
              <w:left w:val="single" w:sz="2" w:space="0" w:color="auto"/>
              <w:bottom w:val="single" w:sz="2" w:space="0" w:color="auto"/>
              <w:right w:val="single" w:sz="2" w:space="0" w:color="auto"/>
            </w:tcBorders>
          </w:tcPr>
          <w:p w14:paraId="51BBF422" w14:textId="77777777" w:rsidR="007561BD" w:rsidRDefault="007561BD" w:rsidP="00EA2BB5">
            <w:pPr>
              <w:rPr>
                <w:ins w:id="6787" w:author="Aziz Boxwala" w:date="2014-08-22T20:19:00Z"/>
                <w:rFonts w:ascii="Times New Roman" w:hAnsi="Times New Roman"/>
              </w:rPr>
            </w:pPr>
            <w:ins w:id="6788" w:author="Aziz Boxwala" w:date="2014-08-22T20:19:00Z">
              <w:r>
                <w:rPr>
                  <w:rFonts w:ascii="Times New Roman" w:hAnsi="Times New Roman"/>
                </w:rPr>
                <w:t>The justification or reason for withholding treatment.</w:t>
              </w:r>
            </w:ins>
          </w:p>
        </w:tc>
        <w:bookmarkEnd w:id="6783"/>
      </w:tr>
      <w:bookmarkEnd w:id="6738"/>
    </w:tbl>
    <w:p w14:paraId="16164928" w14:textId="77777777" w:rsidR="007561BD" w:rsidRDefault="007561BD" w:rsidP="007561BD">
      <w:pPr>
        <w:rPr>
          <w:ins w:id="6789" w:author="Aziz Boxwala" w:date="2014-08-22T20:19:00Z"/>
          <w:rFonts w:ascii="Times New Roman" w:hAnsi="Times New Roman"/>
        </w:rPr>
      </w:pPr>
    </w:p>
    <w:p w14:paraId="700145C4" w14:textId="77777777" w:rsidR="007561BD" w:rsidRDefault="007561BD" w:rsidP="007561BD">
      <w:pPr>
        <w:pStyle w:val="Heading3"/>
        <w:rPr>
          <w:ins w:id="6790" w:author="Aziz Boxwala" w:date="2014-08-22T20:19:00Z"/>
          <w:bCs/>
          <w:szCs w:val="24"/>
          <w:u w:color="000000"/>
          <w:lang w:val="en-US"/>
        </w:rPr>
      </w:pPr>
      <w:bookmarkStart w:id="6791" w:name="_Toc396502580"/>
      <w:bookmarkStart w:id="6792" w:name="BKM_1701F795_E95E_4F0F_B1D0_5730EEC7D056"/>
      <w:ins w:id="6793" w:author="Aziz Boxwala" w:date="2014-08-22T20:19:00Z">
        <w:r>
          <w:rPr>
            <w:bCs/>
            <w:szCs w:val="24"/>
            <w:u w:color="000000"/>
            <w:lang w:val="en-US"/>
          </w:rPr>
          <w:t>Exposure</w:t>
        </w:r>
        <w:bookmarkEnd w:id="6791"/>
      </w:ins>
    </w:p>
    <w:p w14:paraId="7BDE5FEB" w14:textId="77777777" w:rsidR="007561BD" w:rsidRDefault="007561BD" w:rsidP="007561BD">
      <w:pPr>
        <w:rPr>
          <w:ins w:id="6794" w:author="Aziz Boxwala" w:date="2014-08-22T20:19:00Z"/>
          <w:rFonts w:ascii="Times New Roman" w:hAnsi="Times New Roman"/>
        </w:rPr>
      </w:pPr>
      <w:ins w:id="6795" w:author="Aziz Boxwala" w:date="2014-08-22T20:19:00Z">
        <w:r>
          <w:rPr>
            <w:rStyle w:val="FieldLabel"/>
            <w:rFonts w:ascii="Times New Roman" w:hAnsi="Times New Roman"/>
            <w:i w:val="0"/>
            <w:iCs w:val="0"/>
            <w:color w:val="000000"/>
          </w:rPr>
          <w:t>Exposure to an agent or a healthcare action that is believed to have consequences.</w:t>
        </w:r>
      </w:ins>
    </w:p>
    <w:p w14:paraId="1D12B3FB" w14:textId="77777777" w:rsidR="007561BD" w:rsidRDefault="007561BD" w:rsidP="007561BD">
      <w:pPr>
        <w:rPr>
          <w:ins w:id="6796" w:author="Aziz Boxwala" w:date="2014-08-22T20:19:00Z"/>
          <w:rFonts w:ascii="Times New Roman" w:hAnsi="Times New Roman"/>
        </w:rPr>
      </w:pPr>
    </w:p>
    <w:p w14:paraId="718F7687" w14:textId="77777777" w:rsidR="007561BD" w:rsidRDefault="007561BD" w:rsidP="007561BD">
      <w:pPr>
        <w:pStyle w:val="ListHeader"/>
        <w:shd w:val="clear" w:color="auto" w:fill="auto"/>
        <w:rPr>
          <w:ins w:id="6797" w:author="Aziz Boxwala" w:date="2014-08-22T20:19:00Z"/>
          <w:rFonts w:ascii="Times New Roman" w:eastAsia="Times New Roman" w:hAnsi="Times New Roman"/>
          <w:bCs w:val="0"/>
          <w:iCs w:val="0"/>
          <w:szCs w:val="24"/>
          <w:u w:val="single"/>
          <w:shd w:val="clear" w:color="auto" w:fill="auto"/>
          <w:lang w:val="en-US"/>
        </w:rPr>
      </w:pPr>
      <w:ins w:id="6798" w:author="Aziz Boxwala" w:date="2014-08-22T20:19: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561BD" w14:paraId="2BA74E7B" w14:textId="77777777" w:rsidTr="00EA2BB5">
        <w:trPr>
          <w:trHeight w:val="215"/>
          <w:ins w:id="6799" w:author="Aziz Boxwala" w:date="2014-08-22T20:19: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27C30AC9" w14:textId="77777777" w:rsidR="007561BD" w:rsidRDefault="007561BD" w:rsidP="00EA2BB5">
            <w:pPr>
              <w:rPr>
                <w:ins w:id="6800" w:author="Aziz Boxwala" w:date="2014-08-22T20:19:00Z"/>
                <w:rFonts w:ascii="Times New Roman" w:hAnsi="Times New Roman"/>
                <w:b/>
              </w:rPr>
            </w:pPr>
            <w:ins w:id="6801" w:author="Aziz Boxwala" w:date="2014-08-22T20:19: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008190AC" w14:textId="77777777" w:rsidR="007561BD" w:rsidRDefault="007561BD" w:rsidP="00EA2BB5">
            <w:pPr>
              <w:rPr>
                <w:ins w:id="6802" w:author="Aziz Boxwala" w:date="2014-08-22T20:19:00Z"/>
                <w:rFonts w:ascii="Times New Roman" w:hAnsi="Times New Roman"/>
                <w:b/>
              </w:rPr>
            </w:pPr>
            <w:ins w:id="6803" w:author="Aziz Boxwala" w:date="2014-08-22T20:19: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0597CD30" w14:textId="77777777" w:rsidR="007561BD" w:rsidRDefault="007561BD" w:rsidP="00EA2BB5">
            <w:pPr>
              <w:rPr>
                <w:ins w:id="6804" w:author="Aziz Boxwala" w:date="2014-08-22T20:19:00Z"/>
                <w:rFonts w:ascii="Times New Roman" w:hAnsi="Times New Roman"/>
                <w:b/>
              </w:rPr>
            </w:pPr>
            <w:ins w:id="6805" w:author="Aziz Boxwala" w:date="2014-08-22T20:19:00Z">
              <w:r>
                <w:rPr>
                  <w:rFonts w:ascii="Times New Roman" w:hAnsi="Times New Roman"/>
                  <w:b/>
                </w:rPr>
                <w:t>Description</w:t>
              </w:r>
            </w:ins>
          </w:p>
        </w:tc>
      </w:tr>
      <w:tr w:rsidR="007561BD" w14:paraId="24F560EB" w14:textId="77777777" w:rsidTr="00EA2BB5">
        <w:trPr>
          <w:ins w:id="6806"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4C7A91D1" w14:textId="77777777" w:rsidR="007561BD" w:rsidRDefault="007561BD" w:rsidP="00EA2BB5">
            <w:pPr>
              <w:rPr>
                <w:ins w:id="6807" w:author="Aziz Boxwala" w:date="2014-08-22T20:19:00Z"/>
                <w:rFonts w:ascii="Times New Roman" w:hAnsi="Times New Roman"/>
              </w:rPr>
            </w:pPr>
            <w:ins w:id="6808" w:author="Aziz Boxwala" w:date="2014-08-22T20:19:00Z">
              <w:r>
                <w:rPr>
                  <w:rFonts w:ascii="Times New Roman" w:hAnsi="Times New Roman"/>
                </w:rPr>
                <w:t>action</w:t>
              </w:r>
            </w:ins>
          </w:p>
        </w:tc>
        <w:tc>
          <w:tcPr>
            <w:tcW w:w="1620" w:type="dxa"/>
            <w:tcBorders>
              <w:top w:val="single" w:sz="2" w:space="0" w:color="auto"/>
              <w:left w:val="single" w:sz="2" w:space="0" w:color="auto"/>
              <w:bottom w:val="single" w:sz="2" w:space="0" w:color="auto"/>
              <w:right w:val="single" w:sz="2" w:space="0" w:color="auto"/>
            </w:tcBorders>
          </w:tcPr>
          <w:p w14:paraId="1538E445" w14:textId="77777777" w:rsidR="007561BD" w:rsidRDefault="007561BD" w:rsidP="00EA2BB5">
            <w:pPr>
              <w:rPr>
                <w:ins w:id="6809" w:author="Aziz Boxwala" w:date="2014-08-22T20:19:00Z"/>
                <w:rFonts w:ascii="Times New Roman" w:hAnsi="Times New Roman"/>
              </w:rPr>
            </w:pPr>
            <w:proofErr w:type="spellStart"/>
            <w:ins w:id="6810" w:author="Aziz Boxwala" w:date="2014-08-22T20:19:00Z">
              <w:r>
                <w:rPr>
                  <w:rFonts w:ascii="Times New Roman" w:hAnsi="Times New Roman"/>
                </w:rPr>
                <w:t>StatementOfOccurrence</w:t>
              </w:r>
              <w:proofErr w:type="spellEnd"/>
            </w:ins>
          </w:p>
        </w:tc>
        <w:tc>
          <w:tcPr>
            <w:tcW w:w="5580" w:type="dxa"/>
            <w:tcBorders>
              <w:top w:val="single" w:sz="2" w:space="0" w:color="auto"/>
              <w:left w:val="single" w:sz="2" w:space="0" w:color="auto"/>
              <w:bottom w:val="single" w:sz="2" w:space="0" w:color="auto"/>
              <w:right w:val="single" w:sz="2" w:space="0" w:color="auto"/>
            </w:tcBorders>
          </w:tcPr>
          <w:p w14:paraId="4299E510" w14:textId="77777777" w:rsidR="007561BD" w:rsidRDefault="007561BD" w:rsidP="00EA2BB5">
            <w:pPr>
              <w:rPr>
                <w:ins w:id="6811" w:author="Aziz Boxwala" w:date="2014-08-22T20:19:00Z"/>
                <w:rFonts w:ascii="Times New Roman" w:hAnsi="Times New Roman"/>
              </w:rPr>
            </w:pPr>
            <w:ins w:id="6812" w:author="Aziz Boxwala" w:date="2014-08-22T20:19:00Z">
              <w:r>
                <w:rPr>
                  <w:rFonts w:ascii="Times New Roman" w:hAnsi="Times New Roman"/>
                </w:rPr>
                <w:t>Reference to an action believed to have caused the adverse event.</w:t>
              </w:r>
            </w:ins>
          </w:p>
        </w:tc>
      </w:tr>
      <w:tr w:rsidR="007561BD" w14:paraId="2D7AAC6C" w14:textId="77777777" w:rsidTr="00EA2BB5">
        <w:trPr>
          <w:ins w:id="6813"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7493E37F" w14:textId="77777777" w:rsidR="007561BD" w:rsidRDefault="007561BD" w:rsidP="00EA2BB5">
            <w:pPr>
              <w:rPr>
                <w:ins w:id="6814" w:author="Aziz Boxwala" w:date="2014-08-22T20:19:00Z"/>
                <w:rFonts w:ascii="Times New Roman" w:hAnsi="Times New Roman"/>
              </w:rPr>
            </w:pPr>
            <w:bookmarkStart w:id="6815" w:name="BKM_F4CAC02D_CA20_4F97_B35B_6752D44EBA91"/>
            <w:proofErr w:type="spellStart"/>
            <w:ins w:id="6816" w:author="Aziz Boxwala" w:date="2014-08-22T20:19:00Z">
              <w:r>
                <w:rPr>
                  <w:rFonts w:ascii="Times New Roman" w:hAnsi="Times New Roman"/>
                </w:rPr>
                <w:t>causalityExpectation</w:t>
              </w:r>
              <w:proofErr w:type="spellEnd"/>
            </w:ins>
          </w:p>
        </w:tc>
        <w:tc>
          <w:tcPr>
            <w:tcW w:w="1620" w:type="dxa"/>
            <w:tcBorders>
              <w:top w:val="single" w:sz="2" w:space="0" w:color="auto"/>
              <w:left w:val="single" w:sz="2" w:space="0" w:color="auto"/>
              <w:bottom w:val="single" w:sz="2" w:space="0" w:color="auto"/>
              <w:right w:val="single" w:sz="2" w:space="0" w:color="auto"/>
            </w:tcBorders>
          </w:tcPr>
          <w:p w14:paraId="688B6DF4" w14:textId="77777777" w:rsidR="007561BD" w:rsidRDefault="007561BD" w:rsidP="00EA2BB5">
            <w:pPr>
              <w:rPr>
                <w:ins w:id="6817" w:author="Aziz Boxwala" w:date="2014-08-22T20:19:00Z"/>
                <w:rFonts w:ascii="Times New Roman" w:hAnsi="Times New Roman"/>
              </w:rPr>
            </w:pPr>
            <w:ins w:id="6818"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48061C5B" w14:textId="77777777" w:rsidR="007561BD" w:rsidRDefault="007561BD" w:rsidP="00EA2BB5">
            <w:pPr>
              <w:rPr>
                <w:ins w:id="6819" w:author="Aziz Boxwala" w:date="2014-08-22T20:19:00Z"/>
                <w:rFonts w:ascii="Times New Roman" w:hAnsi="Times New Roman"/>
              </w:rPr>
            </w:pPr>
            <w:ins w:id="6820" w:author="Aziz Boxwala" w:date="2014-08-22T20:19:00Z">
              <w:r>
                <w:rPr>
                  <w:rFonts w:ascii="Times New Roman" w:hAnsi="Times New Roman"/>
                </w:rPr>
                <w:t>The degree of certainty in whether the  exposure caused the event</w:t>
              </w:r>
            </w:ins>
          </w:p>
        </w:tc>
        <w:bookmarkEnd w:id="6815"/>
      </w:tr>
      <w:tr w:rsidR="007561BD" w14:paraId="72B446D0" w14:textId="77777777" w:rsidTr="00EA2BB5">
        <w:trPr>
          <w:ins w:id="6821"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56356B26" w14:textId="77777777" w:rsidR="007561BD" w:rsidRDefault="007561BD" w:rsidP="00EA2BB5">
            <w:pPr>
              <w:rPr>
                <w:ins w:id="6822" w:author="Aziz Boxwala" w:date="2014-08-22T20:19:00Z"/>
                <w:rFonts w:ascii="Times New Roman" w:hAnsi="Times New Roman"/>
              </w:rPr>
            </w:pPr>
            <w:bookmarkStart w:id="6823" w:name="BKM_76AEFDDD_B303_43CF_B297_A442EF7CB1BE"/>
            <w:proofErr w:type="spellStart"/>
            <w:ins w:id="6824" w:author="Aziz Boxwala" w:date="2014-08-22T20:19:00Z">
              <w:r>
                <w:rPr>
                  <w:rFonts w:ascii="Times New Roman" w:hAnsi="Times New Roman"/>
                </w:rPr>
                <w:t>exposureTime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5A5C6852" w14:textId="77777777" w:rsidR="007561BD" w:rsidRDefault="007561BD" w:rsidP="00EA2BB5">
            <w:pPr>
              <w:rPr>
                <w:ins w:id="6825" w:author="Aziz Boxwala" w:date="2014-08-22T20:19:00Z"/>
                <w:rFonts w:ascii="Times New Roman" w:hAnsi="Times New Roman"/>
              </w:rPr>
            </w:pPr>
            <w:proofErr w:type="spellStart"/>
            <w:ins w:id="6826" w:author="Aziz Boxwala" w:date="2014-08-22T20:19:00Z">
              <w:r>
                <w:rPr>
                  <w:rFonts w:ascii="Times New Roman" w:hAnsi="Times New Roman"/>
                </w:rPr>
                <w:t>TimePeriod</w:t>
              </w:r>
              <w:proofErr w:type="spellEnd"/>
            </w:ins>
          </w:p>
        </w:tc>
        <w:tc>
          <w:tcPr>
            <w:tcW w:w="5580" w:type="dxa"/>
            <w:tcBorders>
              <w:top w:val="single" w:sz="2" w:space="0" w:color="auto"/>
              <w:left w:val="single" w:sz="2" w:space="0" w:color="auto"/>
              <w:bottom w:val="single" w:sz="2" w:space="0" w:color="auto"/>
              <w:right w:val="single" w:sz="2" w:space="0" w:color="auto"/>
            </w:tcBorders>
          </w:tcPr>
          <w:p w14:paraId="261AF1A0" w14:textId="77777777" w:rsidR="007561BD" w:rsidRDefault="007561BD" w:rsidP="00EA2BB5">
            <w:pPr>
              <w:rPr>
                <w:ins w:id="6827" w:author="Aziz Boxwala" w:date="2014-08-22T20:19:00Z"/>
                <w:rFonts w:ascii="Times New Roman" w:hAnsi="Times New Roman"/>
              </w:rPr>
            </w:pPr>
            <w:ins w:id="6828" w:author="Aziz Boxwala" w:date="2014-08-22T20:19:00Z">
              <w:r>
                <w:rPr>
                  <w:rFonts w:ascii="Times New Roman" w:hAnsi="Times New Roman"/>
                </w:rPr>
                <w:t>When the exposure occurred.</w:t>
              </w:r>
            </w:ins>
          </w:p>
        </w:tc>
        <w:bookmarkEnd w:id="6823"/>
      </w:tr>
      <w:tr w:rsidR="007561BD" w14:paraId="7FFBA775" w14:textId="77777777" w:rsidTr="00EA2BB5">
        <w:trPr>
          <w:ins w:id="6829"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090D828A" w14:textId="77777777" w:rsidR="007561BD" w:rsidRDefault="007561BD" w:rsidP="00EA2BB5">
            <w:pPr>
              <w:rPr>
                <w:ins w:id="6830" w:author="Aziz Boxwala" w:date="2014-08-22T20:19:00Z"/>
                <w:rFonts w:ascii="Times New Roman" w:hAnsi="Times New Roman"/>
              </w:rPr>
            </w:pPr>
            <w:bookmarkStart w:id="6831" w:name="BKM_93914DE5_B803_41E1_94D6_4604E1E67939"/>
            <w:ins w:id="6832" w:author="Aziz Boxwala" w:date="2014-08-22T20:19:00Z">
              <w:r>
                <w:rPr>
                  <w:rFonts w:ascii="Times New Roman" w:hAnsi="Times New Roman"/>
                </w:rPr>
                <w:t>stimulus</w:t>
              </w:r>
            </w:ins>
          </w:p>
        </w:tc>
        <w:tc>
          <w:tcPr>
            <w:tcW w:w="1620" w:type="dxa"/>
            <w:tcBorders>
              <w:top w:val="single" w:sz="2" w:space="0" w:color="auto"/>
              <w:left w:val="single" w:sz="2" w:space="0" w:color="auto"/>
              <w:bottom w:val="single" w:sz="2" w:space="0" w:color="auto"/>
              <w:right w:val="single" w:sz="2" w:space="0" w:color="auto"/>
            </w:tcBorders>
          </w:tcPr>
          <w:p w14:paraId="6655AE0A" w14:textId="77777777" w:rsidR="007561BD" w:rsidRDefault="007561BD" w:rsidP="00EA2BB5">
            <w:pPr>
              <w:rPr>
                <w:ins w:id="6833" w:author="Aziz Boxwala" w:date="2014-08-22T20:19:00Z"/>
                <w:rFonts w:ascii="Times New Roman" w:hAnsi="Times New Roman"/>
              </w:rPr>
            </w:pPr>
            <w:ins w:id="6834"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0002A189" w14:textId="77777777" w:rsidR="007561BD" w:rsidRDefault="007561BD" w:rsidP="00EA2BB5">
            <w:pPr>
              <w:rPr>
                <w:ins w:id="6835" w:author="Aziz Boxwala" w:date="2014-08-22T20:19:00Z"/>
                <w:rFonts w:ascii="Times New Roman" w:hAnsi="Times New Roman"/>
              </w:rPr>
            </w:pPr>
            <w:ins w:id="6836" w:author="Aziz Boxwala" w:date="2014-08-22T20:19:00Z">
              <w:r>
                <w:rPr>
                  <w:rFonts w:ascii="Times New Roman" w:hAnsi="Times New Roman"/>
                </w:rPr>
                <w:t>The stimulus, an agent or a type of action that may have caused the event.</w:t>
              </w:r>
            </w:ins>
          </w:p>
        </w:tc>
        <w:bookmarkEnd w:id="6831"/>
      </w:tr>
      <w:bookmarkEnd w:id="6792"/>
    </w:tbl>
    <w:p w14:paraId="74543787" w14:textId="77777777" w:rsidR="007561BD" w:rsidRDefault="007561BD" w:rsidP="007561BD">
      <w:pPr>
        <w:rPr>
          <w:ins w:id="6837" w:author="Aziz Boxwala" w:date="2014-08-22T20:19:00Z"/>
          <w:rFonts w:ascii="Times New Roman" w:hAnsi="Times New Roman"/>
        </w:rPr>
      </w:pPr>
    </w:p>
    <w:p w14:paraId="5DE31FC4" w14:textId="77777777" w:rsidR="007561BD" w:rsidRDefault="007561BD" w:rsidP="007561BD">
      <w:pPr>
        <w:pStyle w:val="Heading3"/>
        <w:rPr>
          <w:ins w:id="6838" w:author="Aziz Boxwala" w:date="2014-08-22T20:19:00Z"/>
          <w:bCs/>
          <w:szCs w:val="24"/>
          <w:u w:color="000000"/>
          <w:lang w:val="en-US"/>
        </w:rPr>
      </w:pPr>
      <w:bookmarkStart w:id="6839" w:name="_Toc396502581"/>
      <w:bookmarkStart w:id="6840" w:name="BKM_CA8D3B43_84E3_44D2_9ADD_3BAB5B4FE612"/>
      <w:proofErr w:type="spellStart"/>
      <w:ins w:id="6841" w:author="Aziz Boxwala" w:date="2014-08-22T20:19:00Z">
        <w:r>
          <w:rPr>
            <w:bCs/>
            <w:szCs w:val="24"/>
            <w:u w:color="000000"/>
            <w:lang w:val="en-US"/>
          </w:rPr>
          <w:t>FamilyHistory</w:t>
        </w:r>
        <w:bookmarkEnd w:id="6839"/>
        <w:proofErr w:type="spellEnd"/>
      </w:ins>
    </w:p>
    <w:p w14:paraId="6D46876E" w14:textId="77777777" w:rsidR="007561BD" w:rsidRDefault="007561BD" w:rsidP="007561BD">
      <w:pPr>
        <w:rPr>
          <w:ins w:id="6842" w:author="Aziz Boxwala" w:date="2014-08-22T20:19:00Z"/>
          <w:rFonts w:ascii="Times New Roman" w:hAnsi="Times New Roman"/>
        </w:rPr>
      </w:pPr>
      <w:ins w:id="6843" w:author="Aziz Boxwala" w:date="2014-08-22T20:19:00Z">
        <w:r>
          <w:rPr>
            <w:rFonts w:ascii="Times New Roman" w:hAnsi="Times New Roman"/>
          </w:rPr>
          <w:t>Significant health event or condition for people related to the subject, relevant in the context of care for the subject.</w:t>
        </w:r>
      </w:ins>
    </w:p>
    <w:p w14:paraId="45C67003" w14:textId="77777777" w:rsidR="007561BD" w:rsidRDefault="007561BD" w:rsidP="007561BD">
      <w:pPr>
        <w:rPr>
          <w:ins w:id="6844" w:author="Aziz Boxwala" w:date="2014-08-22T20:19:00Z"/>
          <w:rFonts w:ascii="Times New Roman" w:hAnsi="Times New Roman"/>
        </w:rPr>
      </w:pPr>
    </w:p>
    <w:p w14:paraId="68C3F00A" w14:textId="77777777" w:rsidR="007561BD" w:rsidRDefault="007561BD" w:rsidP="007561BD">
      <w:pPr>
        <w:rPr>
          <w:ins w:id="6845" w:author="Aziz Boxwala" w:date="2014-08-22T20:19:00Z"/>
          <w:rFonts w:ascii="Times New Roman" w:hAnsi="Times New Roman"/>
        </w:rPr>
      </w:pPr>
      <w:ins w:id="6846" w:author="Aziz Boxwala" w:date="2014-08-22T20:19:00Z">
        <w:r>
          <w:rPr>
            <w:rFonts w:ascii="Times New Roman" w:hAnsi="Times New Roman"/>
          </w:rPr>
          <w:t xml:space="preserve">This information can be known to different levels of accuracy. Sometimes the person can be identified ('my aunt </w:t>
        </w:r>
        <w:proofErr w:type="spellStart"/>
        <w:proofErr w:type="gramStart"/>
        <w:r>
          <w:rPr>
            <w:rFonts w:ascii="Times New Roman" w:hAnsi="Times New Roman"/>
          </w:rPr>
          <w:t>agatha</w:t>
        </w:r>
        <w:proofErr w:type="spellEnd"/>
        <w:proofErr w:type="gramEnd"/>
        <w:r>
          <w:rPr>
            <w:rFonts w:ascii="Times New Roman" w:hAnsi="Times New Roman"/>
          </w:rPr>
          <w:t>') and sometimes all that is known is that the person was an uncle.</w:t>
        </w:r>
      </w:ins>
    </w:p>
    <w:p w14:paraId="3FDC9E61" w14:textId="77777777" w:rsidR="007561BD" w:rsidRDefault="007561BD" w:rsidP="007561BD">
      <w:pPr>
        <w:rPr>
          <w:ins w:id="6847" w:author="Aziz Boxwala" w:date="2014-08-22T20:19:00Z"/>
          <w:rFonts w:ascii="Times New Roman" w:hAnsi="Times New Roman"/>
        </w:rPr>
      </w:pPr>
    </w:p>
    <w:p w14:paraId="0DB4B48D" w14:textId="77777777" w:rsidR="007561BD" w:rsidRDefault="007561BD" w:rsidP="007561BD">
      <w:pPr>
        <w:pStyle w:val="ListHeader"/>
        <w:shd w:val="clear" w:color="auto" w:fill="auto"/>
        <w:rPr>
          <w:ins w:id="6848" w:author="Aziz Boxwala" w:date="2014-08-22T20:19:00Z"/>
          <w:rFonts w:ascii="Times New Roman" w:eastAsia="Times New Roman" w:hAnsi="Times New Roman"/>
          <w:bCs w:val="0"/>
          <w:iCs w:val="0"/>
          <w:szCs w:val="24"/>
          <w:u w:val="single"/>
          <w:shd w:val="clear" w:color="auto" w:fill="auto"/>
          <w:lang w:val="en-US"/>
        </w:rPr>
      </w:pPr>
      <w:ins w:id="6849" w:author="Aziz Boxwala" w:date="2014-08-22T20:19: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561BD" w14:paraId="022D0113" w14:textId="77777777" w:rsidTr="00EA2BB5">
        <w:trPr>
          <w:trHeight w:val="215"/>
          <w:ins w:id="6850" w:author="Aziz Boxwala" w:date="2014-08-22T20:19: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687F395F" w14:textId="77777777" w:rsidR="007561BD" w:rsidRDefault="007561BD" w:rsidP="00EA2BB5">
            <w:pPr>
              <w:rPr>
                <w:ins w:id="6851" w:author="Aziz Boxwala" w:date="2014-08-22T20:19:00Z"/>
                <w:rFonts w:ascii="Times New Roman" w:hAnsi="Times New Roman"/>
                <w:b/>
              </w:rPr>
            </w:pPr>
            <w:ins w:id="6852" w:author="Aziz Boxwala" w:date="2014-08-22T20:19: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73C8DB88" w14:textId="77777777" w:rsidR="007561BD" w:rsidRDefault="007561BD" w:rsidP="00EA2BB5">
            <w:pPr>
              <w:rPr>
                <w:ins w:id="6853" w:author="Aziz Boxwala" w:date="2014-08-22T20:19:00Z"/>
                <w:rFonts w:ascii="Times New Roman" w:hAnsi="Times New Roman"/>
                <w:b/>
              </w:rPr>
            </w:pPr>
            <w:ins w:id="6854" w:author="Aziz Boxwala" w:date="2014-08-22T20:19: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7B9AF16E" w14:textId="77777777" w:rsidR="007561BD" w:rsidRDefault="007561BD" w:rsidP="00EA2BB5">
            <w:pPr>
              <w:rPr>
                <w:ins w:id="6855" w:author="Aziz Boxwala" w:date="2014-08-22T20:19:00Z"/>
                <w:rFonts w:ascii="Times New Roman" w:hAnsi="Times New Roman"/>
                <w:b/>
              </w:rPr>
            </w:pPr>
            <w:ins w:id="6856" w:author="Aziz Boxwala" w:date="2014-08-22T20:19:00Z">
              <w:r>
                <w:rPr>
                  <w:rFonts w:ascii="Times New Roman" w:hAnsi="Times New Roman"/>
                  <w:b/>
                </w:rPr>
                <w:t>Description</w:t>
              </w:r>
            </w:ins>
          </w:p>
        </w:tc>
      </w:tr>
      <w:tr w:rsidR="007561BD" w14:paraId="6AEC9CA2" w14:textId="77777777" w:rsidTr="00EA2BB5">
        <w:trPr>
          <w:ins w:id="6857"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138EEFFA" w14:textId="77777777" w:rsidR="007561BD" w:rsidRDefault="007561BD" w:rsidP="00EA2BB5">
            <w:pPr>
              <w:rPr>
                <w:ins w:id="6858" w:author="Aziz Boxwala" w:date="2014-08-22T20:19:00Z"/>
                <w:rFonts w:ascii="Times New Roman" w:hAnsi="Times New Roman"/>
              </w:rPr>
            </w:pPr>
            <w:ins w:id="6859" w:author="Aziz Boxwala" w:date="2014-08-22T20:19:00Z">
              <w:r>
                <w:rPr>
                  <w:rFonts w:ascii="Times New Roman" w:hAnsi="Times New Roman"/>
                </w:rPr>
                <w:t>condition</w:t>
              </w:r>
            </w:ins>
          </w:p>
        </w:tc>
        <w:tc>
          <w:tcPr>
            <w:tcW w:w="1620" w:type="dxa"/>
            <w:tcBorders>
              <w:top w:val="single" w:sz="2" w:space="0" w:color="auto"/>
              <w:left w:val="single" w:sz="2" w:space="0" w:color="auto"/>
              <w:bottom w:val="single" w:sz="2" w:space="0" w:color="auto"/>
              <w:right w:val="single" w:sz="2" w:space="0" w:color="auto"/>
            </w:tcBorders>
          </w:tcPr>
          <w:p w14:paraId="6D98F488" w14:textId="77777777" w:rsidR="007561BD" w:rsidRDefault="007561BD" w:rsidP="00EA2BB5">
            <w:pPr>
              <w:rPr>
                <w:ins w:id="6860" w:author="Aziz Boxwala" w:date="2014-08-22T20:19:00Z"/>
                <w:rFonts w:ascii="Times New Roman" w:hAnsi="Times New Roman"/>
              </w:rPr>
            </w:pPr>
            <w:ins w:id="6861"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1FE9E46B" w14:textId="77777777" w:rsidR="007561BD" w:rsidRDefault="007561BD" w:rsidP="00EA2BB5">
            <w:pPr>
              <w:rPr>
                <w:ins w:id="6862" w:author="Aziz Boxwala" w:date="2014-08-22T20:19:00Z"/>
                <w:rFonts w:ascii="Times New Roman" w:hAnsi="Times New Roman"/>
              </w:rPr>
            </w:pPr>
            <w:ins w:id="6863" w:author="Aziz Boxwala" w:date="2014-08-22T20:19:00Z">
              <w:r>
                <w:rPr>
                  <w:rFonts w:ascii="Times New Roman" w:hAnsi="Times New Roman"/>
                </w:rPr>
                <w:t>Condition that the related person had.</w:t>
              </w:r>
            </w:ins>
          </w:p>
        </w:tc>
      </w:tr>
      <w:tr w:rsidR="007561BD" w14:paraId="44C0C2A8" w14:textId="77777777" w:rsidTr="00EA2BB5">
        <w:trPr>
          <w:ins w:id="6864"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1241E2CC" w14:textId="77777777" w:rsidR="007561BD" w:rsidRDefault="007561BD" w:rsidP="00EA2BB5">
            <w:pPr>
              <w:rPr>
                <w:ins w:id="6865" w:author="Aziz Boxwala" w:date="2014-08-22T20:19:00Z"/>
                <w:rFonts w:ascii="Times New Roman" w:hAnsi="Times New Roman"/>
              </w:rPr>
            </w:pPr>
            <w:bookmarkStart w:id="6866" w:name="BKM_2444F910_175E_4B8E_A8B8_27CE40F07712"/>
            <w:proofErr w:type="spellStart"/>
            <w:ins w:id="6867" w:author="Aziz Boxwala" w:date="2014-08-22T20:19:00Z">
              <w:r>
                <w:rPr>
                  <w:rFonts w:ascii="Times New Roman" w:hAnsi="Times New Roman"/>
                </w:rPr>
                <w:t>deceasedAge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04A66DFA" w14:textId="77777777" w:rsidR="007561BD" w:rsidRDefault="007561BD" w:rsidP="00EA2BB5">
            <w:pPr>
              <w:rPr>
                <w:ins w:id="6868" w:author="Aziz Boxwala" w:date="2014-08-22T20:19:00Z"/>
                <w:rFonts w:ascii="Times New Roman" w:hAnsi="Times New Roman"/>
              </w:rPr>
            </w:pPr>
            <w:ins w:id="6869" w:author="Aziz Boxwala" w:date="2014-08-22T20:19:00Z">
              <w:r>
                <w:rPr>
                  <w:rFonts w:ascii="Times New Roman" w:hAnsi="Times New Roman"/>
                </w:rPr>
                <w:t>Quantity</w:t>
              </w:r>
            </w:ins>
          </w:p>
        </w:tc>
        <w:tc>
          <w:tcPr>
            <w:tcW w:w="5580" w:type="dxa"/>
            <w:tcBorders>
              <w:top w:val="single" w:sz="2" w:space="0" w:color="auto"/>
              <w:left w:val="single" w:sz="2" w:space="0" w:color="auto"/>
              <w:bottom w:val="single" w:sz="2" w:space="0" w:color="auto"/>
              <w:right w:val="single" w:sz="2" w:space="0" w:color="auto"/>
            </w:tcBorders>
          </w:tcPr>
          <w:p w14:paraId="7FD5B654" w14:textId="77777777" w:rsidR="007561BD" w:rsidRDefault="007561BD" w:rsidP="00EA2BB5">
            <w:pPr>
              <w:rPr>
                <w:ins w:id="6870" w:author="Aziz Boxwala" w:date="2014-08-22T20:19:00Z"/>
                <w:rFonts w:ascii="Times New Roman" w:hAnsi="Times New Roman"/>
              </w:rPr>
            </w:pPr>
            <w:ins w:id="6871" w:author="Aziz Boxwala" w:date="2014-08-22T20:19:00Z">
              <w:r>
                <w:rPr>
                  <w:rFonts w:ascii="Times New Roman" w:hAnsi="Times New Roman"/>
                </w:rPr>
                <w:t>If dead, age at which family member died.</w:t>
              </w:r>
            </w:ins>
          </w:p>
        </w:tc>
        <w:bookmarkEnd w:id="6866"/>
      </w:tr>
      <w:tr w:rsidR="007561BD" w14:paraId="5186ABC0" w14:textId="77777777" w:rsidTr="00EA2BB5">
        <w:trPr>
          <w:ins w:id="6872"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31F87089" w14:textId="77777777" w:rsidR="007561BD" w:rsidRDefault="007561BD" w:rsidP="00EA2BB5">
            <w:pPr>
              <w:rPr>
                <w:ins w:id="6873" w:author="Aziz Boxwala" w:date="2014-08-22T20:19:00Z"/>
                <w:rFonts w:ascii="Times New Roman" w:hAnsi="Times New Roman"/>
              </w:rPr>
            </w:pPr>
            <w:bookmarkStart w:id="6874" w:name="BKM_28057A00_5873_45DC_BAF9_210078783E9D"/>
            <w:proofErr w:type="spellStart"/>
            <w:ins w:id="6875" w:author="Aziz Boxwala" w:date="2014-08-22T20:19:00Z">
              <w:r>
                <w:rPr>
                  <w:rFonts w:ascii="Times New Roman" w:hAnsi="Times New Roman"/>
                </w:rPr>
                <w:t>onsetAge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230218E1" w14:textId="77777777" w:rsidR="007561BD" w:rsidRDefault="007561BD" w:rsidP="00EA2BB5">
            <w:pPr>
              <w:rPr>
                <w:ins w:id="6876" w:author="Aziz Boxwala" w:date="2014-08-22T20:19:00Z"/>
                <w:rFonts w:ascii="Times New Roman" w:hAnsi="Times New Roman"/>
              </w:rPr>
            </w:pPr>
            <w:ins w:id="6877" w:author="Aziz Boxwala" w:date="2014-08-22T20:19:00Z">
              <w:r>
                <w:rPr>
                  <w:rFonts w:ascii="Times New Roman" w:hAnsi="Times New Roman"/>
                </w:rPr>
                <w:t>Quantity</w:t>
              </w:r>
            </w:ins>
          </w:p>
        </w:tc>
        <w:tc>
          <w:tcPr>
            <w:tcW w:w="5580" w:type="dxa"/>
            <w:tcBorders>
              <w:top w:val="single" w:sz="2" w:space="0" w:color="auto"/>
              <w:left w:val="single" w:sz="2" w:space="0" w:color="auto"/>
              <w:bottom w:val="single" w:sz="2" w:space="0" w:color="auto"/>
              <w:right w:val="single" w:sz="2" w:space="0" w:color="auto"/>
            </w:tcBorders>
          </w:tcPr>
          <w:p w14:paraId="228132CD" w14:textId="77777777" w:rsidR="007561BD" w:rsidRDefault="007561BD" w:rsidP="00EA2BB5">
            <w:pPr>
              <w:rPr>
                <w:ins w:id="6878" w:author="Aziz Boxwala" w:date="2014-08-22T20:19:00Z"/>
                <w:rFonts w:ascii="Times New Roman" w:hAnsi="Times New Roman"/>
              </w:rPr>
            </w:pPr>
            <w:ins w:id="6879" w:author="Aziz Boxwala" w:date="2014-08-22T20:19:00Z">
              <w:r>
                <w:rPr>
                  <w:rFonts w:ascii="Times New Roman" w:hAnsi="Times New Roman"/>
                </w:rPr>
                <w:t>When condition first manifested in this family member.</w:t>
              </w:r>
            </w:ins>
          </w:p>
        </w:tc>
        <w:bookmarkEnd w:id="6874"/>
      </w:tr>
      <w:tr w:rsidR="007561BD" w14:paraId="5E3E4F76" w14:textId="77777777" w:rsidTr="00EA2BB5">
        <w:trPr>
          <w:ins w:id="6880"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3677D751" w14:textId="77777777" w:rsidR="007561BD" w:rsidRDefault="007561BD" w:rsidP="00EA2BB5">
            <w:pPr>
              <w:rPr>
                <w:ins w:id="6881" w:author="Aziz Boxwala" w:date="2014-08-22T20:19:00Z"/>
                <w:rFonts w:ascii="Times New Roman" w:hAnsi="Times New Roman"/>
              </w:rPr>
            </w:pPr>
            <w:bookmarkStart w:id="6882" w:name="BKM_E4D54B51_EB96_4186_89C3_73114BE20C5E"/>
            <w:ins w:id="6883" w:author="Aziz Boxwala" w:date="2014-08-22T20:19:00Z">
              <w:r>
                <w:rPr>
                  <w:rFonts w:ascii="Times New Roman" w:hAnsi="Times New Roman"/>
                </w:rPr>
                <w:t>outcome</w:t>
              </w:r>
            </w:ins>
          </w:p>
        </w:tc>
        <w:tc>
          <w:tcPr>
            <w:tcW w:w="1620" w:type="dxa"/>
            <w:tcBorders>
              <w:top w:val="single" w:sz="2" w:space="0" w:color="auto"/>
              <w:left w:val="single" w:sz="2" w:space="0" w:color="auto"/>
              <w:bottom w:val="single" w:sz="2" w:space="0" w:color="auto"/>
              <w:right w:val="single" w:sz="2" w:space="0" w:color="auto"/>
            </w:tcBorders>
          </w:tcPr>
          <w:p w14:paraId="2E8C0DDA" w14:textId="77777777" w:rsidR="007561BD" w:rsidRDefault="007561BD" w:rsidP="00EA2BB5">
            <w:pPr>
              <w:rPr>
                <w:ins w:id="6884" w:author="Aziz Boxwala" w:date="2014-08-22T20:19:00Z"/>
                <w:rFonts w:ascii="Times New Roman" w:hAnsi="Times New Roman"/>
              </w:rPr>
            </w:pPr>
            <w:ins w:id="6885"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4DFC2C5A" w14:textId="77777777" w:rsidR="007561BD" w:rsidRDefault="007561BD" w:rsidP="00EA2BB5">
            <w:pPr>
              <w:rPr>
                <w:ins w:id="6886" w:author="Aziz Boxwala" w:date="2014-08-22T20:19:00Z"/>
                <w:rFonts w:ascii="Times New Roman" w:hAnsi="Times New Roman"/>
              </w:rPr>
            </w:pPr>
            <w:ins w:id="6887" w:author="Aziz Boxwala" w:date="2014-08-22T20:19:00Z">
              <w:r>
                <w:rPr>
                  <w:rFonts w:ascii="Times New Roman" w:hAnsi="Times New Roman"/>
                </w:rPr>
                <w:t xml:space="preserve">What happened as a result of the condition, e.g., deceased, permanent </w:t>
              </w:r>
              <w:proofErr w:type="gramStart"/>
              <w:r>
                <w:rPr>
                  <w:rFonts w:ascii="Times New Roman" w:hAnsi="Times New Roman"/>
                </w:rPr>
                <w:t>disability.</w:t>
              </w:r>
              <w:proofErr w:type="gramEnd"/>
              <w:r>
                <w:rPr>
                  <w:rFonts w:ascii="Times New Roman" w:hAnsi="Times New Roman"/>
                </w:rPr>
                <w:t xml:space="preserve"> </w:t>
              </w:r>
            </w:ins>
          </w:p>
        </w:tc>
        <w:bookmarkEnd w:id="6882"/>
      </w:tr>
      <w:tr w:rsidR="007561BD" w14:paraId="0248517F" w14:textId="77777777" w:rsidTr="00EA2BB5">
        <w:trPr>
          <w:ins w:id="6888"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177B48BF" w14:textId="77777777" w:rsidR="007561BD" w:rsidRDefault="007561BD" w:rsidP="00EA2BB5">
            <w:pPr>
              <w:rPr>
                <w:ins w:id="6889" w:author="Aziz Boxwala" w:date="2014-08-22T20:19:00Z"/>
                <w:rFonts w:ascii="Times New Roman" w:hAnsi="Times New Roman"/>
              </w:rPr>
            </w:pPr>
            <w:bookmarkStart w:id="6890" w:name="BKM_A5A565C4_7D3D_4BB0_AB70_B08DF8C48CE5"/>
            <w:ins w:id="6891" w:author="Aziz Boxwala" w:date="2014-08-22T20:19:00Z">
              <w:r>
                <w:rPr>
                  <w:rFonts w:ascii="Times New Roman" w:hAnsi="Times New Roman"/>
                </w:rPr>
                <w:t>relationship</w:t>
              </w:r>
            </w:ins>
          </w:p>
        </w:tc>
        <w:tc>
          <w:tcPr>
            <w:tcW w:w="1620" w:type="dxa"/>
            <w:tcBorders>
              <w:top w:val="single" w:sz="2" w:space="0" w:color="auto"/>
              <w:left w:val="single" w:sz="2" w:space="0" w:color="auto"/>
              <w:bottom w:val="single" w:sz="2" w:space="0" w:color="auto"/>
              <w:right w:val="single" w:sz="2" w:space="0" w:color="auto"/>
            </w:tcBorders>
          </w:tcPr>
          <w:p w14:paraId="6FA289EC" w14:textId="77777777" w:rsidR="007561BD" w:rsidRDefault="007561BD" w:rsidP="00EA2BB5">
            <w:pPr>
              <w:rPr>
                <w:ins w:id="6892" w:author="Aziz Boxwala" w:date="2014-08-22T20:19:00Z"/>
                <w:rFonts w:ascii="Times New Roman" w:hAnsi="Times New Roman"/>
              </w:rPr>
            </w:pPr>
            <w:ins w:id="6893"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499207F6" w14:textId="77777777" w:rsidR="007561BD" w:rsidRDefault="007561BD" w:rsidP="00EA2BB5">
            <w:pPr>
              <w:rPr>
                <w:ins w:id="6894" w:author="Aziz Boxwala" w:date="2014-08-22T20:19:00Z"/>
                <w:rFonts w:ascii="Times New Roman" w:hAnsi="Times New Roman"/>
              </w:rPr>
            </w:pPr>
            <w:ins w:id="6895" w:author="Aziz Boxwala" w:date="2014-08-22T20:19:00Z">
              <w:r>
                <w:rPr>
                  <w:rFonts w:ascii="Times New Roman" w:hAnsi="Times New Roman"/>
                </w:rPr>
                <w:t>Relationship of the family member to the patient, e.g., brother</w:t>
              </w:r>
            </w:ins>
          </w:p>
        </w:tc>
        <w:bookmarkEnd w:id="6890"/>
      </w:tr>
      <w:bookmarkEnd w:id="6840"/>
    </w:tbl>
    <w:p w14:paraId="2B6B228B" w14:textId="77777777" w:rsidR="007561BD" w:rsidRDefault="007561BD" w:rsidP="007561BD">
      <w:pPr>
        <w:rPr>
          <w:ins w:id="6896" w:author="Aziz Boxwala" w:date="2014-08-22T20:19:00Z"/>
          <w:rFonts w:ascii="Times New Roman" w:hAnsi="Times New Roman"/>
        </w:rPr>
      </w:pPr>
    </w:p>
    <w:p w14:paraId="48190B2F" w14:textId="77777777" w:rsidR="007561BD" w:rsidRDefault="007561BD" w:rsidP="007561BD">
      <w:pPr>
        <w:pStyle w:val="Heading3"/>
        <w:rPr>
          <w:ins w:id="6897" w:author="Aziz Boxwala" w:date="2014-08-22T20:19:00Z"/>
          <w:bCs/>
          <w:szCs w:val="24"/>
          <w:u w:color="000000"/>
          <w:lang w:val="en-US"/>
        </w:rPr>
      </w:pPr>
      <w:bookmarkStart w:id="6898" w:name="_Toc396502582"/>
      <w:bookmarkStart w:id="6899" w:name="BKM_B8159BD5_A941_49CE_AB96_FCD2E8C7A781"/>
      <w:ins w:id="6900" w:author="Aziz Boxwala" w:date="2014-08-22T20:19:00Z">
        <w:r>
          <w:rPr>
            <w:bCs/>
            <w:szCs w:val="24"/>
            <w:u w:color="000000"/>
            <w:lang w:val="en-US"/>
          </w:rPr>
          <w:t>Inference</w:t>
        </w:r>
        <w:bookmarkEnd w:id="6898"/>
      </w:ins>
    </w:p>
    <w:p w14:paraId="03CEEF02" w14:textId="77777777" w:rsidR="007561BD" w:rsidRDefault="007561BD" w:rsidP="007561BD">
      <w:pPr>
        <w:rPr>
          <w:ins w:id="6901" w:author="Aziz Boxwala" w:date="2014-08-22T20:19:00Z"/>
          <w:rFonts w:ascii="Times New Roman" w:hAnsi="Times New Roman"/>
        </w:rPr>
      </w:pPr>
      <w:ins w:id="6902" w:author="Aziz Boxwala" w:date="2014-08-22T20:19:00Z">
        <w:r>
          <w:rPr>
            <w:rStyle w:val="FieldLabel"/>
            <w:rFonts w:ascii="Times New Roman" w:hAnsi="Times New Roman"/>
            <w:i w:val="0"/>
            <w:iCs w:val="0"/>
            <w:color w:val="000000"/>
          </w:rPr>
          <w:t>An inference made, about the patient's health, from other statements.</w:t>
        </w:r>
      </w:ins>
    </w:p>
    <w:p w14:paraId="34B3C68A" w14:textId="77777777" w:rsidR="007561BD" w:rsidRDefault="007561BD" w:rsidP="007561BD">
      <w:pPr>
        <w:rPr>
          <w:ins w:id="6903" w:author="Aziz Boxwala" w:date="2014-08-22T20:19:00Z"/>
          <w:rFonts w:ascii="Times New Roman" w:hAnsi="Times New Roman"/>
        </w:rPr>
      </w:pPr>
    </w:p>
    <w:p w14:paraId="6FD4796A" w14:textId="77777777" w:rsidR="007561BD" w:rsidRDefault="007561BD" w:rsidP="007561BD">
      <w:pPr>
        <w:pStyle w:val="ListHeader"/>
        <w:shd w:val="clear" w:color="auto" w:fill="auto"/>
        <w:rPr>
          <w:ins w:id="6904" w:author="Aziz Boxwala" w:date="2014-08-22T20:19:00Z"/>
          <w:rFonts w:ascii="Times New Roman" w:eastAsia="Times New Roman" w:hAnsi="Times New Roman"/>
          <w:bCs w:val="0"/>
          <w:iCs w:val="0"/>
          <w:szCs w:val="24"/>
          <w:u w:val="single"/>
          <w:shd w:val="clear" w:color="auto" w:fill="auto"/>
          <w:lang w:val="en-US"/>
        </w:rPr>
      </w:pPr>
      <w:ins w:id="6905" w:author="Aziz Boxwala" w:date="2014-08-22T20:19: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561BD" w14:paraId="2CC680F5" w14:textId="77777777" w:rsidTr="00EA2BB5">
        <w:trPr>
          <w:trHeight w:val="215"/>
          <w:ins w:id="6906" w:author="Aziz Boxwala" w:date="2014-08-22T20:19: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4542DD2E" w14:textId="77777777" w:rsidR="007561BD" w:rsidRDefault="007561BD" w:rsidP="00EA2BB5">
            <w:pPr>
              <w:rPr>
                <w:ins w:id="6907" w:author="Aziz Boxwala" w:date="2014-08-22T20:19:00Z"/>
                <w:rFonts w:ascii="Times New Roman" w:hAnsi="Times New Roman"/>
                <w:b/>
              </w:rPr>
            </w:pPr>
            <w:ins w:id="6908" w:author="Aziz Boxwala" w:date="2014-08-22T20:19:00Z">
              <w:r>
                <w:rPr>
                  <w:rFonts w:ascii="Times New Roman" w:hAnsi="Times New Roman"/>
                  <w:b/>
                </w:rPr>
                <w:lastRenderedPageBreak/>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312C0959" w14:textId="77777777" w:rsidR="007561BD" w:rsidRDefault="007561BD" w:rsidP="00EA2BB5">
            <w:pPr>
              <w:rPr>
                <w:ins w:id="6909" w:author="Aziz Boxwala" w:date="2014-08-22T20:19:00Z"/>
                <w:rFonts w:ascii="Times New Roman" w:hAnsi="Times New Roman"/>
                <w:b/>
              </w:rPr>
            </w:pPr>
            <w:ins w:id="6910" w:author="Aziz Boxwala" w:date="2014-08-22T20:19: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016F7ACB" w14:textId="77777777" w:rsidR="007561BD" w:rsidRDefault="007561BD" w:rsidP="00EA2BB5">
            <w:pPr>
              <w:rPr>
                <w:ins w:id="6911" w:author="Aziz Boxwala" w:date="2014-08-22T20:19:00Z"/>
                <w:rFonts w:ascii="Times New Roman" w:hAnsi="Times New Roman"/>
                <w:b/>
              </w:rPr>
            </w:pPr>
            <w:ins w:id="6912" w:author="Aziz Boxwala" w:date="2014-08-22T20:19:00Z">
              <w:r>
                <w:rPr>
                  <w:rFonts w:ascii="Times New Roman" w:hAnsi="Times New Roman"/>
                  <w:b/>
                </w:rPr>
                <w:t>Description</w:t>
              </w:r>
            </w:ins>
          </w:p>
        </w:tc>
      </w:tr>
      <w:tr w:rsidR="007561BD" w14:paraId="30AF46E0" w14:textId="77777777" w:rsidTr="00EA2BB5">
        <w:trPr>
          <w:ins w:id="6913"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564E0E38" w14:textId="77777777" w:rsidR="007561BD" w:rsidRDefault="007561BD" w:rsidP="00EA2BB5">
            <w:pPr>
              <w:rPr>
                <w:ins w:id="6914" w:author="Aziz Boxwala" w:date="2014-08-22T20:19:00Z"/>
                <w:rFonts w:ascii="Times New Roman" w:hAnsi="Times New Roman"/>
              </w:rPr>
            </w:pPr>
            <w:proofErr w:type="spellStart"/>
            <w:ins w:id="6915" w:author="Aziz Boxwala" w:date="2014-08-22T20:19:00Z">
              <w:r>
                <w:rPr>
                  <w:rFonts w:ascii="Times New Roman" w:hAnsi="Times New Roman"/>
                </w:rPr>
                <w:t>inferenceMethod</w:t>
              </w:r>
              <w:proofErr w:type="spellEnd"/>
            </w:ins>
          </w:p>
        </w:tc>
        <w:tc>
          <w:tcPr>
            <w:tcW w:w="1620" w:type="dxa"/>
            <w:tcBorders>
              <w:top w:val="single" w:sz="2" w:space="0" w:color="auto"/>
              <w:left w:val="single" w:sz="2" w:space="0" w:color="auto"/>
              <w:bottom w:val="single" w:sz="2" w:space="0" w:color="auto"/>
              <w:right w:val="single" w:sz="2" w:space="0" w:color="auto"/>
            </w:tcBorders>
          </w:tcPr>
          <w:p w14:paraId="0B84702C" w14:textId="77777777" w:rsidR="007561BD" w:rsidRDefault="007561BD" w:rsidP="00EA2BB5">
            <w:pPr>
              <w:rPr>
                <w:ins w:id="6916" w:author="Aziz Boxwala" w:date="2014-08-22T20:19:00Z"/>
                <w:rFonts w:ascii="Times New Roman" w:hAnsi="Times New Roman"/>
              </w:rPr>
            </w:pPr>
            <w:ins w:id="6917"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72D0007A" w14:textId="77777777" w:rsidR="007561BD" w:rsidRDefault="007561BD" w:rsidP="00EA2BB5">
            <w:pPr>
              <w:rPr>
                <w:ins w:id="6918" w:author="Aziz Boxwala" w:date="2014-08-22T20:19:00Z"/>
                <w:rFonts w:ascii="Times New Roman" w:hAnsi="Times New Roman"/>
              </w:rPr>
            </w:pPr>
            <w:ins w:id="6919" w:author="Aziz Boxwala" w:date="2014-08-22T20:19:00Z">
              <w:r>
                <w:rPr>
                  <w:rFonts w:ascii="Times New Roman" w:hAnsi="Times New Roman"/>
                </w:rPr>
                <w:t>The algorithm, tool, or instrument used to make the inference. E.g., Framingham Risk Score, Immunization Rule Set.</w:t>
              </w:r>
            </w:ins>
          </w:p>
        </w:tc>
      </w:tr>
      <w:tr w:rsidR="007561BD" w14:paraId="3AD63C2F" w14:textId="77777777" w:rsidTr="00EA2BB5">
        <w:trPr>
          <w:ins w:id="6920"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4F3ED145" w14:textId="77777777" w:rsidR="007561BD" w:rsidRDefault="007561BD" w:rsidP="00EA2BB5">
            <w:pPr>
              <w:rPr>
                <w:ins w:id="6921" w:author="Aziz Boxwala" w:date="2014-08-22T20:19:00Z"/>
                <w:rFonts w:ascii="Times New Roman" w:hAnsi="Times New Roman"/>
              </w:rPr>
            </w:pPr>
            <w:bookmarkStart w:id="6922" w:name="BKM_83BADBE9_D10B_467F_B0E1_68FE9FA1131C"/>
            <w:proofErr w:type="spellStart"/>
            <w:ins w:id="6923" w:author="Aziz Boxwala" w:date="2014-08-22T20:19:00Z">
              <w:r>
                <w:rPr>
                  <w:rFonts w:ascii="Times New Roman" w:hAnsi="Times New Roman"/>
                </w:rPr>
                <w:t>inferredFrom</w:t>
              </w:r>
              <w:proofErr w:type="spellEnd"/>
            </w:ins>
          </w:p>
        </w:tc>
        <w:tc>
          <w:tcPr>
            <w:tcW w:w="1620" w:type="dxa"/>
            <w:tcBorders>
              <w:top w:val="single" w:sz="2" w:space="0" w:color="auto"/>
              <w:left w:val="single" w:sz="2" w:space="0" w:color="auto"/>
              <w:bottom w:val="single" w:sz="2" w:space="0" w:color="auto"/>
              <w:right w:val="single" w:sz="2" w:space="0" w:color="auto"/>
            </w:tcBorders>
          </w:tcPr>
          <w:p w14:paraId="37EF325D" w14:textId="77777777" w:rsidR="007561BD" w:rsidRDefault="007561BD" w:rsidP="00EA2BB5">
            <w:pPr>
              <w:rPr>
                <w:ins w:id="6924" w:author="Aziz Boxwala" w:date="2014-08-22T20:19:00Z"/>
                <w:rFonts w:ascii="Times New Roman" w:hAnsi="Times New Roman"/>
              </w:rPr>
            </w:pPr>
            <w:proofErr w:type="spellStart"/>
            <w:ins w:id="6925" w:author="Aziz Boxwala" w:date="2014-08-22T20:19:00Z">
              <w:r>
                <w:rPr>
                  <w:rFonts w:ascii="Times New Roman" w:hAnsi="Times New Roman"/>
                </w:rPr>
                <w:t>ClinicalStatement</w:t>
              </w:r>
              <w:proofErr w:type="spellEnd"/>
            </w:ins>
          </w:p>
        </w:tc>
        <w:tc>
          <w:tcPr>
            <w:tcW w:w="5580" w:type="dxa"/>
            <w:tcBorders>
              <w:top w:val="single" w:sz="2" w:space="0" w:color="auto"/>
              <w:left w:val="single" w:sz="2" w:space="0" w:color="auto"/>
              <w:bottom w:val="single" w:sz="2" w:space="0" w:color="auto"/>
              <w:right w:val="single" w:sz="2" w:space="0" w:color="auto"/>
            </w:tcBorders>
          </w:tcPr>
          <w:p w14:paraId="6E6BDBA5" w14:textId="77777777" w:rsidR="007561BD" w:rsidRDefault="007561BD" w:rsidP="00EA2BB5">
            <w:pPr>
              <w:rPr>
                <w:ins w:id="6926" w:author="Aziz Boxwala" w:date="2014-08-22T20:19:00Z"/>
                <w:rFonts w:ascii="Times New Roman" w:hAnsi="Times New Roman"/>
              </w:rPr>
            </w:pPr>
            <w:ins w:id="6927" w:author="Aziz Boxwala" w:date="2014-08-22T20:19:00Z">
              <w:r>
                <w:rPr>
                  <w:rFonts w:ascii="Times New Roman" w:hAnsi="Times New Roman"/>
                </w:rPr>
                <w:t>The statements that form the basis for the inference. E.g., diagnosis of diabetes mellitus, and blood pressure observations to calculate risk of heart disease.</w:t>
              </w:r>
            </w:ins>
          </w:p>
        </w:tc>
        <w:bookmarkEnd w:id="6922"/>
      </w:tr>
      <w:tr w:rsidR="007561BD" w14:paraId="1BBAFE7B" w14:textId="77777777" w:rsidTr="00EA2BB5">
        <w:trPr>
          <w:ins w:id="6928"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47CF98A3" w14:textId="77777777" w:rsidR="007561BD" w:rsidRDefault="007561BD" w:rsidP="00EA2BB5">
            <w:pPr>
              <w:rPr>
                <w:ins w:id="6929" w:author="Aziz Boxwala" w:date="2014-08-22T20:19:00Z"/>
                <w:rFonts w:ascii="Times New Roman" w:hAnsi="Times New Roman"/>
              </w:rPr>
            </w:pPr>
            <w:bookmarkStart w:id="6930" w:name="BKM_8B2B4322_D814_45FF_AEE8_A9A42F2E4186"/>
            <w:proofErr w:type="spellStart"/>
            <w:ins w:id="6931" w:author="Aziz Boxwala" w:date="2014-08-22T20:19:00Z">
              <w:r>
                <w:rPr>
                  <w:rFonts w:ascii="Times New Roman" w:hAnsi="Times New Roman"/>
                </w:rPr>
                <w:t>riskAssessment</w:t>
              </w:r>
              <w:proofErr w:type="spellEnd"/>
            </w:ins>
          </w:p>
        </w:tc>
        <w:tc>
          <w:tcPr>
            <w:tcW w:w="1620" w:type="dxa"/>
            <w:tcBorders>
              <w:top w:val="single" w:sz="2" w:space="0" w:color="auto"/>
              <w:left w:val="single" w:sz="2" w:space="0" w:color="auto"/>
              <w:bottom w:val="single" w:sz="2" w:space="0" w:color="auto"/>
              <w:right w:val="single" w:sz="2" w:space="0" w:color="auto"/>
            </w:tcBorders>
          </w:tcPr>
          <w:p w14:paraId="021F7C96" w14:textId="77777777" w:rsidR="007561BD" w:rsidRDefault="007561BD" w:rsidP="00EA2BB5">
            <w:pPr>
              <w:rPr>
                <w:ins w:id="6932" w:author="Aziz Boxwala" w:date="2014-08-22T20:19:00Z"/>
                <w:rFonts w:ascii="Times New Roman" w:hAnsi="Times New Roman"/>
              </w:rPr>
            </w:pPr>
            <w:proofErr w:type="spellStart"/>
            <w:ins w:id="6933" w:author="Aziz Boxwala" w:date="2014-08-22T20:19:00Z">
              <w:r>
                <w:rPr>
                  <w:rFonts w:ascii="Times New Roman" w:hAnsi="Times New Roman"/>
                </w:rPr>
                <w:t>StatementOfOccurrence</w:t>
              </w:r>
              <w:proofErr w:type="spellEnd"/>
            </w:ins>
          </w:p>
        </w:tc>
        <w:tc>
          <w:tcPr>
            <w:tcW w:w="5580" w:type="dxa"/>
            <w:tcBorders>
              <w:top w:val="single" w:sz="2" w:space="0" w:color="auto"/>
              <w:left w:val="single" w:sz="2" w:space="0" w:color="auto"/>
              <w:bottom w:val="single" w:sz="2" w:space="0" w:color="auto"/>
              <w:right w:val="single" w:sz="2" w:space="0" w:color="auto"/>
            </w:tcBorders>
          </w:tcPr>
          <w:p w14:paraId="0CFB3207" w14:textId="77777777" w:rsidR="007561BD" w:rsidRDefault="007561BD" w:rsidP="00EA2BB5">
            <w:pPr>
              <w:rPr>
                <w:ins w:id="6934" w:author="Aziz Boxwala" w:date="2014-08-22T20:19:00Z"/>
                <w:rFonts w:ascii="Times New Roman" w:hAnsi="Times New Roman"/>
              </w:rPr>
            </w:pPr>
            <w:ins w:id="6935" w:author="Aziz Boxwala" w:date="2014-08-22T20:19:00Z">
              <w:r>
                <w:rPr>
                  <w:rFonts w:ascii="Times New Roman" w:hAnsi="Times New Roman"/>
                </w:rPr>
                <w:t>The risk assessment procedure that led to this prognosis</w:t>
              </w:r>
            </w:ins>
          </w:p>
        </w:tc>
        <w:bookmarkEnd w:id="6930"/>
      </w:tr>
      <w:bookmarkEnd w:id="6899"/>
    </w:tbl>
    <w:p w14:paraId="6FC1672C" w14:textId="77777777" w:rsidR="007561BD" w:rsidRDefault="007561BD" w:rsidP="007561BD">
      <w:pPr>
        <w:rPr>
          <w:ins w:id="6936" w:author="Aziz Boxwala" w:date="2014-08-22T20:19:00Z"/>
          <w:rFonts w:ascii="Times New Roman" w:hAnsi="Times New Roman"/>
        </w:rPr>
      </w:pPr>
    </w:p>
    <w:p w14:paraId="69A00445" w14:textId="77777777" w:rsidR="007561BD" w:rsidRDefault="007561BD" w:rsidP="007561BD">
      <w:pPr>
        <w:pStyle w:val="Heading3"/>
        <w:rPr>
          <w:ins w:id="6937" w:author="Aziz Boxwala" w:date="2014-08-22T20:19:00Z"/>
          <w:bCs/>
          <w:szCs w:val="24"/>
          <w:u w:color="000000"/>
          <w:lang w:val="en-US"/>
        </w:rPr>
      </w:pPr>
      <w:bookmarkStart w:id="6938" w:name="_Toc396502583"/>
      <w:bookmarkStart w:id="6939" w:name="BKM_7691B017_4E7D_424B_9B56_D3B47058A968"/>
      <w:proofErr w:type="spellStart"/>
      <w:ins w:id="6940" w:author="Aziz Boxwala" w:date="2014-08-22T20:19:00Z">
        <w:r>
          <w:rPr>
            <w:bCs/>
            <w:szCs w:val="24"/>
            <w:u w:color="000000"/>
            <w:lang w:val="en-US"/>
          </w:rPr>
          <w:t>ManifestedSymptom</w:t>
        </w:r>
        <w:bookmarkEnd w:id="6938"/>
        <w:proofErr w:type="spellEnd"/>
      </w:ins>
    </w:p>
    <w:p w14:paraId="3AD0C846" w14:textId="77777777" w:rsidR="007561BD" w:rsidRDefault="007561BD" w:rsidP="007561BD">
      <w:pPr>
        <w:rPr>
          <w:ins w:id="6941" w:author="Aziz Boxwala" w:date="2014-08-22T20:19:00Z"/>
          <w:rFonts w:ascii="Times New Roman" w:hAnsi="Times New Roman"/>
        </w:rPr>
      </w:pPr>
      <w:ins w:id="6942" w:author="Aziz Boxwala" w:date="2014-08-22T20:19:00Z">
        <w:r>
          <w:rPr>
            <w:rStyle w:val="FieldLabel"/>
            <w:rFonts w:ascii="Times New Roman" w:hAnsi="Times New Roman"/>
            <w:i w:val="0"/>
            <w:iCs w:val="0"/>
            <w:color w:val="000000"/>
          </w:rPr>
          <w:t>The signs and symptoms that were observed as part of the event.</w:t>
        </w:r>
      </w:ins>
    </w:p>
    <w:p w14:paraId="769FECE9" w14:textId="77777777" w:rsidR="007561BD" w:rsidRDefault="007561BD" w:rsidP="007561BD">
      <w:pPr>
        <w:rPr>
          <w:ins w:id="6943" w:author="Aziz Boxwala" w:date="2014-08-22T20:19:00Z"/>
          <w:rFonts w:ascii="Times New Roman" w:hAnsi="Times New Roman"/>
        </w:rPr>
      </w:pPr>
    </w:p>
    <w:p w14:paraId="70508B6C" w14:textId="77777777" w:rsidR="007561BD" w:rsidRDefault="007561BD" w:rsidP="007561BD">
      <w:pPr>
        <w:pStyle w:val="ListHeader"/>
        <w:shd w:val="clear" w:color="auto" w:fill="auto"/>
        <w:rPr>
          <w:ins w:id="6944" w:author="Aziz Boxwala" w:date="2014-08-22T20:19:00Z"/>
          <w:rFonts w:ascii="Times New Roman" w:eastAsia="Times New Roman" w:hAnsi="Times New Roman"/>
          <w:bCs w:val="0"/>
          <w:iCs w:val="0"/>
          <w:szCs w:val="24"/>
          <w:u w:val="single"/>
          <w:shd w:val="clear" w:color="auto" w:fill="auto"/>
          <w:lang w:val="en-US"/>
        </w:rPr>
      </w:pPr>
      <w:ins w:id="6945" w:author="Aziz Boxwala" w:date="2014-08-22T20:19: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561BD" w14:paraId="5C8CA5E6" w14:textId="77777777" w:rsidTr="00EA2BB5">
        <w:trPr>
          <w:trHeight w:val="215"/>
          <w:ins w:id="6946" w:author="Aziz Boxwala" w:date="2014-08-22T20:19: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5D0193E9" w14:textId="77777777" w:rsidR="007561BD" w:rsidRDefault="007561BD" w:rsidP="00EA2BB5">
            <w:pPr>
              <w:rPr>
                <w:ins w:id="6947" w:author="Aziz Boxwala" w:date="2014-08-22T20:19:00Z"/>
                <w:rFonts w:ascii="Times New Roman" w:hAnsi="Times New Roman"/>
                <w:b/>
              </w:rPr>
            </w:pPr>
            <w:ins w:id="6948" w:author="Aziz Boxwala" w:date="2014-08-22T20:19: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20943E38" w14:textId="77777777" w:rsidR="007561BD" w:rsidRDefault="007561BD" w:rsidP="00EA2BB5">
            <w:pPr>
              <w:rPr>
                <w:ins w:id="6949" w:author="Aziz Boxwala" w:date="2014-08-22T20:19:00Z"/>
                <w:rFonts w:ascii="Times New Roman" w:hAnsi="Times New Roman"/>
                <w:b/>
              </w:rPr>
            </w:pPr>
            <w:ins w:id="6950" w:author="Aziz Boxwala" w:date="2014-08-22T20:19: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7223A562" w14:textId="77777777" w:rsidR="007561BD" w:rsidRDefault="007561BD" w:rsidP="00EA2BB5">
            <w:pPr>
              <w:rPr>
                <w:ins w:id="6951" w:author="Aziz Boxwala" w:date="2014-08-22T20:19:00Z"/>
                <w:rFonts w:ascii="Times New Roman" w:hAnsi="Times New Roman"/>
                <w:b/>
              </w:rPr>
            </w:pPr>
            <w:ins w:id="6952" w:author="Aziz Boxwala" w:date="2014-08-22T20:19:00Z">
              <w:r>
                <w:rPr>
                  <w:rFonts w:ascii="Times New Roman" w:hAnsi="Times New Roman"/>
                  <w:b/>
                </w:rPr>
                <w:t>Description</w:t>
              </w:r>
            </w:ins>
          </w:p>
        </w:tc>
      </w:tr>
      <w:tr w:rsidR="007561BD" w14:paraId="5A9BFE2C" w14:textId="77777777" w:rsidTr="00EA2BB5">
        <w:trPr>
          <w:ins w:id="6953"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1AC547CB" w14:textId="77777777" w:rsidR="007561BD" w:rsidRDefault="007561BD" w:rsidP="00EA2BB5">
            <w:pPr>
              <w:rPr>
                <w:ins w:id="6954" w:author="Aziz Boxwala" w:date="2014-08-22T20:19:00Z"/>
                <w:rFonts w:ascii="Times New Roman" w:hAnsi="Times New Roman"/>
              </w:rPr>
            </w:pPr>
            <w:proofErr w:type="spellStart"/>
            <w:ins w:id="6955" w:author="Aziz Boxwala" w:date="2014-08-22T20:19:00Z">
              <w:r>
                <w:rPr>
                  <w:rFonts w:ascii="Times New Roman" w:hAnsi="Times New Roman"/>
                </w:rPr>
                <w:t>bodySite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1D5FE50E" w14:textId="77777777" w:rsidR="007561BD" w:rsidRDefault="007561BD" w:rsidP="00EA2BB5">
            <w:pPr>
              <w:rPr>
                <w:ins w:id="6956" w:author="Aziz Boxwala" w:date="2014-08-22T20:19:00Z"/>
                <w:rFonts w:ascii="Times New Roman" w:hAnsi="Times New Roman"/>
              </w:rPr>
            </w:pPr>
            <w:proofErr w:type="spellStart"/>
            <w:ins w:id="6957" w:author="Aziz Boxwala" w:date="2014-08-22T20:19:00Z">
              <w:r>
                <w:rPr>
                  <w:rFonts w:ascii="Times New Roman" w:hAnsi="Times New Roman"/>
                </w:rPr>
                <w:t>BodySite</w:t>
              </w:r>
              <w:proofErr w:type="spellEnd"/>
            </w:ins>
          </w:p>
        </w:tc>
        <w:tc>
          <w:tcPr>
            <w:tcW w:w="5580" w:type="dxa"/>
            <w:tcBorders>
              <w:top w:val="single" w:sz="2" w:space="0" w:color="auto"/>
              <w:left w:val="single" w:sz="2" w:space="0" w:color="auto"/>
              <w:bottom w:val="single" w:sz="2" w:space="0" w:color="auto"/>
              <w:right w:val="single" w:sz="2" w:space="0" w:color="auto"/>
            </w:tcBorders>
          </w:tcPr>
          <w:p w14:paraId="02E3074E" w14:textId="77777777" w:rsidR="007561BD" w:rsidRDefault="007561BD" w:rsidP="00EA2BB5">
            <w:pPr>
              <w:rPr>
                <w:ins w:id="6958" w:author="Aziz Boxwala" w:date="2014-08-22T20:19:00Z"/>
                <w:rFonts w:ascii="Times New Roman" w:hAnsi="Times New Roman"/>
              </w:rPr>
            </w:pPr>
            <w:ins w:id="6959" w:author="Aziz Boxwala" w:date="2014-08-22T20:19:00Z">
              <w:r>
                <w:rPr>
                  <w:rFonts w:ascii="Times New Roman" w:hAnsi="Times New Roman"/>
                </w:rPr>
                <w:t>The body site of the symptom or sign</w:t>
              </w:r>
            </w:ins>
          </w:p>
        </w:tc>
      </w:tr>
      <w:tr w:rsidR="007561BD" w14:paraId="25F56997" w14:textId="77777777" w:rsidTr="00EA2BB5">
        <w:trPr>
          <w:ins w:id="6960"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2D72B8BA" w14:textId="77777777" w:rsidR="007561BD" w:rsidRDefault="007561BD" w:rsidP="00EA2BB5">
            <w:pPr>
              <w:rPr>
                <w:ins w:id="6961" w:author="Aziz Boxwala" w:date="2014-08-22T20:19:00Z"/>
                <w:rFonts w:ascii="Times New Roman" w:hAnsi="Times New Roman"/>
              </w:rPr>
            </w:pPr>
            <w:bookmarkStart w:id="6962" w:name="BKM_BFB735C8_879B_4681_8033_4242DFB4D862"/>
            <w:ins w:id="6963" w:author="Aziz Boxwala" w:date="2014-08-22T20:19:00Z">
              <w:r>
                <w:rPr>
                  <w:rFonts w:ascii="Times New Roman" w:hAnsi="Times New Roman"/>
                </w:rPr>
                <w:t>criticality</w:t>
              </w:r>
            </w:ins>
          </w:p>
        </w:tc>
        <w:tc>
          <w:tcPr>
            <w:tcW w:w="1620" w:type="dxa"/>
            <w:tcBorders>
              <w:top w:val="single" w:sz="2" w:space="0" w:color="auto"/>
              <w:left w:val="single" w:sz="2" w:space="0" w:color="auto"/>
              <w:bottom w:val="single" w:sz="2" w:space="0" w:color="auto"/>
              <w:right w:val="single" w:sz="2" w:space="0" w:color="auto"/>
            </w:tcBorders>
          </w:tcPr>
          <w:p w14:paraId="252580C7" w14:textId="77777777" w:rsidR="007561BD" w:rsidRDefault="007561BD" w:rsidP="00EA2BB5">
            <w:pPr>
              <w:rPr>
                <w:ins w:id="6964" w:author="Aziz Boxwala" w:date="2014-08-22T20:19:00Z"/>
                <w:rFonts w:ascii="Times New Roman" w:hAnsi="Times New Roman"/>
              </w:rPr>
            </w:pPr>
            <w:ins w:id="6965"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2ACA1787" w14:textId="77777777" w:rsidR="007561BD" w:rsidRDefault="007561BD" w:rsidP="00EA2BB5">
            <w:pPr>
              <w:rPr>
                <w:ins w:id="6966" w:author="Aziz Boxwala" w:date="2014-08-22T20:19:00Z"/>
                <w:rFonts w:ascii="Times New Roman" w:hAnsi="Times New Roman"/>
              </w:rPr>
            </w:pPr>
            <w:ins w:id="6967" w:author="Aziz Boxwala" w:date="2014-08-22T20:19:00Z">
              <w:r>
                <w:rPr>
                  <w:rFonts w:ascii="Times New Roman" w:hAnsi="Times New Roman"/>
                </w:rPr>
                <w:t>Characterizes impact on life, or durable impact on physiological function or on quality of life. Includes concepts such as life-threatening, or potential loss of function or capacity. E.g., Life threatening, potentially requires hospitalization, self-resolving. Different from severity in that a moderate subarachnoid hemorrhage is likely to be highly important, whereas a moderate headache is not.</w:t>
              </w:r>
            </w:ins>
          </w:p>
        </w:tc>
        <w:bookmarkEnd w:id="6962"/>
      </w:tr>
      <w:tr w:rsidR="007561BD" w14:paraId="4E31E936" w14:textId="77777777" w:rsidTr="00EA2BB5">
        <w:trPr>
          <w:ins w:id="6968"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52E08DA3" w14:textId="77777777" w:rsidR="007561BD" w:rsidRDefault="007561BD" w:rsidP="00EA2BB5">
            <w:pPr>
              <w:rPr>
                <w:ins w:id="6969" w:author="Aziz Boxwala" w:date="2014-08-22T20:19:00Z"/>
                <w:rFonts w:ascii="Times New Roman" w:hAnsi="Times New Roman"/>
              </w:rPr>
            </w:pPr>
            <w:bookmarkStart w:id="6970" w:name="BKM_7705501F_E694_406F_ADCF_FDD737B92603"/>
            <w:ins w:id="6971" w:author="Aziz Boxwala" w:date="2014-08-22T20:19:00Z">
              <w:r>
                <w:rPr>
                  <w:rFonts w:ascii="Times New Roman" w:hAnsi="Times New Roman"/>
                </w:rPr>
                <w:t>severity</w:t>
              </w:r>
            </w:ins>
          </w:p>
        </w:tc>
        <w:tc>
          <w:tcPr>
            <w:tcW w:w="1620" w:type="dxa"/>
            <w:tcBorders>
              <w:top w:val="single" w:sz="2" w:space="0" w:color="auto"/>
              <w:left w:val="single" w:sz="2" w:space="0" w:color="auto"/>
              <w:bottom w:val="single" w:sz="2" w:space="0" w:color="auto"/>
              <w:right w:val="single" w:sz="2" w:space="0" w:color="auto"/>
            </w:tcBorders>
          </w:tcPr>
          <w:p w14:paraId="0BA68082" w14:textId="77777777" w:rsidR="007561BD" w:rsidRDefault="007561BD" w:rsidP="00EA2BB5">
            <w:pPr>
              <w:rPr>
                <w:ins w:id="6972" w:author="Aziz Boxwala" w:date="2014-08-22T20:19:00Z"/>
                <w:rFonts w:ascii="Times New Roman" w:hAnsi="Times New Roman"/>
              </w:rPr>
            </w:pPr>
            <w:ins w:id="6973"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0D9CA9FC" w14:textId="77777777" w:rsidR="007561BD" w:rsidRDefault="007561BD" w:rsidP="00EA2BB5">
            <w:pPr>
              <w:rPr>
                <w:ins w:id="6974" w:author="Aziz Boxwala" w:date="2014-08-22T20:19:00Z"/>
                <w:rFonts w:ascii="Times New Roman" w:hAnsi="Times New Roman"/>
              </w:rPr>
            </w:pPr>
            <w:ins w:id="6975" w:author="Aziz Boxwala" w:date="2014-08-22T20:19:00Z">
              <w:r>
                <w:rPr>
                  <w:rFonts w:ascii="Times New Roman" w:hAnsi="Times New Roman"/>
                </w:rPr>
                <w:t>Characterizes the intensity of the manifestation of the sign or symptom. Includes concepts such as mild, moderate, severe. If the symptom is rash and severity is moderate, it means that the symptom was a moderate rash.</w:t>
              </w:r>
            </w:ins>
          </w:p>
        </w:tc>
        <w:bookmarkEnd w:id="6970"/>
      </w:tr>
      <w:tr w:rsidR="007561BD" w14:paraId="28E64A69" w14:textId="77777777" w:rsidTr="00EA2BB5">
        <w:trPr>
          <w:ins w:id="6976"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6BCC8D16" w14:textId="77777777" w:rsidR="007561BD" w:rsidRDefault="007561BD" w:rsidP="00EA2BB5">
            <w:pPr>
              <w:rPr>
                <w:ins w:id="6977" w:author="Aziz Boxwala" w:date="2014-08-22T20:19:00Z"/>
                <w:rFonts w:ascii="Times New Roman" w:hAnsi="Times New Roman"/>
              </w:rPr>
            </w:pPr>
            <w:bookmarkStart w:id="6978" w:name="BKM_46B01DD6_A80A_44BE_9B39_47FE587D5A25"/>
            <w:proofErr w:type="spellStart"/>
            <w:ins w:id="6979" w:author="Aziz Boxwala" w:date="2014-08-22T20:19:00Z">
              <w:r>
                <w:rPr>
                  <w:rFonts w:ascii="Times New Roman" w:hAnsi="Times New Roman"/>
                </w:rPr>
                <w:t>symptomCode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214D8858" w14:textId="77777777" w:rsidR="007561BD" w:rsidRDefault="007561BD" w:rsidP="00EA2BB5">
            <w:pPr>
              <w:rPr>
                <w:ins w:id="6980" w:author="Aziz Boxwala" w:date="2014-08-22T20:19:00Z"/>
                <w:rFonts w:ascii="Times New Roman" w:hAnsi="Times New Roman"/>
              </w:rPr>
            </w:pPr>
            <w:ins w:id="6981"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36745B7B" w14:textId="77777777" w:rsidR="007561BD" w:rsidRDefault="007561BD" w:rsidP="00EA2BB5">
            <w:pPr>
              <w:rPr>
                <w:ins w:id="6982" w:author="Aziz Boxwala" w:date="2014-08-22T20:19:00Z"/>
                <w:rFonts w:ascii="Times New Roman" w:hAnsi="Times New Roman"/>
              </w:rPr>
            </w:pPr>
            <w:ins w:id="6983" w:author="Aziz Boxwala" w:date="2014-08-22T20:19:00Z">
              <w:r>
                <w:rPr>
                  <w:rFonts w:ascii="Times New Roman" w:hAnsi="Times New Roman"/>
                </w:rPr>
                <w:t>The specific sign or symptom that was observed.</w:t>
              </w:r>
            </w:ins>
          </w:p>
        </w:tc>
        <w:bookmarkEnd w:id="6978"/>
      </w:tr>
      <w:bookmarkEnd w:id="6939"/>
    </w:tbl>
    <w:p w14:paraId="25C177FC" w14:textId="77777777" w:rsidR="007561BD" w:rsidRDefault="007561BD" w:rsidP="007561BD">
      <w:pPr>
        <w:rPr>
          <w:ins w:id="6984" w:author="Aziz Boxwala" w:date="2014-08-22T20:19:00Z"/>
          <w:rFonts w:ascii="Times New Roman" w:hAnsi="Times New Roman"/>
        </w:rPr>
      </w:pPr>
    </w:p>
    <w:p w14:paraId="0A24D039" w14:textId="77777777" w:rsidR="007561BD" w:rsidRDefault="007561BD" w:rsidP="007561BD">
      <w:pPr>
        <w:pStyle w:val="Heading3"/>
        <w:rPr>
          <w:ins w:id="6985" w:author="Aziz Boxwala" w:date="2014-08-22T20:19:00Z"/>
          <w:bCs/>
          <w:szCs w:val="24"/>
          <w:u w:color="000000"/>
          <w:lang w:val="en-US"/>
        </w:rPr>
      </w:pPr>
      <w:bookmarkStart w:id="6986" w:name="_Toc396502584"/>
      <w:bookmarkStart w:id="6987" w:name="BKM_826CA141_080E_48BB_94F0_E34988687398"/>
      <w:proofErr w:type="spellStart"/>
      <w:ins w:id="6988" w:author="Aziz Boxwala" w:date="2014-08-22T20:19:00Z">
        <w:r>
          <w:rPr>
            <w:bCs/>
            <w:szCs w:val="24"/>
            <w:u w:color="000000"/>
            <w:lang w:val="en-US"/>
          </w:rPr>
          <w:t>MicrobiologySensitivityResult</w:t>
        </w:r>
        <w:bookmarkEnd w:id="6986"/>
        <w:proofErr w:type="spellEnd"/>
      </w:ins>
    </w:p>
    <w:p w14:paraId="4154CDBC" w14:textId="77777777" w:rsidR="007561BD" w:rsidRDefault="007561BD" w:rsidP="007561BD">
      <w:pPr>
        <w:rPr>
          <w:ins w:id="6989" w:author="Aziz Boxwala" w:date="2014-08-22T20:19:00Z"/>
          <w:rFonts w:ascii="Times New Roman" w:hAnsi="Times New Roman"/>
        </w:rPr>
      </w:pPr>
      <w:ins w:id="6990" w:author="Aziz Boxwala" w:date="2014-08-22T20:19:00Z">
        <w:r>
          <w:rPr>
            <w:rStyle w:val="FieldLabel"/>
            <w:rFonts w:ascii="Times New Roman" w:hAnsi="Times New Roman"/>
            <w:i w:val="0"/>
            <w:iCs w:val="0"/>
            <w:color w:val="000000"/>
          </w:rPr>
          <w:t>Findings of the microbiology sensitivity test. This element is used to specify traditional, culture-isolate- run susceptibilities. It is not used to specify genetic methods for organism sensitivity.</w:t>
        </w:r>
      </w:ins>
    </w:p>
    <w:p w14:paraId="6D657385" w14:textId="77777777" w:rsidR="007561BD" w:rsidRDefault="007561BD" w:rsidP="007561BD">
      <w:pPr>
        <w:rPr>
          <w:ins w:id="6991" w:author="Aziz Boxwala" w:date="2014-08-22T20:19:00Z"/>
          <w:rFonts w:ascii="Times New Roman" w:hAnsi="Times New Roman"/>
        </w:rPr>
      </w:pPr>
    </w:p>
    <w:p w14:paraId="680DA76E" w14:textId="77777777" w:rsidR="007561BD" w:rsidRDefault="007561BD" w:rsidP="007561BD">
      <w:pPr>
        <w:pStyle w:val="ListHeader"/>
        <w:shd w:val="clear" w:color="auto" w:fill="auto"/>
        <w:rPr>
          <w:ins w:id="6992" w:author="Aziz Boxwala" w:date="2014-08-22T20:19:00Z"/>
          <w:rFonts w:ascii="Times New Roman" w:eastAsia="Times New Roman" w:hAnsi="Times New Roman"/>
          <w:bCs w:val="0"/>
          <w:iCs w:val="0"/>
          <w:szCs w:val="24"/>
          <w:u w:val="single"/>
          <w:shd w:val="clear" w:color="auto" w:fill="auto"/>
          <w:lang w:val="en-US"/>
        </w:rPr>
      </w:pPr>
      <w:ins w:id="6993" w:author="Aziz Boxwala" w:date="2014-08-22T20:19: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561BD" w14:paraId="27E1E9DB" w14:textId="77777777" w:rsidTr="00EA2BB5">
        <w:trPr>
          <w:trHeight w:val="215"/>
          <w:ins w:id="6994" w:author="Aziz Boxwala" w:date="2014-08-22T20:19: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6EDD1960" w14:textId="77777777" w:rsidR="007561BD" w:rsidRDefault="007561BD" w:rsidP="00EA2BB5">
            <w:pPr>
              <w:rPr>
                <w:ins w:id="6995" w:author="Aziz Boxwala" w:date="2014-08-22T20:19:00Z"/>
                <w:rFonts w:ascii="Times New Roman" w:hAnsi="Times New Roman"/>
                <w:b/>
              </w:rPr>
            </w:pPr>
            <w:ins w:id="6996" w:author="Aziz Boxwala" w:date="2014-08-22T20:19: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33235FBA" w14:textId="77777777" w:rsidR="007561BD" w:rsidRDefault="007561BD" w:rsidP="00EA2BB5">
            <w:pPr>
              <w:rPr>
                <w:ins w:id="6997" w:author="Aziz Boxwala" w:date="2014-08-22T20:19:00Z"/>
                <w:rFonts w:ascii="Times New Roman" w:hAnsi="Times New Roman"/>
                <w:b/>
              </w:rPr>
            </w:pPr>
            <w:ins w:id="6998" w:author="Aziz Boxwala" w:date="2014-08-22T20:19: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6F1C331E" w14:textId="77777777" w:rsidR="007561BD" w:rsidRDefault="007561BD" w:rsidP="00EA2BB5">
            <w:pPr>
              <w:rPr>
                <w:ins w:id="6999" w:author="Aziz Boxwala" w:date="2014-08-22T20:19:00Z"/>
                <w:rFonts w:ascii="Times New Roman" w:hAnsi="Times New Roman"/>
                <w:b/>
              </w:rPr>
            </w:pPr>
            <w:ins w:id="7000" w:author="Aziz Boxwala" w:date="2014-08-22T20:19:00Z">
              <w:r>
                <w:rPr>
                  <w:rFonts w:ascii="Times New Roman" w:hAnsi="Times New Roman"/>
                  <w:b/>
                </w:rPr>
                <w:t>Description</w:t>
              </w:r>
            </w:ins>
          </w:p>
        </w:tc>
      </w:tr>
      <w:tr w:rsidR="007561BD" w14:paraId="244B3638" w14:textId="77777777" w:rsidTr="00EA2BB5">
        <w:trPr>
          <w:ins w:id="7001"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20D53606" w14:textId="77777777" w:rsidR="007561BD" w:rsidRDefault="007561BD" w:rsidP="00EA2BB5">
            <w:pPr>
              <w:rPr>
                <w:ins w:id="7002" w:author="Aziz Boxwala" w:date="2014-08-22T20:19:00Z"/>
                <w:rFonts w:ascii="Times New Roman" w:hAnsi="Times New Roman"/>
              </w:rPr>
            </w:pPr>
            <w:proofErr w:type="spellStart"/>
            <w:ins w:id="7003" w:author="Aziz Boxwala" w:date="2014-08-22T20:19:00Z">
              <w:r>
                <w:rPr>
                  <w:rFonts w:ascii="Times New Roman" w:hAnsi="Times New Roman"/>
                </w:rPr>
                <w:t>organismSensitivity</w:t>
              </w:r>
              <w:proofErr w:type="spellEnd"/>
            </w:ins>
          </w:p>
        </w:tc>
        <w:tc>
          <w:tcPr>
            <w:tcW w:w="1620" w:type="dxa"/>
            <w:tcBorders>
              <w:top w:val="single" w:sz="2" w:space="0" w:color="auto"/>
              <w:left w:val="single" w:sz="2" w:space="0" w:color="auto"/>
              <w:bottom w:val="single" w:sz="2" w:space="0" w:color="auto"/>
              <w:right w:val="single" w:sz="2" w:space="0" w:color="auto"/>
            </w:tcBorders>
          </w:tcPr>
          <w:p w14:paraId="2E865840" w14:textId="77777777" w:rsidR="007561BD" w:rsidRDefault="007561BD" w:rsidP="00EA2BB5">
            <w:pPr>
              <w:rPr>
                <w:ins w:id="7004" w:author="Aziz Boxwala" w:date="2014-08-22T20:19:00Z"/>
                <w:rFonts w:ascii="Times New Roman" w:hAnsi="Times New Roman"/>
              </w:rPr>
            </w:pPr>
            <w:proofErr w:type="spellStart"/>
            <w:ins w:id="7005" w:author="Aziz Boxwala" w:date="2014-08-22T20:19:00Z">
              <w:r>
                <w:rPr>
                  <w:rFonts w:ascii="Times New Roman" w:hAnsi="Times New Roman"/>
                </w:rPr>
                <w:t>OrganismSensitivity</w:t>
              </w:r>
              <w:proofErr w:type="spellEnd"/>
            </w:ins>
          </w:p>
        </w:tc>
        <w:tc>
          <w:tcPr>
            <w:tcW w:w="5580" w:type="dxa"/>
            <w:tcBorders>
              <w:top w:val="single" w:sz="2" w:space="0" w:color="auto"/>
              <w:left w:val="single" w:sz="2" w:space="0" w:color="auto"/>
              <w:bottom w:val="single" w:sz="2" w:space="0" w:color="auto"/>
              <w:right w:val="single" w:sz="2" w:space="0" w:color="auto"/>
            </w:tcBorders>
          </w:tcPr>
          <w:p w14:paraId="72F46172" w14:textId="77777777" w:rsidR="007561BD" w:rsidRDefault="007561BD" w:rsidP="00EA2BB5">
            <w:pPr>
              <w:rPr>
                <w:ins w:id="7006" w:author="Aziz Boxwala" w:date="2014-08-22T20:19:00Z"/>
                <w:rFonts w:ascii="Times New Roman" w:hAnsi="Times New Roman"/>
              </w:rPr>
            </w:pPr>
            <w:ins w:id="7007" w:author="Aziz Boxwala" w:date="2014-08-22T20:19:00Z">
              <w:r>
                <w:rPr>
                  <w:rFonts w:ascii="Times New Roman" w:hAnsi="Times New Roman"/>
                </w:rPr>
                <w:t xml:space="preserve">Components of the microbiology sensitivity result. Each of the </w:t>
              </w:r>
              <w:proofErr w:type="spellStart"/>
              <w:r>
                <w:rPr>
                  <w:rFonts w:ascii="Times New Roman" w:hAnsi="Times New Roman"/>
                </w:rPr>
                <w:t>OrganismSensitivity</w:t>
              </w:r>
              <w:proofErr w:type="spellEnd"/>
              <w:r>
                <w:rPr>
                  <w:rFonts w:ascii="Times New Roman" w:hAnsi="Times New Roman"/>
                </w:rPr>
                <w:t xml:space="preserve"> items represent </w:t>
              </w:r>
              <w:proofErr w:type="gramStart"/>
              <w:r>
                <w:rPr>
                  <w:rFonts w:ascii="Times New Roman" w:hAnsi="Times New Roman"/>
                </w:rPr>
                <w:t>a the</w:t>
              </w:r>
              <w:proofErr w:type="gramEnd"/>
              <w:r>
                <w:rPr>
                  <w:rFonts w:ascii="Times New Roman" w:hAnsi="Times New Roman"/>
                </w:rPr>
                <w:t xml:space="preserve"> sensitivity of an organism to one agent.</w:t>
              </w:r>
            </w:ins>
          </w:p>
        </w:tc>
      </w:tr>
      <w:bookmarkEnd w:id="6987"/>
    </w:tbl>
    <w:p w14:paraId="746BDA15" w14:textId="77777777" w:rsidR="007561BD" w:rsidRDefault="007561BD" w:rsidP="007561BD">
      <w:pPr>
        <w:rPr>
          <w:ins w:id="7008" w:author="Aziz Boxwala" w:date="2014-08-22T20:19:00Z"/>
          <w:rFonts w:ascii="Times New Roman" w:hAnsi="Times New Roman"/>
        </w:rPr>
      </w:pPr>
    </w:p>
    <w:p w14:paraId="689A4C5D" w14:textId="77777777" w:rsidR="007561BD" w:rsidRDefault="007561BD" w:rsidP="007561BD">
      <w:pPr>
        <w:pStyle w:val="Heading3"/>
        <w:rPr>
          <w:ins w:id="7009" w:author="Aziz Boxwala" w:date="2014-08-22T20:19:00Z"/>
          <w:bCs/>
          <w:szCs w:val="24"/>
          <w:u w:color="000000"/>
          <w:lang w:val="en-US"/>
        </w:rPr>
      </w:pPr>
      <w:bookmarkStart w:id="7010" w:name="_Toc396502585"/>
      <w:bookmarkStart w:id="7011" w:name="BKM_084990D4_0C33_4707_9920_4D28AEDBCCF6"/>
      <w:ins w:id="7012" w:author="Aziz Boxwala" w:date="2014-08-22T20:19:00Z">
        <w:r>
          <w:rPr>
            <w:bCs/>
            <w:szCs w:val="24"/>
            <w:u w:color="000000"/>
            <w:lang w:val="en-US"/>
          </w:rPr>
          <w:lastRenderedPageBreak/>
          <w:t>Observable</w:t>
        </w:r>
        <w:bookmarkEnd w:id="7010"/>
      </w:ins>
    </w:p>
    <w:p w14:paraId="02708BFE" w14:textId="77777777" w:rsidR="007561BD" w:rsidRDefault="007561BD" w:rsidP="007561BD">
      <w:pPr>
        <w:rPr>
          <w:ins w:id="7013" w:author="Aziz Boxwala" w:date="2014-08-22T20:19:00Z"/>
          <w:rFonts w:ascii="Times New Roman" w:hAnsi="Times New Roman"/>
        </w:rPr>
      </w:pPr>
      <w:ins w:id="7014" w:author="Aziz Boxwala" w:date="2014-08-22T20:19:00Z">
        <w:r>
          <w:rPr>
            <w:rStyle w:val="FieldLabel"/>
            <w:rFonts w:ascii="Times New Roman" w:hAnsi="Times New Roman"/>
            <w:i w:val="0"/>
            <w:iCs w:val="0"/>
            <w:color w:val="000000"/>
          </w:rPr>
          <w:t>The result of interviews, examinations, medical investigations or diagnostics. e.g., the symptoms and signs noted during the history and physical.</w:t>
        </w:r>
      </w:ins>
    </w:p>
    <w:p w14:paraId="32B73A95" w14:textId="77777777" w:rsidR="007561BD" w:rsidRDefault="007561BD" w:rsidP="007561BD">
      <w:pPr>
        <w:rPr>
          <w:ins w:id="7015" w:author="Aziz Boxwala" w:date="2014-08-22T20:19:00Z"/>
          <w:rFonts w:ascii="Times New Roman" w:hAnsi="Times New Roman"/>
        </w:rPr>
      </w:pPr>
      <w:ins w:id="7016" w:author="Aziz Boxwala" w:date="2014-08-22T20:19:00Z">
        <w:r>
          <w:rPr>
            <w:rFonts w:ascii="Times New Roman" w:hAnsi="Times New Roman"/>
          </w:rPr>
          <w:t xml:space="preserve"> </w:t>
        </w:r>
        <w:bookmarkEnd w:id="7011"/>
      </w:ins>
    </w:p>
    <w:p w14:paraId="3A4F3F85" w14:textId="77777777" w:rsidR="007561BD" w:rsidRDefault="007561BD" w:rsidP="007561BD">
      <w:pPr>
        <w:rPr>
          <w:ins w:id="7017" w:author="Aziz Boxwala" w:date="2014-08-22T20:19:00Z"/>
          <w:rFonts w:ascii="Times New Roman" w:hAnsi="Times New Roman"/>
        </w:rPr>
      </w:pPr>
    </w:p>
    <w:p w14:paraId="0D44B68C" w14:textId="77777777" w:rsidR="007561BD" w:rsidRDefault="007561BD" w:rsidP="007561BD">
      <w:pPr>
        <w:pStyle w:val="Heading3"/>
        <w:rPr>
          <w:ins w:id="7018" w:author="Aziz Boxwala" w:date="2014-08-22T20:19:00Z"/>
          <w:bCs/>
          <w:szCs w:val="24"/>
          <w:u w:color="000000"/>
          <w:lang w:val="en-US"/>
        </w:rPr>
      </w:pPr>
      <w:bookmarkStart w:id="7019" w:name="_Toc396502586"/>
      <w:bookmarkStart w:id="7020" w:name="BKM_1C9030A6_1EFB_4BB6_990D_AA196EB4972F"/>
      <w:proofErr w:type="spellStart"/>
      <w:ins w:id="7021" w:author="Aziz Boxwala" w:date="2014-08-22T20:19:00Z">
        <w:r>
          <w:rPr>
            <w:bCs/>
            <w:szCs w:val="24"/>
            <w:u w:color="000000"/>
            <w:lang w:val="en-US"/>
          </w:rPr>
          <w:t>ObservationResult</w:t>
        </w:r>
        <w:bookmarkEnd w:id="7019"/>
        <w:proofErr w:type="spellEnd"/>
      </w:ins>
    </w:p>
    <w:p w14:paraId="201BDB8C" w14:textId="77777777" w:rsidR="007561BD" w:rsidRDefault="007561BD" w:rsidP="007561BD">
      <w:pPr>
        <w:rPr>
          <w:ins w:id="7022" w:author="Aziz Boxwala" w:date="2014-08-22T20:19:00Z"/>
          <w:rFonts w:ascii="Times New Roman" w:hAnsi="Times New Roman"/>
        </w:rPr>
      </w:pPr>
      <w:ins w:id="7023" w:author="Aziz Boxwala" w:date="2014-08-22T20:19:00Z">
        <w:r>
          <w:rPr>
            <w:rFonts w:ascii="Times New Roman" w:hAnsi="Times New Roman"/>
          </w:rPr>
          <w:t>Assertions and measurements made about a patient.</w:t>
        </w:r>
      </w:ins>
    </w:p>
    <w:p w14:paraId="67C256A9" w14:textId="77777777" w:rsidR="007561BD" w:rsidRDefault="007561BD" w:rsidP="007561BD">
      <w:pPr>
        <w:rPr>
          <w:ins w:id="7024" w:author="Aziz Boxwala" w:date="2014-08-22T20:19:00Z"/>
          <w:rFonts w:ascii="Times New Roman" w:hAnsi="Times New Roman"/>
        </w:rPr>
      </w:pPr>
    </w:p>
    <w:p w14:paraId="25837234" w14:textId="77777777" w:rsidR="007561BD" w:rsidRDefault="007561BD" w:rsidP="007561BD">
      <w:pPr>
        <w:rPr>
          <w:ins w:id="7025" w:author="Aziz Boxwala" w:date="2014-08-22T20:19:00Z"/>
          <w:rFonts w:ascii="Times New Roman" w:hAnsi="Times New Roman"/>
        </w:rPr>
      </w:pPr>
      <w:proofErr w:type="spellStart"/>
      <w:ins w:id="7026" w:author="Aziz Boxwala" w:date="2014-08-22T20:19:00Z">
        <w:r>
          <w:rPr>
            <w:rFonts w:ascii="Times New Roman" w:hAnsi="Times New Roman"/>
          </w:rPr>
          <w:t>ObservationResults</w:t>
        </w:r>
        <w:proofErr w:type="spellEnd"/>
        <w:r>
          <w:rPr>
            <w:rFonts w:ascii="Times New Roman" w:hAnsi="Times New Roman"/>
          </w:rPr>
          <w:t xml:space="preserve"> are a central element in healthcare, used to support diagnosis, monitor progress, determine baselines and patterns and even capture demographic characteristics. Fundamentally, observations are name/value pair assertions.</w:t>
        </w:r>
      </w:ins>
    </w:p>
    <w:p w14:paraId="3EC10271" w14:textId="77777777" w:rsidR="007561BD" w:rsidRDefault="007561BD" w:rsidP="007561BD">
      <w:pPr>
        <w:rPr>
          <w:ins w:id="7027" w:author="Aziz Boxwala" w:date="2014-08-22T20:19:00Z"/>
          <w:rFonts w:ascii="Times New Roman" w:hAnsi="Times New Roman"/>
        </w:rPr>
      </w:pPr>
    </w:p>
    <w:p w14:paraId="0D8782D1" w14:textId="77777777" w:rsidR="007561BD" w:rsidRDefault="007561BD" w:rsidP="007561BD">
      <w:pPr>
        <w:pStyle w:val="ListHeader"/>
        <w:shd w:val="clear" w:color="auto" w:fill="auto"/>
        <w:rPr>
          <w:ins w:id="7028" w:author="Aziz Boxwala" w:date="2014-08-22T20:19:00Z"/>
          <w:rFonts w:ascii="Times New Roman" w:eastAsia="Times New Roman" w:hAnsi="Times New Roman"/>
          <w:bCs w:val="0"/>
          <w:iCs w:val="0"/>
          <w:szCs w:val="24"/>
          <w:u w:val="single"/>
          <w:shd w:val="clear" w:color="auto" w:fill="auto"/>
          <w:lang w:val="en-US"/>
        </w:rPr>
      </w:pPr>
      <w:ins w:id="7029" w:author="Aziz Boxwala" w:date="2014-08-22T20:19: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561BD" w14:paraId="597F0F78" w14:textId="77777777" w:rsidTr="00EA2BB5">
        <w:trPr>
          <w:trHeight w:val="215"/>
          <w:ins w:id="7030" w:author="Aziz Boxwala" w:date="2014-08-22T20:19: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22B256A2" w14:textId="77777777" w:rsidR="007561BD" w:rsidRDefault="007561BD" w:rsidP="00EA2BB5">
            <w:pPr>
              <w:rPr>
                <w:ins w:id="7031" w:author="Aziz Boxwala" w:date="2014-08-22T20:19:00Z"/>
                <w:rFonts w:ascii="Times New Roman" w:hAnsi="Times New Roman"/>
                <w:b/>
              </w:rPr>
            </w:pPr>
            <w:ins w:id="7032" w:author="Aziz Boxwala" w:date="2014-08-22T20:19: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2EB23C00" w14:textId="77777777" w:rsidR="007561BD" w:rsidRDefault="007561BD" w:rsidP="00EA2BB5">
            <w:pPr>
              <w:rPr>
                <w:ins w:id="7033" w:author="Aziz Boxwala" w:date="2014-08-22T20:19:00Z"/>
                <w:rFonts w:ascii="Times New Roman" w:hAnsi="Times New Roman"/>
                <w:b/>
              </w:rPr>
            </w:pPr>
            <w:ins w:id="7034" w:author="Aziz Boxwala" w:date="2014-08-22T20:19: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06B499DB" w14:textId="77777777" w:rsidR="007561BD" w:rsidRDefault="007561BD" w:rsidP="00EA2BB5">
            <w:pPr>
              <w:rPr>
                <w:ins w:id="7035" w:author="Aziz Boxwala" w:date="2014-08-22T20:19:00Z"/>
                <w:rFonts w:ascii="Times New Roman" w:hAnsi="Times New Roman"/>
                <w:b/>
              </w:rPr>
            </w:pPr>
            <w:ins w:id="7036" w:author="Aziz Boxwala" w:date="2014-08-22T20:19:00Z">
              <w:r>
                <w:rPr>
                  <w:rFonts w:ascii="Times New Roman" w:hAnsi="Times New Roman"/>
                  <w:b/>
                </w:rPr>
                <w:t>Description</w:t>
              </w:r>
            </w:ins>
          </w:p>
        </w:tc>
      </w:tr>
      <w:tr w:rsidR="007561BD" w14:paraId="4B9B9004" w14:textId="77777777" w:rsidTr="00EA2BB5">
        <w:trPr>
          <w:ins w:id="7037"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7A814F2C" w14:textId="77777777" w:rsidR="007561BD" w:rsidRDefault="007561BD" w:rsidP="00EA2BB5">
            <w:pPr>
              <w:rPr>
                <w:ins w:id="7038" w:author="Aziz Boxwala" w:date="2014-08-22T20:19:00Z"/>
                <w:rFonts w:ascii="Times New Roman" w:hAnsi="Times New Roman"/>
              </w:rPr>
            </w:pPr>
            <w:proofErr w:type="spellStart"/>
            <w:ins w:id="7039" w:author="Aziz Boxwala" w:date="2014-08-22T20:19:00Z">
              <w:r>
                <w:rPr>
                  <w:rFonts w:ascii="Times New Roman" w:hAnsi="Times New Roman"/>
                </w:rPr>
                <w:t>bodySite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4DC7505B" w14:textId="77777777" w:rsidR="007561BD" w:rsidRDefault="007561BD" w:rsidP="00EA2BB5">
            <w:pPr>
              <w:rPr>
                <w:ins w:id="7040" w:author="Aziz Boxwala" w:date="2014-08-22T20:19:00Z"/>
                <w:rFonts w:ascii="Times New Roman" w:hAnsi="Times New Roman"/>
              </w:rPr>
            </w:pPr>
            <w:proofErr w:type="spellStart"/>
            <w:ins w:id="7041" w:author="Aziz Boxwala" w:date="2014-08-22T20:19:00Z">
              <w:r>
                <w:rPr>
                  <w:rFonts w:ascii="Times New Roman" w:hAnsi="Times New Roman"/>
                </w:rPr>
                <w:t>BodySite</w:t>
              </w:r>
              <w:proofErr w:type="spellEnd"/>
            </w:ins>
          </w:p>
        </w:tc>
        <w:tc>
          <w:tcPr>
            <w:tcW w:w="5580" w:type="dxa"/>
            <w:tcBorders>
              <w:top w:val="single" w:sz="2" w:space="0" w:color="auto"/>
              <w:left w:val="single" w:sz="2" w:space="0" w:color="auto"/>
              <w:bottom w:val="single" w:sz="2" w:space="0" w:color="auto"/>
              <w:right w:val="single" w:sz="2" w:space="0" w:color="auto"/>
            </w:tcBorders>
          </w:tcPr>
          <w:p w14:paraId="7262992F" w14:textId="77777777" w:rsidR="007561BD" w:rsidRDefault="007561BD" w:rsidP="00EA2BB5">
            <w:pPr>
              <w:rPr>
                <w:ins w:id="7042" w:author="Aziz Boxwala" w:date="2014-08-22T20:19:00Z"/>
                <w:rFonts w:ascii="Times New Roman" w:hAnsi="Times New Roman"/>
              </w:rPr>
            </w:pPr>
            <w:ins w:id="7043" w:author="Aziz Boxwala" w:date="2014-08-22T20:19:00Z">
              <w:r>
                <w:rPr>
                  <w:rFonts w:ascii="Times New Roman" w:hAnsi="Times New Roman"/>
                </w:rPr>
                <w:t>Indicates where on the patient's body the observation was made.</w:t>
              </w:r>
            </w:ins>
          </w:p>
        </w:tc>
      </w:tr>
      <w:tr w:rsidR="007561BD" w14:paraId="3480CAFF" w14:textId="77777777" w:rsidTr="00EA2BB5">
        <w:trPr>
          <w:ins w:id="7044"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29F0D1AE" w14:textId="77777777" w:rsidR="007561BD" w:rsidRDefault="007561BD" w:rsidP="00EA2BB5">
            <w:pPr>
              <w:rPr>
                <w:ins w:id="7045" w:author="Aziz Boxwala" w:date="2014-08-22T20:19:00Z"/>
                <w:rFonts w:ascii="Times New Roman" w:hAnsi="Times New Roman"/>
              </w:rPr>
            </w:pPr>
            <w:bookmarkStart w:id="7046" w:name="BKM_5F2B2986_39BC_4064_96A9_5F583B3A97B9"/>
            <w:ins w:id="7047" w:author="Aziz Boxwala" w:date="2014-08-22T20:19:00Z">
              <w:r>
                <w:rPr>
                  <w:rFonts w:ascii="Times New Roman" w:hAnsi="Times New Roman"/>
                </w:rPr>
                <w:t>interpretation</w:t>
              </w:r>
            </w:ins>
          </w:p>
        </w:tc>
        <w:tc>
          <w:tcPr>
            <w:tcW w:w="1620" w:type="dxa"/>
            <w:tcBorders>
              <w:top w:val="single" w:sz="2" w:space="0" w:color="auto"/>
              <w:left w:val="single" w:sz="2" w:space="0" w:color="auto"/>
              <w:bottom w:val="single" w:sz="2" w:space="0" w:color="auto"/>
              <w:right w:val="single" w:sz="2" w:space="0" w:color="auto"/>
            </w:tcBorders>
          </w:tcPr>
          <w:p w14:paraId="16A8CD17" w14:textId="77777777" w:rsidR="007561BD" w:rsidRDefault="007561BD" w:rsidP="00EA2BB5">
            <w:pPr>
              <w:rPr>
                <w:ins w:id="7048" w:author="Aziz Boxwala" w:date="2014-08-22T20:19:00Z"/>
                <w:rFonts w:ascii="Times New Roman" w:hAnsi="Times New Roman"/>
              </w:rPr>
            </w:pPr>
            <w:ins w:id="7049"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64D0ACC4" w14:textId="77777777" w:rsidR="007561BD" w:rsidRDefault="007561BD" w:rsidP="00EA2BB5">
            <w:pPr>
              <w:rPr>
                <w:ins w:id="7050" w:author="Aziz Boxwala" w:date="2014-08-22T20:19:00Z"/>
                <w:rFonts w:ascii="Times New Roman" w:hAnsi="Times New Roman"/>
              </w:rPr>
            </w:pPr>
            <w:ins w:id="7051" w:author="Aziz Boxwala" w:date="2014-08-22T20:19:00Z">
              <w:r>
                <w:rPr>
                  <w:rFonts w:ascii="Times New Roman" w:hAnsi="Times New Roman"/>
                </w:rPr>
                <w:t>The assessment made based on the result of the observation.</w:t>
              </w:r>
            </w:ins>
          </w:p>
        </w:tc>
        <w:bookmarkEnd w:id="7046"/>
      </w:tr>
      <w:tr w:rsidR="007561BD" w14:paraId="0B3608CC" w14:textId="77777777" w:rsidTr="00EA2BB5">
        <w:trPr>
          <w:ins w:id="7052"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4BF872C6" w14:textId="77777777" w:rsidR="007561BD" w:rsidRDefault="007561BD" w:rsidP="00EA2BB5">
            <w:pPr>
              <w:rPr>
                <w:ins w:id="7053" w:author="Aziz Boxwala" w:date="2014-08-22T20:19:00Z"/>
                <w:rFonts w:ascii="Times New Roman" w:hAnsi="Times New Roman"/>
              </w:rPr>
            </w:pPr>
            <w:bookmarkStart w:id="7054" w:name="BKM_D55EE868_DE1C_4A71_AE60_414D31DA203E"/>
            <w:ins w:id="7055" w:author="Aziz Boxwala" w:date="2014-08-22T20:19:00Z">
              <w:r>
                <w:rPr>
                  <w:rFonts w:ascii="Times New Roman" w:hAnsi="Times New Roman"/>
                </w:rPr>
                <w:t>method</w:t>
              </w:r>
            </w:ins>
          </w:p>
        </w:tc>
        <w:tc>
          <w:tcPr>
            <w:tcW w:w="1620" w:type="dxa"/>
            <w:tcBorders>
              <w:top w:val="single" w:sz="2" w:space="0" w:color="auto"/>
              <w:left w:val="single" w:sz="2" w:space="0" w:color="auto"/>
              <w:bottom w:val="single" w:sz="2" w:space="0" w:color="auto"/>
              <w:right w:val="single" w:sz="2" w:space="0" w:color="auto"/>
            </w:tcBorders>
          </w:tcPr>
          <w:p w14:paraId="1558037A" w14:textId="77777777" w:rsidR="007561BD" w:rsidRDefault="007561BD" w:rsidP="00EA2BB5">
            <w:pPr>
              <w:rPr>
                <w:ins w:id="7056" w:author="Aziz Boxwala" w:date="2014-08-22T20:19:00Z"/>
                <w:rFonts w:ascii="Times New Roman" w:hAnsi="Times New Roman"/>
              </w:rPr>
            </w:pPr>
            <w:ins w:id="7057"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6C8A2839" w14:textId="77777777" w:rsidR="007561BD" w:rsidRDefault="007561BD" w:rsidP="00EA2BB5">
            <w:pPr>
              <w:rPr>
                <w:ins w:id="7058" w:author="Aziz Boxwala" w:date="2014-08-22T20:19:00Z"/>
                <w:rFonts w:ascii="Times New Roman" w:hAnsi="Times New Roman"/>
              </w:rPr>
            </w:pPr>
            <w:ins w:id="7059" w:author="Aziz Boxwala" w:date="2014-08-22T20:19:00Z">
              <w:r>
                <w:rPr>
                  <w:rFonts w:ascii="Times New Roman" w:hAnsi="Times New Roman"/>
                </w:rPr>
                <w:t>The technique or mechanism used to perform the observation.</w:t>
              </w:r>
            </w:ins>
          </w:p>
        </w:tc>
        <w:bookmarkEnd w:id="7054"/>
      </w:tr>
      <w:tr w:rsidR="007561BD" w14:paraId="33E3EB1B" w14:textId="77777777" w:rsidTr="00EA2BB5">
        <w:trPr>
          <w:ins w:id="7060"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32FC37C7" w14:textId="77777777" w:rsidR="007561BD" w:rsidRDefault="007561BD" w:rsidP="00EA2BB5">
            <w:pPr>
              <w:rPr>
                <w:ins w:id="7061" w:author="Aziz Boxwala" w:date="2014-08-22T20:19:00Z"/>
                <w:rFonts w:ascii="Times New Roman" w:hAnsi="Times New Roman"/>
              </w:rPr>
            </w:pPr>
            <w:bookmarkStart w:id="7062" w:name="BKM_6166099C_F406_4730_97B5_942FEFBC0847"/>
            <w:ins w:id="7063" w:author="Aziz Boxwala" w:date="2014-08-22T20:19:00Z">
              <w:r>
                <w:rPr>
                  <w:rFonts w:ascii="Times New Roman" w:hAnsi="Times New Roman"/>
                </w:rPr>
                <w:t>name</w:t>
              </w:r>
            </w:ins>
          </w:p>
        </w:tc>
        <w:tc>
          <w:tcPr>
            <w:tcW w:w="1620" w:type="dxa"/>
            <w:tcBorders>
              <w:top w:val="single" w:sz="2" w:space="0" w:color="auto"/>
              <w:left w:val="single" w:sz="2" w:space="0" w:color="auto"/>
              <w:bottom w:val="single" w:sz="2" w:space="0" w:color="auto"/>
              <w:right w:val="single" w:sz="2" w:space="0" w:color="auto"/>
            </w:tcBorders>
          </w:tcPr>
          <w:p w14:paraId="10F49394" w14:textId="77777777" w:rsidR="007561BD" w:rsidRDefault="007561BD" w:rsidP="00EA2BB5">
            <w:pPr>
              <w:rPr>
                <w:ins w:id="7064" w:author="Aziz Boxwala" w:date="2014-08-22T20:19:00Z"/>
                <w:rFonts w:ascii="Times New Roman" w:hAnsi="Times New Roman"/>
              </w:rPr>
            </w:pPr>
            <w:ins w:id="7065"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11CE56C8" w14:textId="77777777" w:rsidR="007561BD" w:rsidRDefault="007561BD" w:rsidP="00EA2BB5">
            <w:pPr>
              <w:rPr>
                <w:ins w:id="7066" w:author="Aziz Boxwala" w:date="2014-08-22T20:19:00Z"/>
                <w:rFonts w:ascii="Times New Roman" w:hAnsi="Times New Roman"/>
              </w:rPr>
            </w:pPr>
            <w:ins w:id="7067" w:author="Aziz Boxwala" w:date="2014-08-22T20:19:00Z">
              <w:r>
                <w:rPr>
                  <w:rFonts w:ascii="Times New Roman" w:hAnsi="Times New Roman"/>
                </w:rPr>
                <w:t>Identifies what type of observation was performed. e.g., body temperature</w:t>
              </w:r>
            </w:ins>
          </w:p>
        </w:tc>
        <w:bookmarkEnd w:id="7062"/>
      </w:tr>
      <w:tr w:rsidR="007561BD" w14:paraId="0C051242" w14:textId="77777777" w:rsidTr="00EA2BB5">
        <w:trPr>
          <w:ins w:id="7068"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49BF4A58" w14:textId="77777777" w:rsidR="007561BD" w:rsidRDefault="007561BD" w:rsidP="00EA2BB5">
            <w:pPr>
              <w:rPr>
                <w:ins w:id="7069" w:author="Aziz Boxwala" w:date="2014-08-22T20:19:00Z"/>
                <w:rFonts w:ascii="Times New Roman" w:hAnsi="Times New Roman"/>
              </w:rPr>
            </w:pPr>
            <w:bookmarkStart w:id="7070" w:name="BKM_36246162_B448_45AC_B424_714F18C1CE72"/>
            <w:ins w:id="7071" w:author="Aziz Boxwala" w:date="2014-08-22T20:19:00Z">
              <w:r>
                <w:rPr>
                  <w:rFonts w:ascii="Times New Roman" w:hAnsi="Times New Roman"/>
                </w:rPr>
                <w:t>order</w:t>
              </w:r>
            </w:ins>
          </w:p>
        </w:tc>
        <w:tc>
          <w:tcPr>
            <w:tcW w:w="1620" w:type="dxa"/>
            <w:tcBorders>
              <w:top w:val="single" w:sz="2" w:space="0" w:color="auto"/>
              <w:left w:val="single" w:sz="2" w:space="0" w:color="auto"/>
              <w:bottom w:val="single" w:sz="2" w:space="0" w:color="auto"/>
              <w:right w:val="single" w:sz="2" w:space="0" w:color="auto"/>
            </w:tcBorders>
          </w:tcPr>
          <w:p w14:paraId="4A93DC26" w14:textId="77777777" w:rsidR="007561BD" w:rsidRDefault="007561BD" w:rsidP="00EA2BB5">
            <w:pPr>
              <w:rPr>
                <w:ins w:id="7072" w:author="Aziz Boxwala" w:date="2014-08-22T20:19:00Z"/>
                <w:rFonts w:ascii="Times New Roman" w:hAnsi="Times New Roman"/>
              </w:rPr>
            </w:pPr>
            <w:proofErr w:type="spellStart"/>
            <w:ins w:id="7073" w:author="Aziz Boxwala" w:date="2014-08-22T20:19:00Z">
              <w:r>
                <w:rPr>
                  <w:rFonts w:ascii="Times New Roman" w:hAnsi="Times New Roman"/>
                </w:rPr>
                <w:t>StatementOfOccurrence</w:t>
              </w:r>
              <w:proofErr w:type="spellEnd"/>
            </w:ins>
          </w:p>
        </w:tc>
        <w:tc>
          <w:tcPr>
            <w:tcW w:w="5580" w:type="dxa"/>
            <w:tcBorders>
              <w:top w:val="single" w:sz="2" w:space="0" w:color="auto"/>
              <w:left w:val="single" w:sz="2" w:space="0" w:color="auto"/>
              <w:bottom w:val="single" w:sz="2" w:space="0" w:color="auto"/>
              <w:right w:val="single" w:sz="2" w:space="0" w:color="auto"/>
            </w:tcBorders>
          </w:tcPr>
          <w:p w14:paraId="257170E7" w14:textId="77777777" w:rsidR="007561BD" w:rsidRDefault="007561BD" w:rsidP="00EA2BB5">
            <w:pPr>
              <w:rPr>
                <w:ins w:id="7074" w:author="Aziz Boxwala" w:date="2014-08-22T20:19:00Z"/>
                <w:rFonts w:ascii="Times New Roman" w:hAnsi="Times New Roman"/>
              </w:rPr>
            </w:pPr>
            <w:ins w:id="7075" w:author="Aziz Boxwala" w:date="2014-08-22T20:19:00Z">
              <w:r>
                <w:rPr>
                  <w:rFonts w:ascii="Times New Roman" w:hAnsi="Times New Roman"/>
                </w:rPr>
                <w:t>An order placed by a provider that led to this observation result</w:t>
              </w:r>
            </w:ins>
          </w:p>
        </w:tc>
        <w:bookmarkEnd w:id="7070"/>
      </w:tr>
      <w:tr w:rsidR="007561BD" w14:paraId="4C281DDC" w14:textId="77777777" w:rsidTr="00EA2BB5">
        <w:trPr>
          <w:ins w:id="7076"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399A1444" w14:textId="77777777" w:rsidR="007561BD" w:rsidRDefault="007561BD" w:rsidP="00EA2BB5">
            <w:pPr>
              <w:rPr>
                <w:ins w:id="7077" w:author="Aziz Boxwala" w:date="2014-08-22T20:19:00Z"/>
                <w:rFonts w:ascii="Times New Roman" w:hAnsi="Times New Roman"/>
              </w:rPr>
            </w:pPr>
            <w:bookmarkStart w:id="7078" w:name="BKM_1CF10A64_E89A_483A_AECB_E0EAB50AA5A1"/>
            <w:proofErr w:type="spellStart"/>
            <w:ins w:id="7079" w:author="Aziz Boxwala" w:date="2014-08-22T20:19:00Z">
              <w:r>
                <w:rPr>
                  <w:rFonts w:ascii="Times New Roman" w:hAnsi="Times New Roman"/>
                </w:rPr>
                <w:t>relatedObservation</w:t>
              </w:r>
              <w:proofErr w:type="spellEnd"/>
            </w:ins>
          </w:p>
        </w:tc>
        <w:tc>
          <w:tcPr>
            <w:tcW w:w="1620" w:type="dxa"/>
            <w:tcBorders>
              <w:top w:val="single" w:sz="2" w:space="0" w:color="auto"/>
              <w:left w:val="single" w:sz="2" w:space="0" w:color="auto"/>
              <w:bottom w:val="single" w:sz="2" w:space="0" w:color="auto"/>
              <w:right w:val="single" w:sz="2" w:space="0" w:color="auto"/>
            </w:tcBorders>
          </w:tcPr>
          <w:p w14:paraId="67084792" w14:textId="77777777" w:rsidR="007561BD" w:rsidRDefault="007561BD" w:rsidP="00EA2BB5">
            <w:pPr>
              <w:rPr>
                <w:ins w:id="7080" w:author="Aziz Boxwala" w:date="2014-08-22T20:19:00Z"/>
                <w:rFonts w:ascii="Times New Roman" w:hAnsi="Times New Roman"/>
              </w:rPr>
            </w:pPr>
            <w:proofErr w:type="spellStart"/>
            <w:ins w:id="7081" w:author="Aziz Boxwala" w:date="2014-08-22T20:19:00Z">
              <w:r>
                <w:rPr>
                  <w:rFonts w:ascii="Times New Roman" w:hAnsi="Times New Roman"/>
                </w:rPr>
                <w:t>RelatedObservation</w:t>
              </w:r>
              <w:proofErr w:type="spellEnd"/>
            </w:ins>
          </w:p>
        </w:tc>
        <w:tc>
          <w:tcPr>
            <w:tcW w:w="5580" w:type="dxa"/>
            <w:tcBorders>
              <w:top w:val="single" w:sz="2" w:space="0" w:color="auto"/>
              <w:left w:val="single" w:sz="2" w:space="0" w:color="auto"/>
              <w:bottom w:val="single" w:sz="2" w:space="0" w:color="auto"/>
              <w:right w:val="single" w:sz="2" w:space="0" w:color="auto"/>
            </w:tcBorders>
          </w:tcPr>
          <w:p w14:paraId="43AEA832" w14:textId="77777777" w:rsidR="007561BD" w:rsidRDefault="007561BD" w:rsidP="00EA2BB5">
            <w:pPr>
              <w:rPr>
                <w:ins w:id="7082" w:author="Aziz Boxwala" w:date="2014-08-22T20:19:00Z"/>
                <w:rFonts w:ascii="Times New Roman" w:hAnsi="Times New Roman"/>
              </w:rPr>
            </w:pPr>
            <w:ins w:id="7083" w:author="Aziz Boxwala" w:date="2014-08-22T20:19:00Z">
              <w:r>
                <w:rPr>
                  <w:rFonts w:ascii="Times New Roman" w:hAnsi="Times New Roman"/>
                </w:rPr>
                <w:t>Observations related to this observation in some way, e.g., used to derive this observation, previous versions of this observation.</w:t>
              </w:r>
            </w:ins>
          </w:p>
          <w:p w14:paraId="1E775F2E" w14:textId="77777777" w:rsidR="007561BD" w:rsidRDefault="007561BD" w:rsidP="00EA2BB5">
            <w:pPr>
              <w:rPr>
                <w:ins w:id="7084" w:author="Aziz Boxwala" w:date="2014-08-22T20:19:00Z"/>
                <w:rFonts w:ascii="Times New Roman" w:hAnsi="Times New Roman"/>
              </w:rPr>
            </w:pPr>
          </w:p>
          <w:p w14:paraId="648B3975" w14:textId="77777777" w:rsidR="007561BD" w:rsidRDefault="007561BD" w:rsidP="00EA2BB5">
            <w:pPr>
              <w:rPr>
                <w:ins w:id="7085" w:author="Aziz Boxwala" w:date="2014-08-22T20:19:00Z"/>
                <w:rFonts w:ascii="Times New Roman" w:hAnsi="Times New Roman"/>
              </w:rPr>
            </w:pPr>
            <w:ins w:id="7086" w:author="Aziz Boxwala" w:date="2014-08-22T20:19:00Z">
              <w:r>
                <w:rPr>
                  <w:rFonts w:ascii="Times New Roman" w:hAnsi="Times New Roman"/>
                </w:rPr>
                <w:t xml:space="preserve">Related observations do not include components. Those are modeled in </w:t>
              </w:r>
              <w:proofErr w:type="spellStart"/>
              <w:r>
                <w:rPr>
                  <w:rFonts w:ascii="Times New Roman" w:hAnsi="Times New Roman"/>
                </w:rPr>
                <w:t>ObservationResultGroup</w:t>
              </w:r>
              <w:proofErr w:type="spellEnd"/>
              <w:r>
                <w:rPr>
                  <w:rFonts w:ascii="Times New Roman" w:hAnsi="Times New Roman"/>
                </w:rPr>
                <w:t xml:space="preserve">. </w:t>
              </w:r>
            </w:ins>
          </w:p>
        </w:tc>
        <w:bookmarkEnd w:id="7078"/>
      </w:tr>
      <w:tr w:rsidR="007561BD" w14:paraId="202EEE56" w14:textId="77777777" w:rsidTr="00EA2BB5">
        <w:trPr>
          <w:ins w:id="7087"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3A0E7164" w14:textId="77777777" w:rsidR="007561BD" w:rsidRDefault="007561BD" w:rsidP="00EA2BB5">
            <w:pPr>
              <w:rPr>
                <w:ins w:id="7088" w:author="Aziz Boxwala" w:date="2014-08-22T20:19:00Z"/>
                <w:rFonts w:ascii="Times New Roman" w:hAnsi="Times New Roman"/>
              </w:rPr>
            </w:pPr>
            <w:bookmarkStart w:id="7089" w:name="BKM_6FA5F705_F255_4FDE_BC01_31099CFB7500"/>
            <w:ins w:id="7090" w:author="Aziz Boxwala" w:date="2014-08-22T20:19:00Z">
              <w:r>
                <w:rPr>
                  <w:rFonts w:ascii="Times New Roman" w:hAnsi="Times New Roman"/>
                </w:rPr>
                <w:t>reliability</w:t>
              </w:r>
            </w:ins>
          </w:p>
        </w:tc>
        <w:tc>
          <w:tcPr>
            <w:tcW w:w="1620" w:type="dxa"/>
            <w:tcBorders>
              <w:top w:val="single" w:sz="2" w:space="0" w:color="auto"/>
              <w:left w:val="single" w:sz="2" w:space="0" w:color="auto"/>
              <w:bottom w:val="single" w:sz="2" w:space="0" w:color="auto"/>
              <w:right w:val="single" w:sz="2" w:space="0" w:color="auto"/>
            </w:tcBorders>
          </w:tcPr>
          <w:p w14:paraId="5720D574" w14:textId="77777777" w:rsidR="007561BD" w:rsidRDefault="007561BD" w:rsidP="00EA2BB5">
            <w:pPr>
              <w:rPr>
                <w:ins w:id="7091" w:author="Aziz Boxwala" w:date="2014-08-22T20:19:00Z"/>
                <w:rFonts w:ascii="Times New Roman" w:hAnsi="Times New Roman"/>
              </w:rPr>
            </w:pPr>
            <w:ins w:id="7092"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21A9B1F6" w14:textId="77777777" w:rsidR="007561BD" w:rsidRDefault="007561BD" w:rsidP="00EA2BB5">
            <w:pPr>
              <w:rPr>
                <w:ins w:id="7093" w:author="Aziz Boxwala" w:date="2014-08-22T20:19:00Z"/>
                <w:rFonts w:ascii="Times New Roman" w:hAnsi="Times New Roman"/>
              </w:rPr>
            </w:pPr>
            <w:ins w:id="7094" w:author="Aziz Boxwala" w:date="2014-08-22T20:19:00Z">
              <w:r>
                <w:rPr>
                  <w:rFonts w:ascii="Times New Roman" w:hAnsi="Times New Roman"/>
                </w:rPr>
                <w:t>An estimate of the degree to which quality issues have impacted on the value reported. e.g., result is ok, measurement still ongoing, results are questionable. Usually, unreliable results are not recorded, but that is not always possible. In such cases, this attribute makes the receiver aware of the quality of the result.</w:t>
              </w:r>
            </w:ins>
          </w:p>
          <w:p w14:paraId="061CF6A6" w14:textId="77777777" w:rsidR="007561BD" w:rsidRDefault="007561BD" w:rsidP="00EA2BB5">
            <w:pPr>
              <w:rPr>
                <w:ins w:id="7095" w:author="Aziz Boxwala" w:date="2014-08-22T20:19:00Z"/>
                <w:rFonts w:ascii="Times New Roman" w:hAnsi="Times New Roman"/>
              </w:rPr>
            </w:pPr>
          </w:p>
        </w:tc>
        <w:bookmarkEnd w:id="7089"/>
      </w:tr>
      <w:tr w:rsidR="007561BD" w14:paraId="3DF0A577" w14:textId="77777777" w:rsidTr="00EA2BB5">
        <w:trPr>
          <w:ins w:id="7096"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437A1D47" w14:textId="77777777" w:rsidR="007561BD" w:rsidRDefault="007561BD" w:rsidP="00EA2BB5">
            <w:pPr>
              <w:rPr>
                <w:ins w:id="7097" w:author="Aziz Boxwala" w:date="2014-08-22T20:19:00Z"/>
                <w:rFonts w:ascii="Times New Roman" w:hAnsi="Times New Roman"/>
              </w:rPr>
            </w:pPr>
            <w:bookmarkStart w:id="7098" w:name="BKM_A534D976_8D78_499B_BE36_62C2BC6BF5B7"/>
            <w:ins w:id="7099" w:author="Aziz Boxwala" w:date="2014-08-22T20:19:00Z">
              <w:r>
                <w:rPr>
                  <w:rFonts w:ascii="Times New Roman" w:hAnsi="Times New Roman"/>
                </w:rPr>
                <w:t>specimen</w:t>
              </w:r>
            </w:ins>
          </w:p>
        </w:tc>
        <w:tc>
          <w:tcPr>
            <w:tcW w:w="1620" w:type="dxa"/>
            <w:tcBorders>
              <w:top w:val="single" w:sz="2" w:space="0" w:color="auto"/>
              <w:left w:val="single" w:sz="2" w:space="0" w:color="auto"/>
              <w:bottom w:val="single" w:sz="2" w:space="0" w:color="auto"/>
              <w:right w:val="single" w:sz="2" w:space="0" w:color="auto"/>
            </w:tcBorders>
          </w:tcPr>
          <w:p w14:paraId="3EC203EF" w14:textId="77777777" w:rsidR="007561BD" w:rsidRDefault="007561BD" w:rsidP="00EA2BB5">
            <w:pPr>
              <w:rPr>
                <w:ins w:id="7100" w:author="Aziz Boxwala" w:date="2014-08-22T20:19:00Z"/>
                <w:rFonts w:ascii="Times New Roman" w:hAnsi="Times New Roman"/>
              </w:rPr>
            </w:pPr>
            <w:ins w:id="7101" w:author="Aziz Boxwala" w:date="2014-08-22T20:19:00Z">
              <w:r>
                <w:rPr>
                  <w:rFonts w:ascii="Times New Roman" w:hAnsi="Times New Roman"/>
                </w:rPr>
                <w:t>Specimen</w:t>
              </w:r>
            </w:ins>
          </w:p>
        </w:tc>
        <w:tc>
          <w:tcPr>
            <w:tcW w:w="5580" w:type="dxa"/>
            <w:tcBorders>
              <w:top w:val="single" w:sz="2" w:space="0" w:color="auto"/>
              <w:left w:val="single" w:sz="2" w:space="0" w:color="auto"/>
              <w:bottom w:val="single" w:sz="2" w:space="0" w:color="auto"/>
              <w:right w:val="single" w:sz="2" w:space="0" w:color="auto"/>
            </w:tcBorders>
          </w:tcPr>
          <w:p w14:paraId="341DCB2E" w14:textId="77777777" w:rsidR="007561BD" w:rsidRDefault="007561BD" w:rsidP="00EA2BB5">
            <w:pPr>
              <w:rPr>
                <w:ins w:id="7102" w:author="Aziz Boxwala" w:date="2014-08-22T20:19:00Z"/>
                <w:rFonts w:ascii="Times New Roman" w:hAnsi="Times New Roman"/>
              </w:rPr>
            </w:pPr>
            <w:ins w:id="7103" w:author="Aziz Boxwala" w:date="2014-08-22T20:19:00Z">
              <w:r>
                <w:rPr>
                  <w:rFonts w:ascii="Times New Roman" w:hAnsi="Times New Roman"/>
                </w:rPr>
                <w:t>The specimen that was used when this observation was made.</w:t>
              </w:r>
            </w:ins>
          </w:p>
          <w:p w14:paraId="76087801" w14:textId="77777777" w:rsidR="007561BD" w:rsidRDefault="007561BD" w:rsidP="00EA2BB5">
            <w:pPr>
              <w:rPr>
                <w:ins w:id="7104" w:author="Aziz Boxwala" w:date="2014-08-22T20:19:00Z"/>
                <w:rFonts w:ascii="Times New Roman" w:hAnsi="Times New Roman"/>
              </w:rPr>
            </w:pPr>
            <w:ins w:id="7105" w:author="Aziz Boxwala" w:date="2014-08-22T20:19:00Z">
              <w:r>
                <w:rPr>
                  <w:rFonts w:ascii="Times New Roman" w:hAnsi="Times New Roman"/>
                </w:rPr>
                <w:t>Observations are not made on specimens themselves; they are made on a patients, but usually by the means of a specimen. Note that although specimens are often involved, they are not always tracked and reported explicitly.</w:t>
              </w:r>
            </w:ins>
          </w:p>
        </w:tc>
        <w:bookmarkEnd w:id="7098"/>
      </w:tr>
      <w:tr w:rsidR="007561BD" w14:paraId="14B26577" w14:textId="77777777" w:rsidTr="00EA2BB5">
        <w:trPr>
          <w:ins w:id="7106"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54089DAC" w14:textId="77777777" w:rsidR="007561BD" w:rsidRDefault="007561BD" w:rsidP="00EA2BB5">
            <w:pPr>
              <w:rPr>
                <w:ins w:id="7107" w:author="Aziz Boxwala" w:date="2014-08-22T20:19:00Z"/>
                <w:rFonts w:ascii="Times New Roman" w:hAnsi="Times New Roman"/>
              </w:rPr>
            </w:pPr>
            <w:bookmarkStart w:id="7108" w:name="BKM_E800B2FA_0EE7_4200_B9E5_7CF27CC36A8D"/>
            <w:ins w:id="7109" w:author="Aziz Boxwala" w:date="2014-08-22T20:19:00Z">
              <w:r>
                <w:rPr>
                  <w:rFonts w:ascii="Times New Roman" w:hAnsi="Times New Roman"/>
                </w:rPr>
                <w:t>status</w:t>
              </w:r>
            </w:ins>
          </w:p>
        </w:tc>
        <w:tc>
          <w:tcPr>
            <w:tcW w:w="1620" w:type="dxa"/>
            <w:tcBorders>
              <w:top w:val="single" w:sz="2" w:space="0" w:color="auto"/>
              <w:left w:val="single" w:sz="2" w:space="0" w:color="auto"/>
              <w:bottom w:val="single" w:sz="2" w:space="0" w:color="auto"/>
              <w:right w:val="single" w:sz="2" w:space="0" w:color="auto"/>
            </w:tcBorders>
          </w:tcPr>
          <w:p w14:paraId="6995A859" w14:textId="77777777" w:rsidR="007561BD" w:rsidRDefault="007561BD" w:rsidP="00EA2BB5">
            <w:pPr>
              <w:rPr>
                <w:ins w:id="7110" w:author="Aziz Boxwala" w:date="2014-08-22T20:19:00Z"/>
                <w:rFonts w:ascii="Times New Roman" w:hAnsi="Times New Roman"/>
              </w:rPr>
            </w:pPr>
            <w:ins w:id="7111"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2D684882" w14:textId="77777777" w:rsidR="007561BD" w:rsidRDefault="007561BD" w:rsidP="00EA2BB5">
            <w:pPr>
              <w:rPr>
                <w:ins w:id="7112" w:author="Aziz Boxwala" w:date="2014-08-22T20:19:00Z"/>
                <w:rFonts w:ascii="Times New Roman" w:hAnsi="Times New Roman"/>
              </w:rPr>
            </w:pPr>
            <w:ins w:id="7113" w:author="Aziz Boxwala" w:date="2014-08-22T20:19:00Z">
              <w:r>
                <w:rPr>
                  <w:rFonts w:ascii="Times New Roman" w:hAnsi="Times New Roman"/>
                </w:rPr>
                <w:t>The status of the result value. e.g., preliminary, final.</w:t>
              </w:r>
            </w:ins>
          </w:p>
        </w:tc>
        <w:bookmarkEnd w:id="7108"/>
      </w:tr>
      <w:tr w:rsidR="007561BD" w14:paraId="71153F57" w14:textId="77777777" w:rsidTr="00EA2BB5">
        <w:trPr>
          <w:ins w:id="7114"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1AEB4F96" w14:textId="77777777" w:rsidR="007561BD" w:rsidRDefault="007561BD" w:rsidP="00EA2BB5">
            <w:pPr>
              <w:rPr>
                <w:ins w:id="7115" w:author="Aziz Boxwala" w:date="2014-08-22T20:19:00Z"/>
                <w:rFonts w:ascii="Times New Roman" w:hAnsi="Times New Roman"/>
              </w:rPr>
            </w:pPr>
            <w:bookmarkStart w:id="7116" w:name="BKM_889987AA_B66C_4C59_80CF_1EC53800F9C7"/>
            <w:proofErr w:type="spellStart"/>
            <w:ins w:id="7117" w:author="Aziz Boxwala" w:date="2014-08-22T20:19:00Z">
              <w:r>
                <w:rPr>
                  <w:rFonts w:ascii="Times New Roman" w:hAnsi="Times New Roman"/>
                </w:rPr>
                <w:t>validationMethod</w:t>
              </w:r>
              <w:proofErr w:type="spellEnd"/>
            </w:ins>
          </w:p>
        </w:tc>
        <w:tc>
          <w:tcPr>
            <w:tcW w:w="1620" w:type="dxa"/>
            <w:tcBorders>
              <w:top w:val="single" w:sz="2" w:space="0" w:color="auto"/>
              <w:left w:val="single" w:sz="2" w:space="0" w:color="auto"/>
              <w:bottom w:val="single" w:sz="2" w:space="0" w:color="auto"/>
              <w:right w:val="single" w:sz="2" w:space="0" w:color="auto"/>
            </w:tcBorders>
          </w:tcPr>
          <w:p w14:paraId="505900A9" w14:textId="77777777" w:rsidR="007561BD" w:rsidRDefault="007561BD" w:rsidP="00EA2BB5">
            <w:pPr>
              <w:rPr>
                <w:ins w:id="7118" w:author="Aziz Boxwala" w:date="2014-08-22T20:19:00Z"/>
                <w:rFonts w:ascii="Times New Roman" w:hAnsi="Times New Roman"/>
              </w:rPr>
            </w:pPr>
            <w:ins w:id="7119"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017B4511" w14:textId="77777777" w:rsidR="007561BD" w:rsidRDefault="007561BD" w:rsidP="00EA2BB5">
            <w:pPr>
              <w:rPr>
                <w:ins w:id="7120" w:author="Aziz Boxwala" w:date="2014-08-22T20:19:00Z"/>
                <w:rFonts w:ascii="Times New Roman" w:hAnsi="Times New Roman"/>
              </w:rPr>
            </w:pPr>
            <w:ins w:id="7121" w:author="Aziz Boxwala" w:date="2014-08-22T20:19:00Z">
              <w:r>
                <w:rPr>
                  <w:rFonts w:ascii="Times New Roman" w:hAnsi="Times New Roman"/>
                </w:rPr>
                <w:t>Method by which the observation result was validated, e.g., human review, sliding average.</w:t>
              </w:r>
            </w:ins>
          </w:p>
        </w:tc>
        <w:bookmarkEnd w:id="7116"/>
      </w:tr>
      <w:bookmarkEnd w:id="7020"/>
    </w:tbl>
    <w:p w14:paraId="572BE637" w14:textId="77777777" w:rsidR="007561BD" w:rsidRDefault="007561BD" w:rsidP="007561BD">
      <w:pPr>
        <w:rPr>
          <w:ins w:id="7122" w:author="Aziz Boxwala" w:date="2014-08-22T20:19:00Z"/>
          <w:rFonts w:ascii="Times New Roman" w:hAnsi="Times New Roman"/>
        </w:rPr>
      </w:pPr>
    </w:p>
    <w:p w14:paraId="4A2BA9DE" w14:textId="77777777" w:rsidR="007561BD" w:rsidRDefault="007561BD" w:rsidP="007561BD">
      <w:pPr>
        <w:pStyle w:val="Heading3"/>
        <w:rPr>
          <w:ins w:id="7123" w:author="Aziz Boxwala" w:date="2014-08-22T20:19:00Z"/>
          <w:bCs/>
          <w:szCs w:val="24"/>
          <w:u w:color="000000"/>
          <w:lang w:val="en-US"/>
        </w:rPr>
      </w:pPr>
      <w:bookmarkStart w:id="7124" w:name="_Toc396502587"/>
      <w:bookmarkStart w:id="7125" w:name="BKM_F5409F7F_130B_4B66_9A84_B65170D6DC5D"/>
      <w:proofErr w:type="spellStart"/>
      <w:ins w:id="7126" w:author="Aziz Boxwala" w:date="2014-08-22T20:19:00Z">
        <w:r>
          <w:rPr>
            <w:bCs/>
            <w:szCs w:val="24"/>
            <w:u w:color="000000"/>
            <w:lang w:val="en-US"/>
          </w:rPr>
          <w:lastRenderedPageBreak/>
          <w:t>OrganismSensitivity</w:t>
        </w:r>
        <w:bookmarkEnd w:id="7124"/>
        <w:proofErr w:type="spellEnd"/>
      </w:ins>
    </w:p>
    <w:p w14:paraId="082073FB" w14:textId="77777777" w:rsidR="007561BD" w:rsidRDefault="007561BD" w:rsidP="007561BD">
      <w:pPr>
        <w:rPr>
          <w:ins w:id="7127" w:author="Aziz Boxwala" w:date="2014-08-22T20:19:00Z"/>
          <w:rFonts w:ascii="Times New Roman" w:hAnsi="Times New Roman"/>
        </w:rPr>
      </w:pPr>
      <w:ins w:id="7128" w:author="Aziz Boxwala" w:date="2014-08-22T20:19:00Z">
        <w:r>
          <w:rPr>
            <w:rStyle w:val="FieldLabel"/>
            <w:rFonts w:ascii="Times New Roman" w:hAnsi="Times New Roman"/>
            <w:i w:val="0"/>
            <w:iCs w:val="0"/>
            <w:color w:val="000000"/>
          </w:rPr>
          <w:t>Sensitivity of an organism to a specified antimicrobial agent</w:t>
        </w:r>
      </w:ins>
    </w:p>
    <w:p w14:paraId="600E1EDA" w14:textId="77777777" w:rsidR="007561BD" w:rsidRDefault="007561BD" w:rsidP="007561BD">
      <w:pPr>
        <w:rPr>
          <w:ins w:id="7129" w:author="Aziz Boxwala" w:date="2014-08-22T20:19:00Z"/>
          <w:rFonts w:ascii="Times New Roman" w:hAnsi="Times New Roman"/>
        </w:rPr>
      </w:pPr>
    </w:p>
    <w:p w14:paraId="18C273A7" w14:textId="77777777" w:rsidR="007561BD" w:rsidRDefault="007561BD" w:rsidP="007561BD">
      <w:pPr>
        <w:pStyle w:val="ListHeader"/>
        <w:shd w:val="clear" w:color="auto" w:fill="auto"/>
        <w:rPr>
          <w:ins w:id="7130" w:author="Aziz Boxwala" w:date="2014-08-22T20:19:00Z"/>
          <w:rFonts w:ascii="Times New Roman" w:eastAsia="Times New Roman" w:hAnsi="Times New Roman"/>
          <w:bCs w:val="0"/>
          <w:iCs w:val="0"/>
          <w:szCs w:val="24"/>
          <w:u w:val="single"/>
          <w:shd w:val="clear" w:color="auto" w:fill="auto"/>
          <w:lang w:val="en-US"/>
        </w:rPr>
      </w:pPr>
      <w:ins w:id="7131" w:author="Aziz Boxwala" w:date="2014-08-22T20:19: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561BD" w14:paraId="47FF0F7B" w14:textId="77777777" w:rsidTr="00EA2BB5">
        <w:trPr>
          <w:trHeight w:val="215"/>
          <w:ins w:id="7132" w:author="Aziz Boxwala" w:date="2014-08-22T20:19: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76DB9B11" w14:textId="77777777" w:rsidR="007561BD" w:rsidRDefault="007561BD" w:rsidP="00EA2BB5">
            <w:pPr>
              <w:rPr>
                <w:ins w:id="7133" w:author="Aziz Boxwala" w:date="2014-08-22T20:19:00Z"/>
                <w:rFonts w:ascii="Times New Roman" w:hAnsi="Times New Roman"/>
                <w:b/>
              </w:rPr>
            </w:pPr>
            <w:ins w:id="7134" w:author="Aziz Boxwala" w:date="2014-08-22T20:19: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61D8CD5D" w14:textId="77777777" w:rsidR="007561BD" w:rsidRDefault="007561BD" w:rsidP="00EA2BB5">
            <w:pPr>
              <w:rPr>
                <w:ins w:id="7135" w:author="Aziz Boxwala" w:date="2014-08-22T20:19:00Z"/>
                <w:rFonts w:ascii="Times New Roman" w:hAnsi="Times New Roman"/>
                <w:b/>
              </w:rPr>
            </w:pPr>
            <w:ins w:id="7136" w:author="Aziz Boxwala" w:date="2014-08-22T20:19: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554B6218" w14:textId="77777777" w:rsidR="007561BD" w:rsidRDefault="007561BD" w:rsidP="00EA2BB5">
            <w:pPr>
              <w:rPr>
                <w:ins w:id="7137" w:author="Aziz Boxwala" w:date="2014-08-22T20:19:00Z"/>
                <w:rFonts w:ascii="Times New Roman" w:hAnsi="Times New Roman"/>
                <w:b/>
              </w:rPr>
            </w:pPr>
            <w:ins w:id="7138" w:author="Aziz Boxwala" w:date="2014-08-22T20:19:00Z">
              <w:r>
                <w:rPr>
                  <w:rFonts w:ascii="Times New Roman" w:hAnsi="Times New Roman"/>
                  <w:b/>
                </w:rPr>
                <w:t>Description</w:t>
              </w:r>
            </w:ins>
          </w:p>
        </w:tc>
      </w:tr>
      <w:tr w:rsidR="007561BD" w14:paraId="497BE7D6" w14:textId="77777777" w:rsidTr="00EA2BB5">
        <w:trPr>
          <w:ins w:id="7139"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1F01B694" w14:textId="77777777" w:rsidR="007561BD" w:rsidRDefault="007561BD" w:rsidP="00EA2BB5">
            <w:pPr>
              <w:rPr>
                <w:ins w:id="7140" w:author="Aziz Boxwala" w:date="2014-08-22T20:19:00Z"/>
                <w:rFonts w:ascii="Times New Roman" w:hAnsi="Times New Roman"/>
              </w:rPr>
            </w:pPr>
            <w:proofErr w:type="spellStart"/>
            <w:ins w:id="7141" w:author="Aziz Boxwala" w:date="2014-08-22T20:19:00Z">
              <w:r>
                <w:rPr>
                  <w:rFonts w:ascii="Times New Roman" w:hAnsi="Times New Roman"/>
                </w:rPr>
                <w:t>antiMicrobialAgent</w:t>
              </w:r>
              <w:proofErr w:type="spellEnd"/>
            </w:ins>
          </w:p>
        </w:tc>
        <w:tc>
          <w:tcPr>
            <w:tcW w:w="1620" w:type="dxa"/>
            <w:tcBorders>
              <w:top w:val="single" w:sz="2" w:space="0" w:color="auto"/>
              <w:left w:val="single" w:sz="2" w:space="0" w:color="auto"/>
              <w:bottom w:val="single" w:sz="2" w:space="0" w:color="auto"/>
              <w:right w:val="single" w:sz="2" w:space="0" w:color="auto"/>
            </w:tcBorders>
          </w:tcPr>
          <w:p w14:paraId="1FC61DE4" w14:textId="77777777" w:rsidR="007561BD" w:rsidRDefault="007561BD" w:rsidP="00EA2BB5">
            <w:pPr>
              <w:rPr>
                <w:ins w:id="7142" w:author="Aziz Boxwala" w:date="2014-08-22T20:19:00Z"/>
                <w:rFonts w:ascii="Times New Roman" w:hAnsi="Times New Roman"/>
              </w:rPr>
            </w:pPr>
            <w:ins w:id="7143"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0E756A4E" w14:textId="77777777" w:rsidR="007561BD" w:rsidRDefault="007561BD" w:rsidP="00EA2BB5">
            <w:pPr>
              <w:rPr>
                <w:ins w:id="7144" w:author="Aziz Boxwala" w:date="2014-08-22T20:19:00Z"/>
                <w:rFonts w:ascii="Times New Roman" w:hAnsi="Times New Roman"/>
              </w:rPr>
            </w:pPr>
            <w:ins w:id="7145" w:author="Aziz Boxwala" w:date="2014-08-22T20:19:00Z">
              <w:r>
                <w:rPr>
                  <w:rFonts w:ascii="Times New Roman" w:hAnsi="Times New Roman"/>
                </w:rPr>
                <w:t xml:space="preserve">The antimicrobial agent that was tested for sensitivity, e.g., </w:t>
              </w:r>
              <w:proofErr w:type="spellStart"/>
              <w:r>
                <w:rPr>
                  <w:rFonts w:ascii="Times New Roman" w:hAnsi="Times New Roman"/>
                </w:rPr>
                <w:t>vancomycin</w:t>
              </w:r>
              <w:proofErr w:type="spellEnd"/>
            </w:ins>
          </w:p>
        </w:tc>
      </w:tr>
      <w:tr w:rsidR="007561BD" w14:paraId="4CE85479" w14:textId="77777777" w:rsidTr="00EA2BB5">
        <w:trPr>
          <w:ins w:id="7146"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3179CABE" w14:textId="77777777" w:rsidR="007561BD" w:rsidRDefault="007561BD" w:rsidP="00EA2BB5">
            <w:pPr>
              <w:rPr>
                <w:ins w:id="7147" w:author="Aziz Boxwala" w:date="2014-08-22T20:19:00Z"/>
                <w:rFonts w:ascii="Times New Roman" w:hAnsi="Times New Roman"/>
              </w:rPr>
            </w:pPr>
            <w:bookmarkStart w:id="7148" w:name="BKM_B9CAAA00_AD40_4D49_992C_533D145565A7"/>
            <w:ins w:id="7149" w:author="Aziz Boxwala" w:date="2014-08-22T20:19:00Z">
              <w:r>
                <w:rPr>
                  <w:rFonts w:ascii="Times New Roman" w:hAnsi="Times New Roman"/>
                </w:rPr>
                <w:t>organism</w:t>
              </w:r>
            </w:ins>
          </w:p>
        </w:tc>
        <w:tc>
          <w:tcPr>
            <w:tcW w:w="1620" w:type="dxa"/>
            <w:tcBorders>
              <w:top w:val="single" w:sz="2" w:space="0" w:color="auto"/>
              <w:left w:val="single" w:sz="2" w:space="0" w:color="auto"/>
              <w:bottom w:val="single" w:sz="2" w:space="0" w:color="auto"/>
              <w:right w:val="single" w:sz="2" w:space="0" w:color="auto"/>
            </w:tcBorders>
          </w:tcPr>
          <w:p w14:paraId="2863B83C" w14:textId="77777777" w:rsidR="007561BD" w:rsidRDefault="007561BD" w:rsidP="00EA2BB5">
            <w:pPr>
              <w:rPr>
                <w:ins w:id="7150" w:author="Aziz Boxwala" w:date="2014-08-22T20:19:00Z"/>
                <w:rFonts w:ascii="Times New Roman" w:hAnsi="Times New Roman"/>
              </w:rPr>
            </w:pPr>
            <w:ins w:id="7151"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149FAE24" w14:textId="77777777" w:rsidR="007561BD" w:rsidRDefault="007561BD" w:rsidP="00EA2BB5">
            <w:pPr>
              <w:rPr>
                <w:ins w:id="7152" w:author="Aziz Boxwala" w:date="2014-08-22T20:19:00Z"/>
                <w:rFonts w:ascii="Times New Roman" w:hAnsi="Times New Roman"/>
              </w:rPr>
            </w:pPr>
            <w:ins w:id="7153" w:author="Aziz Boxwala" w:date="2014-08-22T20:19:00Z">
              <w:r>
                <w:rPr>
                  <w:rFonts w:ascii="Times New Roman" w:hAnsi="Times New Roman"/>
                </w:rPr>
                <w:t>The microorganism whose sensitivity is being tested.</w:t>
              </w:r>
            </w:ins>
          </w:p>
        </w:tc>
        <w:bookmarkEnd w:id="7148"/>
      </w:tr>
      <w:tr w:rsidR="007561BD" w14:paraId="55FA08C7" w14:textId="77777777" w:rsidTr="00EA2BB5">
        <w:trPr>
          <w:ins w:id="7154"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07FD850B" w14:textId="77777777" w:rsidR="007561BD" w:rsidRDefault="007561BD" w:rsidP="00EA2BB5">
            <w:pPr>
              <w:rPr>
                <w:ins w:id="7155" w:author="Aziz Boxwala" w:date="2014-08-22T20:19:00Z"/>
                <w:rFonts w:ascii="Times New Roman" w:hAnsi="Times New Roman"/>
              </w:rPr>
            </w:pPr>
            <w:bookmarkStart w:id="7156" w:name="BKM_695A2B78_A34D_413E_B10E_F49C0A1FAAB8"/>
            <w:ins w:id="7157" w:author="Aziz Boxwala" w:date="2014-08-22T20:19:00Z">
              <w:r>
                <w:rPr>
                  <w:rFonts w:ascii="Times New Roman" w:hAnsi="Times New Roman"/>
                </w:rPr>
                <w:t>sensitivity</w:t>
              </w:r>
            </w:ins>
          </w:p>
        </w:tc>
        <w:tc>
          <w:tcPr>
            <w:tcW w:w="1620" w:type="dxa"/>
            <w:tcBorders>
              <w:top w:val="single" w:sz="2" w:space="0" w:color="auto"/>
              <w:left w:val="single" w:sz="2" w:space="0" w:color="auto"/>
              <w:bottom w:val="single" w:sz="2" w:space="0" w:color="auto"/>
              <w:right w:val="single" w:sz="2" w:space="0" w:color="auto"/>
            </w:tcBorders>
          </w:tcPr>
          <w:p w14:paraId="23E5BDBB" w14:textId="77777777" w:rsidR="007561BD" w:rsidRDefault="007561BD" w:rsidP="00EA2BB5">
            <w:pPr>
              <w:rPr>
                <w:ins w:id="7158" w:author="Aziz Boxwala" w:date="2014-08-22T20:19:00Z"/>
                <w:rFonts w:ascii="Times New Roman" w:hAnsi="Times New Roman"/>
              </w:rPr>
            </w:pPr>
            <w:ins w:id="7159"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3FAC7464" w14:textId="77777777" w:rsidR="007561BD" w:rsidRDefault="007561BD" w:rsidP="00EA2BB5">
            <w:pPr>
              <w:rPr>
                <w:ins w:id="7160" w:author="Aziz Boxwala" w:date="2014-08-22T20:19:00Z"/>
                <w:rFonts w:ascii="Times New Roman" w:hAnsi="Times New Roman"/>
              </w:rPr>
            </w:pPr>
            <w:ins w:id="7161" w:author="Aziz Boxwala" w:date="2014-08-22T20:19:00Z">
              <w:r>
                <w:rPr>
                  <w:rFonts w:ascii="Times New Roman" w:hAnsi="Times New Roman"/>
                </w:rPr>
                <w:t xml:space="preserve">The response of the </w:t>
              </w:r>
              <w:proofErr w:type="spellStart"/>
              <w:r>
                <w:rPr>
                  <w:rFonts w:ascii="Times New Roman" w:hAnsi="Times New Roman"/>
                </w:rPr>
                <w:t>microorgranism</w:t>
              </w:r>
              <w:proofErr w:type="spellEnd"/>
              <w:r>
                <w:rPr>
                  <w:rFonts w:ascii="Times New Roman" w:hAnsi="Times New Roman"/>
                </w:rPr>
                <w:t xml:space="preserve"> to the agent. For example, resistant, susceptible.</w:t>
              </w:r>
            </w:ins>
          </w:p>
        </w:tc>
        <w:bookmarkEnd w:id="7156"/>
      </w:tr>
      <w:bookmarkEnd w:id="7125"/>
    </w:tbl>
    <w:p w14:paraId="742F9C12" w14:textId="77777777" w:rsidR="007561BD" w:rsidRDefault="007561BD" w:rsidP="007561BD">
      <w:pPr>
        <w:rPr>
          <w:ins w:id="7162" w:author="Aziz Boxwala" w:date="2014-08-22T20:19:00Z"/>
          <w:rFonts w:ascii="Times New Roman" w:hAnsi="Times New Roman"/>
        </w:rPr>
      </w:pPr>
    </w:p>
    <w:p w14:paraId="61836050" w14:textId="77777777" w:rsidR="007561BD" w:rsidRDefault="007561BD" w:rsidP="007561BD">
      <w:pPr>
        <w:pStyle w:val="Heading3"/>
        <w:rPr>
          <w:ins w:id="7163" w:author="Aziz Boxwala" w:date="2014-08-22T20:19:00Z"/>
          <w:bCs/>
          <w:szCs w:val="24"/>
          <w:u w:color="000000"/>
          <w:lang w:val="en-US"/>
        </w:rPr>
      </w:pPr>
      <w:bookmarkStart w:id="7164" w:name="_Toc396502588"/>
      <w:bookmarkStart w:id="7165" w:name="BKM_32EC85B0_0984_4A6F_BA40_C2365638B89A"/>
      <w:ins w:id="7166" w:author="Aziz Boxwala" w:date="2014-08-22T20:19:00Z">
        <w:r>
          <w:rPr>
            <w:bCs/>
            <w:szCs w:val="24"/>
            <w:u w:color="000000"/>
            <w:lang w:val="en-US"/>
          </w:rPr>
          <w:t>Prediction</w:t>
        </w:r>
        <w:bookmarkEnd w:id="7164"/>
      </w:ins>
    </w:p>
    <w:p w14:paraId="0812CDFC" w14:textId="77777777" w:rsidR="007561BD" w:rsidRDefault="007561BD" w:rsidP="007561BD">
      <w:pPr>
        <w:rPr>
          <w:ins w:id="7167" w:author="Aziz Boxwala" w:date="2014-08-22T20:19:00Z"/>
          <w:rFonts w:ascii="Times New Roman" w:hAnsi="Times New Roman"/>
        </w:rPr>
      </w:pPr>
      <w:ins w:id="7168" w:author="Aziz Boxwala" w:date="2014-08-22T20:19:00Z">
        <w:r>
          <w:rPr>
            <w:rStyle w:val="FieldLabel"/>
            <w:rFonts w:ascii="Times New Roman" w:hAnsi="Times New Roman"/>
            <w:i w:val="0"/>
            <w:iCs w:val="0"/>
            <w:color w:val="000000"/>
          </w:rPr>
          <w:t>Concept representing the likely course of a disease or condition.</w:t>
        </w:r>
      </w:ins>
    </w:p>
    <w:p w14:paraId="5474E5C2" w14:textId="77777777" w:rsidR="007561BD" w:rsidRDefault="007561BD" w:rsidP="007561BD">
      <w:pPr>
        <w:rPr>
          <w:ins w:id="7169" w:author="Aziz Boxwala" w:date="2014-08-22T20:19:00Z"/>
          <w:rFonts w:ascii="Times New Roman" w:hAnsi="Times New Roman"/>
        </w:rPr>
      </w:pPr>
    </w:p>
    <w:p w14:paraId="239F1992" w14:textId="77777777" w:rsidR="007561BD" w:rsidRDefault="007561BD" w:rsidP="007561BD">
      <w:pPr>
        <w:pStyle w:val="ListHeader"/>
        <w:shd w:val="clear" w:color="auto" w:fill="auto"/>
        <w:rPr>
          <w:ins w:id="7170" w:author="Aziz Boxwala" w:date="2014-08-22T20:19:00Z"/>
          <w:rFonts w:ascii="Times New Roman" w:eastAsia="Times New Roman" w:hAnsi="Times New Roman"/>
          <w:bCs w:val="0"/>
          <w:iCs w:val="0"/>
          <w:szCs w:val="24"/>
          <w:u w:val="single"/>
          <w:shd w:val="clear" w:color="auto" w:fill="auto"/>
          <w:lang w:val="en-US"/>
        </w:rPr>
      </w:pPr>
      <w:ins w:id="7171" w:author="Aziz Boxwala" w:date="2014-08-22T20:19: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561BD" w14:paraId="593CC460" w14:textId="77777777" w:rsidTr="00EA2BB5">
        <w:trPr>
          <w:trHeight w:val="215"/>
          <w:ins w:id="7172" w:author="Aziz Boxwala" w:date="2014-08-22T20:19: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29A4C491" w14:textId="77777777" w:rsidR="007561BD" w:rsidRDefault="007561BD" w:rsidP="00EA2BB5">
            <w:pPr>
              <w:rPr>
                <w:ins w:id="7173" w:author="Aziz Boxwala" w:date="2014-08-22T20:19:00Z"/>
                <w:rFonts w:ascii="Times New Roman" w:hAnsi="Times New Roman"/>
                <w:b/>
              </w:rPr>
            </w:pPr>
            <w:ins w:id="7174" w:author="Aziz Boxwala" w:date="2014-08-22T20:19: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3115AFF1" w14:textId="77777777" w:rsidR="007561BD" w:rsidRDefault="007561BD" w:rsidP="00EA2BB5">
            <w:pPr>
              <w:rPr>
                <w:ins w:id="7175" w:author="Aziz Boxwala" w:date="2014-08-22T20:19:00Z"/>
                <w:rFonts w:ascii="Times New Roman" w:hAnsi="Times New Roman"/>
                <w:b/>
              </w:rPr>
            </w:pPr>
            <w:ins w:id="7176" w:author="Aziz Boxwala" w:date="2014-08-22T20:19: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80B6C0C" w14:textId="77777777" w:rsidR="007561BD" w:rsidRDefault="007561BD" w:rsidP="00EA2BB5">
            <w:pPr>
              <w:rPr>
                <w:ins w:id="7177" w:author="Aziz Boxwala" w:date="2014-08-22T20:19:00Z"/>
                <w:rFonts w:ascii="Times New Roman" w:hAnsi="Times New Roman"/>
                <w:b/>
              </w:rPr>
            </w:pPr>
            <w:ins w:id="7178" w:author="Aziz Boxwala" w:date="2014-08-22T20:19:00Z">
              <w:r>
                <w:rPr>
                  <w:rFonts w:ascii="Times New Roman" w:hAnsi="Times New Roman"/>
                  <w:b/>
                </w:rPr>
                <w:t>Description</w:t>
              </w:r>
            </w:ins>
          </w:p>
        </w:tc>
      </w:tr>
      <w:tr w:rsidR="007561BD" w14:paraId="5384CD75" w14:textId="77777777" w:rsidTr="00EA2BB5">
        <w:trPr>
          <w:ins w:id="7179"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0B4683AD" w14:textId="77777777" w:rsidR="007561BD" w:rsidRDefault="007561BD" w:rsidP="00EA2BB5">
            <w:pPr>
              <w:rPr>
                <w:ins w:id="7180" w:author="Aziz Boxwala" w:date="2014-08-22T20:19:00Z"/>
                <w:rFonts w:ascii="Times New Roman" w:hAnsi="Times New Roman"/>
              </w:rPr>
            </w:pPr>
            <w:ins w:id="7181" w:author="Aziz Boxwala" w:date="2014-08-22T20:19:00Z">
              <w:r>
                <w:rPr>
                  <w:rFonts w:ascii="Times New Roman" w:hAnsi="Times New Roman"/>
                </w:rPr>
                <w:t>condition</w:t>
              </w:r>
            </w:ins>
          </w:p>
        </w:tc>
        <w:tc>
          <w:tcPr>
            <w:tcW w:w="1620" w:type="dxa"/>
            <w:tcBorders>
              <w:top w:val="single" w:sz="2" w:space="0" w:color="auto"/>
              <w:left w:val="single" w:sz="2" w:space="0" w:color="auto"/>
              <w:bottom w:val="single" w:sz="2" w:space="0" w:color="auto"/>
              <w:right w:val="single" w:sz="2" w:space="0" w:color="auto"/>
            </w:tcBorders>
          </w:tcPr>
          <w:p w14:paraId="2B362D6F" w14:textId="77777777" w:rsidR="007561BD" w:rsidRDefault="007561BD" w:rsidP="00EA2BB5">
            <w:pPr>
              <w:rPr>
                <w:ins w:id="7182" w:author="Aziz Boxwala" w:date="2014-08-22T20:19:00Z"/>
                <w:rFonts w:ascii="Times New Roman" w:hAnsi="Times New Roman"/>
              </w:rPr>
            </w:pPr>
            <w:ins w:id="7183"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5879CDE5" w14:textId="77777777" w:rsidR="007561BD" w:rsidRDefault="007561BD" w:rsidP="00EA2BB5">
            <w:pPr>
              <w:rPr>
                <w:ins w:id="7184" w:author="Aziz Boxwala" w:date="2014-08-22T20:19:00Z"/>
                <w:rFonts w:ascii="Times New Roman" w:hAnsi="Times New Roman"/>
              </w:rPr>
            </w:pPr>
            <w:ins w:id="7185" w:author="Aziz Boxwala" w:date="2014-08-22T20:19:00Z">
              <w:r>
                <w:rPr>
                  <w:rFonts w:ascii="Times New Roman" w:hAnsi="Times New Roman"/>
                </w:rPr>
                <w:t>For assessments or prognosis specific to a particular condition, indicates the condition being assessed.</w:t>
              </w:r>
            </w:ins>
          </w:p>
          <w:p w14:paraId="53DCAA79" w14:textId="77777777" w:rsidR="007561BD" w:rsidRDefault="007561BD" w:rsidP="00EA2BB5">
            <w:pPr>
              <w:rPr>
                <w:ins w:id="7186" w:author="Aziz Boxwala" w:date="2014-08-22T20:19:00Z"/>
                <w:rFonts w:ascii="Times New Roman" w:hAnsi="Times New Roman"/>
              </w:rPr>
            </w:pPr>
            <w:proofErr w:type="spellStart"/>
            <w:proofErr w:type="gramStart"/>
            <w:ins w:id="7187" w:author="Aziz Boxwala" w:date="2014-08-22T20:19:00Z">
              <w:r>
                <w:rPr>
                  <w:rFonts w:ascii="Times New Roman" w:hAnsi="Times New Roman"/>
                </w:rPr>
                <w:t>e,</w:t>
              </w:r>
              <w:proofErr w:type="gramEnd"/>
              <w:r>
                <w:rPr>
                  <w:rFonts w:ascii="Times New Roman" w:hAnsi="Times New Roman"/>
                </w:rPr>
                <w:t>g</w:t>
              </w:r>
              <w:proofErr w:type="spellEnd"/>
              <w:r>
                <w:rPr>
                  <w:rFonts w:ascii="Times New Roman" w:hAnsi="Times New Roman"/>
                </w:rPr>
                <w:t>., in the condition spinal cord injury, the likelihood of the outcome permanent loss of motor function is being assessed.</w:t>
              </w:r>
            </w:ins>
          </w:p>
        </w:tc>
      </w:tr>
      <w:tr w:rsidR="007561BD" w14:paraId="60E02A5D" w14:textId="77777777" w:rsidTr="00EA2BB5">
        <w:trPr>
          <w:ins w:id="7188"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28CAD1C1" w14:textId="77777777" w:rsidR="007561BD" w:rsidRDefault="007561BD" w:rsidP="00EA2BB5">
            <w:pPr>
              <w:rPr>
                <w:ins w:id="7189" w:author="Aziz Boxwala" w:date="2014-08-22T20:19:00Z"/>
                <w:rFonts w:ascii="Times New Roman" w:hAnsi="Times New Roman"/>
              </w:rPr>
            </w:pPr>
            <w:bookmarkStart w:id="7190" w:name="BKM_664919B1_9F0B_4B16_9B34_97A2E72D7E31"/>
            <w:ins w:id="7191" w:author="Aziz Boxwala" w:date="2014-08-22T20:19:00Z">
              <w:r>
                <w:rPr>
                  <w:rFonts w:ascii="Times New Roman" w:hAnsi="Times New Roman"/>
                </w:rPr>
                <w:t>inference</w:t>
              </w:r>
            </w:ins>
          </w:p>
        </w:tc>
        <w:tc>
          <w:tcPr>
            <w:tcW w:w="1620" w:type="dxa"/>
            <w:tcBorders>
              <w:top w:val="single" w:sz="2" w:space="0" w:color="auto"/>
              <w:left w:val="single" w:sz="2" w:space="0" w:color="auto"/>
              <w:bottom w:val="single" w:sz="2" w:space="0" w:color="auto"/>
              <w:right w:val="single" w:sz="2" w:space="0" w:color="auto"/>
            </w:tcBorders>
          </w:tcPr>
          <w:p w14:paraId="07DDA133" w14:textId="77777777" w:rsidR="007561BD" w:rsidRDefault="007561BD" w:rsidP="00EA2BB5">
            <w:pPr>
              <w:rPr>
                <w:ins w:id="7192" w:author="Aziz Boxwala" w:date="2014-08-22T20:19:00Z"/>
                <w:rFonts w:ascii="Times New Roman" w:hAnsi="Times New Roman"/>
              </w:rPr>
            </w:pPr>
            <w:ins w:id="7193" w:author="Aziz Boxwala" w:date="2014-08-22T20:19:00Z">
              <w:r>
                <w:rPr>
                  <w:rFonts w:ascii="Times New Roman" w:hAnsi="Times New Roman"/>
                </w:rPr>
                <w:t>Inference</w:t>
              </w:r>
            </w:ins>
          </w:p>
        </w:tc>
        <w:tc>
          <w:tcPr>
            <w:tcW w:w="5580" w:type="dxa"/>
            <w:tcBorders>
              <w:top w:val="single" w:sz="2" w:space="0" w:color="auto"/>
              <w:left w:val="single" w:sz="2" w:space="0" w:color="auto"/>
              <w:bottom w:val="single" w:sz="2" w:space="0" w:color="auto"/>
              <w:right w:val="single" w:sz="2" w:space="0" w:color="auto"/>
            </w:tcBorders>
          </w:tcPr>
          <w:p w14:paraId="5C7DCAF6" w14:textId="77777777" w:rsidR="007561BD" w:rsidRDefault="007561BD" w:rsidP="00EA2BB5">
            <w:pPr>
              <w:rPr>
                <w:ins w:id="7194" w:author="Aziz Boxwala" w:date="2014-08-22T20:19:00Z"/>
                <w:rFonts w:ascii="Times New Roman" w:hAnsi="Times New Roman"/>
              </w:rPr>
            </w:pPr>
            <w:ins w:id="7195" w:author="Aziz Boxwala" w:date="2014-08-22T20:19:00Z">
              <w:r>
                <w:rPr>
                  <w:rFonts w:ascii="Times New Roman" w:hAnsi="Times New Roman"/>
                </w:rPr>
                <w:t>How the prognosis was estimated or inferred.</w:t>
              </w:r>
            </w:ins>
          </w:p>
        </w:tc>
        <w:bookmarkEnd w:id="7190"/>
      </w:tr>
      <w:tr w:rsidR="007561BD" w14:paraId="086DDD79" w14:textId="77777777" w:rsidTr="00EA2BB5">
        <w:trPr>
          <w:ins w:id="7196"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12C61A50" w14:textId="77777777" w:rsidR="007561BD" w:rsidRDefault="007561BD" w:rsidP="00EA2BB5">
            <w:pPr>
              <w:rPr>
                <w:ins w:id="7197" w:author="Aziz Boxwala" w:date="2014-08-22T20:19:00Z"/>
                <w:rFonts w:ascii="Times New Roman" w:hAnsi="Times New Roman"/>
              </w:rPr>
            </w:pPr>
            <w:bookmarkStart w:id="7198" w:name="BKM_09173DB1_1958_450B_9EA1_89799584CE61"/>
            <w:ins w:id="7199" w:author="Aziz Boxwala" w:date="2014-08-22T20:19:00Z">
              <w:r>
                <w:rPr>
                  <w:rFonts w:ascii="Times New Roman" w:hAnsi="Times New Roman"/>
                </w:rPr>
                <w:t>likelihood</w:t>
              </w:r>
            </w:ins>
          </w:p>
        </w:tc>
        <w:tc>
          <w:tcPr>
            <w:tcW w:w="1620" w:type="dxa"/>
            <w:tcBorders>
              <w:top w:val="single" w:sz="2" w:space="0" w:color="auto"/>
              <w:left w:val="single" w:sz="2" w:space="0" w:color="auto"/>
              <w:bottom w:val="single" w:sz="2" w:space="0" w:color="auto"/>
              <w:right w:val="single" w:sz="2" w:space="0" w:color="auto"/>
            </w:tcBorders>
          </w:tcPr>
          <w:p w14:paraId="54EC3173" w14:textId="77777777" w:rsidR="007561BD" w:rsidRDefault="007561BD" w:rsidP="00EA2BB5">
            <w:pPr>
              <w:rPr>
                <w:ins w:id="7200" w:author="Aziz Boxwala" w:date="2014-08-22T20:19:00Z"/>
                <w:rFonts w:ascii="Times New Roman" w:hAnsi="Times New Roman"/>
              </w:rPr>
            </w:pPr>
            <w:ins w:id="7201" w:author="Aziz Boxwala" w:date="2014-08-22T20:19:00Z">
              <w:r>
                <w:rPr>
                  <w:rFonts w:ascii="Times New Roman" w:hAnsi="Times New Roman"/>
                </w:rPr>
                <w:t>Value</w:t>
              </w:r>
            </w:ins>
          </w:p>
        </w:tc>
        <w:tc>
          <w:tcPr>
            <w:tcW w:w="5580" w:type="dxa"/>
            <w:tcBorders>
              <w:top w:val="single" w:sz="2" w:space="0" w:color="auto"/>
              <w:left w:val="single" w:sz="2" w:space="0" w:color="auto"/>
              <w:bottom w:val="single" w:sz="2" w:space="0" w:color="auto"/>
              <w:right w:val="single" w:sz="2" w:space="0" w:color="auto"/>
            </w:tcBorders>
          </w:tcPr>
          <w:p w14:paraId="0431E013" w14:textId="77777777" w:rsidR="007561BD" w:rsidRDefault="007561BD" w:rsidP="00EA2BB5">
            <w:pPr>
              <w:rPr>
                <w:ins w:id="7202" w:author="Aziz Boxwala" w:date="2014-08-22T20:19:00Z"/>
                <w:rFonts w:ascii="Times New Roman" w:hAnsi="Times New Roman"/>
              </w:rPr>
            </w:pPr>
            <w:ins w:id="7203" w:author="Aziz Boxwala" w:date="2014-08-22T20:19:00Z">
              <w:r>
                <w:rPr>
                  <w:rFonts w:ascii="Times New Roman" w:hAnsi="Times New Roman"/>
                </w:rPr>
                <w:t>The likelihood of acquiring the condition specified as a numeric probability (less than or equal to 1) or a coded ordinal value.</w:t>
              </w:r>
            </w:ins>
          </w:p>
        </w:tc>
        <w:bookmarkEnd w:id="7198"/>
      </w:tr>
      <w:tr w:rsidR="007561BD" w14:paraId="69CBA633" w14:textId="77777777" w:rsidTr="00EA2BB5">
        <w:trPr>
          <w:ins w:id="7204"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79D610A5" w14:textId="77777777" w:rsidR="007561BD" w:rsidRDefault="007561BD" w:rsidP="00EA2BB5">
            <w:pPr>
              <w:rPr>
                <w:ins w:id="7205" w:author="Aziz Boxwala" w:date="2014-08-22T20:19:00Z"/>
                <w:rFonts w:ascii="Times New Roman" w:hAnsi="Times New Roman"/>
              </w:rPr>
            </w:pPr>
            <w:bookmarkStart w:id="7206" w:name="BKM_C91AC1F4_347A_411A_B937_4F368113E92C"/>
            <w:ins w:id="7207" w:author="Aziz Boxwala" w:date="2014-08-22T20:19:00Z">
              <w:r>
                <w:rPr>
                  <w:rFonts w:ascii="Times New Roman" w:hAnsi="Times New Roman"/>
                </w:rPr>
                <w:t>outcome</w:t>
              </w:r>
            </w:ins>
          </w:p>
        </w:tc>
        <w:tc>
          <w:tcPr>
            <w:tcW w:w="1620" w:type="dxa"/>
            <w:tcBorders>
              <w:top w:val="single" w:sz="2" w:space="0" w:color="auto"/>
              <w:left w:val="single" w:sz="2" w:space="0" w:color="auto"/>
              <w:bottom w:val="single" w:sz="2" w:space="0" w:color="auto"/>
              <w:right w:val="single" w:sz="2" w:space="0" w:color="auto"/>
            </w:tcBorders>
          </w:tcPr>
          <w:p w14:paraId="244971CB" w14:textId="77777777" w:rsidR="007561BD" w:rsidRDefault="007561BD" w:rsidP="00EA2BB5">
            <w:pPr>
              <w:rPr>
                <w:ins w:id="7208" w:author="Aziz Boxwala" w:date="2014-08-22T20:19:00Z"/>
                <w:rFonts w:ascii="Times New Roman" w:hAnsi="Times New Roman"/>
              </w:rPr>
            </w:pPr>
            <w:ins w:id="7209"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309F494C" w14:textId="77777777" w:rsidR="007561BD" w:rsidRDefault="007561BD" w:rsidP="00EA2BB5">
            <w:pPr>
              <w:rPr>
                <w:ins w:id="7210" w:author="Aziz Boxwala" w:date="2014-08-22T20:19:00Z"/>
                <w:rFonts w:ascii="Times New Roman" w:hAnsi="Times New Roman"/>
              </w:rPr>
            </w:pPr>
            <w:ins w:id="7211" w:author="Aziz Boxwala" w:date="2014-08-22T20:19:00Z">
              <w:r>
                <w:rPr>
                  <w:rFonts w:ascii="Times New Roman" w:hAnsi="Times New Roman"/>
                </w:rPr>
                <w:t>The outcomes that is being predicted for the patient (e.g. remission, death, breast cancer).</w:t>
              </w:r>
            </w:ins>
          </w:p>
        </w:tc>
        <w:bookmarkEnd w:id="7206"/>
      </w:tr>
      <w:tr w:rsidR="007561BD" w14:paraId="07ED297A" w14:textId="77777777" w:rsidTr="00EA2BB5">
        <w:trPr>
          <w:ins w:id="7212"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44B3D834" w14:textId="77777777" w:rsidR="007561BD" w:rsidRDefault="007561BD" w:rsidP="00EA2BB5">
            <w:pPr>
              <w:rPr>
                <w:ins w:id="7213" w:author="Aziz Boxwala" w:date="2014-08-22T20:19:00Z"/>
                <w:rFonts w:ascii="Times New Roman" w:hAnsi="Times New Roman"/>
              </w:rPr>
            </w:pPr>
            <w:bookmarkStart w:id="7214" w:name="BKM_2E2FB86D_7494_4140_A7E8_A0169918DD0E"/>
            <w:proofErr w:type="spellStart"/>
            <w:ins w:id="7215" w:author="Aziz Boxwala" w:date="2014-08-22T20:19:00Z">
              <w:r>
                <w:rPr>
                  <w:rFonts w:ascii="Times New Roman" w:hAnsi="Times New Roman"/>
                </w:rPr>
                <w:t>timePeriod</w:t>
              </w:r>
              <w:proofErr w:type="spellEnd"/>
            </w:ins>
          </w:p>
        </w:tc>
        <w:tc>
          <w:tcPr>
            <w:tcW w:w="1620" w:type="dxa"/>
            <w:tcBorders>
              <w:top w:val="single" w:sz="2" w:space="0" w:color="auto"/>
              <w:left w:val="single" w:sz="2" w:space="0" w:color="auto"/>
              <w:bottom w:val="single" w:sz="2" w:space="0" w:color="auto"/>
              <w:right w:val="single" w:sz="2" w:space="0" w:color="auto"/>
            </w:tcBorders>
          </w:tcPr>
          <w:p w14:paraId="427A2F63" w14:textId="77777777" w:rsidR="007561BD" w:rsidRDefault="007561BD" w:rsidP="00EA2BB5">
            <w:pPr>
              <w:rPr>
                <w:ins w:id="7216" w:author="Aziz Boxwala" w:date="2014-08-22T20:19:00Z"/>
                <w:rFonts w:ascii="Times New Roman" w:hAnsi="Times New Roman"/>
              </w:rPr>
            </w:pPr>
            <w:proofErr w:type="spellStart"/>
            <w:ins w:id="7217" w:author="Aziz Boxwala" w:date="2014-08-22T20:19:00Z">
              <w:r>
                <w:rPr>
                  <w:rFonts w:ascii="Times New Roman" w:hAnsi="Times New Roman"/>
                </w:rPr>
                <w:t>TimePeriod</w:t>
              </w:r>
              <w:proofErr w:type="spellEnd"/>
            </w:ins>
          </w:p>
        </w:tc>
        <w:tc>
          <w:tcPr>
            <w:tcW w:w="5580" w:type="dxa"/>
            <w:tcBorders>
              <w:top w:val="single" w:sz="2" w:space="0" w:color="auto"/>
              <w:left w:val="single" w:sz="2" w:space="0" w:color="auto"/>
              <w:bottom w:val="single" w:sz="2" w:space="0" w:color="auto"/>
              <w:right w:val="single" w:sz="2" w:space="0" w:color="auto"/>
            </w:tcBorders>
          </w:tcPr>
          <w:p w14:paraId="6478C367" w14:textId="77777777" w:rsidR="007561BD" w:rsidRDefault="007561BD" w:rsidP="00EA2BB5">
            <w:pPr>
              <w:rPr>
                <w:ins w:id="7218" w:author="Aziz Boxwala" w:date="2014-08-22T20:19:00Z"/>
                <w:rFonts w:ascii="Times New Roman" w:hAnsi="Times New Roman"/>
              </w:rPr>
            </w:pPr>
            <w:ins w:id="7219" w:author="Aziz Boxwala" w:date="2014-08-22T20:19:00Z">
              <w:r>
                <w:rPr>
                  <w:rFonts w:ascii="Times New Roman" w:hAnsi="Times New Roman"/>
                </w:rPr>
                <w:t>The time span within which the outcome will be reached. e.g., 10 years.</w:t>
              </w:r>
            </w:ins>
          </w:p>
        </w:tc>
        <w:bookmarkEnd w:id="7214"/>
      </w:tr>
      <w:bookmarkEnd w:id="7165"/>
    </w:tbl>
    <w:p w14:paraId="305CE5BE" w14:textId="77777777" w:rsidR="007561BD" w:rsidRDefault="007561BD" w:rsidP="007561BD">
      <w:pPr>
        <w:rPr>
          <w:ins w:id="7220" w:author="Aziz Boxwala" w:date="2014-08-22T20:19:00Z"/>
          <w:rFonts w:ascii="Times New Roman" w:hAnsi="Times New Roman"/>
        </w:rPr>
      </w:pPr>
    </w:p>
    <w:p w14:paraId="76E67B3E" w14:textId="77777777" w:rsidR="007561BD" w:rsidRDefault="007561BD" w:rsidP="007561BD">
      <w:pPr>
        <w:pStyle w:val="Heading3"/>
        <w:rPr>
          <w:ins w:id="7221" w:author="Aziz Boxwala" w:date="2014-08-22T20:19:00Z"/>
          <w:bCs/>
          <w:szCs w:val="24"/>
          <w:u w:color="000000"/>
          <w:lang w:val="en-US"/>
        </w:rPr>
      </w:pPr>
      <w:bookmarkStart w:id="7222" w:name="_Toc396502589"/>
      <w:bookmarkStart w:id="7223" w:name="BKM_9E81B36A_FC7B_4AEF_B20B_2D320C377B8B"/>
      <w:ins w:id="7224" w:author="Aziz Boxwala" w:date="2014-08-22T20:19:00Z">
        <w:r>
          <w:rPr>
            <w:bCs/>
            <w:szCs w:val="24"/>
            <w:u w:color="000000"/>
            <w:lang w:val="en-US"/>
          </w:rPr>
          <w:t>Qualifier</w:t>
        </w:r>
        <w:bookmarkEnd w:id="7222"/>
      </w:ins>
    </w:p>
    <w:p w14:paraId="0312F5D5" w14:textId="77777777" w:rsidR="007561BD" w:rsidRDefault="007561BD" w:rsidP="007561BD">
      <w:pPr>
        <w:rPr>
          <w:ins w:id="7225" w:author="Aziz Boxwala" w:date="2014-08-22T20:19:00Z"/>
          <w:rFonts w:ascii="Times New Roman" w:hAnsi="Times New Roman"/>
        </w:rPr>
      </w:pPr>
      <w:ins w:id="7226" w:author="Aziz Boxwala" w:date="2014-08-22T20:19:00Z">
        <w:r>
          <w:rPr>
            <w:rStyle w:val="FieldLabel"/>
            <w:rFonts w:ascii="Times New Roman" w:hAnsi="Times New Roman"/>
            <w:i w:val="0"/>
            <w:iCs w:val="0"/>
            <w:color w:val="000000"/>
          </w:rPr>
          <w:t>Further qualifies the concept it modifies. For instance, when associated with a condition, a qualifier may describe the intensity of pain or the criticality of the condition.</w:t>
        </w:r>
      </w:ins>
    </w:p>
    <w:p w14:paraId="096DAD0C" w14:textId="77777777" w:rsidR="007561BD" w:rsidRDefault="007561BD" w:rsidP="007561BD">
      <w:pPr>
        <w:rPr>
          <w:ins w:id="7227" w:author="Aziz Boxwala" w:date="2014-08-22T20:19:00Z"/>
          <w:rFonts w:ascii="Times New Roman" w:hAnsi="Times New Roman"/>
        </w:rPr>
      </w:pPr>
    </w:p>
    <w:p w14:paraId="4F944F79" w14:textId="77777777" w:rsidR="007561BD" w:rsidRDefault="007561BD" w:rsidP="007561BD">
      <w:pPr>
        <w:pStyle w:val="ListHeader"/>
        <w:shd w:val="clear" w:color="auto" w:fill="auto"/>
        <w:rPr>
          <w:ins w:id="7228" w:author="Aziz Boxwala" w:date="2014-08-22T20:19:00Z"/>
          <w:rFonts w:ascii="Times New Roman" w:eastAsia="Times New Roman" w:hAnsi="Times New Roman"/>
          <w:bCs w:val="0"/>
          <w:iCs w:val="0"/>
          <w:szCs w:val="24"/>
          <w:u w:val="single"/>
          <w:shd w:val="clear" w:color="auto" w:fill="auto"/>
          <w:lang w:val="en-US"/>
        </w:rPr>
      </w:pPr>
      <w:ins w:id="7229" w:author="Aziz Boxwala" w:date="2014-08-22T20:19: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561BD" w14:paraId="1C2602F4" w14:textId="77777777" w:rsidTr="00EA2BB5">
        <w:trPr>
          <w:trHeight w:val="215"/>
          <w:ins w:id="7230" w:author="Aziz Boxwala" w:date="2014-08-22T20:19: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07B9A294" w14:textId="77777777" w:rsidR="007561BD" w:rsidRDefault="007561BD" w:rsidP="00EA2BB5">
            <w:pPr>
              <w:rPr>
                <w:ins w:id="7231" w:author="Aziz Boxwala" w:date="2014-08-22T20:19:00Z"/>
                <w:rFonts w:ascii="Times New Roman" w:hAnsi="Times New Roman"/>
                <w:b/>
              </w:rPr>
            </w:pPr>
            <w:ins w:id="7232" w:author="Aziz Boxwala" w:date="2014-08-22T20:19: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779EB2D9" w14:textId="77777777" w:rsidR="007561BD" w:rsidRDefault="007561BD" w:rsidP="00EA2BB5">
            <w:pPr>
              <w:rPr>
                <w:ins w:id="7233" w:author="Aziz Boxwala" w:date="2014-08-22T20:19:00Z"/>
                <w:rFonts w:ascii="Times New Roman" w:hAnsi="Times New Roman"/>
                <w:b/>
              </w:rPr>
            </w:pPr>
            <w:ins w:id="7234" w:author="Aziz Boxwala" w:date="2014-08-22T20:19: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1E4019AF" w14:textId="77777777" w:rsidR="007561BD" w:rsidRDefault="007561BD" w:rsidP="00EA2BB5">
            <w:pPr>
              <w:rPr>
                <w:ins w:id="7235" w:author="Aziz Boxwala" w:date="2014-08-22T20:19:00Z"/>
                <w:rFonts w:ascii="Times New Roman" w:hAnsi="Times New Roman"/>
                <w:b/>
              </w:rPr>
            </w:pPr>
            <w:ins w:id="7236" w:author="Aziz Boxwala" w:date="2014-08-22T20:19:00Z">
              <w:r>
                <w:rPr>
                  <w:rFonts w:ascii="Times New Roman" w:hAnsi="Times New Roman"/>
                  <w:b/>
                </w:rPr>
                <w:t>Description</w:t>
              </w:r>
            </w:ins>
          </w:p>
        </w:tc>
      </w:tr>
      <w:tr w:rsidR="007561BD" w14:paraId="35DC2EB0" w14:textId="77777777" w:rsidTr="00EA2BB5">
        <w:trPr>
          <w:ins w:id="7237"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794BFCD7" w14:textId="77777777" w:rsidR="007561BD" w:rsidRDefault="007561BD" w:rsidP="00EA2BB5">
            <w:pPr>
              <w:rPr>
                <w:ins w:id="7238" w:author="Aziz Boxwala" w:date="2014-08-22T20:19:00Z"/>
                <w:rFonts w:ascii="Times New Roman" w:hAnsi="Times New Roman"/>
              </w:rPr>
            </w:pPr>
            <w:ins w:id="7239" w:author="Aziz Boxwala" w:date="2014-08-22T20:19:00Z">
              <w:r>
                <w:rPr>
                  <w:rFonts w:ascii="Times New Roman" w:hAnsi="Times New Roman"/>
                </w:rPr>
                <w:t>property</w:t>
              </w:r>
            </w:ins>
          </w:p>
        </w:tc>
        <w:tc>
          <w:tcPr>
            <w:tcW w:w="1620" w:type="dxa"/>
            <w:tcBorders>
              <w:top w:val="single" w:sz="2" w:space="0" w:color="auto"/>
              <w:left w:val="single" w:sz="2" w:space="0" w:color="auto"/>
              <w:bottom w:val="single" w:sz="2" w:space="0" w:color="auto"/>
              <w:right w:val="single" w:sz="2" w:space="0" w:color="auto"/>
            </w:tcBorders>
          </w:tcPr>
          <w:p w14:paraId="732FB8C4" w14:textId="77777777" w:rsidR="007561BD" w:rsidRDefault="007561BD" w:rsidP="00EA2BB5">
            <w:pPr>
              <w:rPr>
                <w:ins w:id="7240" w:author="Aziz Boxwala" w:date="2014-08-22T20:19:00Z"/>
                <w:rFonts w:ascii="Times New Roman" w:hAnsi="Times New Roman"/>
              </w:rPr>
            </w:pPr>
            <w:ins w:id="7241"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08D0305E" w14:textId="77777777" w:rsidR="007561BD" w:rsidRDefault="007561BD" w:rsidP="00EA2BB5">
            <w:pPr>
              <w:rPr>
                <w:ins w:id="7242" w:author="Aziz Boxwala" w:date="2014-08-22T20:19:00Z"/>
                <w:rFonts w:ascii="Times New Roman" w:hAnsi="Times New Roman"/>
              </w:rPr>
            </w:pPr>
            <w:ins w:id="7243" w:author="Aziz Boxwala" w:date="2014-08-22T20:19:00Z">
              <w:r>
                <w:rPr>
                  <w:rFonts w:ascii="Times New Roman" w:hAnsi="Times New Roman"/>
                </w:rPr>
                <w:t xml:space="preserve">What detail about the condition is being </w:t>
              </w:r>
              <w:proofErr w:type="gramStart"/>
              <w:r>
                <w:rPr>
                  <w:rFonts w:ascii="Times New Roman" w:hAnsi="Times New Roman"/>
                </w:rPr>
                <w:t>specified.</w:t>
              </w:r>
              <w:proofErr w:type="gramEnd"/>
              <w:r>
                <w:rPr>
                  <w:rFonts w:ascii="Times New Roman" w:hAnsi="Times New Roman"/>
                </w:rPr>
                <w:t xml:space="preserve"> e.g.., intensity of the pain condition</w:t>
              </w:r>
            </w:ins>
          </w:p>
        </w:tc>
      </w:tr>
      <w:tr w:rsidR="007561BD" w14:paraId="7093E699" w14:textId="77777777" w:rsidTr="00EA2BB5">
        <w:trPr>
          <w:ins w:id="7244"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5AF7D3AD" w14:textId="77777777" w:rsidR="007561BD" w:rsidRDefault="007561BD" w:rsidP="00EA2BB5">
            <w:pPr>
              <w:rPr>
                <w:ins w:id="7245" w:author="Aziz Boxwala" w:date="2014-08-22T20:19:00Z"/>
                <w:rFonts w:ascii="Times New Roman" w:hAnsi="Times New Roman"/>
              </w:rPr>
            </w:pPr>
            <w:bookmarkStart w:id="7246" w:name="BKM_96847C24_81B1_4928_BEEA_F5191A7B7B52"/>
            <w:ins w:id="7247" w:author="Aziz Boxwala" w:date="2014-08-22T20:19:00Z">
              <w:r>
                <w:rPr>
                  <w:rFonts w:ascii="Times New Roman" w:hAnsi="Times New Roman"/>
                </w:rPr>
                <w:t>value</w:t>
              </w:r>
            </w:ins>
          </w:p>
        </w:tc>
        <w:tc>
          <w:tcPr>
            <w:tcW w:w="1620" w:type="dxa"/>
            <w:tcBorders>
              <w:top w:val="single" w:sz="2" w:space="0" w:color="auto"/>
              <w:left w:val="single" w:sz="2" w:space="0" w:color="auto"/>
              <w:bottom w:val="single" w:sz="2" w:space="0" w:color="auto"/>
              <w:right w:val="single" w:sz="2" w:space="0" w:color="auto"/>
            </w:tcBorders>
          </w:tcPr>
          <w:p w14:paraId="70808776" w14:textId="77777777" w:rsidR="007561BD" w:rsidRDefault="007561BD" w:rsidP="00EA2BB5">
            <w:pPr>
              <w:rPr>
                <w:ins w:id="7248" w:author="Aziz Boxwala" w:date="2014-08-22T20:19:00Z"/>
                <w:rFonts w:ascii="Times New Roman" w:hAnsi="Times New Roman"/>
              </w:rPr>
            </w:pPr>
            <w:ins w:id="7249" w:author="Aziz Boxwala" w:date="2014-08-22T20:19:00Z">
              <w:r>
                <w:rPr>
                  <w:rFonts w:ascii="Times New Roman" w:hAnsi="Times New Roman"/>
                </w:rPr>
                <w:t>Value</w:t>
              </w:r>
            </w:ins>
          </w:p>
        </w:tc>
        <w:tc>
          <w:tcPr>
            <w:tcW w:w="5580" w:type="dxa"/>
            <w:tcBorders>
              <w:top w:val="single" w:sz="2" w:space="0" w:color="auto"/>
              <w:left w:val="single" w:sz="2" w:space="0" w:color="auto"/>
              <w:bottom w:val="single" w:sz="2" w:space="0" w:color="auto"/>
              <w:right w:val="single" w:sz="2" w:space="0" w:color="auto"/>
            </w:tcBorders>
          </w:tcPr>
          <w:p w14:paraId="0DD99E20" w14:textId="77777777" w:rsidR="007561BD" w:rsidRDefault="007561BD" w:rsidP="00EA2BB5">
            <w:pPr>
              <w:rPr>
                <w:ins w:id="7250" w:author="Aziz Boxwala" w:date="2014-08-22T20:19:00Z"/>
                <w:rFonts w:ascii="Times New Roman" w:hAnsi="Times New Roman"/>
              </w:rPr>
            </w:pPr>
            <w:ins w:id="7251" w:author="Aziz Boxwala" w:date="2014-08-22T20:19:00Z">
              <w:r>
                <w:rPr>
                  <w:rFonts w:ascii="Times New Roman" w:hAnsi="Times New Roman"/>
                </w:rPr>
                <w:t>The value of this qualifier, e.g., severe for the value of pain intensity property</w:t>
              </w:r>
            </w:ins>
          </w:p>
        </w:tc>
        <w:bookmarkEnd w:id="7246"/>
      </w:tr>
      <w:bookmarkEnd w:id="7223"/>
    </w:tbl>
    <w:p w14:paraId="75026587" w14:textId="77777777" w:rsidR="007561BD" w:rsidRDefault="007561BD" w:rsidP="007561BD">
      <w:pPr>
        <w:rPr>
          <w:ins w:id="7252" w:author="Aziz Boxwala" w:date="2014-08-22T20:19:00Z"/>
          <w:rFonts w:ascii="Times New Roman" w:hAnsi="Times New Roman"/>
        </w:rPr>
      </w:pPr>
    </w:p>
    <w:p w14:paraId="77FDE63F" w14:textId="77777777" w:rsidR="007561BD" w:rsidRDefault="007561BD" w:rsidP="007561BD">
      <w:pPr>
        <w:pStyle w:val="Heading3"/>
        <w:rPr>
          <w:ins w:id="7253" w:author="Aziz Boxwala" w:date="2014-08-22T20:19:00Z"/>
          <w:bCs/>
          <w:szCs w:val="24"/>
          <w:u w:color="000000"/>
          <w:lang w:val="en-US"/>
        </w:rPr>
      </w:pPr>
      <w:bookmarkStart w:id="7254" w:name="_Toc396502590"/>
      <w:bookmarkStart w:id="7255" w:name="BKM_4F8F1244_86B1_4C01_ABA2_B6DDB6427E33"/>
      <w:proofErr w:type="spellStart"/>
      <w:ins w:id="7256" w:author="Aziz Boxwala" w:date="2014-08-22T20:19:00Z">
        <w:r>
          <w:rPr>
            <w:bCs/>
            <w:szCs w:val="24"/>
            <w:u w:color="000000"/>
            <w:lang w:val="en-US"/>
          </w:rPr>
          <w:lastRenderedPageBreak/>
          <w:t>RelatedObservation</w:t>
        </w:r>
        <w:bookmarkEnd w:id="7254"/>
        <w:proofErr w:type="spellEnd"/>
      </w:ins>
    </w:p>
    <w:p w14:paraId="627708FA" w14:textId="77777777" w:rsidR="007561BD" w:rsidRDefault="007561BD" w:rsidP="007561BD">
      <w:pPr>
        <w:rPr>
          <w:ins w:id="7257" w:author="Aziz Boxwala" w:date="2014-08-22T20:19:00Z"/>
          <w:rFonts w:ascii="Times New Roman" w:hAnsi="Times New Roman"/>
        </w:rPr>
      </w:pPr>
      <w:ins w:id="7258" w:author="Aziz Boxwala" w:date="2014-08-22T20:19:00Z">
        <w:r>
          <w:rPr>
            <w:rStyle w:val="FieldLabel"/>
            <w:rFonts w:ascii="Times New Roman" w:hAnsi="Times New Roman"/>
            <w:i w:val="0"/>
            <w:iCs w:val="0"/>
            <w:color w:val="000000"/>
          </w:rPr>
          <w:t xml:space="preserve">A relationship of a specified type between two statements about </w:t>
        </w:r>
        <w:proofErr w:type="spellStart"/>
        <w:r>
          <w:rPr>
            <w:rStyle w:val="FieldLabel"/>
            <w:rFonts w:ascii="Times New Roman" w:hAnsi="Times New Roman"/>
            <w:i w:val="0"/>
            <w:iCs w:val="0"/>
            <w:color w:val="000000"/>
          </w:rPr>
          <w:t>ObservationResults</w:t>
        </w:r>
        <w:proofErr w:type="spellEnd"/>
        <w:r>
          <w:rPr>
            <w:rStyle w:val="FieldLabel"/>
            <w:rFonts w:ascii="Times New Roman" w:hAnsi="Times New Roman"/>
            <w:i w:val="0"/>
            <w:iCs w:val="0"/>
            <w:color w:val="000000"/>
          </w:rPr>
          <w:t>.</w:t>
        </w:r>
      </w:ins>
    </w:p>
    <w:p w14:paraId="0BA05609" w14:textId="77777777" w:rsidR="007561BD" w:rsidRDefault="007561BD" w:rsidP="007561BD">
      <w:pPr>
        <w:rPr>
          <w:ins w:id="7259" w:author="Aziz Boxwala" w:date="2014-08-22T20:19:00Z"/>
          <w:rFonts w:ascii="Times New Roman" w:hAnsi="Times New Roman"/>
        </w:rPr>
      </w:pPr>
    </w:p>
    <w:p w14:paraId="21114A5F" w14:textId="77777777" w:rsidR="007561BD" w:rsidRDefault="007561BD" w:rsidP="007561BD">
      <w:pPr>
        <w:pStyle w:val="ListHeader"/>
        <w:shd w:val="clear" w:color="auto" w:fill="auto"/>
        <w:rPr>
          <w:ins w:id="7260" w:author="Aziz Boxwala" w:date="2014-08-22T20:19:00Z"/>
          <w:rFonts w:ascii="Times New Roman" w:eastAsia="Times New Roman" w:hAnsi="Times New Roman"/>
          <w:bCs w:val="0"/>
          <w:iCs w:val="0"/>
          <w:szCs w:val="24"/>
          <w:u w:val="single"/>
          <w:shd w:val="clear" w:color="auto" w:fill="auto"/>
          <w:lang w:val="en-US"/>
        </w:rPr>
      </w:pPr>
      <w:ins w:id="7261" w:author="Aziz Boxwala" w:date="2014-08-22T20:19: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561BD" w14:paraId="12C0F8CA" w14:textId="77777777" w:rsidTr="00EA2BB5">
        <w:trPr>
          <w:trHeight w:val="215"/>
          <w:ins w:id="7262" w:author="Aziz Boxwala" w:date="2014-08-22T20:19: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2F5EF3B5" w14:textId="77777777" w:rsidR="007561BD" w:rsidRDefault="007561BD" w:rsidP="00EA2BB5">
            <w:pPr>
              <w:rPr>
                <w:ins w:id="7263" w:author="Aziz Boxwala" w:date="2014-08-22T20:19:00Z"/>
                <w:rFonts w:ascii="Times New Roman" w:hAnsi="Times New Roman"/>
                <w:b/>
              </w:rPr>
            </w:pPr>
            <w:ins w:id="7264" w:author="Aziz Boxwala" w:date="2014-08-22T20:19: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68B82E62" w14:textId="77777777" w:rsidR="007561BD" w:rsidRDefault="007561BD" w:rsidP="00EA2BB5">
            <w:pPr>
              <w:rPr>
                <w:ins w:id="7265" w:author="Aziz Boxwala" w:date="2014-08-22T20:19:00Z"/>
                <w:rFonts w:ascii="Times New Roman" w:hAnsi="Times New Roman"/>
                <w:b/>
              </w:rPr>
            </w:pPr>
            <w:ins w:id="7266" w:author="Aziz Boxwala" w:date="2014-08-22T20:19: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7CD85850" w14:textId="77777777" w:rsidR="007561BD" w:rsidRDefault="007561BD" w:rsidP="00EA2BB5">
            <w:pPr>
              <w:rPr>
                <w:ins w:id="7267" w:author="Aziz Boxwala" w:date="2014-08-22T20:19:00Z"/>
                <w:rFonts w:ascii="Times New Roman" w:hAnsi="Times New Roman"/>
                <w:b/>
              </w:rPr>
            </w:pPr>
            <w:ins w:id="7268" w:author="Aziz Boxwala" w:date="2014-08-22T20:19:00Z">
              <w:r>
                <w:rPr>
                  <w:rFonts w:ascii="Times New Roman" w:hAnsi="Times New Roman"/>
                  <w:b/>
                </w:rPr>
                <w:t>Description</w:t>
              </w:r>
            </w:ins>
          </w:p>
        </w:tc>
      </w:tr>
      <w:tr w:rsidR="007561BD" w14:paraId="7B2B11F5" w14:textId="77777777" w:rsidTr="00EA2BB5">
        <w:trPr>
          <w:ins w:id="7269"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10151D73" w14:textId="77777777" w:rsidR="007561BD" w:rsidRDefault="007561BD" w:rsidP="00EA2BB5">
            <w:pPr>
              <w:rPr>
                <w:ins w:id="7270" w:author="Aziz Boxwala" w:date="2014-08-22T20:19:00Z"/>
                <w:rFonts w:ascii="Times New Roman" w:hAnsi="Times New Roman"/>
              </w:rPr>
            </w:pPr>
            <w:proofErr w:type="spellStart"/>
            <w:ins w:id="7271" w:author="Aziz Boxwala" w:date="2014-08-22T20:19:00Z">
              <w:r>
                <w:rPr>
                  <w:rFonts w:ascii="Times New Roman" w:hAnsi="Times New Roman"/>
                </w:rPr>
                <w:t>relationshipType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151783DF" w14:textId="77777777" w:rsidR="007561BD" w:rsidRDefault="007561BD" w:rsidP="00EA2BB5">
            <w:pPr>
              <w:rPr>
                <w:ins w:id="7272" w:author="Aziz Boxwala" w:date="2014-08-22T20:19:00Z"/>
                <w:rFonts w:ascii="Times New Roman" w:hAnsi="Times New Roman"/>
              </w:rPr>
            </w:pPr>
            <w:ins w:id="7273" w:author="Aziz Boxwala" w:date="2014-08-22T20:19:00Z">
              <w:r>
                <w:rPr>
                  <w:rFonts w:ascii="Times New Roman" w:hAnsi="Times New Roman"/>
                </w:rPr>
                <w:t>Code</w:t>
              </w:r>
            </w:ins>
          </w:p>
        </w:tc>
        <w:tc>
          <w:tcPr>
            <w:tcW w:w="5580" w:type="dxa"/>
            <w:tcBorders>
              <w:top w:val="single" w:sz="2" w:space="0" w:color="auto"/>
              <w:left w:val="single" w:sz="2" w:space="0" w:color="auto"/>
              <w:bottom w:val="single" w:sz="2" w:space="0" w:color="auto"/>
              <w:right w:val="single" w:sz="2" w:space="0" w:color="auto"/>
            </w:tcBorders>
          </w:tcPr>
          <w:p w14:paraId="422AB33D" w14:textId="77777777" w:rsidR="007561BD" w:rsidRDefault="007561BD" w:rsidP="00EA2BB5">
            <w:pPr>
              <w:rPr>
                <w:ins w:id="7274" w:author="Aziz Boxwala" w:date="2014-08-22T20:19:00Z"/>
                <w:rFonts w:ascii="Times New Roman" w:hAnsi="Times New Roman"/>
              </w:rPr>
            </w:pPr>
            <w:ins w:id="7275" w:author="Aziz Boxwala" w:date="2014-08-22T20:19:00Z">
              <w:r>
                <w:rPr>
                  <w:rFonts w:ascii="Times New Roman" w:hAnsi="Times New Roman"/>
                </w:rPr>
                <w:t>The kind of relationship that exists with the target observation.</w:t>
              </w:r>
            </w:ins>
          </w:p>
        </w:tc>
      </w:tr>
      <w:tr w:rsidR="007561BD" w14:paraId="066E586E" w14:textId="77777777" w:rsidTr="00EA2BB5">
        <w:trPr>
          <w:ins w:id="7276"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3E5CEC4D" w14:textId="77777777" w:rsidR="007561BD" w:rsidRDefault="007561BD" w:rsidP="00EA2BB5">
            <w:pPr>
              <w:rPr>
                <w:ins w:id="7277" w:author="Aziz Boxwala" w:date="2014-08-22T20:19:00Z"/>
                <w:rFonts w:ascii="Times New Roman" w:hAnsi="Times New Roman"/>
              </w:rPr>
            </w:pPr>
            <w:bookmarkStart w:id="7278" w:name="BKM_AB5A171B_EEF8_4DAE_AB58_BF5241EA6891"/>
            <w:ins w:id="7279" w:author="Aziz Boxwala" w:date="2014-08-22T20:19:00Z">
              <w:r>
                <w:rPr>
                  <w:rFonts w:ascii="Times New Roman" w:hAnsi="Times New Roman"/>
                </w:rPr>
                <w:t>target</w:t>
              </w:r>
            </w:ins>
          </w:p>
        </w:tc>
        <w:tc>
          <w:tcPr>
            <w:tcW w:w="1620" w:type="dxa"/>
            <w:tcBorders>
              <w:top w:val="single" w:sz="2" w:space="0" w:color="auto"/>
              <w:left w:val="single" w:sz="2" w:space="0" w:color="auto"/>
              <w:bottom w:val="single" w:sz="2" w:space="0" w:color="auto"/>
              <w:right w:val="single" w:sz="2" w:space="0" w:color="auto"/>
            </w:tcBorders>
          </w:tcPr>
          <w:p w14:paraId="0DE20909" w14:textId="77777777" w:rsidR="007561BD" w:rsidRDefault="007561BD" w:rsidP="00EA2BB5">
            <w:pPr>
              <w:rPr>
                <w:ins w:id="7280" w:author="Aziz Boxwala" w:date="2014-08-22T20:19:00Z"/>
                <w:rFonts w:ascii="Times New Roman" w:hAnsi="Times New Roman"/>
              </w:rPr>
            </w:pPr>
            <w:proofErr w:type="spellStart"/>
            <w:ins w:id="7281" w:author="Aziz Boxwala" w:date="2014-08-22T20:19:00Z">
              <w:r>
                <w:rPr>
                  <w:rFonts w:ascii="Times New Roman" w:hAnsi="Times New Roman"/>
                </w:rPr>
                <w:t>ClinicalStatement</w:t>
              </w:r>
              <w:proofErr w:type="spellEnd"/>
            </w:ins>
          </w:p>
        </w:tc>
        <w:tc>
          <w:tcPr>
            <w:tcW w:w="5580" w:type="dxa"/>
            <w:tcBorders>
              <w:top w:val="single" w:sz="2" w:space="0" w:color="auto"/>
              <w:left w:val="single" w:sz="2" w:space="0" w:color="auto"/>
              <w:bottom w:val="single" w:sz="2" w:space="0" w:color="auto"/>
              <w:right w:val="single" w:sz="2" w:space="0" w:color="auto"/>
            </w:tcBorders>
          </w:tcPr>
          <w:p w14:paraId="3381678D" w14:textId="77777777" w:rsidR="007561BD" w:rsidRDefault="007561BD" w:rsidP="00EA2BB5">
            <w:pPr>
              <w:rPr>
                <w:ins w:id="7282" w:author="Aziz Boxwala" w:date="2014-08-22T20:19:00Z"/>
                <w:rFonts w:ascii="Times New Roman" w:hAnsi="Times New Roman"/>
              </w:rPr>
            </w:pPr>
            <w:ins w:id="7283" w:author="Aziz Boxwala" w:date="2014-08-22T20:19:00Z">
              <w:r>
                <w:rPr>
                  <w:rFonts w:ascii="Times New Roman" w:hAnsi="Times New Roman"/>
                </w:rPr>
                <w:t>The statement about the observation result that is related to this statement about an observation result.</w:t>
              </w:r>
            </w:ins>
          </w:p>
        </w:tc>
        <w:bookmarkEnd w:id="7278"/>
      </w:tr>
      <w:bookmarkEnd w:id="7255"/>
    </w:tbl>
    <w:p w14:paraId="52431D05" w14:textId="77777777" w:rsidR="007561BD" w:rsidRDefault="007561BD" w:rsidP="007561BD">
      <w:pPr>
        <w:rPr>
          <w:ins w:id="7284" w:author="Aziz Boxwala" w:date="2014-08-22T20:19:00Z"/>
          <w:rFonts w:ascii="Times New Roman" w:hAnsi="Times New Roman"/>
        </w:rPr>
      </w:pPr>
    </w:p>
    <w:p w14:paraId="73BD3755" w14:textId="77777777" w:rsidR="007561BD" w:rsidRDefault="007561BD" w:rsidP="007561BD">
      <w:pPr>
        <w:pStyle w:val="Heading3"/>
        <w:rPr>
          <w:ins w:id="7285" w:author="Aziz Boxwala" w:date="2014-08-22T20:19:00Z"/>
          <w:bCs/>
          <w:szCs w:val="24"/>
          <w:u w:color="000000"/>
          <w:lang w:val="en-US"/>
        </w:rPr>
      </w:pPr>
      <w:bookmarkStart w:id="7286" w:name="_Toc396502591"/>
      <w:bookmarkStart w:id="7287" w:name="BKM_D0DE4523_3EB7_4412_B0C5_B933454BA011"/>
      <w:proofErr w:type="spellStart"/>
      <w:ins w:id="7288" w:author="Aziz Boxwala" w:date="2014-08-22T20:19:00Z">
        <w:r>
          <w:rPr>
            <w:bCs/>
            <w:szCs w:val="24"/>
            <w:u w:color="000000"/>
            <w:lang w:val="en-US"/>
          </w:rPr>
          <w:t>ResultGroup</w:t>
        </w:r>
        <w:bookmarkEnd w:id="7286"/>
        <w:proofErr w:type="spellEnd"/>
      </w:ins>
    </w:p>
    <w:p w14:paraId="3D00B502" w14:textId="77777777" w:rsidR="007561BD" w:rsidRDefault="007561BD" w:rsidP="007561BD">
      <w:pPr>
        <w:rPr>
          <w:ins w:id="7289" w:author="Aziz Boxwala" w:date="2014-08-22T20:19:00Z"/>
          <w:rFonts w:ascii="Times New Roman" w:hAnsi="Times New Roman"/>
        </w:rPr>
      </w:pPr>
      <w:ins w:id="7290" w:author="Aziz Boxwala" w:date="2014-08-22T20:19:00Z">
        <w:r>
          <w:rPr>
            <w:rFonts w:ascii="Times New Roman" w:hAnsi="Times New Roman"/>
          </w:rPr>
          <w:t>A group of related result values such as a laboratory result panel.  e.g., complete blood count, blood pressure</w:t>
        </w:r>
      </w:ins>
    </w:p>
    <w:p w14:paraId="5F2CF4C0" w14:textId="77777777" w:rsidR="007561BD" w:rsidRDefault="007561BD" w:rsidP="007561BD">
      <w:pPr>
        <w:rPr>
          <w:ins w:id="7291" w:author="Aziz Boxwala" w:date="2014-08-22T20:19:00Z"/>
          <w:rFonts w:ascii="Times New Roman" w:hAnsi="Times New Roman"/>
        </w:rPr>
      </w:pPr>
    </w:p>
    <w:p w14:paraId="5AB66096" w14:textId="77777777" w:rsidR="007561BD" w:rsidRDefault="007561BD" w:rsidP="007561BD">
      <w:pPr>
        <w:pStyle w:val="ListHeader"/>
        <w:shd w:val="clear" w:color="auto" w:fill="auto"/>
        <w:rPr>
          <w:ins w:id="7292" w:author="Aziz Boxwala" w:date="2014-08-22T20:19:00Z"/>
          <w:rFonts w:ascii="Times New Roman" w:eastAsia="Times New Roman" w:hAnsi="Times New Roman"/>
          <w:bCs w:val="0"/>
          <w:iCs w:val="0"/>
          <w:szCs w:val="24"/>
          <w:u w:val="single"/>
          <w:shd w:val="clear" w:color="auto" w:fill="auto"/>
          <w:lang w:val="en-US"/>
        </w:rPr>
      </w:pPr>
      <w:ins w:id="7293" w:author="Aziz Boxwala" w:date="2014-08-22T20:19: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561BD" w14:paraId="6FD8D1C6" w14:textId="77777777" w:rsidTr="00EA2BB5">
        <w:trPr>
          <w:trHeight w:val="215"/>
          <w:ins w:id="7294" w:author="Aziz Boxwala" w:date="2014-08-22T20:19: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21A4377B" w14:textId="77777777" w:rsidR="007561BD" w:rsidRDefault="007561BD" w:rsidP="00EA2BB5">
            <w:pPr>
              <w:rPr>
                <w:ins w:id="7295" w:author="Aziz Boxwala" w:date="2014-08-22T20:19:00Z"/>
                <w:rFonts w:ascii="Times New Roman" w:hAnsi="Times New Roman"/>
                <w:b/>
              </w:rPr>
            </w:pPr>
            <w:ins w:id="7296" w:author="Aziz Boxwala" w:date="2014-08-22T20:19: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33F12D1F" w14:textId="77777777" w:rsidR="007561BD" w:rsidRDefault="007561BD" w:rsidP="00EA2BB5">
            <w:pPr>
              <w:rPr>
                <w:ins w:id="7297" w:author="Aziz Boxwala" w:date="2014-08-22T20:19:00Z"/>
                <w:rFonts w:ascii="Times New Roman" w:hAnsi="Times New Roman"/>
                <w:b/>
              </w:rPr>
            </w:pPr>
            <w:ins w:id="7298" w:author="Aziz Boxwala" w:date="2014-08-22T20:19: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465CC405" w14:textId="77777777" w:rsidR="007561BD" w:rsidRDefault="007561BD" w:rsidP="00EA2BB5">
            <w:pPr>
              <w:rPr>
                <w:ins w:id="7299" w:author="Aziz Boxwala" w:date="2014-08-22T20:19:00Z"/>
                <w:rFonts w:ascii="Times New Roman" w:hAnsi="Times New Roman"/>
                <w:b/>
              </w:rPr>
            </w:pPr>
            <w:ins w:id="7300" w:author="Aziz Boxwala" w:date="2014-08-22T20:19:00Z">
              <w:r>
                <w:rPr>
                  <w:rFonts w:ascii="Times New Roman" w:hAnsi="Times New Roman"/>
                  <w:b/>
                </w:rPr>
                <w:t>Description</w:t>
              </w:r>
            </w:ins>
          </w:p>
        </w:tc>
      </w:tr>
      <w:tr w:rsidR="007561BD" w14:paraId="4EEA5BE9" w14:textId="77777777" w:rsidTr="00EA2BB5">
        <w:trPr>
          <w:ins w:id="7301"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6BF49096" w14:textId="77777777" w:rsidR="007561BD" w:rsidRDefault="007561BD" w:rsidP="00EA2BB5">
            <w:pPr>
              <w:rPr>
                <w:ins w:id="7302" w:author="Aziz Boxwala" w:date="2014-08-22T20:19:00Z"/>
                <w:rFonts w:ascii="Times New Roman" w:hAnsi="Times New Roman"/>
              </w:rPr>
            </w:pPr>
            <w:ins w:id="7303" w:author="Aziz Boxwala" w:date="2014-08-22T20:19:00Z">
              <w:r>
                <w:rPr>
                  <w:rFonts w:ascii="Times New Roman" w:hAnsi="Times New Roman"/>
                </w:rPr>
                <w:t>component</w:t>
              </w:r>
            </w:ins>
          </w:p>
        </w:tc>
        <w:tc>
          <w:tcPr>
            <w:tcW w:w="1620" w:type="dxa"/>
            <w:tcBorders>
              <w:top w:val="single" w:sz="2" w:space="0" w:color="auto"/>
              <w:left w:val="single" w:sz="2" w:space="0" w:color="auto"/>
              <w:bottom w:val="single" w:sz="2" w:space="0" w:color="auto"/>
              <w:right w:val="single" w:sz="2" w:space="0" w:color="auto"/>
            </w:tcBorders>
          </w:tcPr>
          <w:p w14:paraId="205BCDD8" w14:textId="77777777" w:rsidR="007561BD" w:rsidRDefault="007561BD" w:rsidP="00EA2BB5">
            <w:pPr>
              <w:rPr>
                <w:ins w:id="7304" w:author="Aziz Boxwala" w:date="2014-08-22T20:19:00Z"/>
                <w:rFonts w:ascii="Times New Roman" w:hAnsi="Times New Roman"/>
              </w:rPr>
            </w:pPr>
            <w:proofErr w:type="spellStart"/>
            <w:ins w:id="7305" w:author="Aziz Boxwala" w:date="2014-08-22T20:19:00Z">
              <w:r>
                <w:rPr>
                  <w:rFonts w:ascii="Times New Roman" w:hAnsi="Times New Roman"/>
                </w:rPr>
                <w:t>ObservationResult</w:t>
              </w:r>
              <w:proofErr w:type="spellEnd"/>
            </w:ins>
          </w:p>
        </w:tc>
        <w:tc>
          <w:tcPr>
            <w:tcW w:w="5580" w:type="dxa"/>
            <w:tcBorders>
              <w:top w:val="single" w:sz="2" w:space="0" w:color="auto"/>
              <w:left w:val="single" w:sz="2" w:space="0" w:color="auto"/>
              <w:bottom w:val="single" w:sz="2" w:space="0" w:color="auto"/>
              <w:right w:val="single" w:sz="2" w:space="0" w:color="auto"/>
            </w:tcBorders>
          </w:tcPr>
          <w:p w14:paraId="7CF49AFA" w14:textId="77777777" w:rsidR="007561BD" w:rsidRDefault="007561BD" w:rsidP="00EA2BB5">
            <w:pPr>
              <w:rPr>
                <w:ins w:id="7306" w:author="Aziz Boxwala" w:date="2014-08-22T20:19:00Z"/>
                <w:rFonts w:ascii="Times New Roman" w:hAnsi="Times New Roman"/>
              </w:rPr>
            </w:pPr>
            <w:ins w:id="7307" w:author="Aziz Boxwala" w:date="2014-08-22T20:19:00Z">
              <w:r>
                <w:rPr>
                  <w:rFonts w:ascii="Times New Roman" w:hAnsi="Times New Roman"/>
                </w:rPr>
                <w:t xml:space="preserve">An observation result that is one of the components of the group, </w:t>
              </w:r>
              <w:proofErr w:type="spellStart"/>
              <w:r>
                <w:rPr>
                  <w:rFonts w:ascii="Times New Roman" w:hAnsi="Times New Roman"/>
                </w:rPr>
                <w:t>e.g.</w:t>
              </w:r>
              <w:proofErr w:type="gramStart"/>
              <w:r>
                <w:rPr>
                  <w:rFonts w:ascii="Times New Roman" w:hAnsi="Times New Roman"/>
                </w:rPr>
                <w:t>,white</w:t>
              </w:r>
              <w:proofErr w:type="spellEnd"/>
              <w:proofErr w:type="gramEnd"/>
              <w:r>
                <w:rPr>
                  <w:rFonts w:ascii="Times New Roman" w:hAnsi="Times New Roman"/>
                </w:rPr>
                <w:t xml:space="preserve"> blood cell count,  systolic blood pressure.</w:t>
              </w:r>
            </w:ins>
          </w:p>
        </w:tc>
      </w:tr>
      <w:bookmarkEnd w:id="7287"/>
    </w:tbl>
    <w:p w14:paraId="0FD4D37D" w14:textId="77777777" w:rsidR="007561BD" w:rsidRDefault="007561BD" w:rsidP="007561BD">
      <w:pPr>
        <w:rPr>
          <w:ins w:id="7308" w:author="Aziz Boxwala" w:date="2014-08-22T20:19:00Z"/>
          <w:rFonts w:ascii="Times New Roman" w:hAnsi="Times New Roman"/>
        </w:rPr>
      </w:pPr>
    </w:p>
    <w:p w14:paraId="72C20DB7" w14:textId="77777777" w:rsidR="007561BD" w:rsidRDefault="007561BD" w:rsidP="007561BD">
      <w:pPr>
        <w:pStyle w:val="Heading3"/>
        <w:rPr>
          <w:ins w:id="7309" w:author="Aziz Boxwala" w:date="2014-08-22T20:19:00Z"/>
          <w:bCs/>
          <w:szCs w:val="24"/>
          <w:u w:color="000000"/>
          <w:lang w:val="en-US"/>
        </w:rPr>
      </w:pPr>
      <w:bookmarkStart w:id="7310" w:name="_Toc396502592"/>
      <w:bookmarkStart w:id="7311" w:name="BKM_1D4BB6C9_AF97_4AE0_BF02_47859C2015A0"/>
      <w:proofErr w:type="spellStart"/>
      <w:ins w:id="7312" w:author="Aziz Boxwala" w:date="2014-08-22T20:19:00Z">
        <w:r>
          <w:rPr>
            <w:bCs/>
            <w:szCs w:val="24"/>
            <w:u w:color="000000"/>
            <w:lang w:val="en-US"/>
          </w:rPr>
          <w:t>SimpleObservationResult</w:t>
        </w:r>
        <w:bookmarkEnd w:id="7310"/>
        <w:proofErr w:type="spellEnd"/>
      </w:ins>
    </w:p>
    <w:p w14:paraId="1995253C" w14:textId="77777777" w:rsidR="007561BD" w:rsidRDefault="007561BD" w:rsidP="007561BD">
      <w:pPr>
        <w:rPr>
          <w:ins w:id="7313" w:author="Aziz Boxwala" w:date="2014-08-22T20:19:00Z"/>
          <w:rFonts w:ascii="Times New Roman" w:hAnsi="Times New Roman"/>
        </w:rPr>
      </w:pPr>
      <w:ins w:id="7314" w:author="Aziz Boxwala" w:date="2014-08-22T20:19:00Z">
        <w:r>
          <w:rPr>
            <w:rFonts w:ascii="Times New Roman" w:hAnsi="Times New Roman"/>
          </w:rPr>
          <w:t>Measurements and simple assertions made about a patient, device or other subject.</w:t>
        </w:r>
      </w:ins>
    </w:p>
    <w:p w14:paraId="09C23D1A" w14:textId="77777777" w:rsidR="007561BD" w:rsidRDefault="007561BD" w:rsidP="007561BD">
      <w:pPr>
        <w:rPr>
          <w:ins w:id="7315" w:author="Aziz Boxwala" w:date="2014-08-22T20:19:00Z"/>
          <w:rFonts w:ascii="Times New Roman" w:hAnsi="Times New Roman"/>
        </w:rPr>
      </w:pPr>
    </w:p>
    <w:p w14:paraId="7BAEBACD" w14:textId="77777777" w:rsidR="007561BD" w:rsidRDefault="007561BD" w:rsidP="007561BD">
      <w:pPr>
        <w:rPr>
          <w:ins w:id="7316" w:author="Aziz Boxwala" w:date="2014-08-22T20:19:00Z"/>
          <w:rFonts w:ascii="Times New Roman" w:hAnsi="Times New Roman"/>
        </w:rPr>
      </w:pPr>
      <w:ins w:id="7317" w:author="Aziz Boxwala" w:date="2014-08-22T20:19:00Z">
        <w:r>
          <w:rPr>
            <w:rFonts w:ascii="Times New Roman" w:hAnsi="Times New Roman"/>
          </w:rPr>
          <w:t>Simple observation results may include:</w:t>
        </w:r>
      </w:ins>
    </w:p>
    <w:p w14:paraId="794138B0" w14:textId="77777777" w:rsidR="007561BD" w:rsidRDefault="007561BD" w:rsidP="007561BD">
      <w:pPr>
        <w:rPr>
          <w:ins w:id="7318" w:author="Aziz Boxwala" w:date="2014-08-22T20:19:00Z"/>
          <w:rFonts w:ascii="Times New Roman" w:hAnsi="Times New Roman"/>
        </w:rPr>
      </w:pPr>
    </w:p>
    <w:p w14:paraId="5628BFA2" w14:textId="77777777" w:rsidR="007561BD" w:rsidRDefault="007561BD" w:rsidP="007561BD">
      <w:pPr>
        <w:rPr>
          <w:ins w:id="7319" w:author="Aziz Boxwala" w:date="2014-08-22T20:19:00Z"/>
          <w:rFonts w:ascii="Times New Roman" w:hAnsi="Times New Roman"/>
        </w:rPr>
      </w:pPr>
      <w:ins w:id="7320" w:author="Aziz Boxwala" w:date="2014-08-22T20:19:00Z">
        <w:r>
          <w:rPr>
            <w:rFonts w:ascii="Times New Roman" w:hAnsi="Times New Roman"/>
          </w:rPr>
          <w:t>Vital signs: temperature, blood pressure, respiration rate</w:t>
        </w:r>
      </w:ins>
    </w:p>
    <w:p w14:paraId="744C81E4" w14:textId="77777777" w:rsidR="007561BD" w:rsidRDefault="007561BD" w:rsidP="007561BD">
      <w:pPr>
        <w:rPr>
          <w:ins w:id="7321" w:author="Aziz Boxwala" w:date="2014-08-22T20:19:00Z"/>
          <w:rFonts w:ascii="Times New Roman" w:hAnsi="Times New Roman"/>
        </w:rPr>
      </w:pPr>
      <w:ins w:id="7322" w:author="Aziz Boxwala" w:date="2014-08-22T20:19:00Z">
        <w:r>
          <w:rPr>
            <w:rFonts w:ascii="Times New Roman" w:hAnsi="Times New Roman"/>
          </w:rPr>
          <w:t>Measurements emitted by Devices</w:t>
        </w:r>
      </w:ins>
    </w:p>
    <w:p w14:paraId="361FF214" w14:textId="77777777" w:rsidR="007561BD" w:rsidRDefault="007561BD" w:rsidP="007561BD">
      <w:pPr>
        <w:rPr>
          <w:ins w:id="7323" w:author="Aziz Boxwala" w:date="2014-08-22T20:19:00Z"/>
          <w:rFonts w:ascii="Times New Roman" w:hAnsi="Times New Roman"/>
        </w:rPr>
      </w:pPr>
      <w:ins w:id="7324" w:author="Aziz Boxwala" w:date="2014-08-22T20:19:00Z">
        <w:r>
          <w:rPr>
            <w:rFonts w:ascii="Times New Roman" w:hAnsi="Times New Roman"/>
          </w:rPr>
          <w:t>Personal characteristics: height, weight, eye-color</w:t>
        </w:r>
      </w:ins>
    </w:p>
    <w:p w14:paraId="0296B2A0" w14:textId="77777777" w:rsidR="007561BD" w:rsidRDefault="007561BD" w:rsidP="007561BD">
      <w:pPr>
        <w:rPr>
          <w:ins w:id="7325" w:author="Aziz Boxwala" w:date="2014-08-22T20:19:00Z"/>
          <w:rFonts w:ascii="Times New Roman" w:hAnsi="Times New Roman"/>
        </w:rPr>
      </w:pPr>
      <w:ins w:id="7326" w:author="Aziz Boxwala" w:date="2014-08-22T20:19:00Z">
        <w:r>
          <w:rPr>
            <w:rFonts w:ascii="Times New Roman" w:hAnsi="Times New Roman"/>
          </w:rPr>
          <w:t>Social history: tobacco use, family supports, cognitive status</w:t>
        </w:r>
      </w:ins>
    </w:p>
    <w:p w14:paraId="6A4F50EE" w14:textId="77777777" w:rsidR="007561BD" w:rsidRDefault="007561BD" w:rsidP="007561BD">
      <w:pPr>
        <w:rPr>
          <w:ins w:id="7327" w:author="Aziz Boxwala" w:date="2014-08-22T20:19:00Z"/>
          <w:rFonts w:ascii="Times New Roman" w:hAnsi="Times New Roman"/>
        </w:rPr>
      </w:pPr>
      <w:ins w:id="7328" w:author="Aziz Boxwala" w:date="2014-08-22T20:19:00Z">
        <w:r>
          <w:rPr>
            <w:rFonts w:ascii="Times New Roman" w:hAnsi="Times New Roman"/>
          </w:rPr>
          <w:t>Core characteristics: pregnancy status, blood type</w:t>
        </w:r>
      </w:ins>
    </w:p>
    <w:p w14:paraId="7FE0AC20" w14:textId="77777777" w:rsidR="007561BD" w:rsidRDefault="007561BD" w:rsidP="007561BD">
      <w:pPr>
        <w:rPr>
          <w:ins w:id="7329" w:author="Aziz Boxwala" w:date="2014-08-22T20:19:00Z"/>
          <w:rFonts w:ascii="Times New Roman" w:hAnsi="Times New Roman"/>
        </w:rPr>
      </w:pPr>
    </w:p>
    <w:p w14:paraId="69384D85" w14:textId="77777777" w:rsidR="007561BD" w:rsidRDefault="007561BD" w:rsidP="007561BD">
      <w:pPr>
        <w:pStyle w:val="ListHeader"/>
        <w:shd w:val="clear" w:color="auto" w:fill="auto"/>
        <w:rPr>
          <w:ins w:id="7330" w:author="Aziz Boxwala" w:date="2014-08-22T20:19:00Z"/>
          <w:rFonts w:ascii="Times New Roman" w:eastAsia="Times New Roman" w:hAnsi="Times New Roman"/>
          <w:bCs w:val="0"/>
          <w:iCs w:val="0"/>
          <w:szCs w:val="24"/>
          <w:u w:val="single"/>
          <w:shd w:val="clear" w:color="auto" w:fill="auto"/>
          <w:lang w:val="en-US"/>
        </w:rPr>
      </w:pPr>
      <w:ins w:id="7331" w:author="Aziz Boxwala" w:date="2014-08-22T20:19: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561BD" w14:paraId="6BB97F18" w14:textId="77777777" w:rsidTr="00EA2BB5">
        <w:trPr>
          <w:trHeight w:val="215"/>
          <w:ins w:id="7332" w:author="Aziz Boxwala" w:date="2014-08-22T20:19: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3002D7EF" w14:textId="77777777" w:rsidR="007561BD" w:rsidRDefault="007561BD" w:rsidP="00EA2BB5">
            <w:pPr>
              <w:rPr>
                <w:ins w:id="7333" w:author="Aziz Boxwala" w:date="2014-08-22T20:19:00Z"/>
                <w:rFonts w:ascii="Times New Roman" w:hAnsi="Times New Roman"/>
                <w:b/>
              </w:rPr>
            </w:pPr>
            <w:ins w:id="7334" w:author="Aziz Boxwala" w:date="2014-08-22T20:19: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7822C5E3" w14:textId="77777777" w:rsidR="007561BD" w:rsidRDefault="007561BD" w:rsidP="00EA2BB5">
            <w:pPr>
              <w:rPr>
                <w:ins w:id="7335" w:author="Aziz Boxwala" w:date="2014-08-22T20:19:00Z"/>
                <w:rFonts w:ascii="Times New Roman" w:hAnsi="Times New Roman"/>
                <w:b/>
              </w:rPr>
            </w:pPr>
            <w:ins w:id="7336" w:author="Aziz Boxwala" w:date="2014-08-22T20:19: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690E7C0A" w14:textId="77777777" w:rsidR="007561BD" w:rsidRDefault="007561BD" w:rsidP="00EA2BB5">
            <w:pPr>
              <w:rPr>
                <w:ins w:id="7337" w:author="Aziz Boxwala" w:date="2014-08-22T20:19:00Z"/>
                <w:rFonts w:ascii="Times New Roman" w:hAnsi="Times New Roman"/>
                <w:b/>
              </w:rPr>
            </w:pPr>
            <w:ins w:id="7338" w:author="Aziz Boxwala" w:date="2014-08-22T20:19:00Z">
              <w:r>
                <w:rPr>
                  <w:rFonts w:ascii="Times New Roman" w:hAnsi="Times New Roman"/>
                  <w:b/>
                </w:rPr>
                <w:t>Description</w:t>
              </w:r>
            </w:ins>
          </w:p>
        </w:tc>
      </w:tr>
      <w:tr w:rsidR="007561BD" w14:paraId="49038DAE" w14:textId="77777777" w:rsidTr="00EA2BB5">
        <w:trPr>
          <w:ins w:id="7339"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464DB866" w14:textId="77777777" w:rsidR="007561BD" w:rsidRDefault="007561BD" w:rsidP="00EA2BB5">
            <w:pPr>
              <w:rPr>
                <w:ins w:id="7340" w:author="Aziz Boxwala" w:date="2014-08-22T20:19:00Z"/>
                <w:rFonts w:ascii="Times New Roman" w:hAnsi="Times New Roman"/>
              </w:rPr>
            </w:pPr>
            <w:ins w:id="7341" w:author="Aziz Boxwala" w:date="2014-08-22T20:19:00Z">
              <w:r>
                <w:rPr>
                  <w:rFonts w:ascii="Times New Roman" w:hAnsi="Times New Roman"/>
                </w:rPr>
                <w:t>value</w:t>
              </w:r>
            </w:ins>
          </w:p>
        </w:tc>
        <w:tc>
          <w:tcPr>
            <w:tcW w:w="1620" w:type="dxa"/>
            <w:tcBorders>
              <w:top w:val="single" w:sz="2" w:space="0" w:color="auto"/>
              <w:left w:val="single" w:sz="2" w:space="0" w:color="auto"/>
              <w:bottom w:val="single" w:sz="2" w:space="0" w:color="auto"/>
              <w:right w:val="single" w:sz="2" w:space="0" w:color="auto"/>
            </w:tcBorders>
          </w:tcPr>
          <w:p w14:paraId="2EA8047C" w14:textId="77777777" w:rsidR="007561BD" w:rsidRDefault="007561BD" w:rsidP="00EA2BB5">
            <w:pPr>
              <w:rPr>
                <w:ins w:id="7342" w:author="Aziz Boxwala" w:date="2014-08-22T20:19:00Z"/>
                <w:rFonts w:ascii="Times New Roman" w:hAnsi="Times New Roman"/>
              </w:rPr>
            </w:pPr>
            <w:ins w:id="7343" w:author="Aziz Boxwala" w:date="2014-08-22T20:19:00Z">
              <w:r>
                <w:rPr>
                  <w:rFonts w:ascii="Times New Roman" w:hAnsi="Times New Roman"/>
                </w:rPr>
                <w:t>Value</w:t>
              </w:r>
            </w:ins>
          </w:p>
        </w:tc>
        <w:tc>
          <w:tcPr>
            <w:tcW w:w="5580" w:type="dxa"/>
            <w:tcBorders>
              <w:top w:val="single" w:sz="2" w:space="0" w:color="auto"/>
              <w:left w:val="single" w:sz="2" w:space="0" w:color="auto"/>
              <w:bottom w:val="single" w:sz="2" w:space="0" w:color="auto"/>
              <w:right w:val="single" w:sz="2" w:space="0" w:color="auto"/>
            </w:tcBorders>
          </w:tcPr>
          <w:p w14:paraId="7EC0E44E" w14:textId="77777777" w:rsidR="007561BD" w:rsidRDefault="007561BD" w:rsidP="00EA2BB5">
            <w:pPr>
              <w:rPr>
                <w:ins w:id="7344" w:author="Aziz Boxwala" w:date="2014-08-22T20:19:00Z"/>
                <w:rFonts w:ascii="Times New Roman" w:hAnsi="Times New Roman"/>
              </w:rPr>
            </w:pPr>
            <w:ins w:id="7345" w:author="Aziz Boxwala" w:date="2014-08-22T20:19:00Z">
              <w:r>
                <w:rPr>
                  <w:rFonts w:ascii="Times New Roman" w:hAnsi="Times New Roman"/>
                </w:rPr>
                <w:t>The information determined as a result of making the observation. e.g., 120 mm Hg, small, 2013-11-30</w:t>
              </w:r>
            </w:ins>
          </w:p>
        </w:tc>
      </w:tr>
      <w:bookmarkEnd w:id="7311"/>
    </w:tbl>
    <w:p w14:paraId="285F241B" w14:textId="77777777" w:rsidR="007561BD" w:rsidRDefault="007561BD" w:rsidP="007561BD">
      <w:pPr>
        <w:rPr>
          <w:ins w:id="7346" w:author="Aziz Boxwala" w:date="2014-08-22T20:19:00Z"/>
          <w:rFonts w:ascii="Times New Roman" w:hAnsi="Times New Roman"/>
        </w:rPr>
      </w:pPr>
    </w:p>
    <w:p w14:paraId="64F8D5C1" w14:textId="77777777" w:rsidR="007561BD" w:rsidRDefault="007561BD" w:rsidP="007561BD">
      <w:pPr>
        <w:pStyle w:val="Heading3"/>
        <w:rPr>
          <w:ins w:id="7347" w:author="Aziz Boxwala" w:date="2014-08-22T20:19:00Z"/>
          <w:bCs/>
          <w:szCs w:val="24"/>
          <w:lang w:val="en-US"/>
        </w:rPr>
      </w:pPr>
      <w:bookmarkStart w:id="7348" w:name="_Toc396502593"/>
      <w:bookmarkStart w:id="7349" w:name="MODALITY"/>
      <w:bookmarkStart w:id="7350" w:name="BKM_1FDE04E3_3AEC_454C_8284_ACD395D5834F"/>
      <w:proofErr w:type="gramStart"/>
      <w:ins w:id="7351" w:author="Aziz Boxwala" w:date="2014-08-22T20:19:00Z">
        <w:r>
          <w:rPr>
            <w:bCs/>
            <w:szCs w:val="24"/>
            <w:lang w:val="en-US"/>
          </w:rPr>
          <w:t>modality</w:t>
        </w:r>
        <w:bookmarkEnd w:id="7348"/>
        <w:proofErr w:type="gramEnd"/>
        <w:r>
          <w:rPr>
            <w:bCs/>
            <w:szCs w:val="24"/>
            <w:lang w:val="en-US"/>
          </w:rPr>
          <w:t xml:space="preserve"> </w:t>
        </w:r>
      </w:ins>
    </w:p>
    <w:p w14:paraId="392D44ED" w14:textId="77777777" w:rsidR="007561BD" w:rsidRDefault="007561BD" w:rsidP="007561BD">
      <w:pPr>
        <w:rPr>
          <w:ins w:id="7352" w:author="Aziz Boxwala" w:date="2014-08-22T20:19:00Z"/>
        </w:rPr>
      </w:pPr>
    </w:p>
    <w:p w14:paraId="18B9FC96" w14:textId="77777777" w:rsidR="007561BD" w:rsidRDefault="007561BD" w:rsidP="007561BD">
      <w:pPr>
        <w:rPr>
          <w:ins w:id="7353" w:author="Aziz Boxwala" w:date="2014-08-22T20:19:00Z"/>
          <w:u w:color="000000"/>
        </w:rPr>
      </w:pPr>
    </w:p>
    <w:p w14:paraId="321BBAB8" w14:textId="77777777" w:rsidR="007561BD" w:rsidRDefault="007561BD" w:rsidP="007561BD">
      <w:pPr>
        <w:pStyle w:val="Heading4"/>
        <w:rPr>
          <w:ins w:id="7354" w:author="Aziz Boxwala" w:date="2014-08-22T20:19:00Z"/>
          <w:bCs/>
          <w:szCs w:val="24"/>
          <w:u w:color="000000"/>
          <w:lang w:val="en-US"/>
        </w:rPr>
      </w:pPr>
      <w:bookmarkStart w:id="7355" w:name="_Toc396502594"/>
      <w:bookmarkStart w:id="7356" w:name="BKM_A542CC11_7046_40FB_8516_180907BF38D3"/>
      <w:ins w:id="7357" w:author="Aziz Boxwala" w:date="2014-08-22T20:19:00Z">
        <w:r>
          <w:rPr>
            <w:bCs/>
            <w:szCs w:val="24"/>
            <w:u w:color="000000"/>
            <w:lang w:val="en-US"/>
          </w:rPr>
          <w:lastRenderedPageBreak/>
          <w:t>Observation</w:t>
        </w:r>
        <w:bookmarkEnd w:id="7355"/>
      </w:ins>
    </w:p>
    <w:p w14:paraId="6CD6EF78" w14:textId="77777777" w:rsidR="007561BD" w:rsidRDefault="007561BD" w:rsidP="007561BD">
      <w:pPr>
        <w:rPr>
          <w:ins w:id="7358" w:author="Aziz Boxwala" w:date="2014-08-22T20:19:00Z"/>
          <w:rFonts w:ascii="Times New Roman" w:hAnsi="Times New Roman"/>
        </w:rPr>
      </w:pPr>
      <w:ins w:id="7359" w:author="Aziz Boxwala" w:date="2014-08-22T20:19:00Z">
        <w:r>
          <w:rPr>
            <w:rStyle w:val="FieldLabel"/>
            <w:rFonts w:ascii="Times New Roman" w:hAnsi="Times New Roman"/>
            <w:i w:val="0"/>
            <w:iCs w:val="0"/>
            <w:color w:val="000000"/>
          </w:rPr>
          <w:t>Indicates that the statement is concerned about observations made about a patient.</w:t>
        </w:r>
      </w:ins>
    </w:p>
    <w:p w14:paraId="0CADCB81" w14:textId="77777777" w:rsidR="007561BD" w:rsidRDefault="007561BD" w:rsidP="007561BD">
      <w:pPr>
        <w:rPr>
          <w:ins w:id="7360" w:author="Aziz Boxwala" w:date="2014-08-22T20:19:00Z"/>
          <w:rFonts w:ascii="Times New Roman" w:hAnsi="Times New Roman"/>
        </w:rPr>
      </w:pPr>
    </w:p>
    <w:p w14:paraId="0264BF8D" w14:textId="77777777" w:rsidR="007561BD" w:rsidRDefault="007561BD" w:rsidP="007561BD">
      <w:pPr>
        <w:pStyle w:val="ListHeader"/>
        <w:shd w:val="clear" w:color="auto" w:fill="auto"/>
        <w:rPr>
          <w:ins w:id="7361" w:author="Aziz Boxwala" w:date="2014-08-22T20:19:00Z"/>
          <w:rFonts w:ascii="Times New Roman" w:eastAsia="Times New Roman" w:hAnsi="Times New Roman"/>
          <w:bCs w:val="0"/>
          <w:iCs w:val="0"/>
          <w:szCs w:val="24"/>
          <w:u w:val="single"/>
          <w:shd w:val="clear" w:color="auto" w:fill="auto"/>
          <w:lang w:val="en-US"/>
        </w:rPr>
      </w:pPr>
      <w:ins w:id="7362" w:author="Aziz Boxwala" w:date="2014-08-22T20:19:00Z">
        <w:r>
          <w:rPr>
            <w:rFonts w:ascii="Times New Roman" w:eastAsia="Times New Roman" w:hAnsi="Times New Roman"/>
            <w:bCs w:val="0"/>
            <w:iCs w:val="0"/>
            <w:szCs w:val="24"/>
            <w:u w:val="single"/>
            <w:shd w:val="clear" w:color="auto" w:fill="auto"/>
            <w:lang w:val="en-US"/>
          </w:rPr>
          <w:t>Attributes</w:t>
        </w:r>
      </w:ins>
    </w:p>
    <w:tbl>
      <w:tblPr>
        <w:tblW w:w="0" w:type="auto"/>
        <w:tblInd w:w="60" w:type="dxa"/>
        <w:tblLayout w:type="fixed"/>
        <w:tblCellMar>
          <w:left w:w="60" w:type="dxa"/>
          <w:right w:w="60" w:type="dxa"/>
        </w:tblCellMar>
        <w:tblLook w:val="0000" w:firstRow="0" w:lastRow="0" w:firstColumn="0" w:lastColumn="0" w:noHBand="0" w:noVBand="0"/>
      </w:tblPr>
      <w:tblGrid>
        <w:gridCol w:w="2340"/>
        <w:gridCol w:w="1620"/>
        <w:gridCol w:w="5580"/>
      </w:tblGrid>
      <w:tr w:rsidR="007561BD" w14:paraId="314A07A6" w14:textId="77777777" w:rsidTr="00EA2BB5">
        <w:trPr>
          <w:trHeight w:val="215"/>
          <w:ins w:id="7363" w:author="Aziz Boxwala" w:date="2014-08-22T20:19:00Z"/>
        </w:trPr>
        <w:tc>
          <w:tcPr>
            <w:tcW w:w="2340" w:type="dxa"/>
            <w:tcBorders>
              <w:top w:val="single" w:sz="2" w:space="0" w:color="auto"/>
              <w:left w:val="single" w:sz="2" w:space="0" w:color="auto"/>
              <w:bottom w:val="single" w:sz="2" w:space="0" w:color="auto"/>
              <w:right w:val="single" w:sz="2" w:space="0" w:color="auto"/>
            </w:tcBorders>
            <w:shd w:val="clear" w:color="auto" w:fill="E6E6E6"/>
          </w:tcPr>
          <w:p w14:paraId="6E1533BA" w14:textId="77777777" w:rsidR="007561BD" w:rsidRDefault="007561BD" w:rsidP="00EA2BB5">
            <w:pPr>
              <w:rPr>
                <w:ins w:id="7364" w:author="Aziz Boxwala" w:date="2014-08-22T20:19:00Z"/>
                <w:rFonts w:ascii="Times New Roman" w:hAnsi="Times New Roman"/>
                <w:b/>
              </w:rPr>
            </w:pPr>
            <w:ins w:id="7365" w:author="Aziz Boxwala" w:date="2014-08-22T20:19:00Z">
              <w:r>
                <w:rPr>
                  <w:rFonts w:ascii="Times New Roman" w:hAnsi="Times New Roman"/>
                  <w:b/>
                </w:rPr>
                <w:t>Name</w:t>
              </w:r>
            </w:ins>
          </w:p>
        </w:tc>
        <w:tc>
          <w:tcPr>
            <w:tcW w:w="1620" w:type="dxa"/>
            <w:tcBorders>
              <w:top w:val="single" w:sz="2" w:space="0" w:color="auto"/>
              <w:left w:val="single" w:sz="2" w:space="0" w:color="auto"/>
              <w:bottom w:val="single" w:sz="2" w:space="0" w:color="auto"/>
              <w:right w:val="single" w:sz="2" w:space="0" w:color="auto"/>
            </w:tcBorders>
            <w:shd w:val="clear" w:color="auto" w:fill="E6E6E6"/>
          </w:tcPr>
          <w:p w14:paraId="3E6E468E" w14:textId="77777777" w:rsidR="007561BD" w:rsidRDefault="007561BD" w:rsidP="00EA2BB5">
            <w:pPr>
              <w:rPr>
                <w:ins w:id="7366" w:author="Aziz Boxwala" w:date="2014-08-22T20:19:00Z"/>
                <w:rFonts w:ascii="Times New Roman" w:hAnsi="Times New Roman"/>
                <w:b/>
              </w:rPr>
            </w:pPr>
            <w:ins w:id="7367" w:author="Aziz Boxwala" w:date="2014-08-22T20:19:00Z">
              <w:r>
                <w:rPr>
                  <w:rFonts w:ascii="Times New Roman" w:hAnsi="Times New Roman"/>
                  <w:b/>
                </w:rPr>
                <w:t>Type</w:t>
              </w:r>
            </w:ins>
          </w:p>
        </w:tc>
        <w:tc>
          <w:tcPr>
            <w:tcW w:w="5580" w:type="dxa"/>
            <w:tcBorders>
              <w:top w:val="single" w:sz="2" w:space="0" w:color="auto"/>
              <w:left w:val="single" w:sz="2" w:space="0" w:color="auto"/>
              <w:bottom w:val="single" w:sz="2" w:space="0" w:color="auto"/>
              <w:right w:val="single" w:sz="2" w:space="0" w:color="auto"/>
            </w:tcBorders>
            <w:shd w:val="clear" w:color="auto" w:fill="E6E6E6"/>
          </w:tcPr>
          <w:p w14:paraId="27959A37" w14:textId="77777777" w:rsidR="007561BD" w:rsidRDefault="007561BD" w:rsidP="00EA2BB5">
            <w:pPr>
              <w:rPr>
                <w:ins w:id="7368" w:author="Aziz Boxwala" w:date="2014-08-22T20:19:00Z"/>
                <w:rFonts w:ascii="Times New Roman" w:hAnsi="Times New Roman"/>
                <w:b/>
              </w:rPr>
            </w:pPr>
            <w:ins w:id="7369" w:author="Aziz Boxwala" w:date="2014-08-22T20:19:00Z">
              <w:r>
                <w:rPr>
                  <w:rFonts w:ascii="Times New Roman" w:hAnsi="Times New Roman"/>
                  <w:b/>
                </w:rPr>
                <w:t>Description</w:t>
              </w:r>
            </w:ins>
          </w:p>
        </w:tc>
      </w:tr>
      <w:tr w:rsidR="007561BD" w14:paraId="5DF32EE7" w14:textId="77777777" w:rsidTr="00EA2BB5">
        <w:trPr>
          <w:ins w:id="7370" w:author="Aziz Boxwala" w:date="2014-08-22T20:19:00Z"/>
        </w:trPr>
        <w:tc>
          <w:tcPr>
            <w:tcW w:w="2340" w:type="dxa"/>
            <w:tcBorders>
              <w:top w:val="single" w:sz="2" w:space="0" w:color="auto"/>
              <w:left w:val="single" w:sz="2" w:space="0" w:color="auto"/>
              <w:bottom w:val="single" w:sz="2" w:space="0" w:color="auto"/>
              <w:right w:val="single" w:sz="2" w:space="0" w:color="auto"/>
            </w:tcBorders>
          </w:tcPr>
          <w:p w14:paraId="001432B7" w14:textId="77777777" w:rsidR="007561BD" w:rsidRDefault="007561BD" w:rsidP="00EA2BB5">
            <w:pPr>
              <w:rPr>
                <w:ins w:id="7371" w:author="Aziz Boxwala" w:date="2014-08-22T20:19:00Z"/>
                <w:rFonts w:ascii="Times New Roman" w:hAnsi="Times New Roman"/>
              </w:rPr>
            </w:pPr>
            <w:proofErr w:type="spellStart"/>
            <w:ins w:id="7372" w:author="Aziz Boxwala" w:date="2014-08-22T20:19:00Z">
              <w:r>
                <w:rPr>
                  <w:rFonts w:ascii="Times New Roman" w:hAnsi="Times New Roman"/>
                </w:rPr>
                <w:t>observedAtTime</w:t>
              </w:r>
              <w:proofErr w:type="spellEnd"/>
            </w:ins>
          </w:p>
        </w:tc>
        <w:tc>
          <w:tcPr>
            <w:tcW w:w="1620" w:type="dxa"/>
            <w:tcBorders>
              <w:top w:val="single" w:sz="2" w:space="0" w:color="auto"/>
              <w:left w:val="single" w:sz="2" w:space="0" w:color="auto"/>
              <w:bottom w:val="single" w:sz="2" w:space="0" w:color="auto"/>
              <w:right w:val="single" w:sz="2" w:space="0" w:color="auto"/>
            </w:tcBorders>
          </w:tcPr>
          <w:p w14:paraId="21EA4DEE" w14:textId="77777777" w:rsidR="007561BD" w:rsidRDefault="007561BD" w:rsidP="00EA2BB5">
            <w:pPr>
              <w:rPr>
                <w:ins w:id="7373" w:author="Aziz Boxwala" w:date="2014-08-22T20:19:00Z"/>
                <w:rFonts w:ascii="Times New Roman" w:hAnsi="Times New Roman"/>
              </w:rPr>
            </w:pPr>
            <w:proofErr w:type="spellStart"/>
            <w:ins w:id="7374" w:author="Aziz Boxwala" w:date="2014-08-22T20:19:00Z">
              <w:r>
                <w:rPr>
                  <w:rFonts w:ascii="Times New Roman" w:hAnsi="Times New Roman"/>
                </w:rPr>
                <w:t>TimePeriod</w:t>
              </w:r>
              <w:proofErr w:type="spellEnd"/>
            </w:ins>
          </w:p>
        </w:tc>
        <w:tc>
          <w:tcPr>
            <w:tcW w:w="5580" w:type="dxa"/>
            <w:tcBorders>
              <w:top w:val="single" w:sz="2" w:space="0" w:color="auto"/>
              <w:left w:val="single" w:sz="2" w:space="0" w:color="auto"/>
              <w:bottom w:val="single" w:sz="2" w:space="0" w:color="auto"/>
              <w:right w:val="single" w:sz="2" w:space="0" w:color="auto"/>
            </w:tcBorders>
          </w:tcPr>
          <w:p w14:paraId="34BC66D3" w14:textId="77777777" w:rsidR="007561BD" w:rsidRDefault="007561BD" w:rsidP="00EA2BB5">
            <w:pPr>
              <w:rPr>
                <w:ins w:id="7375" w:author="Aziz Boxwala" w:date="2014-08-22T20:19:00Z"/>
                <w:rFonts w:ascii="Times New Roman" w:hAnsi="Times New Roman"/>
              </w:rPr>
            </w:pPr>
            <w:ins w:id="7376" w:author="Aziz Boxwala" w:date="2014-08-22T20:19:00Z">
              <w:r>
                <w:rPr>
                  <w:rFonts w:ascii="Times New Roman" w:hAnsi="Times New Roman"/>
                </w:rPr>
                <w:t>The attribute indicates when the observation was made (this is different than when the statement about this observation was recorded, and when the observed phenomenon actually occurred).</w:t>
              </w:r>
            </w:ins>
          </w:p>
          <w:p w14:paraId="3AC17914" w14:textId="77777777" w:rsidR="007561BD" w:rsidRDefault="007561BD" w:rsidP="00EA2BB5">
            <w:pPr>
              <w:rPr>
                <w:ins w:id="7377" w:author="Aziz Boxwala" w:date="2014-08-22T20:19:00Z"/>
                <w:rFonts w:ascii="Times New Roman" w:hAnsi="Times New Roman"/>
              </w:rPr>
            </w:pPr>
          </w:p>
          <w:p w14:paraId="2B4ED899" w14:textId="77777777" w:rsidR="007561BD" w:rsidRDefault="007561BD" w:rsidP="00EA2BB5">
            <w:pPr>
              <w:rPr>
                <w:ins w:id="7378" w:author="Aziz Boxwala" w:date="2014-08-22T20:19:00Z"/>
                <w:rFonts w:ascii="Times New Roman" w:hAnsi="Times New Roman"/>
              </w:rPr>
            </w:pPr>
            <w:ins w:id="7379" w:author="Aziz Boxwala" w:date="2014-08-22T20:19:00Z">
              <w:r>
                <w:rPr>
                  <w:rFonts w:ascii="Times New Roman" w:hAnsi="Times New Roman"/>
                </w:rPr>
                <w:t xml:space="preserve">For example, a patient presents today at noon for a visit and indicates she had a migraine headache three days ago which lasted for 90 minutes. </w:t>
              </w:r>
            </w:ins>
          </w:p>
          <w:p w14:paraId="0AD82161" w14:textId="77777777" w:rsidR="007561BD" w:rsidRDefault="007561BD" w:rsidP="00EA2BB5">
            <w:pPr>
              <w:rPr>
                <w:ins w:id="7380" w:author="Aziz Boxwala" w:date="2014-08-22T20:19:00Z"/>
                <w:rFonts w:ascii="Times New Roman" w:hAnsi="Times New Roman"/>
              </w:rPr>
            </w:pPr>
          </w:p>
          <w:p w14:paraId="208537C5" w14:textId="77777777" w:rsidR="007561BD" w:rsidRDefault="007561BD" w:rsidP="00EA2BB5">
            <w:pPr>
              <w:rPr>
                <w:ins w:id="7381" w:author="Aziz Boxwala" w:date="2014-08-22T20:19:00Z"/>
                <w:rFonts w:ascii="Times New Roman" w:hAnsi="Times New Roman"/>
              </w:rPr>
            </w:pPr>
            <w:ins w:id="7382" w:author="Aziz Boxwala" w:date="2014-08-22T20:19:00Z">
              <w:r>
                <w:rPr>
                  <w:rFonts w:ascii="Times New Roman" w:hAnsi="Times New Roman"/>
                </w:rPr>
                <w:t>The effective time of the condition is three days ago. The observed at time is today at noon. The statement time is when the provider documents the encounter.</w:t>
              </w:r>
            </w:ins>
          </w:p>
          <w:p w14:paraId="31B93684" w14:textId="77777777" w:rsidR="007561BD" w:rsidRDefault="007561BD" w:rsidP="00EA2BB5">
            <w:pPr>
              <w:rPr>
                <w:ins w:id="7383" w:author="Aziz Boxwala" w:date="2014-08-22T20:19:00Z"/>
                <w:rFonts w:ascii="Times New Roman" w:hAnsi="Times New Roman"/>
              </w:rPr>
            </w:pPr>
          </w:p>
          <w:p w14:paraId="296D3767" w14:textId="77777777" w:rsidR="007561BD" w:rsidRDefault="007561BD" w:rsidP="00EA2BB5">
            <w:pPr>
              <w:rPr>
                <w:ins w:id="7384" w:author="Aziz Boxwala" w:date="2014-08-22T20:19:00Z"/>
                <w:rFonts w:ascii="Times New Roman" w:hAnsi="Times New Roman"/>
              </w:rPr>
            </w:pPr>
            <w:ins w:id="7385" w:author="Aziz Boxwala" w:date="2014-08-22T20:19:00Z">
              <w:r>
                <w:rPr>
                  <w:rFonts w:ascii="Times New Roman" w:hAnsi="Times New Roman"/>
                </w:rPr>
                <w:t xml:space="preserve">The </w:t>
              </w:r>
              <w:proofErr w:type="spellStart"/>
              <w:r>
                <w:rPr>
                  <w:rFonts w:ascii="Times New Roman" w:hAnsi="Times New Roman"/>
                </w:rPr>
                <w:t>observedAtTime</w:t>
              </w:r>
              <w:proofErr w:type="spellEnd"/>
              <w:r>
                <w:rPr>
                  <w:rFonts w:ascii="Times New Roman" w:hAnsi="Times New Roman"/>
                </w:rPr>
                <w:t xml:space="preserve"> attribute is applicable even in "unknown occurrence" statements; </w:t>
              </w:r>
              <w:proofErr w:type="spellStart"/>
              <w:r>
                <w:rPr>
                  <w:rFonts w:ascii="Times New Roman" w:hAnsi="Times New Roman"/>
                </w:rPr>
                <w:t>observedAtTime</w:t>
              </w:r>
              <w:proofErr w:type="spellEnd"/>
              <w:r>
                <w:rPr>
                  <w:rFonts w:ascii="Times New Roman" w:hAnsi="Times New Roman"/>
                </w:rPr>
                <w:t xml:space="preserve"> is the time when the provider made the observation. This observation may have been made today during a patient interview.</w:t>
              </w:r>
            </w:ins>
          </w:p>
        </w:tc>
      </w:tr>
      <w:bookmarkEnd w:id="3643"/>
      <w:bookmarkEnd w:id="3644"/>
      <w:bookmarkEnd w:id="6513"/>
      <w:bookmarkEnd w:id="6514"/>
      <w:bookmarkEnd w:id="7349"/>
      <w:bookmarkEnd w:id="7350"/>
      <w:bookmarkEnd w:id="7356"/>
    </w:tbl>
    <w:p w14:paraId="555B2E81" w14:textId="77777777" w:rsidR="007561BD" w:rsidRDefault="007561BD" w:rsidP="007561BD">
      <w:pPr>
        <w:rPr>
          <w:ins w:id="7386" w:author="Aziz Boxwala" w:date="2014-08-22T20:19:00Z"/>
          <w:rFonts w:ascii="Times New Roman" w:hAnsi="Times New Roman"/>
        </w:rPr>
      </w:pPr>
    </w:p>
    <w:p w14:paraId="2613FBDB" w14:textId="77777777" w:rsidR="007561BD" w:rsidRDefault="007561BD" w:rsidP="007561BD">
      <w:pPr>
        <w:rPr>
          <w:ins w:id="7387" w:author="Aziz Boxwala" w:date="2014-08-22T20:19:00Z"/>
          <w:rFonts w:ascii="Times New Roman" w:hAnsi="Times New Roman"/>
        </w:rPr>
      </w:pPr>
    </w:p>
    <w:p w14:paraId="36BA9678" w14:textId="77777777" w:rsidR="007561BD" w:rsidRPr="002D602F" w:rsidRDefault="007561BD" w:rsidP="00760730">
      <w:pPr>
        <w:pStyle w:val="BodyText"/>
      </w:pPr>
    </w:p>
    <w:p w14:paraId="2F9D3BD4" w14:textId="02CA4475" w:rsidR="007A486E" w:rsidRDefault="00760730">
      <w:pPr>
        <w:pStyle w:val="BracketData"/>
        <w:rPr>
          <w:ins w:id="7388" w:author="Aziz Boxwala" w:date="2014-08-15T15:35:00Z"/>
        </w:rPr>
        <w:pPrChange w:id="7389" w:author="Aziz Boxwala" w:date="2014-08-15T15:34:00Z">
          <w:pPr>
            <w:pStyle w:val="Heading2nospace"/>
          </w:pPr>
        </w:pPrChange>
      </w:pPr>
      <w:del w:id="7390" w:author="Aziz Boxwala" w:date="2014-08-15T15:46:00Z">
        <w:r w:rsidDel="001F72EB">
          <w:delText>Model Diagrams</w:delText>
        </w:r>
      </w:del>
    </w:p>
    <w:p w14:paraId="3E0CF2E2" w14:textId="78823866" w:rsidR="007A486E" w:rsidRPr="00561CD1" w:rsidDel="007561BD" w:rsidRDefault="007A486E">
      <w:pPr>
        <w:pStyle w:val="BodyText"/>
        <w:rPr>
          <w:del w:id="7391" w:author="Aziz Boxwala" w:date="2014-08-22T20:06:00Z"/>
        </w:rPr>
        <w:pPrChange w:id="7392" w:author="Aziz Boxwala" w:date="2014-08-15T15:35:00Z">
          <w:pPr>
            <w:pStyle w:val="Heading2nospace"/>
          </w:pPr>
        </w:pPrChange>
      </w:pPr>
      <w:bookmarkStart w:id="7393" w:name="_Toc396502595"/>
      <w:bookmarkEnd w:id="7393"/>
    </w:p>
    <w:p w14:paraId="7E074EB3" w14:textId="4F5C46A0" w:rsidR="00331868" w:rsidDel="00013929" w:rsidRDefault="00331868" w:rsidP="00331868">
      <w:pPr>
        <w:rPr>
          <w:del w:id="7394" w:author="Aziz Boxwala" w:date="2014-08-15T16:18:00Z"/>
          <w:rFonts w:ascii="Times New Roman" w:hAnsi="Times New Roman"/>
        </w:rPr>
      </w:pPr>
      <w:bookmarkStart w:id="7395" w:name="BKM_3EC6F27D_5C37_435D_9E07_53CD4AD1FFFB"/>
      <w:bookmarkStart w:id="7396" w:name="BKM_9087C601_473F_4970_9378_386A3E8839C5"/>
      <w:bookmarkStart w:id="7397" w:name="BKM_A1932274_28B3_4C49_ADCE_1682A4C08AB4"/>
      <w:bookmarkStart w:id="7398" w:name="BKM_7D75276A_1D5B_44ED_A029_7EA97C3B548A"/>
      <w:bookmarkStart w:id="7399" w:name="BKM_B98A7667_B9DE_4531_907E_36F5AD9948C0"/>
      <w:bookmarkStart w:id="7400" w:name="BKM_9F9E6375_02FB_4790_9142_366DD03EC7EA"/>
      <w:bookmarkStart w:id="7401" w:name="BKM_65D25A9C_A05A_4A35_9D20_E8A8AE97C3C3"/>
      <w:bookmarkStart w:id="7402" w:name="BKM_F7BF8942_59A1_49A2_9D43_6B900F224F97"/>
      <w:bookmarkStart w:id="7403" w:name="BKM_634ACE09_6489_40F9_AB56_04933A6E545E"/>
      <w:bookmarkStart w:id="7404" w:name="BKM_CC661003_38E9_4757_AA08_C06F256924D3"/>
      <w:bookmarkStart w:id="7405" w:name="BKM_BF69E381_E8F1_4492_8C58_170AF9A68985"/>
      <w:bookmarkStart w:id="7406" w:name="BKM_C1BFCB12_6166_4803_9E6A_8DCB2535F7BC"/>
      <w:bookmarkStart w:id="7407" w:name="BKM_F60E3194_12C6_487B_908C_92D90B46F961"/>
      <w:bookmarkStart w:id="7408" w:name="BKM_E3AFD45E_AEE4_4074_BE45_BA133A6D243B"/>
      <w:bookmarkStart w:id="7409" w:name="BKM_684B9156_9CF5_4C1B_9A44_98813D36C454"/>
      <w:bookmarkStart w:id="7410" w:name="BKM_FA00E457_8F54_4D85_8DD7_1A33AD790C4E"/>
      <w:bookmarkStart w:id="7411" w:name="BKM_DAA487DC_E472_4AB5_AED2_2B0D55EE82F2"/>
      <w:bookmarkStart w:id="7412" w:name="BKM_144DA816_7934_42DD_BC99_2327A2EED761"/>
      <w:bookmarkStart w:id="7413" w:name="BKM_D3B3502F_2BEA_46F1_91EC_0D2852C63C2F"/>
      <w:bookmarkStart w:id="7414" w:name="BKM_C74B15FB_F244_48EE_8CCD_96BE93B78163"/>
      <w:bookmarkStart w:id="7415" w:name="BKM_F82A72C2_75C7_42F4_B369_E52D079188B1"/>
      <w:bookmarkStart w:id="7416" w:name="BKM_A6F3244A_3940_4F88_AE96_A8CB68E4A108"/>
      <w:bookmarkStart w:id="7417" w:name="BKM_E52C3258_72F9_4341_8AA8_A3191F7D1970"/>
      <w:bookmarkStart w:id="7418" w:name="BKM_96928F0B_47E1_4C85_B595_ABE6934B2D1C"/>
      <w:bookmarkStart w:id="7419" w:name="BKM_D1419029_48DE_438E_8697_8F1AC8B88D0A"/>
      <w:bookmarkStart w:id="7420" w:name="BKM_E679521F_35EB_48E3_A5E3_8CB2001DBC5A"/>
      <w:bookmarkStart w:id="7421" w:name="BKM_FD41B668_9EC2_4BAF_8F62_C92AEBE07405"/>
      <w:bookmarkStart w:id="7422" w:name="BKM_F9F67024_C669_4664_9FAC_726A8FCF25EB"/>
      <w:bookmarkStart w:id="7423" w:name="BKM_3472F6CF_6A3A_4151_A62F_A05415620147"/>
      <w:bookmarkStart w:id="7424" w:name="BKM_48118760_FB1F_4164_B9B5_44971A755C4A"/>
      <w:bookmarkStart w:id="7425" w:name="BKM_065B97A1_9B2F_4809_82C8_0F5BDF9E4E0E"/>
      <w:bookmarkStart w:id="7426" w:name="BKM_A37AA06B_A750_487E_96EE_E7E1A8FFE19B"/>
      <w:bookmarkStart w:id="7427" w:name="_Toc396502596"/>
      <w:bookmarkEnd w:id="7395"/>
      <w:bookmarkEnd w:id="7396"/>
      <w:bookmarkEnd w:id="7397"/>
      <w:bookmarkEnd w:id="7398"/>
      <w:bookmarkEnd w:id="7399"/>
      <w:bookmarkEnd w:id="7400"/>
      <w:bookmarkEnd w:id="7401"/>
      <w:bookmarkEnd w:id="7402"/>
      <w:bookmarkEnd w:id="7403"/>
      <w:bookmarkEnd w:id="7404"/>
      <w:bookmarkEnd w:id="7405"/>
      <w:bookmarkEnd w:id="7406"/>
      <w:bookmarkEnd w:id="7407"/>
      <w:bookmarkEnd w:id="7408"/>
      <w:bookmarkEnd w:id="7409"/>
      <w:bookmarkEnd w:id="7410"/>
      <w:bookmarkEnd w:id="7411"/>
      <w:bookmarkEnd w:id="7412"/>
      <w:bookmarkEnd w:id="7413"/>
      <w:bookmarkEnd w:id="7414"/>
      <w:bookmarkEnd w:id="7415"/>
      <w:bookmarkEnd w:id="7416"/>
      <w:bookmarkEnd w:id="7417"/>
      <w:bookmarkEnd w:id="7418"/>
      <w:bookmarkEnd w:id="7419"/>
      <w:bookmarkEnd w:id="7420"/>
      <w:bookmarkEnd w:id="7421"/>
      <w:bookmarkEnd w:id="7422"/>
      <w:bookmarkEnd w:id="7423"/>
      <w:bookmarkEnd w:id="7424"/>
      <w:bookmarkEnd w:id="7425"/>
      <w:bookmarkEnd w:id="7426"/>
      <w:bookmarkEnd w:id="7427"/>
    </w:p>
    <w:p w14:paraId="431F26C0" w14:textId="220E4351" w:rsidR="00331868" w:rsidDel="00013929" w:rsidRDefault="00331868" w:rsidP="00FB72E3">
      <w:pPr>
        <w:rPr>
          <w:del w:id="7428" w:author="Aziz Boxwala" w:date="2014-08-15T16:18:00Z"/>
          <w:rFonts w:ascii="Times New Roman" w:hAnsi="Times New Roman"/>
          <w:color w:val="000000"/>
        </w:rPr>
      </w:pPr>
      <w:bookmarkStart w:id="7429" w:name="_Toc396502597"/>
      <w:bookmarkEnd w:id="7429"/>
    </w:p>
    <w:p w14:paraId="7D21D2EE" w14:textId="15A5F677" w:rsidR="008C35BE" w:rsidRDefault="008C35BE" w:rsidP="00DA3D43">
      <w:pPr>
        <w:pStyle w:val="Heading1"/>
        <w:rPr>
          <w:lang w:val="en-US"/>
        </w:rPr>
      </w:pPr>
      <w:bookmarkStart w:id="7430" w:name="BKM_CFE1C854_54EB_4355_A43F_048E7C89D8BA"/>
      <w:bookmarkStart w:id="7431" w:name="BKM_FE3B963B_C5FB_4A9D_8301_E7583523F757"/>
      <w:bookmarkStart w:id="7432" w:name="BKM_24C68CF9_B9DD_49B9_9307_724ACAE31140"/>
      <w:bookmarkStart w:id="7433" w:name="BKM_E3102362_FC83_4003_86A0_A2D8BDC0F473"/>
      <w:bookmarkStart w:id="7434" w:name="BKM_A09F3FE6_105A_41E3_9A4E_3F08B568D98E"/>
      <w:bookmarkStart w:id="7435" w:name="BKM_6468FF22_0971_4AF2_B6E2_6B468D64009A"/>
      <w:bookmarkStart w:id="7436" w:name="BKM_D5BB3C50_0A52_408C_A9EB_DAD87F1F922F"/>
      <w:bookmarkStart w:id="7437" w:name="BKM_B0EB1A1A_1846_4EBE_8BCF_711BBEDB45B9"/>
      <w:bookmarkStart w:id="7438" w:name="BKM_254588D1_498E_4AD2_9E6D_A9C2F0E10DF7"/>
      <w:bookmarkStart w:id="7439" w:name="BKM_B118F59C_BCAA_4DB4_BEE9_C7E5A99453E6"/>
      <w:bookmarkStart w:id="7440" w:name="BKM_B9A2E7D8_1D35_44AB_B93B_6129268A6397"/>
      <w:bookmarkStart w:id="7441" w:name="BKM_27821DCF_F730_4167_9D31_0C60BC9A434E"/>
      <w:bookmarkStart w:id="7442" w:name="BKM_887FE769_2E07_400E_AD73_785163DBB05F"/>
      <w:bookmarkStart w:id="7443" w:name="BKM_562F91D0_5346_474B_9AB8_F1E12104915D"/>
      <w:bookmarkStart w:id="7444" w:name="BKM_219A6070_B6ED_4A7E_99B2_7850E74A897C"/>
      <w:bookmarkStart w:id="7445" w:name="BKM_E0FFD482_DBEA_4D6A_BCFE_3F16B4461FB6"/>
      <w:bookmarkStart w:id="7446" w:name="BKM_84BB22FB_4EF9_470A_A442_C344F18BCF2E"/>
      <w:bookmarkStart w:id="7447" w:name="BKM_A8A90881_8E86_4750_AD51_154CDF2549C1"/>
      <w:bookmarkStart w:id="7448" w:name="BKM_DCB78B3C_741D_4C70_AFD6_F6FDCDC1F9B7"/>
      <w:bookmarkStart w:id="7449" w:name="BKM_A42A3448_D118_4653_BB96_237073FECD1C"/>
      <w:bookmarkStart w:id="7450" w:name="BKM_27EDA11B_CB6A_4791_B565_50B0A3B7CD9C"/>
      <w:bookmarkStart w:id="7451" w:name="BKM_73D08066_ED03_4CAA_8CEE_B308AAC7AB76"/>
      <w:bookmarkStart w:id="7452" w:name="BKM_069CADDA_8E20_4B3C_87A0_654270505803"/>
      <w:bookmarkStart w:id="7453" w:name="BKM_08CA5B6E_C0A5_4E5D_A287_1808F7E4AEB9"/>
      <w:bookmarkStart w:id="7454" w:name="BKM_A8175B41_09EC_48BA_BAE9_EF26A08ED8B1"/>
      <w:bookmarkStart w:id="7455" w:name="BKM_4EE9EE37_11CA_4F95_B73D_01ADC4571E8B"/>
      <w:bookmarkStart w:id="7456" w:name="BKM_3D6261FC_D3C3_464C_9902_62829981C68B"/>
      <w:bookmarkStart w:id="7457" w:name="BKM_19506D37_681A_4652_A33E_DAD85C720B0E"/>
      <w:bookmarkStart w:id="7458" w:name="BKM_FC0CB9A8_B52D_4E65_9D01_87BBC619B279"/>
      <w:bookmarkStart w:id="7459" w:name="BKM_A859494F_0BEE_4F7C_9A84_CA6D885D9AE3"/>
      <w:bookmarkStart w:id="7460" w:name="BKM_4E1D898C_9E26_409B_94B4_24C22B0343BC"/>
      <w:bookmarkStart w:id="7461" w:name="BKM_EE1B39DB_E1B9_4AD0_B9F0_1FD557770536"/>
      <w:bookmarkStart w:id="7462" w:name="BKM_B12442CD_0541_4B45_8C8F_F9D9AA098A1C"/>
      <w:bookmarkStart w:id="7463" w:name="BKM_38FD8A64_51AE_48B0_BF50_5837E7615284"/>
      <w:bookmarkStart w:id="7464" w:name="BKM_C6F93E0F_4C88_45B4_87BE_B25FFB9C79CF"/>
      <w:bookmarkStart w:id="7465" w:name="BKM_69ABEEE7_17DB_4BD8_A258_64F441F53D08"/>
      <w:bookmarkStart w:id="7466" w:name="_Toc383177221"/>
      <w:bookmarkStart w:id="7467" w:name="_Toc383183374"/>
      <w:bookmarkStart w:id="7468" w:name="_Toc382872377"/>
      <w:bookmarkStart w:id="7469" w:name="_Toc382902357"/>
      <w:bookmarkStart w:id="7470" w:name="_Toc383177222"/>
      <w:bookmarkStart w:id="7471" w:name="_Toc383183375"/>
      <w:bookmarkStart w:id="7472" w:name="_Toc382872378"/>
      <w:bookmarkStart w:id="7473" w:name="_Toc382902358"/>
      <w:bookmarkStart w:id="7474" w:name="_Toc383177223"/>
      <w:bookmarkStart w:id="7475" w:name="_Toc383183376"/>
      <w:bookmarkStart w:id="7476" w:name="_Toc382872379"/>
      <w:bookmarkStart w:id="7477" w:name="_Toc382902359"/>
      <w:bookmarkStart w:id="7478" w:name="_Toc383177224"/>
      <w:bookmarkStart w:id="7479" w:name="_Toc383183377"/>
      <w:bookmarkStart w:id="7480" w:name="_Toc382872382"/>
      <w:bookmarkStart w:id="7481" w:name="_Toc382902362"/>
      <w:bookmarkStart w:id="7482" w:name="_Toc383177227"/>
      <w:bookmarkStart w:id="7483" w:name="_Toc383183380"/>
      <w:bookmarkStart w:id="7484" w:name="_Toc382872384"/>
      <w:bookmarkStart w:id="7485" w:name="_Toc382902364"/>
      <w:bookmarkStart w:id="7486" w:name="_Toc383177229"/>
      <w:bookmarkStart w:id="7487" w:name="_Toc383183382"/>
      <w:bookmarkStart w:id="7488" w:name="_Toc382872385"/>
      <w:bookmarkStart w:id="7489" w:name="_Toc382902365"/>
      <w:bookmarkStart w:id="7490" w:name="_Toc383177230"/>
      <w:bookmarkStart w:id="7491" w:name="_Toc383183383"/>
      <w:bookmarkStart w:id="7492" w:name="_Toc382872387"/>
      <w:bookmarkStart w:id="7493" w:name="_Toc382902367"/>
      <w:bookmarkStart w:id="7494" w:name="_Toc383177232"/>
      <w:bookmarkStart w:id="7495" w:name="_Toc383183385"/>
      <w:bookmarkStart w:id="7496" w:name="_Toc382872390"/>
      <w:bookmarkStart w:id="7497" w:name="_Toc382902370"/>
      <w:bookmarkStart w:id="7498" w:name="_Toc383177235"/>
      <w:bookmarkStart w:id="7499" w:name="_Toc383183388"/>
      <w:bookmarkStart w:id="7500" w:name="_Toc382872393"/>
      <w:bookmarkStart w:id="7501" w:name="_Toc382902373"/>
      <w:bookmarkStart w:id="7502" w:name="_Toc383177238"/>
      <w:bookmarkStart w:id="7503" w:name="_Toc383183391"/>
      <w:bookmarkStart w:id="7504" w:name="_Toc382872396"/>
      <w:bookmarkStart w:id="7505" w:name="_Toc382902376"/>
      <w:bookmarkStart w:id="7506" w:name="_Toc383177241"/>
      <w:bookmarkStart w:id="7507" w:name="_Toc383183394"/>
      <w:bookmarkStart w:id="7508" w:name="_Toc382872397"/>
      <w:bookmarkStart w:id="7509" w:name="_Toc382902377"/>
      <w:bookmarkStart w:id="7510" w:name="_Toc383177242"/>
      <w:bookmarkStart w:id="7511" w:name="_Toc383183395"/>
      <w:bookmarkStart w:id="7512" w:name="_Toc382872399"/>
      <w:bookmarkStart w:id="7513" w:name="_Toc382902379"/>
      <w:bookmarkStart w:id="7514" w:name="_Toc383177244"/>
      <w:bookmarkStart w:id="7515" w:name="_Toc383183397"/>
      <w:bookmarkStart w:id="7516" w:name="_Toc382872400"/>
      <w:bookmarkStart w:id="7517" w:name="_Toc382902380"/>
      <w:bookmarkStart w:id="7518" w:name="_Toc383177245"/>
      <w:bookmarkStart w:id="7519" w:name="_Toc383183398"/>
      <w:bookmarkStart w:id="7520" w:name="_Toc382872402"/>
      <w:bookmarkStart w:id="7521" w:name="_Toc382902382"/>
      <w:bookmarkStart w:id="7522" w:name="_Toc383177247"/>
      <w:bookmarkStart w:id="7523" w:name="_Toc383183400"/>
      <w:bookmarkStart w:id="7524" w:name="_Toc382872403"/>
      <w:bookmarkStart w:id="7525" w:name="_Toc382902383"/>
      <w:bookmarkStart w:id="7526" w:name="_Toc383177248"/>
      <w:bookmarkStart w:id="7527" w:name="_Toc383183401"/>
      <w:bookmarkStart w:id="7528" w:name="_Toc382872405"/>
      <w:bookmarkStart w:id="7529" w:name="_Toc382902385"/>
      <w:bookmarkStart w:id="7530" w:name="_Toc383177250"/>
      <w:bookmarkStart w:id="7531" w:name="_Toc383183403"/>
      <w:bookmarkStart w:id="7532" w:name="_Toc382872406"/>
      <w:bookmarkStart w:id="7533" w:name="_Toc382902386"/>
      <w:bookmarkStart w:id="7534" w:name="_Toc383177251"/>
      <w:bookmarkStart w:id="7535" w:name="_Toc383183404"/>
      <w:bookmarkStart w:id="7536" w:name="_Toc382872408"/>
      <w:bookmarkStart w:id="7537" w:name="_Toc382902388"/>
      <w:bookmarkStart w:id="7538" w:name="_Toc383177253"/>
      <w:bookmarkStart w:id="7539" w:name="_Toc383183406"/>
      <w:bookmarkStart w:id="7540" w:name="_Toc382872409"/>
      <w:bookmarkStart w:id="7541" w:name="_Toc382902389"/>
      <w:bookmarkStart w:id="7542" w:name="_Toc383177254"/>
      <w:bookmarkStart w:id="7543" w:name="_Toc383183407"/>
      <w:bookmarkStart w:id="7544" w:name="_Toc382872410"/>
      <w:bookmarkStart w:id="7545" w:name="_Toc382902390"/>
      <w:bookmarkStart w:id="7546" w:name="_Toc383177255"/>
      <w:bookmarkStart w:id="7547" w:name="_Toc383183408"/>
      <w:bookmarkStart w:id="7548" w:name="_Toc382872413"/>
      <w:bookmarkStart w:id="7549" w:name="_Toc382902393"/>
      <w:bookmarkStart w:id="7550" w:name="_Toc383177258"/>
      <w:bookmarkStart w:id="7551" w:name="_Toc383183411"/>
      <w:bookmarkStart w:id="7552" w:name="_Toc382872414"/>
      <w:bookmarkStart w:id="7553" w:name="_Toc382902394"/>
      <w:bookmarkStart w:id="7554" w:name="_Toc383177259"/>
      <w:bookmarkStart w:id="7555" w:name="_Toc383183412"/>
      <w:bookmarkStart w:id="7556" w:name="_Toc382872416"/>
      <w:bookmarkStart w:id="7557" w:name="_Toc382902396"/>
      <w:bookmarkStart w:id="7558" w:name="_Toc383177261"/>
      <w:bookmarkStart w:id="7559" w:name="_Toc383183414"/>
      <w:bookmarkStart w:id="7560" w:name="_Toc382872419"/>
      <w:bookmarkStart w:id="7561" w:name="_Toc382902399"/>
      <w:bookmarkStart w:id="7562" w:name="_Toc383177264"/>
      <w:bookmarkStart w:id="7563" w:name="_Toc383183417"/>
      <w:bookmarkStart w:id="7564" w:name="_Toc382872422"/>
      <w:bookmarkStart w:id="7565" w:name="_Toc382902402"/>
      <w:bookmarkStart w:id="7566" w:name="_Toc383177267"/>
      <w:bookmarkStart w:id="7567" w:name="_Toc383183420"/>
      <w:bookmarkStart w:id="7568" w:name="_Toc382872424"/>
      <w:bookmarkStart w:id="7569" w:name="_Toc382902404"/>
      <w:bookmarkStart w:id="7570" w:name="_Toc383177269"/>
      <w:bookmarkStart w:id="7571" w:name="_Toc383183422"/>
      <w:bookmarkStart w:id="7572" w:name="_Toc382872425"/>
      <w:bookmarkStart w:id="7573" w:name="_Toc382902405"/>
      <w:bookmarkStart w:id="7574" w:name="_Toc383177270"/>
      <w:bookmarkStart w:id="7575" w:name="_Toc383183423"/>
      <w:bookmarkStart w:id="7576" w:name="_Toc382872426"/>
      <w:bookmarkStart w:id="7577" w:name="_Toc382902406"/>
      <w:bookmarkStart w:id="7578" w:name="_Toc383177271"/>
      <w:bookmarkStart w:id="7579" w:name="_Toc383183424"/>
      <w:bookmarkStart w:id="7580" w:name="_Toc382872428"/>
      <w:bookmarkStart w:id="7581" w:name="_Toc382902408"/>
      <w:bookmarkStart w:id="7582" w:name="_Toc383177273"/>
      <w:bookmarkStart w:id="7583" w:name="_Toc383183426"/>
      <w:bookmarkStart w:id="7584" w:name="_Toc382872429"/>
      <w:bookmarkStart w:id="7585" w:name="_Toc382902409"/>
      <w:bookmarkStart w:id="7586" w:name="_Toc383177274"/>
      <w:bookmarkStart w:id="7587" w:name="_Toc383183427"/>
      <w:bookmarkStart w:id="7588" w:name="_Toc382872430"/>
      <w:bookmarkStart w:id="7589" w:name="_Toc382902410"/>
      <w:bookmarkStart w:id="7590" w:name="_Toc383177275"/>
      <w:bookmarkStart w:id="7591" w:name="_Toc383183428"/>
      <w:bookmarkStart w:id="7592" w:name="_Toc382872432"/>
      <w:bookmarkStart w:id="7593" w:name="_Toc382902412"/>
      <w:bookmarkStart w:id="7594" w:name="_Toc383177277"/>
      <w:bookmarkStart w:id="7595" w:name="_Toc383183430"/>
      <w:bookmarkStart w:id="7596" w:name="_Toc382872434"/>
      <w:bookmarkStart w:id="7597" w:name="_Toc382902414"/>
      <w:bookmarkStart w:id="7598" w:name="_Toc383177279"/>
      <w:bookmarkStart w:id="7599" w:name="_Toc383183432"/>
      <w:bookmarkStart w:id="7600" w:name="_Toc382872435"/>
      <w:bookmarkStart w:id="7601" w:name="_Toc382902415"/>
      <w:bookmarkStart w:id="7602" w:name="_Toc383177280"/>
      <w:bookmarkStart w:id="7603" w:name="_Toc383183433"/>
      <w:bookmarkStart w:id="7604" w:name="_Toc382872436"/>
      <w:bookmarkStart w:id="7605" w:name="_Toc382902416"/>
      <w:bookmarkStart w:id="7606" w:name="_Toc383177281"/>
      <w:bookmarkStart w:id="7607" w:name="_Toc383183434"/>
      <w:bookmarkStart w:id="7608" w:name="_Toc382872437"/>
      <w:bookmarkStart w:id="7609" w:name="_Toc382902417"/>
      <w:bookmarkStart w:id="7610" w:name="_Toc383177282"/>
      <w:bookmarkStart w:id="7611" w:name="_Toc383183435"/>
      <w:bookmarkStart w:id="7612" w:name="_Toc382872438"/>
      <w:bookmarkStart w:id="7613" w:name="_Toc382902418"/>
      <w:bookmarkStart w:id="7614" w:name="_Toc383177283"/>
      <w:bookmarkStart w:id="7615" w:name="_Toc383183436"/>
      <w:bookmarkStart w:id="7616" w:name="_Toc382872439"/>
      <w:bookmarkStart w:id="7617" w:name="_Toc382902419"/>
      <w:bookmarkStart w:id="7618" w:name="_Toc383177284"/>
      <w:bookmarkStart w:id="7619" w:name="_Toc383183437"/>
      <w:bookmarkStart w:id="7620" w:name="_Toc382872440"/>
      <w:bookmarkStart w:id="7621" w:name="_Toc382902420"/>
      <w:bookmarkStart w:id="7622" w:name="_Toc383177285"/>
      <w:bookmarkStart w:id="7623" w:name="_Toc383183438"/>
      <w:bookmarkStart w:id="7624" w:name="_Toc382872494"/>
      <w:bookmarkStart w:id="7625" w:name="_Toc382902474"/>
      <w:bookmarkStart w:id="7626" w:name="_Toc383177339"/>
      <w:bookmarkStart w:id="7627" w:name="_Toc383183492"/>
      <w:bookmarkStart w:id="7628" w:name="_Toc382872495"/>
      <w:bookmarkStart w:id="7629" w:name="_Toc382902475"/>
      <w:bookmarkStart w:id="7630" w:name="_Toc383177340"/>
      <w:bookmarkStart w:id="7631" w:name="_Toc383183493"/>
      <w:bookmarkStart w:id="7632" w:name="_Toc382872496"/>
      <w:bookmarkStart w:id="7633" w:name="_Toc382902476"/>
      <w:bookmarkStart w:id="7634" w:name="_Toc383177341"/>
      <w:bookmarkStart w:id="7635" w:name="_Toc383183494"/>
      <w:bookmarkStart w:id="7636" w:name="_Toc382872497"/>
      <w:bookmarkStart w:id="7637" w:name="_Toc382902477"/>
      <w:bookmarkStart w:id="7638" w:name="_Toc383177342"/>
      <w:bookmarkStart w:id="7639" w:name="_Toc383183495"/>
      <w:bookmarkStart w:id="7640" w:name="_Toc382872498"/>
      <w:bookmarkStart w:id="7641" w:name="_Toc382902478"/>
      <w:bookmarkStart w:id="7642" w:name="_Toc383177343"/>
      <w:bookmarkStart w:id="7643" w:name="_Toc383183496"/>
      <w:bookmarkStart w:id="7644" w:name="_Toc382872499"/>
      <w:bookmarkStart w:id="7645" w:name="_Toc382902479"/>
      <w:bookmarkStart w:id="7646" w:name="_Toc383177344"/>
      <w:bookmarkStart w:id="7647" w:name="_Toc383183497"/>
      <w:bookmarkStart w:id="7648" w:name="_Toc382872500"/>
      <w:bookmarkStart w:id="7649" w:name="_Toc382902480"/>
      <w:bookmarkStart w:id="7650" w:name="_Toc383177345"/>
      <w:bookmarkStart w:id="7651" w:name="_Toc383183498"/>
      <w:bookmarkStart w:id="7652" w:name="_Toc382872501"/>
      <w:bookmarkStart w:id="7653" w:name="_Toc382902481"/>
      <w:bookmarkStart w:id="7654" w:name="_Toc383177346"/>
      <w:bookmarkStart w:id="7655" w:name="_Toc383183499"/>
      <w:bookmarkStart w:id="7656" w:name="_Toc382872675"/>
      <w:bookmarkStart w:id="7657" w:name="_Toc382902655"/>
      <w:bookmarkStart w:id="7658" w:name="_Toc383177520"/>
      <w:bookmarkStart w:id="7659" w:name="_Toc383183673"/>
      <w:bookmarkStart w:id="7660" w:name="_Toc382872676"/>
      <w:bookmarkStart w:id="7661" w:name="_Toc382902656"/>
      <w:bookmarkStart w:id="7662" w:name="_Toc383177521"/>
      <w:bookmarkStart w:id="7663" w:name="_Toc383183674"/>
      <w:bookmarkStart w:id="7664" w:name="_Toc382872677"/>
      <w:bookmarkStart w:id="7665" w:name="_Toc382902657"/>
      <w:bookmarkStart w:id="7666" w:name="_Toc383177522"/>
      <w:bookmarkStart w:id="7667" w:name="_Toc383183675"/>
      <w:bookmarkStart w:id="7668" w:name="_Toc382872678"/>
      <w:bookmarkStart w:id="7669" w:name="_Toc382902658"/>
      <w:bookmarkStart w:id="7670" w:name="_Toc383177523"/>
      <w:bookmarkStart w:id="7671" w:name="_Toc383183676"/>
      <w:bookmarkStart w:id="7672" w:name="_Toc382872679"/>
      <w:bookmarkStart w:id="7673" w:name="_Toc382902659"/>
      <w:bookmarkStart w:id="7674" w:name="_Toc383177524"/>
      <w:bookmarkStart w:id="7675" w:name="_Toc383183677"/>
      <w:bookmarkStart w:id="7676" w:name="_Toc382872680"/>
      <w:bookmarkStart w:id="7677" w:name="_Toc382902660"/>
      <w:bookmarkStart w:id="7678" w:name="_Toc383177525"/>
      <w:bookmarkStart w:id="7679" w:name="_Toc383183678"/>
      <w:bookmarkStart w:id="7680" w:name="_Toc382872681"/>
      <w:bookmarkStart w:id="7681" w:name="_Toc382902661"/>
      <w:bookmarkStart w:id="7682" w:name="_Toc383177526"/>
      <w:bookmarkStart w:id="7683" w:name="_Toc383183679"/>
      <w:bookmarkStart w:id="7684" w:name="_Toc382872682"/>
      <w:bookmarkStart w:id="7685" w:name="_Toc382902662"/>
      <w:bookmarkStart w:id="7686" w:name="_Toc383177527"/>
      <w:bookmarkStart w:id="7687" w:name="_Toc383183680"/>
      <w:bookmarkStart w:id="7688" w:name="BKM_5CB8FBCA_6CB2_409A_AB08_A03B19C07507"/>
      <w:bookmarkStart w:id="7689" w:name="_Toc382872712"/>
      <w:bookmarkStart w:id="7690" w:name="_Toc382902692"/>
      <w:bookmarkStart w:id="7691" w:name="_Toc383177557"/>
      <w:bookmarkStart w:id="7692" w:name="_Toc383183710"/>
      <w:bookmarkStart w:id="7693" w:name="_Toc382872713"/>
      <w:bookmarkStart w:id="7694" w:name="_Toc382902693"/>
      <w:bookmarkStart w:id="7695" w:name="_Toc383177558"/>
      <w:bookmarkStart w:id="7696" w:name="_Toc383183711"/>
      <w:bookmarkStart w:id="7697" w:name="_Toc382872742"/>
      <w:bookmarkStart w:id="7698" w:name="_Toc382902722"/>
      <w:bookmarkStart w:id="7699" w:name="_Toc383177587"/>
      <w:bookmarkStart w:id="7700" w:name="_Toc383183740"/>
      <w:bookmarkStart w:id="7701" w:name="_Toc382872743"/>
      <w:bookmarkStart w:id="7702" w:name="_Toc382902723"/>
      <w:bookmarkStart w:id="7703" w:name="_Toc383177588"/>
      <w:bookmarkStart w:id="7704" w:name="_Toc383183741"/>
      <w:bookmarkStart w:id="7705" w:name="_Toc382872744"/>
      <w:bookmarkStart w:id="7706" w:name="_Toc382902724"/>
      <w:bookmarkStart w:id="7707" w:name="_Toc383177589"/>
      <w:bookmarkStart w:id="7708" w:name="_Toc383183742"/>
      <w:bookmarkStart w:id="7709" w:name="_Toc382872745"/>
      <w:bookmarkStart w:id="7710" w:name="_Toc382902725"/>
      <w:bookmarkStart w:id="7711" w:name="_Toc383177590"/>
      <w:bookmarkStart w:id="7712" w:name="_Toc383183743"/>
      <w:bookmarkStart w:id="7713" w:name="_Toc382872746"/>
      <w:bookmarkStart w:id="7714" w:name="_Toc382902726"/>
      <w:bookmarkStart w:id="7715" w:name="_Toc383177591"/>
      <w:bookmarkStart w:id="7716" w:name="_Toc383183744"/>
      <w:bookmarkStart w:id="7717" w:name="_Toc382872747"/>
      <w:bookmarkStart w:id="7718" w:name="_Toc382902727"/>
      <w:bookmarkStart w:id="7719" w:name="_Toc383177592"/>
      <w:bookmarkStart w:id="7720" w:name="_Toc383183745"/>
      <w:bookmarkStart w:id="7721" w:name="_Toc382872748"/>
      <w:bookmarkStart w:id="7722" w:name="_Toc382902728"/>
      <w:bookmarkStart w:id="7723" w:name="_Toc383177593"/>
      <w:bookmarkStart w:id="7724" w:name="_Toc383183746"/>
      <w:bookmarkStart w:id="7725" w:name="_Toc382872749"/>
      <w:bookmarkStart w:id="7726" w:name="_Toc382902729"/>
      <w:bookmarkStart w:id="7727" w:name="_Toc383177594"/>
      <w:bookmarkStart w:id="7728" w:name="_Toc383183747"/>
      <w:bookmarkStart w:id="7729" w:name="_Toc382872779"/>
      <w:bookmarkStart w:id="7730" w:name="_Toc382902759"/>
      <w:bookmarkStart w:id="7731" w:name="_Toc383177624"/>
      <w:bookmarkStart w:id="7732" w:name="_Toc383183777"/>
      <w:bookmarkStart w:id="7733" w:name="_Toc382872780"/>
      <w:bookmarkStart w:id="7734" w:name="_Toc382902760"/>
      <w:bookmarkStart w:id="7735" w:name="_Toc383177625"/>
      <w:bookmarkStart w:id="7736" w:name="_Toc383183778"/>
      <w:bookmarkStart w:id="7737" w:name="_Toc382872781"/>
      <w:bookmarkStart w:id="7738" w:name="_Toc382902761"/>
      <w:bookmarkStart w:id="7739" w:name="_Toc383177626"/>
      <w:bookmarkStart w:id="7740" w:name="_Toc383183779"/>
      <w:bookmarkStart w:id="7741" w:name="_Toc382872782"/>
      <w:bookmarkStart w:id="7742" w:name="_Toc382902762"/>
      <w:bookmarkStart w:id="7743" w:name="_Toc383177627"/>
      <w:bookmarkStart w:id="7744" w:name="_Toc383183780"/>
      <w:bookmarkStart w:id="7745" w:name="_Toc382872783"/>
      <w:bookmarkStart w:id="7746" w:name="_Toc382902763"/>
      <w:bookmarkStart w:id="7747" w:name="_Toc383177628"/>
      <w:bookmarkStart w:id="7748" w:name="_Toc383183781"/>
      <w:bookmarkStart w:id="7749" w:name="_Toc382872785"/>
      <w:bookmarkStart w:id="7750" w:name="_Toc382902765"/>
      <w:bookmarkStart w:id="7751" w:name="_Toc383177630"/>
      <w:bookmarkStart w:id="7752" w:name="_Toc383183783"/>
      <w:bookmarkStart w:id="7753" w:name="_Toc382872786"/>
      <w:bookmarkStart w:id="7754" w:name="_Toc382902766"/>
      <w:bookmarkStart w:id="7755" w:name="_Toc383177631"/>
      <w:bookmarkStart w:id="7756" w:name="_Toc383183784"/>
      <w:bookmarkStart w:id="7757" w:name="_Toc382872787"/>
      <w:bookmarkStart w:id="7758" w:name="_Toc382902767"/>
      <w:bookmarkStart w:id="7759" w:name="_Toc383177632"/>
      <w:bookmarkStart w:id="7760" w:name="_Toc383183785"/>
      <w:bookmarkStart w:id="7761" w:name="_Toc382872788"/>
      <w:bookmarkStart w:id="7762" w:name="_Toc382902768"/>
      <w:bookmarkStart w:id="7763" w:name="_Toc383177633"/>
      <w:bookmarkStart w:id="7764" w:name="_Toc383183786"/>
      <w:bookmarkStart w:id="7765" w:name="_Toc382872789"/>
      <w:bookmarkStart w:id="7766" w:name="_Toc382902769"/>
      <w:bookmarkStart w:id="7767" w:name="_Toc383177634"/>
      <w:bookmarkStart w:id="7768" w:name="_Toc383183787"/>
      <w:bookmarkStart w:id="7769" w:name="_Toc382872790"/>
      <w:bookmarkStart w:id="7770" w:name="_Toc382902770"/>
      <w:bookmarkStart w:id="7771" w:name="_Toc383177635"/>
      <w:bookmarkStart w:id="7772" w:name="_Toc383183788"/>
      <w:bookmarkStart w:id="7773" w:name="_Toc382872791"/>
      <w:bookmarkStart w:id="7774" w:name="_Toc382902771"/>
      <w:bookmarkStart w:id="7775" w:name="_Toc383177636"/>
      <w:bookmarkStart w:id="7776" w:name="_Toc383183789"/>
      <w:bookmarkStart w:id="7777" w:name="_Toc382872792"/>
      <w:bookmarkStart w:id="7778" w:name="_Toc382902772"/>
      <w:bookmarkStart w:id="7779" w:name="_Toc383177637"/>
      <w:bookmarkStart w:id="7780" w:name="_Toc383183790"/>
      <w:bookmarkStart w:id="7781" w:name="_Toc382872858"/>
      <w:bookmarkStart w:id="7782" w:name="_Toc382902838"/>
      <w:bookmarkStart w:id="7783" w:name="_Toc383177703"/>
      <w:bookmarkStart w:id="7784" w:name="_Toc383183856"/>
      <w:bookmarkStart w:id="7785" w:name="_Toc382872859"/>
      <w:bookmarkStart w:id="7786" w:name="_Toc382902839"/>
      <w:bookmarkStart w:id="7787" w:name="_Toc383177704"/>
      <w:bookmarkStart w:id="7788" w:name="_Toc383183857"/>
      <w:bookmarkStart w:id="7789" w:name="_Toc382872860"/>
      <w:bookmarkStart w:id="7790" w:name="_Toc382902840"/>
      <w:bookmarkStart w:id="7791" w:name="_Toc383177705"/>
      <w:bookmarkStart w:id="7792" w:name="_Toc383183858"/>
      <w:bookmarkStart w:id="7793" w:name="_Toc382872861"/>
      <w:bookmarkStart w:id="7794" w:name="_Toc382902841"/>
      <w:bookmarkStart w:id="7795" w:name="_Toc383177706"/>
      <w:bookmarkStart w:id="7796" w:name="_Toc383183859"/>
      <w:bookmarkStart w:id="7797" w:name="_Toc382872862"/>
      <w:bookmarkStart w:id="7798" w:name="_Toc382902842"/>
      <w:bookmarkStart w:id="7799" w:name="_Toc383177707"/>
      <w:bookmarkStart w:id="7800" w:name="_Toc383183860"/>
      <w:bookmarkStart w:id="7801" w:name="_Toc382872863"/>
      <w:bookmarkStart w:id="7802" w:name="_Toc382902843"/>
      <w:bookmarkStart w:id="7803" w:name="_Toc383177708"/>
      <w:bookmarkStart w:id="7804" w:name="_Toc383183861"/>
      <w:bookmarkStart w:id="7805" w:name="_Toc382872864"/>
      <w:bookmarkStart w:id="7806" w:name="_Toc382902844"/>
      <w:bookmarkStart w:id="7807" w:name="_Toc383177709"/>
      <w:bookmarkStart w:id="7808" w:name="_Toc383183862"/>
      <w:bookmarkStart w:id="7809" w:name="_Toc382872865"/>
      <w:bookmarkStart w:id="7810" w:name="_Toc382902845"/>
      <w:bookmarkStart w:id="7811" w:name="_Toc383177710"/>
      <w:bookmarkStart w:id="7812" w:name="_Toc383183863"/>
      <w:bookmarkStart w:id="7813" w:name="_Toc382872895"/>
      <w:bookmarkStart w:id="7814" w:name="_Toc382902875"/>
      <w:bookmarkStart w:id="7815" w:name="_Toc383177740"/>
      <w:bookmarkStart w:id="7816" w:name="_Toc383183893"/>
      <w:bookmarkStart w:id="7817" w:name="_Toc382872896"/>
      <w:bookmarkStart w:id="7818" w:name="_Toc382902876"/>
      <w:bookmarkStart w:id="7819" w:name="_Toc383177741"/>
      <w:bookmarkStart w:id="7820" w:name="_Toc383183894"/>
      <w:bookmarkStart w:id="7821" w:name="_Toc382872897"/>
      <w:bookmarkStart w:id="7822" w:name="_Toc382902877"/>
      <w:bookmarkStart w:id="7823" w:name="_Toc383177742"/>
      <w:bookmarkStart w:id="7824" w:name="_Toc383183895"/>
      <w:bookmarkStart w:id="7825" w:name="_Toc382872898"/>
      <w:bookmarkStart w:id="7826" w:name="_Toc382902878"/>
      <w:bookmarkStart w:id="7827" w:name="_Toc383177743"/>
      <w:bookmarkStart w:id="7828" w:name="_Toc383183896"/>
      <w:bookmarkStart w:id="7829" w:name="_Toc382872899"/>
      <w:bookmarkStart w:id="7830" w:name="_Toc382902879"/>
      <w:bookmarkStart w:id="7831" w:name="_Toc383177744"/>
      <w:bookmarkStart w:id="7832" w:name="_Toc383183897"/>
      <w:bookmarkStart w:id="7833" w:name="_Toc382872900"/>
      <w:bookmarkStart w:id="7834" w:name="_Toc382902880"/>
      <w:bookmarkStart w:id="7835" w:name="_Toc383177745"/>
      <w:bookmarkStart w:id="7836" w:name="_Toc383183898"/>
      <w:bookmarkStart w:id="7837" w:name="_Toc382872901"/>
      <w:bookmarkStart w:id="7838" w:name="_Toc382902881"/>
      <w:bookmarkStart w:id="7839" w:name="_Toc383177746"/>
      <w:bookmarkStart w:id="7840" w:name="_Toc383183899"/>
      <w:bookmarkStart w:id="7841" w:name="_Toc382872902"/>
      <w:bookmarkStart w:id="7842" w:name="_Toc382902882"/>
      <w:bookmarkStart w:id="7843" w:name="_Toc383177747"/>
      <w:bookmarkStart w:id="7844" w:name="_Toc383183900"/>
      <w:bookmarkStart w:id="7845" w:name="_Toc382872944"/>
      <w:bookmarkStart w:id="7846" w:name="_Toc382902924"/>
      <w:bookmarkStart w:id="7847" w:name="_Toc383177789"/>
      <w:bookmarkStart w:id="7848" w:name="_Toc383183942"/>
      <w:bookmarkStart w:id="7849" w:name="_Toc382872945"/>
      <w:bookmarkStart w:id="7850" w:name="_Toc382902925"/>
      <w:bookmarkStart w:id="7851" w:name="_Toc383177790"/>
      <w:bookmarkStart w:id="7852" w:name="_Toc383183943"/>
      <w:bookmarkStart w:id="7853" w:name="_Toc382872946"/>
      <w:bookmarkStart w:id="7854" w:name="_Toc382902926"/>
      <w:bookmarkStart w:id="7855" w:name="_Toc383177791"/>
      <w:bookmarkStart w:id="7856" w:name="_Toc383183944"/>
      <w:bookmarkStart w:id="7857" w:name="_Toc382872947"/>
      <w:bookmarkStart w:id="7858" w:name="_Toc382902927"/>
      <w:bookmarkStart w:id="7859" w:name="_Toc383177792"/>
      <w:bookmarkStart w:id="7860" w:name="_Toc383183945"/>
      <w:bookmarkStart w:id="7861" w:name="_Toc382872948"/>
      <w:bookmarkStart w:id="7862" w:name="_Toc382902928"/>
      <w:bookmarkStart w:id="7863" w:name="_Toc383177793"/>
      <w:bookmarkStart w:id="7864" w:name="_Toc383183946"/>
      <w:bookmarkStart w:id="7865" w:name="_Toc382872949"/>
      <w:bookmarkStart w:id="7866" w:name="_Toc382902929"/>
      <w:bookmarkStart w:id="7867" w:name="_Toc383177794"/>
      <w:bookmarkStart w:id="7868" w:name="_Toc383183947"/>
      <w:bookmarkStart w:id="7869" w:name="_Toc382872950"/>
      <w:bookmarkStart w:id="7870" w:name="_Toc382902930"/>
      <w:bookmarkStart w:id="7871" w:name="_Toc383177795"/>
      <w:bookmarkStart w:id="7872" w:name="_Toc383183948"/>
      <w:bookmarkStart w:id="7873" w:name="_Toc382872951"/>
      <w:bookmarkStart w:id="7874" w:name="_Toc382902931"/>
      <w:bookmarkStart w:id="7875" w:name="_Toc383177796"/>
      <w:bookmarkStart w:id="7876" w:name="_Toc383183949"/>
      <w:bookmarkStart w:id="7877" w:name="_Toc382872993"/>
      <w:bookmarkStart w:id="7878" w:name="_Toc382902973"/>
      <w:bookmarkStart w:id="7879" w:name="_Toc383177838"/>
      <w:bookmarkStart w:id="7880" w:name="_Toc383183991"/>
      <w:bookmarkStart w:id="7881" w:name="_Toc382872994"/>
      <w:bookmarkStart w:id="7882" w:name="_Toc382902974"/>
      <w:bookmarkStart w:id="7883" w:name="_Toc383177839"/>
      <w:bookmarkStart w:id="7884" w:name="_Toc383183992"/>
      <w:bookmarkStart w:id="7885" w:name="_Toc382872995"/>
      <w:bookmarkStart w:id="7886" w:name="_Toc382902975"/>
      <w:bookmarkStart w:id="7887" w:name="_Toc383177840"/>
      <w:bookmarkStart w:id="7888" w:name="_Toc383183993"/>
      <w:bookmarkStart w:id="7889" w:name="_Toc382872996"/>
      <w:bookmarkStart w:id="7890" w:name="_Toc382902976"/>
      <w:bookmarkStart w:id="7891" w:name="_Toc383177841"/>
      <w:bookmarkStart w:id="7892" w:name="_Toc383183994"/>
      <w:bookmarkStart w:id="7893" w:name="_Toc382872997"/>
      <w:bookmarkStart w:id="7894" w:name="_Toc382902977"/>
      <w:bookmarkStart w:id="7895" w:name="_Toc383177842"/>
      <w:bookmarkStart w:id="7896" w:name="_Toc383183995"/>
      <w:bookmarkStart w:id="7897" w:name="_Toc382872999"/>
      <w:bookmarkStart w:id="7898" w:name="_Toc382902979"/>
      <w:bookmarkStart w:id="7899" w:name="_Toc383177844"/>
      <w:bookmarkStart w:id="7900" w:name="_Toc383183997"/>
      <w:bookmarkStart w:id="7901" w:name="_Toc382873000"/>
      <w:bookmarkStart w:id="7902" w:name="_Toc382902980"/>
      <w:bookmarkStart w:id="7903" w:name="_Toc383177845"/>
      <w:bookmarkStart w:id="7904" w:name="_Toc383183998"/>
      <w:bookmarkStart w:id="7905" w:name="_Toc382873001"/>
      <w:bookmarkStart w:id="7906" w:name="_Toc382902981"/>
      <w:bookmarkStart w:id="7907" w:name="_Toc383177846"/>
      <w:bookmarkStart w:id="7908" w:name="_Toc383183999"/>
      <w:bookmarkStart w:id="7909" w:name="_Toc382873002"/>
      <w:bookmarkStart w:id="7910" w:name="_Toc382902982"/>
      <w:bookmarkStart w:id="7911" w:name="_Toc383177847"/>
      <w:bookmarkStart w:id="7912" w:name="_Toc383184000"/>
      <w:bookmarkStart w:id="7913" w:name="_Toc382873003"/>
      <w:bookmarkStart w:id="7914" w:name="_Toc382902983"/>
      <w:bookmarkStart w:id="7915" w:name="_Toc383177848"/>
      <w:bookmarkStart w:id="7916" w:name="_Toc383184001"/>
      <w:bookmarkStart w:id="7917" w:name="_Toc382873004"/>
      <w:bookmarkStart w:id="7918" w:name="_Toc382902984"/>
      <w:bookmarkStart w:id="7919" w:name="_Toc383177849"/>
      <w:bookmarkStart w:id="7920" w:name="_Toc383184002"/>
      <w:bookmarkStart w:id="7921" w:name="_Toc382873005"/>
      <w:bookmarkStart w:id="7922" w:name="_Toc382902985"/>
      <w:bookmarkStart w:id="7923" w:name="_Toc383177850"/>
      <w:bookmarkStart w:id="7924" w:name="_Toc383184003"/>
      <w:bookmarkStart w:id="7925" w:name="_Toc382873006"/>
      <w:bookmarkStart w:id="7926" w:name="_Toc382902986"/>
      <w:bookmarkStart w:id="7927" w:name="_Toc383177851"/>
      <w:bookmarkStart w:id="7928" w:name="_Toc383184004"/>
      <w:bookmarkStart w:id="7929" w:name="_Toc382873084"/>
      <w:bookmarkStart w:id="7930" w:name="_Toc382903064"/>
      <w:bookmarkStart w:id="7931" w:name="_Toc383177929"/>
      <w:bookmarkStart w:id="7932" w:name="_Toc383184082"/>
      <w:bookmarkStart w:id="7933" w:name="_Toc382873085"/>
      <w:bookmarkStart w:id="7934" w:name="_Toc382903065"/>
      <w:bookmarkStart w:id="7935" w:name="_Toc383177930"/>
      <w:bookmarkStart w:id="7936" w:name="_Toc383184083"/>
      <w:bookmarkStart w:id="7937" w:name="_Toc382873086"/>
      <w:bookmarkStart w:id="7938" w:name="_Toc382903066"/>
      <w:bookmarkStart w:id="7939" w:name="_Toc383177931"/>
      <w:bookmarkStart w:id="7940" w:name="_Toc383184084"/>
      <w:bookmarkStart w:id="7941" w:name="_Toc382873087"/>
      <w:bookmarkStart w:id="7942" w:name="_Toc382903067"/>
      <w:bookmarkStart w:id="7943" w:name="_Toc383177932"/>
      <w:bookmarkStart w:id="7944" w:name="_Toc383184085"/>
      <w:bookmarkStart w:id="7945" w:name="_Toc382873088"/>
      <w:bookmarkStart w:id="7946" w:name="_Toc382903068"/>
      <w:bookmarkStart w:id="7947" w:name="_Toc383177933"/>
      <w:bookmarkStart w:id="7948" w:name="_Toc383184086"/>
      <w:bookmarkStart w:id="7949" w:name="_Toc382873089"/>
      <w:bookmarkStart w:id="7950" w:name="_Toc382903069"/>
      <w:bookmarkStart w:id="7951" w:name="_Toc383177934"/>
      <w:bookmarkStart w:id="7952" w:name="_Toc383184087"/>
      <w:bookmarkStart w:id="7953" w:name="_Toc382873090"/>
      <w:bookmarkStart w:id="7954" w:name="_Toc382903070"/>
      <w:bookmarkStart w:id="7955" w:name="_Toc383177935"/>
      <w:bookmarkStart w:id="7956" w:name="_Toc383184088"/>
      <w:bookmarkStart w:id="7957" w:name="_Toc382873091"/>
      <w:bookmarkStart w:id="7958" w:name="_Toc382903071"/>
      <w:bookmarkStart w:id="7959" w:name="_Toc383177936"/>
      <w:bookmarkStart w:id="7960" w:name="_Toc383184089"/>
      <w:bookmarkStart w:id="7961" w:name="_Toc382873133"/>
      <w:bookmarkStart w:id="7962" w:name="_Toc382903113"/>
      <w:bookmarkStart w:id="7963" w:name="_Toc383177978"/>
      <w:bookmarkStart w:id="7964" w:name="_Toc383184131"/>
      <w:bookmarkStart w:id="7965" w:name="_Toc382873134"/>
      <w:bookmarkStart w:id="7966" w:name="_Toc382903114"/>
      <w:bookmarkStart w:id="7967" w:name="_Toc383177979"/>
      <w:bookmarkStart w:id="7968" w:name="_Toc383184132"/>
      <w:bookmarkStart w:id="7969" w:name="_Toc382873135"/>
      <w:bookmarkStart w:id="7970" w:name="_Toc382903115"/>
      <w:bookmarkStart w:id="7971" w:name="_Toc383177980"/>
      <w:bookmarkStart w:id="7972" w:name="_Toc383184133"/>
      <w:bookmarkStart w:id="7973" w:name="_Toc382873136"/>
      <w:bookmarkStart w:id="7974" w:name="_Toc382903116"/>
      <w:bookmarkStart w:id="7975" w:name="_Toc383177981"/>
      <w:bookmarkStart w:id="7976" w:name="_Toc383184134"/>
      <w:bookmarkStart w:id="7977" w:name="_Toc382873137"/>
      <w:bookmarkStart w:id="7978" w:name="_Toc382903117"/>
      <w:bookmarkStart w:id="7979" w:name="_Toc383177982"/>
      <w:bookmarkStart w:id="7980" w:name="_Toc383184135"/>
      <w:bookmarkStart w:id="7981" w:name="_Toc382873138"/>
      <w:bookmarkStart w:id="7982" w:name="_Toc382903118"/>
      <w:bookmarkStart w:id="7983" w:name="_Toc383177983"/>
      <w:bookmarkStart w:id="7984" w:name="_Toc383184136"/>
      <w:bookmarkStart w:id="7985" w:name="_Toc382873139"/>
      <w:bookmarkStart w:id="7986" w:name="_Toc382903119"/>
      <w:bookmarkStart w:id="7987" w:name="_Toc383177984"/>
      <w:bookmarkStart w:id="7988" w:name="_Toc383184137"/>
      <w:bookmarkStart w:id="7989" w:name="_Toc382873140"/>
      <w:bookmarkStart w:id="7990" w:name="_Toc382903120"/>
      <w:bookmarkStart w:id="7991" w:name="_Toc383177985"/>
      <w:bookmarkStart w:id="7992" w:name="_Toc383184138"/>
      <w:bookmarkStart w:id="7993" w:name="_Toc382873182"/>
      <w:bookmarkStart w:id="7994" w:name="_Toc382903162"/>
      <w:bookmarkStart w:id="7995" w:name="_Toc383178027"/>
      <w:bookmarkStart w:id="7996" w:name="_Toc383184180"/>
      <w:bookmarkStart w:id="7997" w:name="_Toc382873183"/>
      <w:bookmarkStart w:id="7998" w:name="_Toc382903163"/>
      <w:bookmarkStart w:id="7999" w:name="_Toc383178028"/>
      <w:bookmarkStart w:id="8000" w:name="_Toc383184181"/>
      <w:bookmarkStart w:id="8001" w:name="_Toc382873184"/>
      <w:bookmarkStart w:id="8002" w:name="_Toc382903164"/>
      <w:bookmarkStart w:id="8003" w:name="_Toc383178029"/>
      <w:bookmarkStart w:id="8004" w:name="_Toc383184182"/>
      <w:bookmarkStart w:id="8005" w:name="_Toc382873185"/>
      <w:bookmarkStart w:id="8006" w:name="_Toc382903165"/>
      <w:bookmarkStart w:id="8007" w:name="_Toc383178030"/>
      <w:bookmarkStart w:id="8008" w:name="_Toc383184183"/>
      <w:bookmarkStart w:id="8009" w:name="_Toc382873186"/>
      <w:bookmarkStart w:id="8010" w:name="_Toc382903166"/>
      <w:bookmarkStart w:id="8011" w:name="_Toc383178031"/>
      <w:bookmarkStart w:id="8012" w:name="_Toc383184184"/>
      <w:bookmarkStart w:id="8013" w:name="_Toc382873187"/>
      <w:bookmarkStart w:id="8014" w:name="_Toc382903167"/>
      <w:bookmarkStart w:id="8015" w:name="_Toc383178032"/>
      <w:bookmarkStart w:id="8016" w:name="_Toc383184185"/>
      <w:bookmarkStart w:id="8017" w:name="_Toc382873188"/>
      <w:bookmarkStart w:id="8018" w:name="_Toc382903168"/>
      <w:bookmarkStart w:id="8019" w:name="_Toc383178033"/>
      <w:bookmarkStart w:id="8020" w:name="_Toc383184186"/>
      <w:bookmarkStart w:id="8021" w:name="_Toc382873189"/>
      <w:bookmarkStart w:id="8022" w:name="_Toc382903169"/>
      <w:bookmarkStart w:id="8023" w:name="_Toc383178034"/>
      <w:bookmarkStart w:id="8024" w:name="_Toc383184187"/>
      <w:bookmarkStart w:id="8025" w:name="_Toc382873219"/>
      <w:bookmarkStart w:id="8026" w:name="_Toc382903199"/>
      <w:bookmarkStart w:id="8027" w:name="_Toc383178064"/>
      <w:bookmarkStart w:id="8028" w:name="_Toc383184217"/>
      <w:bookmarkStart w:id="8029" w:name="_Toc382873220"/>
      <w:bookmarkStart w:id="8030" w:name="_Toc382903200"/>
      <w:bookmarkStart w:id="8031" w:name="_Toc383178065"/>
      <w:bookmarkStart w:id="8032" w:name="_Toc383184218"/>
      <w:bookmarkStart w:id="8033" w:name="_Toc382873221"/>
      <w:bookmarkStart w:id="8034" w:name="_Toc382903201"/>
      <w:bookmarkStart w:id="8035" w:name="_Toc383178066"/>
      <w:bookmarkStart w:id="8036" w:name="_Toc383184219"/>
      <w:bookmarkStart w:id="8037" w:name="_Toc382873222"/>
      <w:bookmarkStart w:id="8038" w:name="_Toc382903202"/>
      <w:bookmarkStart w:id="8039" w:name="_Toc383178067"/>
      <w:bookmarkStart w:id="8040" w:name="_Toc383184220"/>
      <w:bookmarkStart w:id="8041" w:name="_Toc382873223"/>
      <w:bookmarkStart w:id="8042" w:name="_Toc382903203"/>
      <w:bookmarkStart w:id="8043" w:name="_Toc383178068"/>
      <w:bookmarkStart w:id="8044" w:name="_Toc383184221"/>
      <w:bookmarkStart w:id="8045" w:name="_Toc382873224"/>
      <w:bookmarkStart w:id="8046" w:name="_Toc382903204"/>
      <w:bookmarkStart w:id="8047" w:name="_Toc383178069"/>
      <w:bookmarkStart w:id="8048" w:name="_Toc383184222"/>
      <w:bookmarkStart w:id="8049" w:name="_Toc382873225"/>
      <w:bookmarkStart w:id="8050" w:name="_Toc382903205"/>
      <w:bookmarkStart w:id="8051" w:name="_Toc383178070"/>
      <w:bookmarkStart w:id="8052" w:name="_Toc383184223"/>
      <w:bookmarkStart w:id="8053" w:name="_Toc382873226"/>
      <w:bookmarkStart w:id="8054" w:name="_Toc382903206"/>
      <w:bookmarkStart w:id="8055" w:name="_Toc383178071"/>
      <w:bookmarkStart w:id="8056" w:name="_Toc383184224"/>
      <w:bookmarkStart w:id="8057" w:name="_Toc382873244"/>
      <w:bookmarkStart w:id="8058" w:name="_Toc382903224"/>
      <w:bookmarkStart w:id="8059" w:name="_Toc383178089"/>
      <w:bookmarkStart w:id="8060" w:name="_Toc383184242"/>
      <w:bookmarkStart w:id="8061" w:name="_Toc382873245"/>
      <w:bookmarkStart w:id="8062" w:name="_Toc382903225"/>
      <w:bookmarkStart w:id="8063" w:name="_Toc383178090"/>
      <w:bookmarkStart w:id="8064" w:name="_Toc383184243"/>
      <w:bookmarkStart w:id="8065" w:name="_Toc382873246"/>
      <w:bookmarkStart w:id="8066" w:name="_Toc382903226"/>
      <w:bookmarkStart w:id="8067" w:name="_Toc383178091"/>
      <w:bookmarkStart w:id="8068" w:name="_Toc383184244"/>
      <w:bookmarkStart w:id="8069" w:name="_Toc382873247"/>
      <w:bookmarkStart w:id="8070" w:name="_Toc382903227"/>
      <w:bookmarkStart w:id="8071" w:name="_Toc383178092"/>
      <w:bookmarkStart w:id="8072" w:name="_Toc383184245"/>
      <w:bookmarkStart w:id="8073" w:name="_Toc382873248"/>
      <w:bookmarkStart w:id="8074" w:name="_Toc382903228"/>
      <w:bookmarkStart w:id="8075" w:name="_Toc383178093"/>
      <w:bookmarkStart w:id="8076" w:name="_Toc383184246"/>
      <w:bookmarkStart w:id="8077" w:name="_Toc382873249"/>
      <w:bookmarkStart w:id="8078" w:name="_Toc382903229"/>
      <w:bookmarkStart w:id="8079" w:name="_Toc383178094"/>
      <w:bookmarkStart w:id="8080" w:name="_Toc383184247"/>
      <w:bookmarkStart w:id="8081" w:name="_Toc382873250"/>
      <w:bookmarkStart w:id="8082" w:name="_Toc382903230"/>
      <w:bookmarkStart w:id="8083" w:name="_Toc383178095"/>
      <w:bookmarkStart w:id="8084" w:name="_Toc383184248"/>
      <w:bookmarkStart w:id="8085" w:name="_Toc382873251"/>
      <w:bookmarkStart w:id="8086" w:name="_Toc382903231"/>
      <w:bookmarkStart w:id="8087" w:name="_Toc383178096"/>
      <w:bookmarkStart w:id="8088" w:name="_Toc383184249"/>
      <w:bookmarkStart w:id="8089" w:name="_Toc382873269"/>
      <w:bookmarkStart w:id="8090" w:name="_Toc382903249"/>
      <w:bookmarkStart w:id="8091" w:name="_Toc383178114"/>
      <w:bookmarkStart w:id="8092" w:name="_Toc383184267"/>
      <w:bookmarkStart w:id="8093" w:name="_Toc382873270"/>
      <w:bookmarkStart w:id="8094" w:name="_Toc382903250"/>
      <w:bookmarkStart w:id="8095" w:name="_Toc383178115"/>
      <w:bookmarkStart w:id="8096" w:name="_Toc383184268"/>
      <w:bookmarkStart w:id="8097" w:name="_Toc382873271"/>
      <w:bookmarkStart w:id="8098" w:name="_Toc382903251"/>
      <w:bookmarkStart w:id="8099" w:name="_Toc383178116"/>
      <w:bookmarkStart w:id="8100" w:name="_Toc383184269"/>
      <w:bookmarkStart w:id="8101" w:name="_Toc382873272"/>
      <w:bookmarkStart w:id="8102" w:name="_Toc382903252"/>
      <w:bookmarkStart w:id="8103" w:name="_Toc383178117"/>
      <w:bookmarkStart w:id="8104" w:name="_Toc383184270"/>
      <w:bookmarkStart w:id="8105" w:name="_Toc382873274"/>
      <w:bookmarkStart w:id="8106" w:name="_Toc382903254"/>
      <w:bookmarkStart w:id="8107" w:name="_Toc383178119"/>
      <w:bookmarkStart w:id="8108" w:name="_Toc383184272"/>
      <w:bookmarkStart w:id="8109" w:name="_Toc382873276"/>
      <w:bookmarkStart w:id="8110" w:name="_Toc382903256"/>
      <w:bookmarkStart w:id="8111" w:name="_Toc383178121"/>
      <w:bookmarkStart w:id="8112" w:name="_Toc383184274"/>
      <w:bookmarkStart w:id="8113" w:name="_Toc382873278"/>
      <w:bookmarkStart w:id="8114" w:name="_Toc382903258"/>
      <w:bookmarkStart w:id="8115" w:name="_Toc383178123"/>
      <w:bookmarkStart w:id="8116" w:name="_Toc383184276"/>
      <w:bookmarkStart w:id="8117" w:name="_Toc382873283"/>
      <w:bookmarkStart w:id="8118" w:name="_Toc382903263"/>
      <w:bookmarkStart w:id="8119" w:name="_Toc383178128"/>
      <w:bookmarkStart w:id="8120" w:name="_Toc383184281"/>
      <w:bookmarkStart w:id="8121" w:name="_Toc382873285"/>
      <w:bookmarkStart w:id="8122" w:name="_Toc382903265"/>
      <w:bookmarkStart w:id="8123" w:name="_Toc383178130"/>
      <w:bookmarkStart w:id="8124" w:name="_Toc383184283"/>
      <w:bookmarkStart w:id="8125" w:name="_Toc382873286"/>
      <w:bookmarkStart w:id="8126" w:name="_Toc382903266"/>
      <w:bookmarkStart w:id="8127" w:name="_Toc383178131"/>
      <w:bookmarkStart w:id="8128" w:name="_Toc383184284"/>
      <w:bookmarkStart w:id="8129" w:name="_Toc382873287"/>
      <w:bookmarkStart w:id="8130" w:name="_Toc382903267"/>
      <w:bookmarkStart w:id="8131" w:name="_Toc383178132"/>
      <w:bookmarkStart w:id="8132" w:name="_Toc383184285"/>
      <w:bookmarkStart w:id="8133" w:name="_Toc382873288"/>
      <w:bookmarkStart w:id="8134" w:name="_Toc382903268"/>
      <w:bookmarkStart w:id="8135" w:name="_Toc383178133"/>
      <w:bookmarkStart w:id="8136" w:name="_Toc383184286"/>
      <w:bookmarkStart w:id="8137" w:name="_Toc382873289"/>
      <w:bookmarkStart w:id="8138" w:name="_Toc382903269"/>
      <w:bookmarkStart w:id="8139" w:name="_Toc383178134"/>
      <w:bookmarkStart w:id="8140" w:name="_Toc383184287"/>
      <w:bookmarkStart w:id="8141" w:name="_Toc382873291"/>
      <w:bookmarkStart w:id="8142" w:name="_Toc382903271"/>
      <w:bookmarkStart w:id="8143" w:name="_Toc383178136"/>
      <w:bookmarkStart w:id="8144" w:name="_Toc383184289"/>
      <w:bookmarkStart w:id="8145" w:name="_Toc382873292"/>
      <w:bookmarkStart w:id="8146" w:name="_Toc382903272"/>
      <w:bookmarkStart w:id="8147" w:name="_Toc383178137"/>
      <w:bookmarkStart w:id="8148" w:name="_Toc383184290"/>
      <w:bookmarkStart w:id="8149" w:name="_Toc382873293"/>
      <w:bookmarkStart w:id="8150" w:name="_Toc382903273"/>
      <w:bookmarkStart w:id="8151" w:name="_Toc383178138"/>
      <w:bookmarkStart w:id="8152" w:name="_Toc383184291"/>
      <w:bookmarkStart w:id="8153" w:name="_Toc382873294"/>
      <w:bookmarkStart w:id="8154" w:name="_Toc382903274"/>
      <w:bookmarkStart w:id="8155" w:name="_Toc383178139"/>
      <w:bookmarkStart w:id="8156" w:name="_Toc383184292"/>
      <w:bookmarkStart w:id="8157" w:name="_Toc382873295"/>
      <w:bookmarkStart w:id="8158" w:name="_Toc382903275"/>
      <w:bookmarkStart w:id="8159" w:name="_Toc383178140"/>
      <w:bookmarkStart w:id="8160" w:name="_Toc383184293"/>
      <w:bookmarkStart w:id="8161" w:name="_Toc382873296"/>
      <w:bookmarkStart w:id="8162" w:name="_Toc382903276"/>
      <w:bookmarkStart w:id="8163" w:name="_Toc383178141"/>
      <w:bookmarkStart w:id="8164" w:name="_Toc383184294"/>
      <w:bookmarkStart w:id="8165" w:name="_Toc382873297"/>
      <w:bookmarkStart w:id="8166" w:name="_Toc382903277"/>
      <w:bookmarkStart w:id="8167" w:name="_Toc383178142"/>
      <w:bookmarkStart w:id="8168" w:name="_Toc383184295"/>
      <w:bookmarkStart w:id="8169" w:name="_Toc382873298"/>
      <w:bookmarkStart w:id="8170" w:name="_Toc382903278"/>
      <w:bookmarkStart w:id="8171" w:name="_Toc383178143"/>
      <w:bookmarkStart w:id="8172" w:name="_Toc383184296"/>
      <w:bookmarkStart w:id="8173" w:name="_Toc382873340"/>
      <w:bookmarkStart w:id="8174" w:name="_Toc382903320"/>
      <w:bookmarkStart w:id="8175" w:name="_Toc383178185"/>
      <w:bookmarkStart w:id="8176" w:name="_Toc383184338"/>
      <w:bookmarkStart w:id="8177" w:name="_Toc382873341"/>
      <w:bookmarkStart w:id="8178" w:name="_Toc382903321"/>
      <w:bookmarkStart w:id="8179" w:name="_Toc383178186"/>
      <w:bookmarkStart w:id="8180" w:name="_Toc383184339"/>
      <w:bookmarkStart w:id="8181" w:name="_Toc382873342"/>
      <w:bookmarkStart w:id="8182" w:name="_Toc382903322"/>
      <w:bookmarkStart w:id="8183" w:name="_Toc383178187"/>
      <w:bookmarkStart w:id="8184" w:name="_Toc383184340"/>
      <w:bookmarkStart w:id="8185" w:name="_Toc382873343"/>
      <w:bookmarkStart w:id="8186" w:name="_Toc382903323"/>
      <w:bookmarkStart w:id="8187" w:name="_Toc383178188"/>
      <w:bookmarkStart w:id="8188" w:name="_Toc383184341"/>
      <w:bookmarkStart w:id="8189" w:name="_Toc382873344"/>
      <w:bookmarkStart w:id="8190" w:name="_Toc382903324"/>
      <w:bookmarkStart w:id="8191" w:name="_Toc383178189"/>
      <w:bookmarkStart w:id="8192" w:name="_Toc383184342"/>
      <w:bookmarkStart w:id="8193" w:name="_Toc382873345"/>
      <w:bookmarkStart w:id="8194" w:name="_Toc382903325"/>
      <w:bookmarkStart w:id="8195" w:name="_Toc383178190"/>
      <w:bookmarkStart w:id="8196" w:name="_Toc383184343"/>
      <w:bookmarkStart w:id="8197" w:name="_Toc382873346"/>
      <w:bookmarkStart w:id="8198" w:name="_Toc382903326"/>
      <w:bookmarkStart w:id="8199" w:name="_Toc383178191"/>
      <w:bookmarkStart w:id="8200" w:name="_Toc383184344"/>
      <w:bookmarkStart w:id="8201" w:name="_Toc382873347"/>
      <w:bookmarkStart w:id="8202" w:name="_Toc382903327"/>
      <w:bookmarkStart w:id="8203" w:name="_Toc383178192"/>
      <w:bookmarkStart w:id="8204" w:name="_Toc383184345"/>
      <w:bookmarkStart w:id="8205" w:name="_Toc382873389"/>
      <w:bookmarkStart w:id="8206" w:name="_Toc382903369"/>
      <w:bookmarkStart w:id="8207" w:name="_Toc383178234"/>
      <w:bookmarkStart w:id="8208" w:name="_Toc383184387"/>
      <w:bookmarkStart w:id="8209" w:name="_Toc382873390"/>
      <w:bookmarkStart w:id="8210" w:name="_Toc382903370"/>
      <w:bookmarkStart w:id="8211" w:name="_Toc383178235"/>
      <w:bookmarkStart w:id="8212" w:name="_Toc383184388"/>
      <w:bookmarkStart w:id="8213" w:name="_Toc382873391"/>
      <w:bookmarkStart w:id="8214" w:name="_Toc382903371"/>
      <w:bookmarkStart w:id="8215" w:name="_Toc383178236"/>
      <w:bookmarkStart w:id="8216" w:name="_Toc383184389"/>
      <w:bookmarkStart w:id="8217" w:name="_Toc382873392"/>
      <w:bookmarkStart w:id="8218" w:name="_Toc382903372"/>
      <w:bookmarkStart w:id="8219" w:name="_Toc383178237"/>
      <w:bookmarkStart w:id="8220" w:name="_Toc383184390"/>
      <w:bookmarkStart w:id="8221" w:name="_Toc382873393"/>
      <w:bookmarkStart w:id="8222" w:name="_Toc382903373"/>
      <w:bookmarkStart w:id="8223" w:name="_Toc383178238"/>
      <w:bookmarkStart w:id="8224" w:name="_Toc383184391"/>
      <w:bookmarkStart w:id="8225" w:name="_Toc382873394"/>
      <w:bookmarkStart w:id="8226" w:name="_Toc382903374"/>
      <w:bookmarkStart w:id="8227" w:name="_Toc383178239"/>
      <w:bookmarkStart w:id="8228" w:name="_Toc383184392"/>
      <w:bookmarkStart w:id="8229" w:name="_Toc382873395"/>
      <w:bookmarkStart w:id="8230" w:name="_Toc382903375"/>
      <w:bookmarkStart w:id="8231" w:name="_Toc383178240"/>
      <w:bookmarkStart w:id="8232" w:name="_Toc383184393"/>
      <w:bookmarkStart w:id="8233" w:name="_Toc382873396"/>
      <w:bookmarkStart w:id="8234" w:name="_Toc382903376"/>
      <w:bookmarkStart w:id="8235" w:name="_Toc383178241"/>
      <w:bookmarkStart w:id="8236" w:name="_Toc383184394"/>
      <w:bookmarkStart w:id="8237" w:name="_Toc382873438"/>
      <w:bookmarkStart w:id="8238" w:name="_Toc382903418"/>
      <w:bookmarkStart w:id="8239" w:name="_Toc383178283"/>
      <w:bookmarkStart w:id="8240" w:name="_Toc383184436"/>
      <w:bookmarkStart w:id="8241" w:name="_Toc382873439"/>
      <w:bookmarkStart w:id="8242" w:name="_Toc382903419"/>
      <w:bookmarkStart w:id="8243" w:name="_Toc383178284"/>
      <w:bookmarkStart w:id="8244" w:name="_Toc383184437"/>
      <w:bookmarkStart w:id="8245" w:name="_Toc382873440"/>
      <w:bookmarkStart w:id="8246" w:name="_Toc382903420"/>
      <w:bookmarkStart w:id="8247" w:name="_Toc383178285"/>
      <w:bookmarkStart w:id="8248" w:name="_Toc383184438"/>
      <w:bookmarkStart w:id="8249" w:name="_Toc382873441"/>
      <w:bookmarkStart w:id="8250" w:name="_Toc382903421"/>
      <w:bookmarkStart w:id="8251" w:name="_Toc383178286"/>
      <w:bookmarkStart w:id="8252" w:name="_Toc383184439"/>
      <w:bookmarkStart w:id="8253" w:name="_Toc382873442"/>
      <w:bookmarkStart w:id="8254" w:name="_Toc382903422"/>
      <w:bookmarkStart w:id="8255" w:name="_Toc383178287"/>
      <w:bookmarkStart w:id="8256" w:name="_Toc383184440"/>
      <w:bookmarkStart w:id="8257" w:name="_Toc382873443"/>
      <w:bookmarkStart w:id="8258" w:name="_Toc382903423"/>
      <w:bookmarkStart w:id="8259" w:name="_Toc383178288"/>
      <w:bookmarkStart w:id="8260" w:name="_Toc383184441"/>
      <w:bookmarkStart w:id="8261" w:name="_Toc382873444"/>
      <w:bookmarkStart w:id="8262" w:name="_Toc382903424"/>
      <w:bookmarkStart w:id="8263" w:name="_Toc383178289"/>
      <w:bookmarkStart w:id="8264" w:name="_Toc383184442"/>
      <w:bookmarkStart w:id="8265" w:name="_Toc382873445"/>
      <w:bookmarkStart w:id="8266" w:name="_Toc382903425"/>
      <w:bookmarkStart w:id="8267" w:name="_Toc383178290"/>
      <w:bookmarkStart w:id="8268" w:name="_Toc383184443"/>
      <w:bookmarkStart w:id="8269" w:name="_Toc382873487"/>
      <w:bookmarkStart w:id="8270" w:name="_Toc382903467"/>
      <w:bookmarkStart w:id="8271" w:name="_Toc383178332"/>
      <w:bookmarkStart w:id="8272" w:name="_Toc383184485"/>
      <w:bookmarkStart w:id="8273" w:name="_Toc382873488"/>
      <w:bookmarkStart w:id="8274" w:name="_Toc382903468"/>
      <w:bookmarkStart w:id="8275" w:name="_Toc383178333"/>
      <w:bookmarkStart w:id="8276" w:name="_Toc383184486"/>
      <w:bookmarkStart w:id="8277" w:name="_Toc382873489"/>
      <w:bookmarkStart w:id="8278" w:name="_Toc382903469"/>
      <w:bookmarkStart w:id="8279" w:name="_Toc383178334"/>
      <w:bookmarkStart w:id="8280" w:name="_Toc383184487"/>
      <w:bookmarkStart w:id="8281" w:name="_Toc382873490"/>
      <w:bookmarkStart w:id="8282" w:name="_Toc382903470"/>
      <w:bookmarkStart w:id="8283" w:name="_Toc383178335"/>
      <w:bookmarkStart w:id="8284" w:name="_Toc383184488"/>
      <w:bookmarkStart w:id="8285" w:name="_Toc382873491"/>
      <w:bookmarkStart w:id="8286" w:name="_Toc382903471"/>
      <w:bookmarkStart w:id="8287" w:name="_Toc383178336"/>
      <w:bookmarkStart w:id="8288" w:name="_Toc383184489"/>
      <w:bookmarkStart w:id="8289" w:name="_Toc382873492"/>
      <w:bookmarkStart w:id="8290" w:name="_Toc382903472"/>
      <w:bookmarkStart w:id="8291" w:name="_Toc383178337"/>
      <w:bookmarkStart w:id="8292" w:name="_Toc383184490"/>
      <w:bookmarkStart w:id="8293" w:name="_Toc382873493"/>
      <w:bookmarkStart w:id="8294" w:name="_Toc382903473"/>
      <w:bookmarkStart w:id="8295" w:name="_Toc383178338"/>
      <w:bookmarkStart w:id="8296" w:name="_Toc383184491"/>
      <w:bookmarkStart w:id="8297" w:name="_Toc382873494"/>
      <w:bookmarkStart w:id="8298" w:name="_Toc382903474"/>
      <w:bookmarkStart w:id="8299" w:name="_Toc383178339"/>
      <w:bookmarkStart w:id="8300" w:name="_Toc383184492"/>
      <w:bookmarkStart w:id="8301" w:name="_Toc382873536"/>
      <w:bookmarkStart w:id="8302" w:name="_Toc382903516"/>
      <w:bookmarkStart w:id="8303" w:name="_Toc383178381"/>
      <w:bookmarkStart w:id="8304" w:name="_Toc383184534"/>
      <w:bookmarkStart w:id="8305" w:name="_Toc382873537"/>
      <w:bookmarkStart w:id="8306" w:name="_Toc382903517"/>
      <w:bookmarkStart w:id="8307" w:name="_Toc383178382"/>
      <w:bookmarkStart w:id="8308" w:name="_Toc383184535"/>
      <w:bookmarkStart w:id="8309" w:name="_Toc382873538"/>
      <w:bookmarkStart w:id="8310" w:name="_Toc382903518"/>
      <w:bookmarkStart w:id="8311" w:name="_Toc383178383"/>
      <w:bookmarkStart w:id="8312" w:name="_Toc383184536"/>
      <w:bookmarkStart w:id="8313" w:name="_Toc382873539"/>
      <w:bookmarkStart w:id="8314" w:name="_Toc382903519"/>
      <w:bookmarkStart w:id="8315" w:name="_Toc383178384"/>
      <w:bookmarkStart w:id="8316" w:name="_Toc383184537"/>
      <w:bookmarkStart w:id="8317" w:name="_Toc382873540"/>
      <w:bookmarkStart w:id="8318" w:name="_Toc382903520"/>
      <w:bookmarkStart w:id="8319" w:name="_Toc383178385"/>
      <w:bookmarkStart w:id="8320" w:name="_Toc383184538"/>
      <w:bookmarkStart w:id="8321" w:name="_Toc382873541"/>
      <w:bookmarkStart w:id="8322" w:name="_Toc382903521"/>
      <w:bookmarkStart w:id="8323" w:name="_Toc383178386"/>
      <w:bookmarkStart w:id="8324" w:name="_Toc383184539"/>
      <w:bookmarkStart w:id="8325" w:name="_Toc382873542"/>
      <w:bookmarkStart w:id="8326" w:name="_Toc382903522"/>
      <w:bookmarkStart w:id="8327" w:name="_Toc383178387"/>
      <w:bookmarkStart w:id="8328" w:name="_Toc383184540"/>
      <w:bookmarkStart w:id="8329" w:name="_Toc382873543"/>
      <w:bookmarkStart w:id="8330" w:name="_Toc382903523"/>
      <w:bookmarkStart w:id="8331" w:name="_Toc383178388"/>
      <w:bookmarkStart w:id="8332" w:name="_Toc383184541"/>
      <w:bookmarkStart w:id="8333" w:name="_Toc382873585"/>
      <w:bookmarkStart w:id="8334" w:name="_Toc382903565"/>
      <w:bookmarkStart w:id="8335" w:name="_Toc383178430"/>
      <w:bookmarkStart w:id="8336" w:name="_Toc383184583"/>
      <w:bookmarkStart w:id="8337" w:name="_Toc382873586"/>
      <w:bookmarkStart w:id="8338" w:name="_Toc382903566"/>
      <w:bookmarkStart w:id="8339" w:name="_Toc383178431"/>
      <w:bookmarkStart w:id="8340" w:name="_Toc383184584"/>
      <w:bookmarkStart w:id="8341" w:name="_Toc382873587"/>
      <w:bookmarkStart w:id="8342" w:name="_Toc382903567"/>
      <w:bookmarkStart w:id="8343" w:name="_Toc383178432"/>
      <w:bookmarkStart w:id="8344" w:name="_Toc383184585"/>
      <w:bookmarkStart w:id="8345" w:name="_Toc382873588"/>
      <w:bookmarkStart w:id="8346" w:name="_Toc382903568"/>
      <w:bookmarkStart w:id="8347" w:name="_Toc383178433"/>
      <w:bookmarkStart w:id="8348" w:name="_Toc383184586"/>
      <w:bookmarkStart w:id="8349" w:name="_Toc382873589"/>
      <w:bookmarkStart w:id="8350" w:name="_Toc382903569"/>
      <w:bookmarkStart w:id="8351" w:name="_Toc383178434"/>
      <w:bookmarkStart w:id="8352" w:name="_Toc383184587"/>
      <w:bookmarkStart w:id="8353" w:name="_Toc382873590"/>
      <w:bookmarkStart w:id="8354" w:name="_Toc382903570"/>
      <w:bookmarkStart w:id="8355" w:name="_Toc383178435"/>
      <w:bookmarkStart w:id="8356" w:name="_Toc383184588"/>
      <w:bookmarkStart w:id="8357" w:name="_Toc382873591"/>
      <w:bookmarkStart w:id="8358" w:name="_Toc382903571"/>
      <w:bookmarkStart w:id="8359" w:name="_Toc383178436"/>
      <w:bookmarkStart w:id="8360" w:name="_Toc383184589"/>
      <w:bookmarkStart w:id="8361" w:name="_Toc382873592"/>
      <w:bookmarkStart w:id="8362" w:name="_Toc382903572"/>
      <w:bookmarkStart w:id="8363" w:name="_Toc383178437"/>
      <w:bookmarkStart w:id="8364" w:name="_Toc383184590"/>
      <w:bookmarkStart w:id="8365" w:name="BKM_329FE933_7978_47DA_A9D7_0A3A1F4BCA00"/>
      <w:bookmarkStart w:id="8366" w:name="_Toc382873622"/>
      <w:bookmarkStart w:id="8367" w:name="_Toc382903602"/>
      <w:bookmarkStart w:id="8368" w:name="_Toc383178467"/>
      <w:bookmarkStart w:id="8369" w:name="_Toc383184620"/>
      <w:bookmarkStart w:id="8370" w:name="_Toc382873623"/>
      <w:bookmarkStart w:id="8371" w:name="_Toc382903603"/>
      <w:bookmarkStart w:id="8372" w:name="_Toc383178468"/>
      <w:bookmarkStart w:id="8373" w:name="_Toc383184621"/>
      <w:bookmarkStart w:id="8374" w:name="_Toc382873652"/>
      <w:bookmarkStart w:id="8375" w:name="_Toc382903632"/>
      <w:bookmarkStart w:id="8376" w:name="_Toc383178497"/>
      <w:bookmarkStart w:id="8377" w:name="_Toc383184650"/>
      <w:bookmarkStart w:id="8378" w:name="_Toc382873653"/>
      <w:bookmarkStart w:id="8379" w:name="_Toc382903633"/>
      <w:bookmarkStart w:id="8380" w:name="_Toc383178498"/>
      <w:bookmarkStart w:id="8381" w:name="_Toc383184651"/>
      <w:bookmarkStart w:id="8382" w:name="_Toc382873654"/>
      <w:bookmarkStart w:id="8383" w:name="_Toc382903634"/>
      <w:bookmarkStart w:id="8384" w:name="_Toc383178499"/>
      <w:bookmarkStart w:id="8385" w:name="_Toc383184652"/>
      <w:bookmarkStart w:id="8386" w:name="_Toc382873655"/>
      <w:bookmarkStart w:id="8387" w:name="_Toc382903635"/>
      <w:bookmarkStart w:id="8388" w:name="_Toc383178500"/>
      <w:bookmarkStart w:id="8389" w:name="_Toc383184653"/>
      <w:bookmarkStart w:id="8390" w:name="_Toc382873656"/>
      <w:bookmarkStart w:id="8391" w:name="_Toc382903636"/>
      <w:bookmarkStart w:id="8392" w:name="_Toc383178501"/>
      <w:bookmarkStart w:id="8393" w:name="_Toc383184654"/>
      <w:bookmarkStart w:id="8394" w:name="_Toc382873657"/>
      <w:bookmarkStart w:id="8395" w:name="_Toc382903637"/>
      <w:bookmarkStart w:id="8396" w:name="_Toc383178502"/>
      <w:bookmarkStart w:id="8397" w:name="_Toc383184655"/>
      <w:bookmarkStart w:id="8398" w:name="_Toc382873658"/>
      <w:bookmarkStart w:id="8399" w:name="_Toc382903638"/>
      <w:bookmarkStart w:id="8400" w:name="_Toc383178503"/>
      <w:bookmarkStart w:id="8401" w:name="_Toc383184656"/>
      <w:bookmarkStart w:id="8402" w:name="_Toc382873659"/>
      <w:bookmarkStart w:id="8403" w:name="_Toc382903639"/>
      <w:bookmarkStart w:id="8404" w:name="_Toc383178504"/>
      <w:bookmarkStart w:id="8405" w:name="_Toc383184657"/>
      <w:bookmarkStart w:id="8406" w:name="_Toc382873689"/>
      <w:bookmarkStart w:id="8407" w:name="_Toc382903669"/>
      <w:bookmarkStart w:id="8408" w:name="_Toc383178534"/>
      <w:bookmarkStart w:id="8409" w:name="_Toc383184687"/>
      <w:bookmarkStart w:id="8410" w:name="_Toc382873690"/>
      <w:bookmarkStart w:id="8411" w:name="_Toc382903670"/>
      <w:bookmarkStart w:id="8412" w:name="_Toc383178535"/>
      <w:bookmarkStart w:id="8413" w:name="_Toc383184688"/>
      <w:bookmarkStart w:id="8414" w:name="_Toc382873691"/>
      <w:bookmarkStart w:id="8415" w:name="_Toc382903671"/>
      <w:bookmarkStart w:id="8416" w:name="_Toc383178536"/>
      <w:bookmarkStart w:id="8417" w:name="_Toc383184689"/>
      <w:bookmarkStart w:id="8418" w:name="_Toc382873692"/>
      <w:bookmarkStart w:id="8419" w:name="_Toc382903672"/>
      <w:bookmarkStart w:id="8420" w:name="_Toc383178537"/>
      <w:bookmarkStart w:id="8421" w:name="_Toc383184690"/>
      <w:bookmarkStart w:id="8422" w:name="_Toc382873694"/>
      <w:bookmarkStart w:id="8423" w:name="_Toc382903674"/>
      <w:bookmarkStart w:id="8424" w:name="_Toc383178539"/>
      <w:bookmarkStart w:id="8425" w:name="_Toc383184692"/>
      <w:bookmarkStart w:id="8426" w:name="_Toc382873695"/>
      <w:bookmarkStart w:id="8427" w:name="_Toc382903675"/>
      <w:bookmarkStart w:id="8428" w:name="_Toc383178540"/>
      <w:bookmarkStart w:id="8429" w:name="_Toc383184693"/>
      <w:bookmarkStart w:id="8430" w:name="_Toc382873696"/>
      <w:bookmarkStart w:id="8431" w:name="_Toc382903676"/>
      <w:bookmarkStart w:id="8432" w:name="_Toc383178541"/>
      <w:bookmarkStart w:id="8433" w:name="_Toc383184694"/>
      <w:bookmarkStart w:id="8434" w:name="_Toc382873697"/>
      <w:bookmarkStart w:id="8435" w:name="_Toc382903677"/>
      <w:bookmarkStart w:id="8436" w:name="_Toc383178542"/>
      <w:bookmarkStart w:id="8437" w:name="_Toc383184695"/>
      <w:bookmarkStart w:id="8438" w:name="_Toc382873698"/>
      <w:bookmarkStart w:id="8439" w:name="_Toc382903678"/>
      <w:bookmarkStart w:id="8440" w:name="_Toc383178543"/>
      <w:bookmarkStart w:id="8441" w:name="_Toc383184696"/>
      <w:bookmarkStart w:id="8442" w:name="_Toc382873752"/>
      <w:bookmarkStart w:id="8443" w:name="_Toc382903732"/>
      <w:bookmarkStart w:id="8444" w:name="_Toc383178597"/>
      <w:bookmarkStart w:id="8445" w:name="_Toc383184750"/>
      <w:bookmarkStart w:id="8446" w:name="_Toc382873753"/>
      <w:bookmarkStart w:id="8447" w:name="_Toc382903733"/>
      <w:bookmarkStart w:id="8448" w:name="_Toc383178598"/>
      <w:bookmarkStart w:id="8449" w:name="_Toc383184751"/>
      <w:bookmarkStart w:id="8450" w:name="_Toc382873754"/>
      <w:bookmarkStart w:id="8451" w:name="_Toc382903734"/>
      <w:bookmarkStart w:id="8452" w:name="_Toc383178599"/>
      <w:bookmarkStart w:id="8453" w:name="_Toc383184752"/>
      <w:bookmarkStart w:id="8454" w:name="_Toc382873755"/>
      <w:bookmarkStart w:id="8455" w:name="_Toc382903735"/>
      <w:bookmarkStart w:id="8456" w:name="_Toc383178600"/>
      <w:bookmarkStart w:id="8457" w:name="_Toc383184753"/>
      <w:bookmarkStart w:id="8458" w:name="_Toc382873756"/>
      <w:bookmarkStart w:id="8459" w:name="_Toc382903736"/>
      <w:bookmarkStart w:id="8460" w:name="_Toc383178601"/>
      <w:bookmarkStart w:id="8461" w:name="_Toc383184754"/>
      <w:bookmarkStart w:id="8462" w:name="_Toc382873757"/>
      <w:bookmarkStart w:id="8463" w:name="_Toc382903737"/>
      <w:bookmarkStart w:id="8464" w:name="_Toc383178602"/>
      <w:bookmarkStart w:id="8465" w:name="_Toc383184755"/>
      <w:bookmarkStart w:id="8466" w:name="_Toc382873758"/>
      <w:bookmarkStart w:id="8467" w:name="_Toc382903738"/>
      <w:bookmarkStart w:id="8468" w:name="_Toc383178603"/>
      <w:bookmarkStart w:id="8469" w:name="_Toc383184756"/>
      <w:bookmarkStart w:id="8470" w:name="_Toc382873759"/>
      <w:bookmarkStart w:id="8471" w:name="_Toc382903739"/>
      <w:bookmarkStart w:id="8472" w:name="_Toc383178604"/>
      <w:bookmarkStart w:id="8473" w:name="_Toc383184757"/>
      <w:bookmarkStart w:id="8474" w:name="_Toc382873885"/>
      <w:bookmarkStart w:id="8475" w:name="_Toc382903865"/>
      <w:bookmarkStart w:id="8476" w:name="_Toc383178730"/>
      <w:bookmarkStart w:id="8477" w:name="_Toc383184883"/>
      <w:bookmarkStart w:id="8478" w:name="_Toc382873886"/>
      <w:bookmarkStart w:id="8479" w:name="_Toc382903866"/>
      <w:bookmarkStart w:id="8480" w:name="_Toc383178731"/>
      <w:bookmarkStart w:id="8481" w:name="_Toc383184884"/>
      <w:bookmarkStart w:id="8482" w:name="_Toc382873887"/>
      <w:bookmarkStart w:id="8483" w:name="_Toc382903867"/>
      <w:bookmarkStart w:id="8484" w:name="_Toc383178732"/>
      <w:bookmarkStart w:id="8485" w:name="_Toc383184885"/>
      <w:bookmarkStart w:id="8486" w:name="_Toc382873888"/>
      <w:bookmarkStart w:id="8487" w:name="_Toc382903868"/>
      <w:bookmarkStart w:id="8488" w:name="_Toc383178733"/>
      <w:bookmarkStart w:id="8489" w:name="_Toc383184886"/>
      <w:bookmarkStart w:id="8490" w:name="_Toc382873889"/>
      <w:bookmarkStart w:id="8491" w:name="_Toc382903869"/>
      <w:bookmarkStart w:id="8492" w:name="_Toc383178734"/>
      <w:bookmarkStart w:id="8493" w:name="_Toc383184887"/>
      <w:bookmarkStart w:id="8494" w:name="_Toc382873890"/>
      <w:bookmarkStart w:id="8495" w:name="_Toc382903870"/>
      <w:bookmarkStart w:id="8496" w:name="_Toc383178735"/>
      <w:bookmarkStart w:id="8497" w:name="_Toc383184888"/>
      <w:bookmarkStart w:id="8498" w:name="_Toc382873891"/>
      <w:bookmarkStart w:id="8499" w:name="_Toc382903871"/>
      <w:bookmarkStart w:id="8500" w:name="_Toc383178736"/>
      <w:bookmarkStart w:id="8501" w:name="_Toc383184889"/>
      <w:bookmarkStart w:id="8502" w:name="_Toc382873892"/>
      <w:bookmarkStart w:id="8503" w:name="_Toc382903872"/>
      <w:bookmarkStart w:id="8504" w:name="_Toc383178737"/>
      <w:bookmarkStart w:id="8505" w:name="_Toc383184890"/>
      <w:bookmarkStart w:id="8506" w:name="_Toc382873922"/>
      <w:bookmarkStart w:id="8507" w:name="_Toc382903902"/>
      <w:bookmarkStart w:id="8508" w:name="_Toc383178767"/>
      <w:bookmarkStart w:id="8509" w:name="_Toc383184920"/>
      <w:bookmarkStart w:id="8510" w:name="_Toc382873923"/>
      <w:bookmarkStart w:id="8511" w:name="_Toc382903903"/>
      <w:bookmarkStart w:id="8512" w:name="_Toc383178768"/>
      <w:bookmarkStart w:id="8513" w:name="_Toc383184921"/>
      <w:bookmarkStart w:id="8514" w:name="_Toc382873924"/>
      <w:bookmarkStart w:id="8515" w:name="_Toc382903904"/>
      <w:bookmarkStart w:id="8516" w:name="_Toc383178769"/>
      <w:bookmarkStart w:id="8517" w:name="_Toc383184922"/>
      <w:bookmarkStart w:id="8518" w:name="_Toc382873925"/>
      <w:bookmarkStart w:id="8519" w:name="_Toc382903905"/>
      <w:bookmarkStart w:id="8520" w:name="_Toc383178770"/>
      <w:bookmarkStart w:id="8521" w:name="_Toc383184923"/>
      <w:bookmarkStart w:id="8522" w:name="_Toc382873926"/>
      <w:bookmarkStart w:id="8523" w:name="_Toc382903906"/>
      <w:bookmarkStart w:id="8524" w:name="_Toc383178771"/>
      <w:bookmarkStart w:id="8525" w:name="_Toc383184924"/>
      <w:bookmarkStart w:id="8526" w:name="_Toc382873928"/>
      <w:bookmarkStart w:id="8527" w:name="_Toc382903908"/>
      <w:bookmarkStart w:id="8528" w:name="_Toc383178773"/>
      <w:bookmarkStart w:id="8529" w:name="_Toc383184926"/>
      <w:bookmarkStart w:id="8530" w:name="_Toc382873929"/>
      <w:bookmarkStart w:id="8531" w:name="_Toc382903909"/>
      <w:bookmarkStart w:id="8532" w:name="_Toc383178774"/>
      <w:bookmarkStart w:id="8533" w:name="_Toc383184927"/>
      <w:bookmarkStart w:id="8534" w:name="_Toc382873930"/>
      <w:bookmarkStart w:id="8535" w:name="_Toc382903910"/>
      <w:bookmarkStart w:id="8536" w:name="_Toc383178775"/>
      <w:bookmarkStart w:id="8537" w:name="_Toc383184928"/>
      <w:bookmarkStart w:id="8538" w:name="_Toc382873931"/>
      <w:bookmarkStart w:id="8539" w:name="_Toc382903911"/>
      <w:bookmarkStart w:id="8540" w:name="_Toc383178776"/>
      <w:bookmarkStart w:id="8541" w:name="_Toc383184929"/>
      <w:bookmarkStart w:id="8542" w:name="_Toc382873932"/>
      <w:bookmarkStart w:id="8543" w:name="_Toc382903912"/>
      <w:bookmarkStart w:id="8544" w:name="_Toc383178777"/>
      <w:bookmarkStart w:id="8545" w:name="_Toc383184930"/>
      <w:bookmarkStart w:id="8546" w:name="_Toc382873933"/>
      <w:bookmarkStart w:id="8547" w:name="_Toc382903913"/>
      <w:bookmarkStart w:id="8548" w:name="_Toc383178778"/>
      <w:bookmarkStart w:id="8549" w:name="_Toc383184931"/>
      <w:bookmarkStart w:id="8550" w:name="BKM_EEB5A566_6D4F_4E0B_96FB_31B58E7D16EE"/>
      <w:bookmarkStart w:id="8551" w:name="_Toc382873934"/>
      <w:bookmarkStart w:id="8552" w:name="_Toc382903914"/>
      <w:bookmarkStart w:id="8553" w:name="_Toc383178779"/>
      <w:bookmarkStart w:id="8554" w:name="_Toc383184932"/>
      <w:bookmarkStart w:id="8555" w:name="_Toc382873935"/>
      <w:bookmarkStart w:id="8556" w:name="_Toc382903915"/>
      <w:bookmarkStart w:id="8557" w:name="_Toc383178780"/>
      <w:bookmarkStart w:id="8558" w:name="_Toc383184933"/>
      <w:bookmarkStart w:id="8559" w:name="_Toc382873964"/>
      <w:bookmarkStart w:id="8560" w:name="_Toc382903944"/>
      <w:bookmarkStart w:id="8561" w:name="_Toc383178809"/>
      <w:bookmarkStart w:id="8562" w:name="_Toc383184962"/>
      <w:bookmarkStart w:id="8563" w:name="_Toc382873965"/>
      <w:bookmarkStart w:id="8564" w:name="_Toc382903945"/>
      <w:bookmarkStart w:id="8565" w:name="_Toc383178810"/>
      <w:bookmarkStart w:id="8566" w:name="_Toc383184963"/>
      <w:bookmarkStart w:id="8567" w:name="_Toc382873966"/>
      <w:bookmarkStart w:id="8568" w:name="_Toc382903946"/>
      <w:bookmarkStart w:id="8569" w:name="_Toc383178811"/>
      <w:bookmarkStart w:id="8570" w:name="_Toc383184964"/>
      <w:bookmarkStart w:id="8571" w:name="_Toc382873967"/>
      <w:bookmarkStart w:id="8572" w:name="_Toc382903947"/>
      <w:bookmarkStart w:id="8573" w:name="_Toc383178812"/>
      <w:bookmarkStart w:id="8574" w:name="_Toc383184965"/>
      <w:bookmarkStart w:id="8575" w:name="_Toc382873969"/>
      <w:bookmarkStart w:id="8576" w:name="_Toc382903949"/>
      <w:bookmarkStart w:id="8577" w:name="_Toc383178814"/>
      <w:bookmarkStart w:id="8578" w:name="_Toc383184967"/>
      <w:bookmarkStart w:id="8579" w:name="_Toc382873971"/>
      <w:bookmarkStart w:id="8580" w:name="_Toc382903951"/>
      <w:bookmarkStart w:id="8581" w:name="_Toc383178816"/>
      <w:bookmarkStart w:id="8582" w:name="_Toc383184969"/>
      <w:bookmarkStart w:id="8583" w:name="_Toc382873979"/>
      <w:bookmarkStart w:id="8584" w:name="_Toc382903959"/>
      <w:bookmarkStart w:id="8585" w:name="_Toc383178824"/>
      <w:bookmarkStart w:id="8586" w:name="_Toc383184977"/>
      <w:bookmarkStart w:id="8587" w:name="_Toc382873980"/>
      <w:bookmarkStart w:id="8588" w:name="_Toc382903960"/>
      <w:bookmarkStart w:id="8589" w:name="_Toc383178825"/>
      <w:bookmarkStart w:id="8590" w:name="_Toc383184978"/>
      <w:bookmarkStart w:id="8591" w:name="_Toc382873981"/>
      <w:bookmarkStart w:id="8592" w:name="_Toc382903961"/>
      <w:bookmarkStart w:id="8593" w:name="_Toc383178826"/>
      <w:bookmarkStart w:id="8594" w:name="_Toc383184979"/>
      <w:bookmarkStart w:id="8595" w:name="_Toc382873982"/>
      <w:bookmarkStart w:id="8596" w:name="_Toc382903962"/>
      <w:bookmarkStart w:id="8597" w:name="_Toc383178827"/>
      <w:bookmarkStart w:id="8598" w:name="_Toc383184980"/>
      <w:bookmarkStart w:id="8599" w:name="_Toc382873983"/>
      <w:bookmarkStart w:id="8600" w:name="_Toc382903963"/>
      <w:bookmarkStart w:id="8601" w:name="_Toc383178828"/>
      <w:bookmarkStart w:id="8602" w:name="_Toc383184981"/>
      <w:bookmarkStart w:id="8603" w:name="_Toc382874001"/>
      <w:bookmarkStart w:id="8604" w:name="_Toc382903981"/>
      <w:bookmarkStart w:id="8605" w:name="_Toc383178846"/>
      <w:bookmarkStart w:id="8606" w:name="_Toc383184999"/>
      <w:bookmarkStart w:id="8607" w:name="_Toc382874002"/>
      <w:bookmarkStart w:id="8608" w:name="_Toc382903982"/>
      <w:bookmarkStart w:id="8609" w:name="_Toc383178847"/>
      <w:bookmarkStart w:id="8610" w:name="_Toc383185000"/>
      <w:bookmarkStart w:id="8611" w:name="_Toc382874003"/>
      <w:bookmarkStart w:id="8612" w:name="_Toc382903983"/>
      <w:bookmarkStart w:id="8613" w:name="_Toc383178848"/>
      <w:bookmarkStart w:id="8614" w:name="_Toc383185001"/>
      <w:bookmarkStart w:id="8615" w:name="_Toc382874004"/>
      <w:bookmarkStart w:id="8616" w:name="_Toc382903984"/>
      <w:bookmarkStart w:id="8617" w:name="_Toc383178849"/>
      <w:bookmarkStart w:id="8618" w:name="_Toc383185002"/>
      <w:bookmarkStart w:id="8619" w:name="_Toc382874006"/>
      <w:bookmarkStart w:id="8620" w:name="_Toc382903986"/>
      <w:bookmarkStart w:id="8621" w:name="_Toc383178851"/>
      <w:bookmarkStart w:id="8622" w:name="_Toc383185004"/>
      <w:bookmarkStart w:id="8623" w:name="_Toc382874007"/>
      <w:bookmarkStart w:id="8624" w:name="_Toc382903987"/>
      <w:bookmarkStart w:id="8625" w:name="_Toc383178852"/>
      <w:bookmarkStart w:id="8626" w:name="_Toc383185005"/>
      <w:bookmarkStart w:id="8627" w:name="_Toc382874008"/>
      <w:bookmarkStart w:id="8628" w:name="_Toc382903988"/>
      <w:bookmarkStart w:id="8629" w:name="_Toc383178853"/>
      <w:bookmarkStart w:id="8630" w:name="_Toc383185006"/>
      <w:bookmarkStart w:id="8631" w:name="_Toc382874009"/>
      <w:bookmarkStart w:id="8632" w:name="_Toc382903989"/>
      <w:bookmarkStart w:id="8633" w:name="_Toc383178854"/>
      <w:bookmarkStart w:id="8634" w:name="_Toc383185007"/>
      <w:bookmarkStart w:id="8635" w:name="_Toc382874010"/>
      <w:bookmarkStart w:id="8636" w:name="_Toc382903990"/>
      <w:bookmarkStart w:id="8637" w:name="_Toc383178855"/>
      <w:bookmarkStart w:id="8638" w:name="_Toc383185008"/>
      <w:bookmarkStart w:id="8639" w:name="BKM_DC402610_D08E_467C_800A_FB54C3404061"/>
      <w:bookmarkStart w:id="8640" w:name="_Toc382874028"/>
      <w:bookmarkStart w:id="8641" w:name="_Toc382904008"/>
      <w:bookmarkStart w:id="8642" w:name="_Toc383178873"/>
      <w:bookmarkStart w:id="8643" w:name="_Toc383185026"/>
      <w:bookmarkStart w:id="8644" w:name="_Toc382874029"/>
      <w:bookmarkStart w:id="8645" w:name="_Toc382904009"/>
      <w:bookmarkStart w:id="8646" w:name="_Toc383178874"/>
      <w:bookmarkStart w:id="8647" w:name="_Toc383185027"/>
      <w:bookmarkStart w:id="8648" w:name="_Toc382874058"/>
      <w:bookmarkStart w:id="8649" w:name="_Toc382904038"/>
      <w:bookmarkStart w:id="8650" w:name="_Toc383178903"/>
      <w:bookmarkStart w:id="8651" w:name="_Toc383185056"/>
      <w:bookmarkStart w:id="8652" w:name="_Toc382874059"/>
      <w:bookmarkStart w:id="8653" w:name="_Toc382904039"/>
      <w:bookmarkStart w:id="8654" w:name="_Toc383178904"/>
      <w:bookmarkStart w:id="8655" w:name="_Toc383185057"/>
      <w:bookmarkStart w:id="8656" w:name="_Toc382874060"/>
      <w:bookmarkStart w:id="8657" w:name="_Toc382904040"/>
      <w:bookmarkStart w:id="8658" w:name="_Toc383178905"/>
      <w:bookmarkStart w:id="8659" w:name="_Toc383185058"/>
      <w:bookmarkStart w:id="8660" w:name="_Toc382874061"/>
      <w:bookmarkStart w:id="8661" w:name="_Toc382904041"/>
      <w:bookmarkStart w:id="8662" w:name="_Toc383178906"/>
      <w:bookmarkStart w:id="8663" w:name="_Toc383185059"/>
      <w:bookmarkStart w:id="8664" w:name="_Toc382874062"/>
      <w:bookmarkStart w:id="8665" w:name="_Toc382904042"/>
      <w:bookmarkStart w:id="8666" w:name="_Toc383178907"/>
      <w:bookmarkStart w:id="8667" w:name="_Toc383185060"/>
      <w:bookmarkStart w:id="8668" w:name="_Toc382874063"/>
      <w:bookmarkStart w:id="8669" w:name="_Toc382904043"/>
      <w:bookmarkStart w:id="8670" w:name="_Toc383178908"/>
      <w:bookmarkStart w:id="8671" w:name="_Toc383185061"/>
      <w:bookmarkStart w:id="8672" w:name="_Toc382874064"/>
      <w:bookmarkStart w:id="8673" w:name="_Toc382904044"/>
      <w:bookmarkStart w:id="8674" w:name="_Toc383178909"/>
      <w:bookmarkStart w:id="8675" w:name="_Toc383185062"/>
      <w:bookmarkStart w:id="8676" w:name="_Toc382874065"/>
      <w:bookmarkStart w:id="8677" w:name="_Toc382904045"/>
      <w:bookmarkStart w:id="8678" w:name="_Toc383178910"/>
      <w:bookmarkStart w:id="8679" w:name="_Toc383185063"/>
      <w:bookmarkStart w:id="8680" w:name="_Toc382874119"/>
      <w:bookmarkStart w:id="8681" w:name="_Toc382904099"/>
      <w:bookmarkStart w:id="8682" w:name="_Toc383178964"/>
      <w:bookmarkStart w:id="8683" w:name="_Toc383185117"/>
      <w:bookmarkStart w:id="8684" w:name="_Toc382874120"/>
      <w:bookmarkStart w:id="8685" w:name="_Toc382904100"/>
      <w:bookmarkStart w:id="8686" w:name="_Toc383178965"/>
      <w:bookmarkStart w:id="8687" w:name="_Toc383185118"/>
      <w:bookmarkStart w:id="8688" w:name="_Toc382874121"/>
      <w:bookmarkStart w:id="8689" w:name="_Toc382904101"/>
      <w:bookmarkStart w:id="8690" w:name="_Toc383178966"/>
      <w:bookmarkStart w:id="8691" w:name="_Toc383185119"/>
      <w:bookmarkStart w:id="8692" w:name="_Toc382874122"/>
      <w:bookmarkStart w:id="8693" w:name="_Toc382904102"/>
      <w:bookmarkStart w:id="8694" w:name="_Toc383178967"/>
      <w:bookmarkStart w:id="8695" w:name="_Toc383185120"/>
      <w:bookmarkStart w:id="8696" w:name="_Toc382874124"/>
      <w:bookmarkStart w:id="8697" w:name="_Toc382904104"/>
      <w:bookmarkStart w:id="8698" w:name="_Toc383178969"/>
      <w:bookmarkStart w:id="8699" w:name="_Toc383185122"/>
      <w:bookmarkStart w:id="8700" w:name="_Toc382874126"/>
      <w:bookmarkStart w:id="8701" w:name="_Toc382904106"/>
      <w:bookmarkStart w:id="8702" w:name="_Toc383178971"/>
      <w:bookmarkStart w:id="8703" w:name="_Toc383185124"/>
      <w:bookmarkStart w:id="8704" w:name="_Toc382874135"/>
      <w:bookmarkStart w:id="8705" w:name="_Toc382904115"/>
      <w:bookmarkStart w:id="8706" w:name="_Toc383178980"/>
      <w:bookmarkStart w:id="8707" w:name="_Toc383185133"/>
      <w:bookmarkStart w:id="8708" w:name="_Toc382874136"/>
      <w:bookmarkStart w:id="8709" w:name="_Toc382904116"/>
      <w:bookmarkStart w:id="8710" w:name="_Toc383178981"/>
      <w:bookmarkStart w:id="8711" w:name="_Toc383185134"/>
      <w:bookmarkStart w:id="8712" w:name="_Toc382874137"/>
      <w:bookmarkStart w:id="8713" w:name="_Toc382904117"/>
      <w:bookmarkStart w:id="8714" w:name="_Toc383178982"/>
      <w:bookmarkStart w:id="8715" w:name="_Toc383185135"/>
      <w:bookmarkStart w:id="8716" w:name="_Toc382874138"/>
      <w:bookmarkStart w:id="8717" w:name="_Toc382904118"/>
      <w:bookmarkStart w:id="8718" w:name="_Toc383178983"/>
      <w:bookmarkStart w:id="8719" w:name="_Toc383185136"/>
      <w:bookmarkStart w:id="8720" w:name="_Toc382874139"/>
      <w:bookmarkStart w:id="8721" w:name="_Toc382904119"/>
      <w:bookmarkStart w:id="8722" w:name="_Toc383178984"/>
      <w:bookmarkStart w:id="8723" w:name="_Toc383185137"/>
      <w:bookmarkStart w:id="8724" w:name="BKM_3234B80C_5696_44FE_BF67_550BF121B533"/>
      <w:bookmarkStart w:id="8725" w:name="_Toc382874157"/>
      <w:bookmarkStart w:id="8726" w:name="_Toc382904137"/>
      <w:bookmarkStart w:id="8727" w:name="_Toc383179002"/>
      <w:bookmarkStart w:id="8728" w:name="_Toc383185155"/>
      <w:bookmarkStart w:id="8729" w:name="_Toc382874158"/>
      <w:bookmarkStart w:id="8730" w:name="_Toc382904138"/>
      <w:bookmarkStart w:id="8731" w:name="_Toc383179003"/>
      <w:bookmarkStart w:id="8732" w:name="_Toc383185156"/>
      <w:bookmarkStart w:id="8733" w:name="_Toc382874175"/>
      <w:bookmarkStart w:id="8734" w:name="_Toc382904155"/>
      <w:bookmarkStart w:id="8735" w:name="_Toc383179020"/>
      <w:bookmarkStart w:id="8736" w:name="_Toc383185173"/>
      <w:bookmarkStart w:id="8737" w:name="_Toc382874176"/>
      <w:bookmarkStart w:id="8738" w:name="_Toc382904156"/>
      <w:bookmarkStart w:id="8739" w:name="_Toc383179021"/>
      <w:bookmarkStart w:id="8740" w:name="_Toc383185174"/>
      <w:bookmarkStart w:id="8741" w:name="_Toc382874177"/>
      <w:bookmarkStart w:id="8742" w:name="_Toc382904157"/>
      <w:bookmarkStart w:id="8743" w:name="_Toc383179022"/>
      <w:bookmarkStart w:id="8744" w:name="_Toc383185175"/>
      <w:bookmarkStart w:id="8745" w:name="_Toc382874178"/>
      <w:bookmarkStart w:id="8746" w:name="_Toc382904158"/>
      <w:bookmarkStart w:id="8747" w:name="_Toc383179023"/>
      <w:bookmarkStart w:id="8748" w:name="_Toc383185176"/>
      <w:bookmarkStart w:id="8749" w:name="_Toc382874179"/>
      <w:bookmarkStart w:id="8750" w:name="_Toc382904159"/>
      <w:bookmarkStart w:id="8751" w:name="_Toc383179024"/>
      <w:bookmarkStart w:id="8752" w:name="_Toc383185177"/>
      <w:bookmarkStart w:id="8753" w:name="_Toc382874180"/>
      <w:bookmarkStart w:id="8754" w:name="_Toc382904160"/>
      <w:bookmarkStart w:id="8755" w:name="_Toc383179025"/>
      <w:bookmarkStart w:id="8756" w:name="_Toc383185178"/>
      <w:bookmarkStart w:id="8757" w:name="_Toc382874181"/>
      <w:bookmarkStart w:id="8758" w:name="_Toc382904161"/>
      <w:bookmarkStart w:id="8759" w:name="_Toc383179026"/>
      <w:bookmarkStart w:id="8760" w:name="_Toc383185179"/>
      <w:bookmarkStart w:id="8761" w:name="_Toc382874182"/>
      <w:bookmarkStart w:id="8762" w:name="_Toc382904162"/>
      <w:bookmarkStart w:id="8763" w:name="_Toc383179027"/>
      <w:bookmarkStart w:id="8764" w:name="_Toc383185180"/>
      <w:bookmarkStart w:id="8765" w:name="_Toc382874224"/>
      <w:bookmarkStart w:id="8766" w:name="_Toc382904204"/>
      <w:bookmarkStart w:id="8767" w:name="_Toc383179069"/>
      <w:bookmarkStart w:id="8768" w:name="_Toc383185222"/>
      <w:bookmarkStart w:id="8769" w:name="_Toc382874225"/>
      <w:bookmarkStart w:id="8770" w:name="_Toc382904205"/>
      <w:bookmarkStart w:id="8771" w:name="_Toc383179070"/>
      <w:bookmarkStart w:id="8772" w:name="_Toc383185223"/>
      <w:bookmarkStart w:id="8773" w:name="_Toc382874226"/>
      <w:bookmarkStart w:id="8774" w:name="_Toc382904206"/>
      <w:bookmarkStart w:id="8775" w:name="_Toc383179071"/>
      <w:bookmarkStart w:id="8776" w:name="_Toc383185224"/>
      <w:bookmarkStart w:id="8777" w:name="_Toc382874227"/>
      <w:bookmarkStart w:id="8778" w:name="_Toc382904207"/>
      <w:bookmarkStart w:id="8779" w:name="_Toc383179072"/>
      <w:bookmarkStart w:id="8780" w:name="_Toc383185225"/>
      <w:bookmarkStart w:id="8781" w:name="_Toc382874228"/>
      <w:bookmarkStart w:id="8782" w:name="_Toc382904208"/>
      <w:bookmarkStart w:id="8783" w:name="_Toc383179073"/>
      <w:bookmarkStart w:id="8784" w:name="_Toc383185226"/>
      <w:bookmarkStart w:id="8785" w:name="_Toc382874229"/>
      <w:bookmarkStart w:id="8786" w:name="_Toc382904209"/>
      <w:bookmarkStart w:id="8787" w:name="_Toc383179074"/>
      <w:bookmarkStart w:id="8788" w:name="_Toc383185227"/>
      <w:bookmarkStart w:id="8789" w:name="_Toc382874230"/>
      <w:bookmarkStart w:id="8790" w:name="_Toc382904210"/>
      <w:bookmarkStart w:id="8791" w:name="_Toc383179075"/>
      <w:bookmarkStart w:id="8792" w:name="_Toc383185228"/>
      <w:bookmarkStart w:id="8793" w:name="_Toc382874231"/>
      <w:bookmarkStart w:id="8794" w:name="_Toc382904211"/>
      <w:bookmarkStart w:id="8795" w:name="_Toc383179076"/>
      <w:bookmarkStart w:id="8796" w:name="_Toc383185229"/>
      <w:bookmarkStart w:id="8797" w:name="_Toc382874273"/>
      <w:bookmarkStart w:id="8798" w:name="_Toc382904253"/>
      <w:bookmarkStart w:id="8799" w:name="_Toc383179118"/>
      <w:bookmarkStart w:id="8800" w:name="_Toc383185271"/>
      <w:bookmarkStart w:id="8801" w:name="_Toc382874274"/>
      <w:bookmarkStart w:id="8802" w:name="_Toc382904254"/>
      <w:bookmarkStart w:id="8803" w:name="_Toc383179119"/>
      <w:bookmarkStart w:id="8804" w:name="_Toc383185272"/>
      <w:bookmarkStart w:id="8805" w:name="_Toc382874275"/>
      <w:bookmarkStart w:id="8806" w:name="_Toc382904255"/>
      <w:bookmarkStart w:id="8807" w:name="_Toc383179120"/>
      <w:bookmarkStart w:id="8808" w:name="_Toc383185273"/>
      <w:bookmarkStart w:id="8809" w:name="_Toc382874276"/>
      <w:bookmarkStart w:id="8810" w:name="_Toc382904256"/>
      <w:bookmarkStart w:id="8811" w:name="_Toc383179121"/>
      <w:bookmarkStart w:id="8812" w:name="_Toc383185274"/>
      <w:bookmarkStart w:id="8813" w:name="_Toc382874277"/>
      <w:bookmarkStart w:id="8814" w:name="_Toc382904257"/>
      <w:bookmarkStart w:id="8815" w:name="_Toc383179122"/>
      <w:bookmarkStart w:id="8816" w:name="_Toc383185275"/>
      <w:bookmarkStart w:id="8817" w:name="_Toc382874278"/>
      <w:bookmarkStart w:id="8818" w:name="_Toc382904258"/>
      <w:bookmarkStart w:id="8819" w:name="_Toc383179123"/>
      <w:bookmarkStart w:id="8820" w:name="_Toc383185276"/>
      <w:bookmarkStart w:id="8821" w:name="_Toc382874279"/>
      <w:bookmarkStart w:id="8822" w:name="_Toc382904259"/>
      <w:bookmarkStart w:id="8823" w:name="_Toc383179124"/>
      <w:bookmarkStart w:id="8824" w:name="_Toc383185277"/>
      <w:bookmarkStart w:id="8825" w:name="_Toc382874280"/>
      <w:bookmarkStart w:id="8826" w:name="_Toc382904260"/>
      <w:bookmarkStart w:id="8827" w:name="_Toc383179125"/>
      <w:bookmarkStart w:id="8828" w:name="_Toc383185278"/>
      <w:bookmarkStart w:id="8829" w:name="_Toc382874322"/>
      <w:bookmarkStart w:id="8830" w:name="_Toc382904302"/>
      <w:bookmarkStart w:id="8831" w:name="_Toc383179167"/>
      <w:bookmarkStart w:id="8832" w:name="_Toc383185320"/>
      <w:bookmarkStart w:id="8833" w:name="_Toc382874323"/>
      <w:bookmarkStart w:id="8834" w:name="_Toc382904303"/>
      <w:bookmarkStart w:id="8835" w:name="_Toc383179168"/>
      <w:bookmarkStart w:id="8836" w:name="_Toc383185321"/>
      <w:bookmarkStart w:id="8837" w:name="_Toc382874324"/>
      <w:bookmarkStart w:id="8838" w:name="_Toc382904304"/>
      <w:bookmarkStart w:id="8839" w:name="_Toc383179169"/>
      <w:bookmarkStart w:id="8840" w:name="_Toc383185322"/>
      <w:bookmarkStart w:id="8841" w:name="_Toc382874325"/>
      <w:bookmarkStart w:id="8842" w:name="_Toc382904305"/>
      <w:bookmarkStart w:id="8843" w:name="_Toc383179170"/>
      <w:bookmarkStart w:id="8844" w:name="_Toc383185323"/>
      <w:bookmarkStart w:id="8845" w:name="_Toc382874326"/>
      <w:bookmarkStart w:id="8846" w:name="_Toc382904306"/>
      <w:bookmarkStart w:id="8847" w:name="_Toc383179171"/>
      <w:bookmarkStart w:id="8848" w:name="_Toc383185324"/>
      <w:bookmarkStart w:id="8849" w:name="_Toc382874327"/>
      <w:bookmarkStart w:id="8850" w:name="_Toc382904307"/>
      <w:bookmarkStart w:id="8851" w:name="_Toc383179172"/>
      <w:bookmarkStart w:id="8852" w:name="_Toc383185325"/>
      <w:bookmarkStart w:id="8853" w:name="_Toc382874328"/>
      <w:bookmarkStart w:id="8854" w:name="_Toc382904308"/>
      <w:bookmarkStart w:id="8855" w:name="_Toc383179173"/>
      <w:bookmarkStart w:id="8856" w:name="_Toc383185326"/>
      <w:bookmarkStart w:id="8857" w:name="_Toc382874329"/>
      <w:bookmarkStart w:id="8858" w:name="_Toc382904309"/>
      <w:bookmarkStart w:id="8859" w:name="_Toc383179174"/>
      <w:bookmarkStart w:id="8860" w:name="_Toc383185327"/>
      <w:bookmarkStart w:id="8861" w:name="_Toc382874359"/>
      <w:bookmarkStart w:id="8862" w:name="_Toc382904339"/>
      <w:bookmarkStart w:id="8863" w:name="_Toc383179204"/>
      <w:bookmarkStart w:id="8864" w:name="_Toc383185357"/>
      <w:bookmarkStart w:id="8865" w:name="_Toc382874360"/>
      <w:bookmarkStart w:id="8866" w:name="_Toc382904340"/>
      <w:bookmarkStart w:id="8867" w:name="_Toc383179205"/>
      <w:bookmarkStart w:id="8868" w:name="_Toc383185358"/>
      <w:bookmarkStart w:id="8869" w:name="_Toc382874361"/>
      <w:bookmarkStart w:id="8870" w:name="_Toc382904341"/>
      <w:bookmarkStart w:id="8871" w:name="_Toc383179206"/>
      <w:bookmarkStart w:id="8872" w:name="_Toc383185359"/>
      <w:bookmarkStart w:id="8873" w:name="_Toc382874362"/>
      <w:bookmarkStart w:id="8874" w:name="_Toc382904342"/>
      <w:bookmarkStart w:id="8875" w:name="_Toc383179207"/>
      <w:bookmarkStart w:id="8876" w:name="_Toc383185360"/>
      <w:bookmarkStart w:id="8877" w:name="_Toc382874364"/>
      <w:bookmarkStart w:id="8878" w:name="_Toc382904344"/>
      <w:bookmarkStart w:id="8879" w:name="_Toc383179209"/>
      <w:bookmarkStart w:id="8880" w:name="_Toc383185362"/>
      <w:bookmarkStart w:id="8881" w:name="_Toc382874366"/>
      <w:bookmarkStart w:id="8882" w:name="_Toc382904346"/>
      <w:bookmarkStart w:id="8883" w:name="_Toc383179211"/>
      <w:bookmarkStart w:id="8884" w:name="_Toc383185364"/>
      <w:bookmarkStart w:id="8885" w:name="_Toc382874372"/>
      <w:bookmarkStart w:id="8886" w:name="_Toc382904352"/>
      <w:bookmarkStart w:id="8887" w:name="_Toc383179217"/>
      <w:bookmarkStart w:id="8888" w:name="_Toc383185370"/>
      <w:bookmarkStart w:id="8889" w:name="_Toc382874373"/>
      <w:bookmarkStart w:id="8890" w:name="_Toc382904353"/>
      <w:bookmarkStart w:id="8891" w:name="_Toc383179218"/>
      <w:bookmarkStart w:id="8892" w:name="_Toc383185371"/>
      <w:bookmarkStart w:id="8893" w:name="_Toc382874374"/>
      <w:bookmarkStart w:id="8894" w:name="_Toc382904354"/>
      <w:bookmarkStart w:id="8895" w:name="_Toc383179219"/>
      <w:bookmarkStart w:id="8896" w:name="_Toc383185372"/>
      <w:bookmarkStart w:id="8897" w:name="_Toc382874375"/>
      <w:bookmarkStart w:id="8898" w:name="_Toc382904355"/>
      <w:bookmarkStart w:id="8899" w:name="_Toc383179220"/>
      <w:bookmarkStart w:id="8900" w:name="_Toc383185373"/>
      <w:bookmarkStart w:id="8901" w:name="BKM_37E8CFA0_22A3_4EDF_9857_28408B763CF4"/>
      <w:bookmarkStart w:id="8902" w:name="_Toc382874393"/>
      <w:bookmarkStart w:id="8903" w:name="_Toc382904373"/>
      <w:bookmarkStart w:id="8904" w:name="_Toc383179238"/>
      <w:bookmarkStart w:id="8905" w:name="_Toc383185391"/>
      <w:bookmarkStart w:id="8906" w:name="_Toc382874394"/>
      <w:bookmarkStart w:id="8907" w:name="_Toc382904374"/>
      <w:bookmarkStart w:id="8908" w:name="_Toc383179239"/>
      <w:bookmarkStart w:id="8909" w:name="_Toc383185392"/>
      <w:bookmarkStart w:id="8910" w:name="_Toc382874411"/>
      <w:bookmarkStart w:id="8911" w:name="_Toc382904391"/>
      <w:bookmarkStart w:id="8912" w:name="_Toc383179256"/>
      <w:bookmarkStart w:id="8913" w:name="_Toc383185409"/>
      <w:bookmarkStart w:id="8914" w:name="_Toc382874412"/>
      <w:bookmarkStart w:id="8915" w:name="_Toc382904392"/>
      <w:bookmarkStart w:id="8916" w:name="_Toc383179257"/>
      <w:bookmarkStart w:id="8917" w:name="_Toc383185410"/>
      <w:bookmarkStart w:id="8918" w:name="_Toc382874413"/>
      <w:bookmarkStart w:id="8919" w:name="_Toc382904393"/>
      <w:bookmarkStart w:id="8920" w:name="_Toc383179258"/>
      <w:bookmarkStart w:id="8921" w:name="_Toc383185411"/>
      <w:bookmarkStart w:id="8922" w:name="_Toc382874414"/>
      <w:bookmarkStart w:id="8923" w:name="_Toc382904394"/>
      <w:bookmarkStart w:id="8924" w:name="_Toc383179259"/>
      <w:bookmarkStart w:id="8925" w:name="_Toc383185412"/>
      <w:bookmarkStart w:id="8926" w:name="_Toc382874415"/>
      <w:bookmarkStart w:id="8927" w:name="_Toc382904395"/>
      <w:bookmarkStart w:id="8928" w:name="_Toc383179260"/>
      <w:bookmarkStart w:id="8929" w:name="_Toc383185413"/>
      <w:bookmarkStart w:id="8930" w:name="_Toc382874417"/>
      <w:bookmarkStart w:id="8931" w:name="_Toc382904397"/>
      <w:bookmarkStart w:id="8932" w:name="_Toc383179262"/>
      <w:bookmarkStart w:id="8933" w:name="_Toc383185415"/>
      <w:bookmarkStart w:id="8934" w:name="_Toc382874418"/>
      <w:bookmarkStart w:id="8935" w:name="_Toc382904398"/>
      <w:bookmarkStart w:id="8936" w:name="_Toc383179263"/>
      <w:bookmarkStart w:id="8937" w:name="_Toc383185416"/>
      <w:bookmarkStart w:id="8938" w:name="_Toc382874419"/>
      <w:bookmarkStart w:id="8939" w:name="_Toc382904399"/>
      <w:bookmarkStart w:id="8940" w:name="_Toc383179264"/>
      <w:bookmarkStart w:id="8941" w:name="_Toc383185417"/>
      <w:bookmarkStart w:id="8942" w:name="_Toc382874420"/>
      <w:bookmarkStart w:id="8943" w:name="_Toc382904400"/>
      <w:bookmarkStart w:id="8944" w:name="_Toc383179265"/>
      <w:bookmarkStart w:id="8945" w:name="_Toc383185418"/>
      <w:bookmarkStart w:id="8946" w:name="_Toc382874421"/>
      <w:bookmarkStart w:id="8947" w:name="_Toc382904401"/>
      <w:bookmarkStart w:id="8948" w:name="_Toc383179266"/>
      <w:bookmarkStart w:id="8949" w:name="_Toc383185419"/>
      <w:bookmarkStart w:id="8950" w:name="_Toc382874422"/>
      <w:bookmarkStart w:id="8951" w:name="_Toc382904402"/>
      <w:bookmarkStart w:id="8952" w:name="_Toc383179267"/>
      <w:bookmarkStart w:id="8953" w:name="_Toc383185420"/>
      <w:bookmarkStart w:id="8954" w:name="_Toc382874423"/>
      <w:bookmarkStart w:id="8955" w:name="_Toc382904403"/>
      <w:bookmarkStart w:id="8956" w:name="_Toc383179268"/>
      <w:bookmarkStart w:id="8957" w:name="_Toc383185421"/>
      <w:bookmarkStart w:id="8958" w:name="_Toc382874424"/>
      <w:bookmarkStart w:id="8959" w:name="_Toc382904404"/>
      <w:bookmarkStart w:id="8960" w:name="_Toc383179269"/>
      <w:bookmarkStart w:id="8961" w:name="_Toc383185422"/>
      <w:bookmarkStart w:id="8962" w:name="_Toc382874466"/>
      <w:bookmarkStart w:id="8963" w:name="_Toc382904446"/>
      <w:bookmarkStart w:id="8964" w:name="_Toc383179311"/>
      <w:bookmarkStart w:id="8965" w:name="_Toc383185464"/>
      <w:bookmarkStart w:id="8966" w:name="_Toc382874467"/>
      <w:bookmarkStart w:id="8967" w:name="_Toc382904447"/>
      <w:bookmarkStart w:id="8968" w:name="_Toc383179312"/>
      <w:bookmarkStart w:id="8969" w:name="_Toc383185465"/>
      <w:bookmarkStart w:id="8970" w:name="_Toc382874468"/>
      <w:bookmarkStart w:id="8971" w:name="_Toc382904448"/>
      <w:bookmarkStart w:id="8972" w:name="_Toc383179313"/>
      <w:bookmarkStart w:id="8973" w:name="_Toc383185466"/>
      <w:bookmarkStart w:id="8974" w:name="_Toc382874469"/>
      <w:bookmarkStart w:id="8975" w:name="_Toc382904449"/>
      <w:bookmarkStart w:id="8976" w:name="_Toc383179314"/>
      <w:bookmarkStart w:id="8977" w:name="_Toc383185467"/>
      <w:bookmarkStart w:id="8978" w:name="_Toc382874470"/>
      <w:bookmarkStart w:id="8979" w:name="_Toc382904450"/>
      <w:bookmarkStart w:id="8980" w:name="_Toc383179315"/>
      <w:bookmarkStart w:id="8981" w:name="_Toc383185468"/>
      <w:bookmarkStart w:id="8982" w:name="_Toc382874471"/>
      <w:bookmarkStart w:id="8983" w:name="_Toc382904451"/>
      <w:bookmarkStart w:id="8984" w:name="_Toc383179316"/>
      <w:bookmarkStart w:id="8985" w:name="_Toc383185469"/>
      <w:bookmarkStart w:id="8986" w:name="_Toc382874472"/>
      <w:bookmarkStart w:id="8987" w:name="_Toc382904452"/>
      <w:bookmarkStart w:id="8988" w:name="_Toc383179317"/>
      <w:bookmarkStart w:id="8989" w:name="_Toc383185470"/>
      <w:bookmarkStart w:id="8990" w:name="_Toc382874473"/>
      <w:bookmarkStart w:id="8991" w:name="_Toc382904453"/>
      <w:bookmarkStart w:id="8992" w:name="_Toc383179318"/>
      <w:bookmarkStart w:id="8993" w:name="_Toc383185471"/>
      <w:bookmarkStart w:id="8994" w:name="_Toc382874515"/>
      <w:bookmarkStart w:id="8995" w:name="_Toc382904495"/>
      <w:bookmarkStart w:id="8996" w:name="_Toc383179360"/>
      <w:bookmarkStart w:id="8997" w:name="_Toc383185513"/>
      <w:bookmarkStart w:id="8998" w:name="_Toc382874516"/>
      <w:bookmarkStart w:id="8999" w:name="_Toc382904496"/>
      <w:bookmarkStart w:id="9000" w:name="_Toc383179361"/>
      <w:bookmarkStart w:id="9001" w:name="_Toc383185514"/>
      <w:bookmarkStart w:id="9002" w:name="_Toc382874517"/>
      <w:bookmarkStart w:id="9003" w:name="_Toc382904497"/>
      <w:bookmarkStart w:id="9004" w:name="_Toc383179362"/>
      <w:bookmarkStart w:id="9005" w:name="_Toc383185515"/>
      <w:bookmarkStart w:id="9006" w:name="_Toc382874518"/>
      <w:bookmarkStart w:id="9007" w:name="_Toc382904498"/>
      <w:bookmarkStart w:id="9008" w:name="_Toc383179363"/>
      <w:bookmarkStart w:id="9009" w:name="_Toc383185516"/>
      <w:bookmarkStart w:id="9010" w:name="_Toc382874520"/>
      <w:bookmarkStart w:id="9011" w:name="_Toc382904500"/>
      <w:bookmarkStart w:id="9012" w:name="_Toc383179365"/>
      <w:bookmarkStart w:id="9013" w:name="_Toc383185518"/>
      <w:bookmarkStart w:id="9014" w:name="_Toc382874521"/>
      <w:bookmarkStart w:id="9015" w:name="_Toc382904501"/>
      <w:bookmarkStart w:id="9016" w:name="_Toc383179366"/>
      <w:bookmarkStart w:id="9017" w:name="_Toc383185519"/>
      <w:bookmarkStart w:id="9018" w:name="_Toc382874522"/>
      <w:bookmarkStart w:id="9019" w:name="_Toc382904502"/>
      <w:bookmarkStart w:id="9020" w:name="_Toc383179367"/>
      <w:bookmarkStart w:id="9021" w:name="_Toc383185520"/>
      <w:bookmarkStart w:id="9022" w:name="_Toc382874523"/>
      <w:bookmarkStart w:id="9023" w:name="_Toc382904503"/>
      <w:bookmarkStart w:id="9024" w:name="_Toc383179368"/>
      <w:bookmarkStart w:id="9025" w:name="_Toc383185521"/>
      <w:bookmarkStart w:id="9026" w:name="_Toc382874524"/>
      <w:bookmarkStart w:id="9027" w:name="_Toc382904504"/>
      <w:bookmarkStart w:id="9028" w:name="_Toc383179369"/>
      <w:bookmarkStart w:id="9029" w:name="_Toc383185522"/>
      <w:bookmarkStart w:id="9030" w:name="BKM_8384F2D1_6829_4317_A381_259793C081F7"/>
      <w:bookmarkStart w:id="9031" w:name="_Toc382874566"/>
      <w:bookmarkStart w:id="9032" w:name="_Toc382904546"/>
      <w:bookmarkStart w:id="9033" w:name="_Toc383179411"/>
      <w:bookmarkStart w:id="9034" w:name="_Toc383185564"/>
      <w:bookmarkStart w:id="9035" w:name="_Toc382874567"/>
      <w:bookmarkStart w:id="9036" w:name="_Toc382904547"/>
      <w:bookmarkStart w:id="9037" w:name="_Toc383179412"/>
      <w:bookmarkStart w:id="9038" w:name="_Toc383185565"/>
      <w:bookmarkStart w:id="9039" w:name="_Toc382874660"/>
      <w:bookmarkStart w:id="9040" w:name="_Toc382904640"/>
      <w:bookmarkStart w:id="9041" w:name="_Toc383179505"/>
      <w:bookmarkStart w:id="9042" w:name="_Toc383185658"/>
      <w:bookmarkStart w:id="9043" w:name="_Toc382874661"/>
      <w:bookmarkStart w:id="9044" w:name="_Toc382904641"/>
      <w:bookmarkStart w:id="9045" w:name="_Toc383179506"/>
      <w:bookmarkStart w:id="9046" w:name="_Toc383185659"/>
      <w:bookmarkStart w:id="9047" w:name="_Toc382874662"/>
      <w:bookmarkStart w:id="9048" w:name="_Toc382904642"/>
      <w:bookmarkStart w:id="9049" w:name="_Toc383179507"/>
      <w:bookmarkStart w:id="9050" w:name="_Toc383185660"/>
      <w:bookmarkStart w:id="9051" w:name="_Toc382874663"/>
      <w:bookmarkStart w:id="9052" w:name="_Toc382904643"/>
      <w:bookmarkStart w:id="9053" w:name="_Toc383179508"/>
      <w:bookmarkStart w:id="9054" w:name="_Toc383185661"/>
      <w:bookmarkStart w:id="9055" w:name="_Toc382874664"/>
      <w:bookmarkStart w:id="9056" w:name="_Toc382904644"/>
      <w:bookmarkStart w:id="9057" w:name="_Toc383179509"/>
      <w:bookmarkStart w:id="9058" w:name="_Toc383185662"/>
      <w:bookmarkStart w:id="9059" w:name="_Toc382874665"/>
      <w:bookmarkStart w:id="9060" w:name="_Toc382904645"/>
      <w:bookmarkStart w:id="9061" w:name="_Toc383179510"/>
      <w:bookmarkStart w:id="9062" w:name="_Toc383185663"/>
      <w:bookmarkStart w:id="9063" w:name="_Toc382874666"/>
      <w:bookmarkStart w:id="9064" w:name="_Toc382904646"/>
      <w:bookmarkStart w:id="9065" w:name="_Toc383179511"/>
      <w:bookmarkStart w:id="9066" w:name="_Toc383185664"/>
      <w:bookmarkStart w:id="9067" w:name="_Toc382874667"/>
      <w:bookmarkStart w:id="9068" w:name="_Toc382904647"/>
      <w:bookmarkStart w:id="9069" w:name="_Toc383179512"/>
      <w:bookmarkStart w:id="9070" w:name="_Toc383185665"/>
      <w:bookmarkStart w:id="9071" w:name="BKM_9EC91411_8065_4B17_8148_B84F9F6E9466"/>
      <w:bookmarkStart w:id="9072" w:name="_Toc382874709"/>
      <w:bookmarkStart w:id="9073" w:name="_Toc382904689"/>
      <w:bookmarkStart w:id="9074" w:name="_Toc383179554"/>
      <w:bookmarkStart w:id="9075" w:name="_Toc383185707"/>
      <w:bookmarkStart w:id="9076" w:name="_Toc382874710"/>
      <w:bookmarkStart w:id="9077" w:name="_Toc382904690"/>
      <w:bookmarkStart w:id="9078" w:name="_Toc383179555"/>
      <w:bookmarkStart w:id="9079" w:name="_Toc383185708"/>
      <w:bookmarkStart w:id="9080" w:name="_Toc382874751"/>
      <w:bookmarkStart w:id="9081" w:name="_Toc382904731"/>
      <w:bookmarkStart w:id="9082" w:name="_Toc383179596"/>
      <w:bookmarkStart w:id="9083" w:name="_Toc383185749"/>
      <w:bookmarkStart w:id="9084" w:name="_Toc382874752"/>
      <w:bookmarkStart w:id="9085" w:name="_Toc382904732"/>
      <w:bookmarkStart w:id="9086" w:name="_Toc383179597"/>
      <w:bookmarkStart w:id="9087" w:name="_Toc383185750"/>
      <w:bookmarkStart w:id="9088" w:name="_Toc382874753"/>
      <w:bookmarkStart w:id="9089" w:name="_Toc382904733"/>
      <w:bookmarkStart w:id="9090" w:name="_Toc383179598"/>
      <w:bookmarkStart w:id="9091" w:name="_Toc383185751"/>
      <w:bookmarkStart w:id="9092" w:name="_Toc382874754"/>
      <w:bookmarkStart w:id="9093" w:name="_Toc382904734"/>
      <w:bookmarkStart w:id="9094" w:name="_Toc383179599"/>
      <w:bookmarkStart w:id="9095" w:name="_Toc383185752"/>
      <w:bookmarkStart w:id="9096" w:name="_Toc382874755"/>
      <w:bookmarkStart w:id="9097" w:name="_Toc382904735"/>
      <w:bookmarkStart w:id="9098" w:name="_Toc383179600"/>
      <w:bookmarkStart w:id="9099" w:name="_Toc383185753"/>
      <w:bookmarkStart w:id="9100" w:name="_Toc382874756"/>
      <w:bookmarkStart w:id="9101" w:name="_Toc382904736"/>
      <w:bookmarkStart w:id="9102" w:name="_Toc383179601"/>
      <w:bookmarkStart w:id="9103" w:name="_Toc383185754"/>
      <w:bookmarkStart w:id="9104" w:name="_Toc382874757"/>
      <w:bookmarkStart w:id="9105" w:name="_Toc382904737"/>
      <w:bookmarkStart w:id="9106" w:name="_Toc383179602"/>
      <w:bookmarkStart w:id="9107" w:name="_Toc383185755"/>
      <w:bookmarkStart w:id="9108" w:name="_Toc382874758"/>
      <w:bookmarkStart w:id="9109" w:name="_Toc382904738"/>
      <w:bookmarkStart w:id="9110" w:name="_Toc383179603"/>
      <w:bookmarkStart w:id="9111" w:name="_Toc383185756"/>
      <w:bookmarkStart w:id="9112" w:name="_Toc382874800"/>
      <w:bookmarkStart w:id="9113" w:name="_Toc382904780"/>
      <w:bookmarkStart w:id="9114" w:name="_Toc383179645"/>
      <w:bookmarkStart w:id="9115" w:name="_Toc383185798"/>
      <w:bookmarkStart w:id="9116" w:name="_Toc382874801"/>
      <w:bookmarkStart w:id="9117" w:name="_Toc382904781"/>
      <w:bookmarkStart w:id="9118" w:name="_Toc383179646"/>
      <w:bookmarkStart w:id="9119" w:name="_Toc383185799"/>
      <w:bookmarkStart w:id="9120" w:name="_Toc382874802"/>
      <w:bookmarkStart w:id="9121" w:name="_Toc382904782"/>
      <w:bookmarkStart w:id="9122" w:name="_Toc383179647"/>
      <w:bookmarkStart w:id="9123" w:name="_Toc383185800"/>
      <w:bookmarkStart w:id="9124" w:name="_Toc382874803"/>
      <w:bookmarkStart w:id="9125" w:name="_Toc382904783"/>
      <w:bookmarkStart w:id="9126" w:name="_Toc383179648"/>
      <w:bookmarkStart w:id="9127" w:name="_Toc383185801"/>
      <w:bookmarkStart w:id="9128" w:name="_Toc382874805"/>
      <w:bookmarkStart w:id="9129" w:name="_Toc382904785"/>
      <w:bookmarkStart w:id="9130" w:name="_Toc383179650"/>
      <w:bookmarkStart w:id="9131" w:name="_Toc383185803"/>
      <w:bookmarkStart w:id="9132" w:name="_Toc382874806"/>
      <w:bookmarkStart w:id="9133" w:name="_Toc382904786"/>
      <w:bookmarkStart w:id="9134" w:name="_Toc383179651"/>
      <w:bookmarkStart w:id="9135" w:name="_Toc383185804"/>
      <w:bookmarkStart w:id="9136" w:name="_Toc382874807"/>
      <w:bookmarkStart w:id="9137" w:name="_Toc382904787"/>
      <w:bookmarkStart w:id="9138" w:name="_Toc383179652"/>
      <w:bookmarkStart w:id="9139" w:name="_Toc383185805"/>
      <w:bookmarkStart w:id="9140" w:name="_Toc382874808"/>
      <w:bookmarkStart w:id="9141" w:name="_Toc382904788"/>
      <w:bookmarkStart w:id="9142" w:name="_Toc383179653"/>
      <w:bookmarkStart w:id="9143" w:name="_Toc383185806"/>
      <w:bookmarkStart w:id="9144" w:name="_Toc382874809"/>
      <w:bookmarkStart w:id="9145" w:name="_Toc382904789"/>
      <w:bookmarkStart w:id="9146" w:name="_Toc383179654"/>
      <w:bookmarkStart w:id="9147" w:name="_Toc383185807"/>
      <w:bookmarkStart w:id="9148" w:name="_Toc382874851"/>
      <w:bookmarkStart w:id="9149" w:name="_Toc382904831"/>
      <w:bookmarkStart w:id="9150" w:name="_Toc383179696"/>
      <w:bookmarkStart w:id="9151" w:name="_Toc383185849"/>
      <w:bookmarkStart w:id="9152" w:name="_Toc382874852"/>
      <w:bookmarkStart w:id="9153" w:name="_Toc382904832"/>
      <w:bookmarkStart w:id="9154" w:name="_Toc383179697"/>
      <w:bookmarkStart w:id="9155" w:name="_Toc383185850"/>
      <w:bookmarkStart w:id="9156" w:name="_Toc382874853"/>
      <w:bookmarkStart w:id="9157" w:name="_Toc382904833"/>
      <w:bookmarkStart w:id="9158" w:name="_Toc383179698"/>
      <w:bookmarkStart w:id="9159" w:name="_Toc383185851"/>
      <w:bookmarkStart w:id="9160" w:name="_Toc382874854"/>
      <w:bookmarkStart w:id="9161" w:name="_Toc382904834"/>
      <w:bookmarkStart w:id="9162" w:name="_Toc383179699"/>
      <w:bookmarkStart w:id="9163" w:name="_Toc383185852"/>
      <w:bookmarkStart w:id="9164" w:name="_Toc382874855"/>
      <w:bookmarkStart w:id="9165" w:name="_Toc382904835"/>
      <w:bookmarkStart w:id="9166" w:name="_Toc383179700"/>
      <w:bookmarkStart w:id="9167" w:name="_Toc383185853"/>
      <w:bookmarkStart w:id="9168" w:name="_Toc382874857"/>
      <w:bookmarkStart w:id="9169" w:name="_Toc382904837"/>
      <w:bookmarkStart w:id="9170" w:name="_Toc383179702"/>
      <w:bookmarkStart w:id="9171" w:name="_Toc383185855"/>
      <w:bookmarkStart w:id="9172" w:name="_Toc382874858"/>
      <w:bookmarkStart w:id="9173" w:name="_Toc382904838"/>
      <w:bookmarkStart w:id="9174" w:name="_Toc383179703"/>
      <w:bookmarkStart w:id="9175" w:name="_Toc383185856"/>
      <w:bookmarkStart w:id="9176" w:name="_Toc382874859"/>
      <w:bookmarkStart w:id="9177" w:name="_Toc382904839"/>
      <w:bookmarkStart w:id="9178" w:name="_Toc383179704"/>
      <w:bookmarkStart w:id="9179" w:name="_Toc383185857"/>
      <w:bookmarkStart w:id="9180" w:name="_Toc382874860"/>
      <w:bookmarkStart w:id="9181" w:name="_Toc382904840"/>
      <w:bookmarkStart w:id="9182" w:name="_Toc383179705"/>
      <w:bookmarkStart w:id="9183" w:name="_Toc383185858"/>
      <w:bookmarkStart w:id="9184" w:name="_Toc382874861"/>
      <w:bookmarkStart w:id="9185" w:name="_Toc382904841"/>
      <w:bookmarkStart w:id="9186" w:name="_Toc383179706"/>
      <w:bookmarkStart w:id="9187" w:name="_Toc383185859"/>
      <w:bookmarkStart w:id="9188" w:name="_Toc382874862"/>
      <w:bookmarkStart w:id="9189" w:name="_Toc382904842"/>
      <w:bookmarkStart w:id="9190" w:name="_Toc383179707"/>
      <w:bookmarkStart w:id="9191" w:name="_Toc383185860"/>
      <w:bookmarkStart w:id="9192" w:name="_Toc382874863"/>
      <w:bookmarkStart w:id="9193" w:name="_Toc382904843"/>
      <w:bookmarkStart w:id="9194" w:name="_Toc383179708"/>
      <w:bookmarkStart w:id="9195" w:name="_Toc383185861"/>
      <w:bookmarkStart w:id="9196" w:name="_Toc382874864"/>
      <w:bookmarkStart w:id="9197" w:name="_Toc382904844"/>
      <w:bookmarkStart w:id="9198" w:name="_Toc383179709"/>
      <w:bookmarkStart w:id="9199" w:name="_Toc383185862"/>
      <w:bookmarkStart w:id="9200" w:name="_Toc382874882"/>
      <w:bookmarkStart w:id="9201" w:name="_Toc382904862"/>
      <w:bookmarkStart w:id="9202" w:name="_Toc383179727"/>
      <w:bookmarkStart w:id="9203" w:name="_Toc383185880"/>
      <w:bookmarkStart w:id="9204" w:name="_Toc382874883"/>
      <w:bookmarkStart w:id="9205" w:name="_Toc382904863"/>
      <w:bookmarkStart w:id="9206" w:name="_Toc383179728"/>
      <w:bookmarkStart w:id="9207" w:name="_Toc383185881"/>
      <w:bookmarkStart w:id="9208" w:name="_Toc382874884"/>
      <w:bookmarkStart w:id="9209" w:name="_Toc382904864"/>
      <w:bookmarkStart w:id="9210" w:name="_Toc383179729"/>
      <w:bookmarkStart w:id="9211" w:name="_Toc383185882"/>
      <w:bookmarkStart w:id="9212" w:name="_Toc382874885"/>
      <w:bookmarkStart w:id="9213" w:name="_Toc382904865"/>
      <w:bookmarkStart w:id="9214" w:name="_Toc383179730"/>
      <w:bookmarkStart w:id="9215" w:name="_Toc383185883"/>
      <w:bookmarkStart w:id="9216" w:name="_Toc382874886"/>
      <w:bookmarkStart w:id="9217" w:name="_Toc382904866"/>
      <w:bookmarkStart w:id="9218" w:name="_Toc383179731"/>
      <w:bookmarkStart w:id="9219" w:name="_Toc383185884"/>
      <w:bookmarkStart w:id="9220" w:name="_Toc382874887"/>
      <w:bookmarkStart w:id="9221" w:name="_Toc382904867"/>
      <w:bookmarkStart w:id="9222" w:name="_Toc383179732"/>
      <w:bookmarkStart w:id="9223" w:name="_Toc383185885"/>
      <w:bookmarkStart w:id="9224" w:name="_Toc382874888"/>
      <w:bookmarkStart w:id="9225" w:name="_Toc382904868"/>
      <w:bookmarkStart w:id="9226" w:name="_Toc383179733"/>
      <w:bookmarkStart w:id="9227" w:name="_Toc383185886"/>
      <w:bookmarkStart w:id="9228" w:name="_Toc382874889"/>
      <w:bookmarkStart w:id="9229" w:name="_Toc382904869"/>
      <w:bookmarkStart w:id="9230" w:name="_Toc383179734"/>
      <w:bookmarkStart w:id="9231" w:name="_Toc383185887"/>
      <w:bookmarkStart w:id="9232" w:name="_Toc382874931"/>
      <w:bookmarkStart w:id="9233" w:name="_Toc382904911"/>
      <w:bookmarkStart w:id="9234" w:name="_Toc383179776"/>
      <w:bookmarkStart w:id="9235" w:name="_Toc383185929"/>
      <w:bookmarkStart w:id="9236" w:name="_Toc382874932"/>
      <w:bookmarkStart w:id="9237" w:name="_Toc382904912"/>
      <w:bookmarkStart w:id="9238" w:name="_Toc383179777"/>
      <w:bookmarkStart w:id="9239" w:name="_Toc383185930"/>
      <w:bookmarkStart w:id="9240" w:name="_Toc382874933"/>
      <w:bookmarkStart w:id="9241" w:name="_Toc382904913"/>
      <w:bookmarkStart w:id="9242" w:name="_Toc383179778"/>
      <w:bookmarkStart w:id="9243" w:name="_Toc383185931"/>
      <w:bookmarkStart w:id="9244" w:name="_Toc382874934"/>
      <w:bookmarkStart w:id="9245" w:name="_Toc382904914"/>
      <w:bookmarkStart w:id="9246" w:name="_Toc383179779"/>
      <w:bookmarkStart w:id="9247" w:name="_Toc383185932"/>
      <w:bookmarkStart w:id="9248" w:name="_Toc382874935"/>
      <w:bookmarkStart w:id="9249" w:name="_Toc382904915"/>
      <w:bookmarkStart w:id="9250" w:name="_Toc383179780"/>
      <w:bookmarkStart w:id="9251" w:name="_Toc383185933"/>
      <w:bookmarkStart w:id="9252" w:name="_Toc382874936"/>
      <w:bookmarkStart w:id="9253" w:name="_Toc382904916"/>
      <w:bookmarkStart w:id="9254" w:name="_Toc383179781"/>
      <w:bookmarkStart w:id="9255" w:name="_Toc383185934"/>
      <w:bookmarkStart w:id="9256" w:name="_Toc382874937"/>
      <w:bookmarkStart w:id="9257" w:name="_Toc382904917"/>
      <w:bookmarkStart w:id="9258" w:name="_Toc383179782"/>
      <w:bookmarkStart w:id="9259" w:name="_Toc383185935"/>
      <w:bookmarkStart w:id="9260" w:name="_Toc382874938"/>
      <w:bookmarkStart w:id="9261" w:name="_Toc382904918"/>
      <w:bookmarkStart w:id="9262" w:name="_Toc383179783"/>
      <w:bookmarkStart w:id="9263" w:name="_Toc383185936"/>
      <w:bookmarkStart w:id="9264" w:name="_Toc382874980"/>
      <w:bookmarkStart w:id="9265" w:name="_Toc382904960"/>
      <w:bookmarkStart w:id="9266" w:name="_Toc383179825"/>
      <w:bookmarkStart w:id="9267" w:name="_Toc383185978"/>
      <w:bookmarkStart w:id="9268" w:name="_Toc382874981"/>
      <w:bookmarkStart w:id="9269" w:name="_Toc382904961"/>
      <w:bookmarkStart w:id="9270" w:name="_Toc383179826"/>
      <w:bookmarkStart w:id="9271" w:name="_Toc383185979"/>
      <w:bookmarkStart w:id="9272" w:name="_Toc382874982"/>
      <w:bookmarkStart w:id="9273" w:name="_Toc382904962"/>
      <w:bookmarkStart w:id="9274" w:name="_Toc383179827"/>
      <w:bookmarkStart w:id="9275" w:name="_Toc383185980"/>
      <w:bookmarkStart w:id="9276" w:name="_Toc382874983"/>
      <w:bookmarkStart w:id="9277" w:name="_Toc382904963"/>
      <w:bookmarkStart w:id="9278" w:name="_Toc383179828"/>
      <w:bookmarkStart w:id="9279" w:name="_Toc383185981"/>
      <w:bookmarkStart w:id="9280" w:name="_Toc382874984"/>
      <w:bookmarkStart w:id="9281" w:name="_Toc382904964"/>
      <w:bookmarkStart w:id="9282" w:name="_Toc383179829"/>
      <w:bookmarkStart w:id="9283" w:name="_Toc383185982"/>
      <w:bookmarkStart w:id="9284" w:name="_Toc382874985"/>
      <w:bookmarkStart w:id="9285" w:name="_Toc382904965"/>
      <w:bookmarkStart w:id="9286" w:name="_Toc383179830"/>
      <w:bookmarkStart w:id="9287" w:name="_Toc383185983"/>
      <w:bookmarkStart w:id="9288" w:name="_Toc382874986"/>
      <w:bookmarkStart w:id="9289" w:name="_Toc382904966"/>
      <w:bookmarkStart w:id="9290" w:name="_Toc383179831"/>
      <w:bookmarkStart w:id="9291" w:name="_Toc383185984"/>
      <w:bookmarkStart w:id="9292" w:name="_Toc382874987"/>
      <w:bookmarkStart w:id="9293" w:name="_Toc382904967"/>
      <w:bookmarkStart w:id="9294" w:name="_Toc383179832"/>
      <w:bookmarkStart w:id="9295" w:name="_Toc383185985"/>
      <w:bookmarkStart w:id="9296" w:name="BKM_F7F8F3A3_BA08_4041_8E9F_628DEADCB76B"/>
      <w:bookmarkStart w:id="9297" w:name="_Toc382875006"/>
      <w:bookmarkStart w:id="9298" w:name="_Toc382904986"/>
      <w:bookmarkStart w:id="9299" w:name="_Toc383179851"/>
      <w:bookmarkStart w:id="9300" w:name="_Toc383186004"/>
      <w:bookmarkStart w:id="9301" w:name="_Toc382875007"/>
      <w:bookmarkStart w:id="9302" w:name="_Toc382904987"/>
      <w:bookmarkStart w:id="9303" w:name="_Toc383179852"/>
      <w:bookmarkStart w:id="9304" w:name="_Toc383186005"/>
      <w:bookmarkStart w:id="9305" w:name="_Toc382875036"/>
      <w:bookmarkStart w:id="9306" w:name="_Toc382905016"/>
      <w:bookmarkStart w:id="9307" w:name="_Toc383179881"/>
      <w:bookmarkStart w:id="9308" w:name="_Toc383186034"/>
      <w:bookmarkStart w:id="9309" w:name="_Toc382875037"/>
      <w:bookmarkStart w:id="9310" w:name="_Toc382905017"/>
      <w:bookmarkStart w:id="9311" w:name="_Toc383179882"/>
      <w:bookmarkStart w:id="9312" w:name="_Toc383186035"/>
      <w:bookmarkStart w:id="9313" w:name="_Toc382875038"/>
      <w:bookmarkStart w:id="9314" w:name="_Toc382905018"/>
      <w:bookmarkStart w:id="9315" w:name="_Toc383179883"/>
      <w:bookmarkStart w:id="9316" w:name="_Toc383186036"/>
      <w:bookmarkStart w:id="9317" w:name="_Toc382875039"/>
      <w:bookmarkStart w:id="9318" w:name="_Toc382905019"/>
      <w:bookmarkStart w:id="9319" w:name="_Toc383179884"/>
      <w:bookmarkStart w:id="9320" w:name="_Toc383186037"/>
      <w:bookmarkStart w:id="9321" w:name="_Toc382875040"/>
      <w:bookmarkStart w:id="9322" w:name="_Toc382905020"/>
      <w:bookmarkStart w:id="9323" w:name="_Toc383179885"/>
      <w:bookmarkStart w:id="9324" w:name="_Toc383186038"/>
      <w:bookmarkStart w:id="9325" w:name="_Toc382875041"/>
      <w:bookmarkStart w:id="9326" w:name="_Toc382905021"/>
      <w:bookmarkStart w:id="9327" w:name="_Toc383179886"/>
      <w:bookmarkStart w:id="9328" w:name="_Toc383186039"/>
      <w:bookmarkStart w:id="9329" w:name="_Toc382875042"/>
      <w:bookmarkStart w:id="9330" w:name="_Toc382905022"/>
      <w:bookmarkStart w:id="9331" w:name="_Toc383179887"/>
      <w:bookmarkStart w:id="9332" w:name="_Toc383186040"/>
      <w:bookmarkStart w:id="9333" w:name="_Toc382875043"/>
      <w:bookmarkStart w:id="9334" w:name="_Toc382905023"/>
      <w:bookmarkStart w:id="9335" w:name="_Toc383179888"/>
      <w:bookmarkStart w:id="9336" w:name="_Toc383186041"/>
      <w:bookmarkStart w:id="9337" w:name="BKM_283539D0_5DA0_4932_A291_6665C2902EFD"/>
      <w:bookmarkStart w:id="9338" w:name="_Toc382875085"/>
      <w:bookmarkStart w:id="9339" w:name="_Toc382905065"/>
      <w:bookmarkStart w:id="9340" w:name="_Toc383179930"/>
      <w:bookmarkStart w:id="9341" w:name="_Toc383186083"/>
      <w:bookmarkStart w:id="9342" w:name="_Toc382875086"/>
      <w:bookmarkStart w:id="9343" w:name="_Toc382905066"/>
      <w:bookmarkStart w:id="9344" w:name="_Toc383179931"/>
      <w:bookmarkStart w:id="9345" w:name="_Toc383186084"/>
      <w:bookmarkStart w:id="9346" w:name="_Toc382875127"/>
      <w:bookmarkStart w:id="9347" w:name="_Toc382905107"/>
      <w:bookmarkStart w:id="9348" w:name="_Toc383179972"/>
      <w:bookmarkStart w:id="9349" w:name="_Toc383186125"/>
      <w:bookmarkStart w:id="9350" w:name="_Toc382875128"/>
      <w:bookmarkStart w:id="9351" w:name="_Toc382905108"/>
      <w:bookmarkStart w:id="9352" w:name="_Toc383179973"/>
      <w:bookmarkStart w:id="9353" w:name="_Toc383186126"/>
      <w:bookmarkStart w:id="9354" w:name="_Toc382875129"/>
      <w:bookmarkStart w:id="9355" w:name="_Toc382905109"/>
      <w:bookmarkStart w:id="9356" w:name="_Toc383179974"/>
      <w:bookmarkStart w:id="9357" w:name="_Toc383186127"/>
      <w:bookmarkStart w:id="9358" w:name="_Toc382875130"/>
      <w:bookmarkStart w:id="9359" w:name="_Toc382905110"/>
      <w:bookmarkStart w:id="9360" w:name="_Toc383179975"/>
      <w:bookmarkStart w:id="9361" w:name="_Toc383186128"/>
      <w:bookmarkStart w:id="9362" w:name="_Toc382875131"/>
      <w:bookmarkStart w:id="9363" w:name="_Toc382905111"/>
      <w:bookmarkStart w:id="9364" w:name="_Toc383179976"/>
      <w:bookmarkStart w:id="9365" w:name="_Toc383186129"/>
      <w:bookmarkStart w:id="9366" w:name="_Toc382875132"/>
      <w:bookmarkStart w:id="9367" w:name="_Toc382905112"/>
      <w:bookmarkStart w:id="9368" w:name="_Toc383179977"/>
      <w:bookmarkStart w:id="9369" w:name="_Toc383186130"/>
      <w:bookmarkStart w:id="9370" w:name="_Toc382875133"/>
      <w:bookmarkStart w:id="9371" w:name="_Toc382905113"/>
      <w:bookmarkStart w:id="9372" w:name="_Toc383179978"/>
      <w:bookmarkStart w:id="9373" w:name="_Toc383186131"/>
      <w:bookmarkStart w:id="9374" w:name="_Toc382875134"/>
      <w:bookmarkStart w:id="9375" w:name="_Toc382905114"/>
      <w:bookmarkStart w:id="9376" w:name="_Toc383179979"/>
      <w:bookmarkStart w:id="9377" w:name="_Toc383186132"/>
      <w:bookmarkStart w:id="9378" w:name="_Toc382875164"/>
      <w:bookmarkStart w:id="9379" w:name="_Toc382905144"/>
      <w:bookmarkStart w:id="9380" w:name="_Toc383180009"/>
      <w:bookmarkStart w:id="9381" w:name="_Toc383186162"/>
      <w:bookmarkStart w:id="9382" w:name="_Toc382875165"/>
      <w:bookmarkStart w:id="9383" w:name="_Toc382905145"/>
      <w:bookmarkStart w:id="9384" w:name="_Toc383180010"/>
      <w:bookmarkStart w:id="9385" w:name="_Toc383186163"/>
      <w:bookmarkStart w:id="9386" w:name="_Toc382875166"/>
      <w:bookmarkStart w:id="9387" w:name="_Toc382905146"/>
      <w:bookmarkStart w:id="9388" w:name="_Toc383180011"/>
      <w:bookmarkStart w:id="9389" w:name="_Toc383186164"/>
      <w:bookmarkStart w:id="9390" w:name="_Toc382875167"/>
      <w:bookmarkStart w:id="9391" w:name="_Toc382905147"/>
      <w:bookmarkStart w:id="9392" w:name="_Toc383180012"/>
      <w:bookmarkStart w:id="9393" w:name="_Toc383186165"/>
      <w:bookmarkStart w:id="9394" w:name="_Toc382875168"/>
      <w:bookmarkStart w:id="9395" w:name="_Toc382905148"/>
      <w:bookmarkStart w:id="9396" w:name="_Toc383180013"/>
      <w:bookmarkStart w:id="9397" w:name="_Toc383186166"/>
      <w:bookmarkStart w:id="9398" w:name="_Toc382875169"/>
      <w:bookmarkStart w:id="9399" w:name="_Toc382905149"/>
      <w:bookmarkStart w:id="9400" w:name="_Toc383180014"/>
      <w:bookmarkStart w:id="9401" w:name="_Toc383186167"/>
      <w:bookmarkStart w:id="9402" w:name="_Toc382875170"/>
      <w:bookmarkStart w:id="9403" w:name="_Toc382905150"/>
      <w:bookmarkStart w:id="9404" w:name="_Toc383180015"/>
      <w:bookmarkStart w:id="9405" w:name="_Toc383186168"/>
      <w:bookmarkStart w:id="9406" w:name="_Toc382875171"/>
      <w:bookmarkStart w:id="9407" w:name="_Toc382905151"/>
      <w:bookmarkStart w:id="9408" w:name="_Toc383180016"/>
      <w:bookmarkStart w:id="9409" w:name="_Toc383186169"/>
      <w:bookmarkStart w:id="9410" w:name="BKM_D55841FA_1AD6_4D04_BF8A_B4430F75DA09"/>
      <w:bookmarkStart w:id="9411" w:name="_Toc382875261"/>
      <w:bookmarkStart w:id="9412" w:name="_Toc382905241"/>
      <w:bookmarkStart w:id="9413" w:name="_Toc383180106"/>
      <w:bookmarkStart w:id="9414" w:name="_Toc383186259"/>
      <w:bookmarkStart w:id="9415" w:name="_Toc382875262"/>
      <w:bookmarkStart w:id="9416" w:name="_Toc382905242"/>
      <w:bookmarkStart w:id="9417" w:name="_Toc383180107"/>
      <w:bookmarkStart w:id="9418" w:name="_Toc383186260"/>
      <w:bookmarkStart w:id="9419" w:name="_Toc382875339"/>
      <w:bookmarkStart w:id="9420" w:name="_Toc382905319"/>
      <w:bookmarkStart w:id="9421" w:name="_Toc383180184"/>
      <w:bookmarkStart w:id="9422" w:name="_Toc383186337"/>
      <w:bookmarkStart w:id="9423" w:name="_Toc382875340"/>
      <w:bookmarkStart w:id="9424" w:name="_Toc382905320"/>
      <w:bookmarkStart w:id="9425" w:name="_Toc383180185"/>
      <w:bookmarkStart w:id="9426" w:name="_Toc383186338"/>
      <w:bookmarkStart w:id="9427" w:name="_Toc382875341"/>
      <w:bookmarkStart w:id="9428" w:name="_Toc382905321"/>
      <w:bookmarkStart w:id="9429" w:name="_Toc383180186"/>
      <w:bookmarkStart w:id="9430" w:name="_Toc383186339"/>
      <w:bookmarkStart w:id="9431" w:name="_Toc382875342"/>
      <w:bookmarkStart w:id="9432" w:name="_Toc382905322"/>
      <w:bookmarkStart w:id="9433" w:name="_Toc383180187"/>
      <w:bookmarkStart w:id="9434" w:name="_Toc383186340"/>
      <w:bookmarkStart w:id="9435" w:name="_Toc382875343"/>
      <w:bookmarkStart w:id="9436" w:name="_Toc382905323"/>
      <w:bookmarkStart w:id="9437" w:name="_Toc383180188"/>
      <w:bookmarkStart w:id="9438" w:name="_Toc383186341"/>
      <w:bookmarkStart w:id="9439" w:name="_Toc382875344"/>
      <w:bookmarkStart w:id="9440" w:name="_Toc382905324"/>
      <w:bookmarkStart w:id="9441" w:name="_Toc383180189"/>
      <w:bookmarkStart w:id="9442" w:name="_Toc383186342"/>
      <w:bookmarkStart w:id="9443" w:name="_Toc382875345"/>
      <w:bookmarkStart w:id="9444" w:name="_Toc382905325"/>
      <w:bookmarkStart w:id="9445" w:name="_Toc383180190"/>
      <w:bookmarkStart w:id="9446" w:name="_Toc383186343"/>
      <w:bookmarkStart w:id="9447" w:name="_Toc382875346"/>
      <w:bookmarkStart w:id="9448" w:name="_Toc382905326"/>
      <w:bookmarkStart w:id="9449" w:name="_Toc383180191"/>
      <w:bookmarkStart w:id="9450" w:name="_Toc383186344"/>
      <w:bookmarkStart w:id="9451" w:name="BKM_D3AA8366_156A_40DB_8195_AFBFCF375EF6"/>
      <w:bookmarkStart w:id="9452" w:name="_Toc382875364"/>
      <w:bookmarkStart w:id="9453" w:name="_Toc382905344"/>
      <w:bookmarkStart w:id="9454" w:name="_Toc383180209"/>
      <w:bookmarkStart w:id="9455" w:name="_Toc383186362"/>
      <w:bookmarkStart w:id="9456" w:name="_Toc382875365"/>
      <w:bookmarkStart w:id="9457" w:name="_Toc382905345"/>
      <w:bookmarkStart w:id="9458" w:name="_Toc383180210"/>
      <w:bookmarkStart w:id="9459" w:name="_Toc383186363"/>
      <w:bookmarkStart w:id="9460" w:name="_Toc382875406"/>
      <w:bookmarkStart w:id="9461" w:name="_Toc382905386"/>
      <w:bookmarkStart w:id="9462" w:name="_Toc383180251"/>
      <w:bookmarkStart w:id="9463" w:name="_Toc383186404"/>
      <w:bookmarkStart w:id="9464" w:name="_Toc382875407"/>
      <w:bookmarkStart w:id="9465" w:name="_Toc382905387"/>
      <w:bookmarkStart w:id="9466" w:name="_Toc383180252"/>
      <w:bookmarkStart w:id="9467" w:name="_Toc383186405"/>
      <w:bookmarkStart w:id="9468" w:name="_Toc382875408"/>
      <w:bookmarkStart w:id="9469" w:name="_Toc382905388"/>
      <w:bookmarkStart w:id="9470" w:name="_Toc383180253"/>
      <w:bookmarkStart w:id="9471" w:name="_Toc383186406"/>
      <w:bookmarkStart w:id="9472" w:name="_Toc382875409"/>
      <w:bookmarkStart w:id="9473" w:name="_Toc382905389"/>
      <w:bookmarkStart w:id="9474" w:name="_Toc383180254"/>
      <w:bookmarkStart w:id="9475" w:name="_Toc383186407"/>
      <w:bookmarkStart w:id="9476" w:name="_Toc382875410"/>
      <w:bookmarkStart w:id="9477" w:name="_Toc382905390"/>
      <w:bookmarkStart w:id="9478" w:name="_Toc383180255"/>
      <w:bookmarkStart w:id="9479" w:name="_Toc383186408"/>
      <w:bookmarkStart w:id="9480" w:name="_Toc382875411"/>
      <w:bookmarkStart w:id="9481" w:name="_Toc382905391"/>
      <w:bookmarkStart w:id="9482" w:name="_Toc383180256"/>
      <w:bookmarkStart w:id="9483" w:name="_Toc383186409"/>
      <w:bookmarkStart w:id="9484" w:name="_Toc382875412"/>
      <w:bookmarkStart w:id="9485" w:name="_Toc382905392"/>
      <w:bookmarkStart w:id="9486" w:name="_Toc383180257"/>
      <w:bookmarkStart w:id="9487" w:name="_Toc383186410"/>
      <w:bookmarkStart w:id="9488" w:name="_Toc382875413"/>
      <w:bookmarkStart w:id="9489" w:name="_Toc382905393"/>
      <w:bookmarkStart w:id="9490" w:name="_Toc383180258"/>
      <w:bookmarkStart w:id="9491" w:name="_Toc383186411"/>
      <w:bookmarkStart w:id="9492" w:name="_Toc382875455"/>
      <w:bookmarkStart w:id="9493" w:name="_Toc382905435"/>
      <w:bookmarkStart w:id="9494" w:name="_Toc383180300"/>
      <w:bookmarkStart w:id="9495" w:name="_Toc383186453"/>
      <w:bookmarkStart w:id="9496" w:name="_Toc382875456"/>
      <w:bookmarkStart w:id="9497" w:name="_Toc382905436"/>
      <w:bookmarkStart w:id="9498" w:name="_Toc383180301"/>
      <w:bookmarkStart w:id="9499" w:name="_Toc383186454"/>
      <w:bookmarkStart w:id="9500" w:name="_Toc382875457"/>
      <w:bookmarkStart w:id="9501" w:name="_Toc382905437"/>
      <w:bookmarkStart w:id="9502" w:name="_Toc383180302"/>
      <w:bookmarkStart w:id="9503" w:name="_Toc383186455"/>
      <w:bookmarkStart w:id="9504" w:name="_Toc382875458"/>
      <w:bookmarkStart w:id="9505" w:name="_Toc382905438"/>
      <w:bookmarkStart w:id="9506" w:name="_Toc383180303"/>
      <w:bookmarkStart w:id="9507" w:name="_Toc383186456"/>
      <w:bookmarkStart w:id="9508" w:name="_Toc382875459"/>
      <w:bookmarkStart w:id="9509" w:name="_Toc382905439"/>
      <w:bookmarkStart w:id="9510" w:name="_Toc383180304"/>
      <w:bookmarkStart w:id="9511" w:name="_Toc383186457"/>
      <w:bookmarkStart w:id="9512" w:name="_Toc382875460"/>
      <w:bookmarkStart w:id="9513" w:name="_Toc382905440"/>
      <w:bookmarkStart w:id="9514" w:name="_Toc383180305"/>
      <w:bookmarkStart w:id="9515" w:name="_Toc383186458"/>
      <w:bookmarkStart w:id="9516" w:name="_Toc382875461"/>
      <w:bookmarkStart w:id="9517" w:name="_Toc382905441"/>
      <w:bookmarkStart w:id="9518" w:name="_Toc383180306"/>
      <w:bookmarkStart w:id="9519" w:name="_Toc383186459"/>
      <w:bookmarkStart w:id="9520" w:name="_Toc382875462"/>
      <w:bookmarkStart w:id="9521" w:name="_Toc382905442"/>
      <w:bookmarkStart w:id="9522" w:name="_Toc383180307"/>
      <w:bookmarkStart w:id="9523" w:name="_Toc383186460"/>
      <w:bookmarkStart w:id="9524" w:name="BKM_13C077FE_5C36_4496_93EE_A29575C9A4F7"/>
      <w:bookmarkStart w:id="9525" w:name="_Toc382875480"/>
      <w:bookmarkStart w:id="9526" w:name="_Toc382905460"/>
      <w:bookmarkStart w:id="9527" w:name="_Toc383180325"/>
      <w:bookmarkStart w:id="9528" w:name="_Toc383186478"/>
      <w:bookmarkStart w:id="9529" w:name="_Toc382875481"/>
      <w:bookmarkStart w:id="9530" w:name="_Toc382905461"/>
      <w:bookmarkStart w:id="9531" w:name="_Toc383180326"/>
      <w:bookmarkStart w:id="9532" w:name="_Toc383186479"/>
      <w:bookmarkStart w:id="9533" w:name="_Toc382875522"/>
      <w:bookmarkStart w:id="9534" w:name="_Toc382905502"/>
      <w:bookmarkStart w:id="9535" w:name="_Toc383180367"/>
      <w:bookmarkStart w:id="9536" w:name="_Toc383186520"/>
      <w:bookmarkStart w:id="9537" w:name="_Toc382875523"/>
      <w:bookmarkStart w:id="9538" w:name="_Toc382905503"/>
      <w:bookmarkStart w:id="9539" w:name="_Toc383180368"/>
      <w:bookmarkStart w:id="9540" w:name="_Toc383186521"/>
      <w:bookmarkStart w:id="9541" w:name="_Toc382875524"/>
      <w:bookmarkStart w:id="9542" w:name="_Toc382905504"/>
      <w:bookmarkStart w:id="9543" w:name="_Toc383180369"/>
      <w:bookmarkStart w:id="9544" w:name="_Toc383186522"/>
      <w:bookmarkStart w:id="9545" w:name="_Toc382875525"/>
      <w:bookmarkStart w:id="9546" w:name="_Toc382905505"/>
      <w:bookmarkStart w:id="9547" w:name="_Toc383180370"/>
      <w:bookmarkStart w:id="9548" w:name="_Toc383186523"/>
      <w:bookmarkStart w:id="9549" w:name="_Toc382875526"/>
      <w:bookmarkStart w:id="9550" w:name="_Toc382905506"/>
      <w:bookmarkStart w:id="9551" w:name="_Toc383180371"/>
      <w:bookmarkStart w:id="9552" w:name="_Toc383186524"/>
      <w:bookmarkStart w:id="9553" w:name="_Toc382875527"/>
      <w:bookmarkStart w:id="9554" w:name="_Toc382905507"/>
      <w:bookmarkStart w:id="9555" w:name="_Toc383180372"/>
      <w:bookmarkStart w:id="9556" w:name="_Toc383186525"/>
      <w:bookmarkStart w:id="9557" w:name="_Toc382875528"/>
      <w:bookmarkStart w:id="9558" w:name="_Toc382905508"/>
      <w:bookmarkStart w:id="9559" w:name="_Toc383180373"/>
      <w:bookmarkStart w:id="9560" w:name="_Toc383186526"/>
      <w:bookmarkStart w:id="9561" w:name="_Toc382875529"/>
      <w:bookmarkStart w:id="9562" w:name="_Toc382905509"/>
      <w:bookmarkStart w:id="9563" w:name="_Toc383180374"/>
      <w:bookmarkStart w:id="9564" w:name="_Toc383186527"/>
      <w:bookmarkStart w:id="9565" w:name="BKM_B75A9FD7_760C_43B4_B246_E2395E470ECF"/>
      <w:bookmarkStart w:id="9566" w:name="_Toc382875547"/>
      <w:bookmarkStart w:id="9567" w:name="_Toc382905527"/>
      <w:bookmarkStart w:id="9568" w:name="_Toc383180392"/>
      <w:bookmarkStart w:id="9569" w:name="_Toc383186545"/>
      <w:bookmarkStart w:id="9570" w:name="_Toc382875548"/>
      <w:bookmarkStart w:id="9571" w:name="_Toc382905528"/>
      <w:bookmarkStart w:id="9572" w:name="_Toc383180393"/>
      <w:bookmarkStart w:id="9573" w:name="_Toc383186546"/>
      <w:bookmarkStart w:id="9574" w:name="_Toc382875685"/>
      <w:bookmarkStart w:id="9575" w:name="_Toc382905665"/>
      <w:bookmarkStart w:id="9576" w:name="_Toc383180530"/>
      <w:bookmarkStart w:id="9577" w:name="_Toc383186683"/>
      <w:bookmarkStart w:id="9578" w:name="_Toc382875686"/>
      <w:bookmarkStart w:id="9579" w:name="_Toc382905666"/>
      <w:bookmarkStart w:id="9580" w:name="_Toc383180531"/>
      <w:bookmarkStart w:id="9581" w:name="_Toc383186684"/>
      <w:bookmarkStart w:id="9582" w:name="_Toc382875687"/>
      <w:bookmarkStart w:id="9583" w:name="_Toc382905667"/>
      <w:bookmarkStart w:id="9584" w:name="_Toc383180532"/>
      <w:bookmarkStart w:id="9585" w:name="_Toc383186685"/>
      <w:bookmarkStart w:id="9586" w:name="_Toc382875688"/>
      <w:bookmarkStart w:id="9587" w:name="_Toc382905668"/>
      <w:bookmarkStart w:id="9588" w:name="_Toc383180533"/>
      <w:bookmarkStart w:id="9589" w:name="_Toc383186686"/>
      <w:bookmarkStart w:id="9590" w:name="_Toc382875689"/>
      <w:bookmarkStart w:id="9591" w:name="_Toc382905669"/>
      <w:bookmarkStart w:id="9592" w:name="_Toc383180534"/>
      <w:bookmarkStart w:id="9593" w:name="_Toc383186687"/>
      <w:bookmarkStart w:id="9594" w:name="_Toc382875690"/>
      <w:bookmarkStart w:id="9595" w:name="_Toc382905670"/>
      <w:bookmarkStart w:id="9596" w:name="_Toc383180535"/>
      <w:bookmarkStart w:id="9597" w:name="_Toc383186688"/>
      <w:bookmarkStart w:id="9598" w:name="_Toc382875691"/>
      <w:bookmarkStart w:id="9599" w:name="_Toc382905671"/>
      <w:bookmarkStart w:id="9600" w:name="_Toc383180536"/>
      <w:bookmarkStart w:id="9601" w:name="_Toc383186689"/>
      <w:bookmarkStart w:id="9602" w:name="_Toc382875692"/>
      <w:bookmarkStart w:id="9603" w:name="_Toc382905672"/>
      <w:bookmarkStart w:id="9604" w:name="_Toc383180537"/>
      <w:bookmarkStart w:id="9605" w:name="_Toc383186690"/>
      <w:bookmarkStart w:id="9606" w:name="BKM_CD5822FE_B2B1_4C76_BBD4_8B9000C0CA08"/>
      <w:bookmarkStart w:id="9607" w:name="_Toc382875818"/>
      <w:bookmarkStart w:id="9608" w:name="_Toc382905798"/>
      <w:bookmarkStart w:id="9609" w:name="_Toc383180663"/>
      <w:bookmarkStart w:id="9610" w:name="_Toc383186816"/>
      <w:bookmarkStart w:id="9611" w:name="_Toc382875819"/>
      <w:bookmarkStart w:id="9612" w:name="_Toc382905799"/>
      <w:bookmarkStart w:id="9613" w:name="_Toc383180664"/>
      <w:bookmarkStart w:id="9614" w:name="_Toc383186817"/>
      <w:bookmarkStart w:id="9615" w:name="_Toc382875836"/>
      <w:bookmarkStart w:id="9616" w:name="_Toc382905816"/>
      <w:bookmarkStart w:id="9617" w:name="_Toc383180681"/>
      <w:bookmarkStart w:id="9618" w:name="_Toc383186834"/>
      <w:bookmarkStart w:id="9619" w:name="_Toc382875837"/>
      <w:bookmarkStart w:id="9620" w:name="_Toc382905817"/>
      <w:bookmarkStart w:id="9621" w:name="_Toc383180682"/>
      <w:bookmarkStart w:id="9622" w:name="_Toc383186835"/>
      <w:bookmarkStart w:id="9623" w:name="_Toc382875838"/>
      <w:bookmarkStart w:id="9624" w:name="_Toc382905818"/>
      <w:bookmarkStart w:id="9625" w:name="_Toc383180683"/>
      <w:bookmarkStart w:id="9626" w:name="_Toc383186836"/>
      <w:bookmarkStart w:id="9627" w:name="_Toc382875839"/>
      <w:bookmarkStart w:id="9628" w:name="_Toc382905819"/>
      <w:bookmarkStart w:id="9629" w:name="_Toc383180684"/>
      <w:bookmarkStart w:id="9630" w:name="_Toc383186837"/>
      <w:bookmarkStart w:id="9631" w:name="_Toc382875840"/>
      <w:bookmarkStart w:id="9632" w:name="_Toc382905820"/>
      <w:bookmarkStart w:id="9633" w:name="_Toc383180685"/>
      <w:bookmarkStart w:id="9634" w:name="_Toc383186838"/>
      <w:bookmarkStart w:id="9635" w:name="_Toc382875841"/>
      <w:bookmarkStart w:id="9636" w:name="_Toc382905821"/>
      <w:bookmarkStart w:id="9637" w:name="_Toc383180686"/>
      <w:bookmarkStart w:id="9638" w:name="_Toc383186839"/>
      <w:bookmarkStart w:id="9639" w:name="_Toc382875842"/>
      <w:bookmarkStart w:id="9640" w:name="_Toc382905822"/>
      <w:bookmarkStart w:id="9641" w:name="_Toc383180687"/>
      <w:bookmarkStart w:id="9642" w:name="_Toc383186840"/>
      <w:bookmarkStart w:id="9643" w:name="_Toc382875843"/>
      <w:bookmarkStart w:id="9644" w:name="_Toc382905823"/>
      <w:bookmarkStart w:id="9645" w:name="_Toc383180688"/>
      <w:bookmarkStart w:id="9646" w:name="_Toc383186841"/>
      <w:bookmarkStart w:id="9647" w:name="_Toc382875897"/>
      <w:bookmarkStart w:id="9648" w:name="_Toc382905877"/>
      <w:bookmarkStart w:id="9649" w:name="_Toc383180742"/>
      <w:bookmarkStart w:id="9650" w:name="_Toc383186895"/>
      <w:bookmarkStart w:id="9651" w:name="_Toc382875898"/>
      <w:bookmarkStart w:id="9652" w:name="_Toc382905878"/>
      <w:bookmarkStart w:id="9653" w:name="_Toc383180743"/>
      <w:bookmarkStart w:id="9654" w:name="_Toc383186896"/>
      <w:bookmarkStart w:id="9655" w:name="_Toc382875899"/>
      <w:bookmarkStart w:id="9656" w:name="_Toc382905879"/>
      <w:bookmarkStart w:id="9657" w:name="_Toc383180744"/>
      <w:bookmarkStart w:id="9658" w:name="_Toc383186897"/>
      <w:bookmarkStart w:id="9659" w:name="_Toc382875900"/>
      <w:bookmarkStart w:id="9660" w:name="_Toc382905880"/>
      <w:bookmarkStart w:id="9661" w:name="_Toc383180745"/>
      <w:bookmarkStart w:id="9662" w:name="_Toc383186898"/>
      <w:bookmarkStart w:id="9663" w:name="_Toc382875901"/>
      <w:bookmarkStart w:id="9664" w:name="_Toc382905881"/>
      <w:bookmarkStart w:id="9665" w:name="_Toc383180746"/>
      <w:bookmarkStart w:id="9666" w:name="_Toc383186899"/>
      <w:bookmarkStart w:id="9667" w:name="_Toc382875902"/>
      <w:bookmarkStart w:id="9668" w:name="_Toc382905882"/>
      <w:bookmarkStart w:id="9669" w:name="_Toc383180747"/>
      <w:bookmarkStart w:id="9670" w:name="_Toc383186900"/>
      <w:bookmarkStart w:id="9671" w:name="_Toc382875903"/>
      <w:bookmarkStart w:id="9672" w:name="_Toc382905883"/>
      <w:bookmarkStart w:id="9673" w:name="_Toc383180748"/>
      <w:bookmarkStart w:id="9674" w:name="_Toc383186901"/>
      <w:bookmarkStart w:id="9675" w:name="_Toc382875904"/>
      <w:bookmarkStart w:id="9676" w:name="_Toc382905884"/>
      <w:bookmarkStart w:id="9677" w:name="_Toc383180749"/>
      <w:bookmarkStart w:id="9678" w:name="_Toc383186902"/>
      <w:bookmarkStart w:id="9679" w:name="BKM_1BD9355B_B7A8_4245_85B6_BBD9A338F615"/>
      <w:bookmarkStart w:id="9680" w:name="_Toc382875982"/>
      <w:bookmarkStart w:id="9681" w:name="_Toc382905962"/>
      <w:bookmarkStart w:id="9682" w:name="_Toc383180827"/>
      <w:bookmarkStart w:id="9683" w:name="_Toc383186980"/>
      <w:bookmarkStart w:id="9684" w:name="_Toc382875983"/>
      <w:bookmarkStart w:id="9685" w:name="_Toc382905963"/>
      <w:bookmarkStart w:id="9686" w:name="_Toc383180828"/>
      <w:bookmarkStart w:id="9687" w:name="_Toc383186981"/>
      <w:bookmarkStart w:id="9688" w:name="_Toc382876072"/>
      <w:bookmarkStart w:id="9689" w:name="_Toc382906052"/>
      <w:bookmarkStart w:id="9690" w:name="_Toc383180917"/>
      <w:bookmarkStart w:id="9691" w:name="_Toc383187070"/>
      <w:bookmarkStart w:id="9692" w:name="_Toc382876073"/>
      <w:bookmarkStart w:id="9693" w:name="_Toc382906053"/>
      <w:bookmarkStart w:id="9694" w:name="_Toc383180918"/>
      <w:bookmarkStart w:id="9695" w:name="_Toc383187071"/>
      <w:bookmarkStart w:id="9696" w:name="_Toc382876074"/>
      <w:bookmarkStart w:id="9697" w:name="_Toc382906054"/>
      <w:bookmarkStart w:id="9698" w:name="_Toc383180919"/>
      <w:bookmarkStart w:id="9699" w:name="_Toc383187072"/>
      <w:bookmarkStart w:id="9700" w:name="_Toc382876075"/>
      <w:bookmarkStart w:id="9701" w:name="_Toc382906055"/>
      <w:bookmarkStart w:id="9702" w:name="_Toc383180920"/>
      <w:bookmarkStart w:id="9703" w:name="_Toc383187073"/>
      <w:bookmarkStart w:id="9704" w:name="_Toc382876077"/>
      <w:bookmarkStart w:id="9705" w:name="_Toc382906057"/>
      <w:bookmarkStart w:id="9706" w:name="_Toc383180922"/>
      <w:bookmarkStart w:id="9707" w:name="_Toc383187075"/>
      <w:bookmarkStart w:id="9708" w:name="_Toc382876078"/>
      <w:bookmarkStart w:id="9709" w:name="_Toc382906058"/>
      <w:bookmarkStart w:id="9710" w:name="_Toc383180923"/>
      <w:bookmarkStart w:id="9711" w:name="_Toc383187076"/>
      <w:bookmarkStart w:id="9712" w:name="_Toc382876079"/>
      <w:bookmarkStart w:id="9713" w:name="_Toc382906059"/>
      <w:bookmarkStart w:id="9714" w:name="_Toc383180924"/>
      <w:bookmarkStart w:id="9715" w:name="_Toc383187077"/>
      <w:bookmarkStart w:id="9716" w:name="_Toc382876080"/>
      <w:bookmarkStart w:id="9717" w:name="_Toc382906060"/>
      <w:bookmarkStart w:id="9718" w:name="_Toc383180925"/>
      <w:bookmarkStart w:id="9719" w:name="_Toc383187078"/>
      <w:bookmarkStart w:id="9720" w:name="_Toc382876081"/>
      <w:bookmarkStart w:id="9721" w:name="_Toc382906061"/>
      <w:bookmarkStart w:id="9722" w:name="_Toc383180926"/>
      <w:bookmarkStart w:id="9723" w:name="_Toc383187079"/>
      <w:bookmarkStart w:id="9724" w:name="BKM_C7775AE8_B078_4685_B82D_29B3CE200E7C"/>
      <w:bookmarkStart w:id="9725" w:name="_Toc382876111"/>
      <w:bookmarkStart w:id="9726" w:name="_Toc382906091"/>
      <w:bookmarkStart w:id="9727" w:name="_Toc383180956"/>
      <w:bookmarkStart w:id="9728" w:name="_Toc383187109"/>
      <w:bookmarkStart w:id="9729" w:name="_Toc382876112"/>
      <w:bookmarkStart w:id="9730" w:name="_Toc382906092"/>
      <w:bookmarkStart w:id="9731" w:name="_Toc383180957"/>
      <w:bookmarkStart w:id="9732" w:name="_Toc383187110"/>
      <w:bookmarkStart w:id="9733" w:name="_Toc382876177"/>
      <w:bookmarkStart w:id="9734" w:name="_Toc382906157"/>
      <w:bookmarkStart w:id="9735" w:name="_Toc383181022"/>
      <w:bookmarkStart w:id="9736" w:name="_Toc383187175"/>
      <w:bookmarkStart w:id="9737" w:name="_Toc382876178"/>
      <w:bookmarkStart w:id="9738" w:name="_Toc382906158"/>
      <w:bookmarkStart w:id="9739" w:name="_Toc383181023"/>
      <w:bookmarkStart w:id="9740" w:name="_Toc383187176"/>
      <w:bookmarkStart w:id="9741" w:name="_Toc382876179"/>
      <w:bookmarkStart w:id="9742" w:name="_Toc382906159"/>
      <w:bookmarkStart w:id="9743" w:name="_Toc383181024"/>
      <w:bookmarkStart w:id="9744" w:name="_Toc383187177"/>
      <w:bookmarkStart w:id="9745" w:name="_Toc382876180"/>
      <w:bookmarkStart w:id="9746" w:name="_Toc382906160"/>
      <w:bookmarkStart w:id="9747" w:name="_Toc383181025"/>
      <w:bookmarkStart w:id="9748" w:name="_Toc383187178"/>
      <w:bookmarkStart w:id="9749" w:name="_Toc382876181"/>
      <w:bookmarkStart w:id="9750" w:name="_Toc382906161"/>
      <w:bookmarkStart w:id="9751" w:name="_Toc383181026"/>
      <w:bookmarkStart w:id="9752" w:name="_Toc383187179"/>
      <w:bookmarkStart w:id="9753" w:name="_Toc382876182"/>
      <w:bookmarkStart w:id="9754" w:name="_Toc382906162"/>
      <w:bookmarkStart w:id="9755" w:name="_Toc383181027"/>
      <w:bookmarkStart w:id="9756" w:name="_Toc383187180"/>
      <w:bookmarkStart w:id="9757" w:name="_Toc382876183"/>
      <w:bookmarkStart w:id="9758" w:name="_Toc382906163"/>
      <w:bookmarkStart w:id="9759" w:name="_Toc383181028"/>
      <w:bookmarkStart w:id="9760" w:name="_Toc383187181"/>
      <w:bookmarkStart w:id="9761" w:name="_Toc382876184"/>
      <w:bookmarkStart w:id="9762" w:name="_Toc382906164"/>
      <w:bookmarkStart w:id="9763" w:name="_Toc383181029"/>
      <w:bookmarkStart w:id="9764" w:name="_Toc383187182"/>
      <w:bookmarkStart w:id="9765" w:name="BKM_6CCD012B_2350_444B_9447_FB5E7A494A50"/>
      <w:bookmarkStart w:id="9766" w:name="_Toc382876202"/>
      <w:bookmarkStart w:id="9767" w:name="_Toc382906182"/>
      <w:bookmarkStart w:id="9768" w:name="_Toc383181047"/>
      <w:bookmarkStart w:id="9769" w:name="_Toc383187200"/>
      <w:bookmarkStart w:id="9770" w:name="_Toc382876203"/>
      <w:bookmarkStart w:id="9771" w:name="_Toc382906183"/>
      <w:bookmarkStart w:id="9772" w:name="_Toc383181048"/>
      <w:bookmarkStart w:id="9773" w:name="_Toc383187201"/>
      <w:bookmarkStart w:id="9774" w:name="_Toc382876304"/>
      <w:bookmarkStart w:id="9775" w:name="_Toc382906284"/>
      <w:bookmarkStart w:id="9776" w:name="_Toc383181149"/>
      <w:bookmarkStart w:id="9777" w:name="_Toc383187302"/>
      <w:bookmarkStart w:id="9778" w:name="_Toc382876305"/>
      <w:bookmarkStart w:id="9779" w:name="_Toc382906285"/>
      <w:bookmarkStart w:id="9780" w:name="_Toc383181150"/>
      <w:bookmarkStart w:id="9781" w:name="_Toc383187303"/>
      <w:bookmarkStart w:id="9782" w:name="_Toc382876306"/>
      <w:bookmarkStart w:id="9783" w:name="_Toc382906286"/>
      <w:bookmarkStart w:id="9784" w:name="_Toc383181151"/>
      <w:bookmarkStart w:id="9785" w:name="_Toc383187304"/>
      <w:bookmarkStart w:id="9786" w:name="_Toc382876307"/>
      <w:bookmarkStart w:id="9787" w:name="_Toc382906287"/>
      <w:bookmarkStart w:id="9788" w:name="_Toc383181152"/>
      <w:bookmarkStart w:id="9789" w:name="_Toc383187305"/>
      <w:bookmarkStart w:id="9790" w:name="_Toc382876308"/>
      <w:bookmarkStart w:id="9791" w:name="_Toc382906288"/>
      <w:bookmarkStart w:id="9792" w:name="_Toc383181153"/>
      <w:bookmarkStart w:id="9793" w:name="_Toc383187306"/>
      <w:bookmarkStart w:id="9794" w:name="_Toc382876309"/>
      <w:bookmarkStart w:id="9795" w:name="_Toc382906289"/>
      <w:bookmarkStart w:id="9796" w:name="_Toc383181154"/>
      <w:bookmarkStart w:id="9797" w:name="_Toc383187307"/>
      <w:bookmarkStart w:id="9798" w:name="_Toc382876310"/>
      <w:bookmarkStart w:id="9799" w:name="_Toc382906290"/>
      <w:bookmarkStart w:id="9800" w:name="_Toc383181155"/>
      <w:bookmarkStart w:id="9801" w:name="_Toc383187308"/>
      <w:bookmarkStart w:id="9802" w:name="_Toc382876311"/>
      <w:bookmarkStart w:id="9803" w:name="_Toc382906291"/>
      <w:bookmarkStart w:id="9804" w:name="_Toc383181156"/>
      <w:bookmarkStart w:id="9805" w:name="_Toc383187309"/>
      <w:bookmarkStart w:id="9806" w:name="BKM_E9BB7F91_F892_485C_AC32_745C2B6DCC0F"/>
      <w:bookmarkStart w:id="9807" w:name="_Toc382876353"/>
      <w:bookmarkStart w:id="9808" w:name="_Toc382906333"/>
      <w:bookmarkStart w:id="9809" w:name="_Toc383181198"/>
      <w:bookmarkStart w:id="9810" w:name="_Toc383187351"/>
      <w:bookmarkStart w:id="9811" w:name="_Toc382876354"/>
      <w:bookmarkStart w:id="9812" w:name="_Toc382906334"/>
      <w:bookmarkStart w:id="9813" w:name="_Toc383181199"/>
      <w:bookmarkStart w:id="9814" w:name="_Toc383187352"/>
      <w:bookmarkStart w:id="9815" w:name="_Toc382876383"/>
      <w:bookmarkStart w:id="9816" w:name="_Toc382906363"/>
      <w:bookmarkStart w:id="9817" w:name="_Toc383181228"/>
      <w:bookmarkStart w:id="9818" w:name="_Toc383187381"/>
      <w:bookmarkStart w:id="9819" w:name="_Toc382876384"/>
      <w:bookmarkStart w:id="9820" w:name="_Toc382906364"/>
      <w:bookmarkStart w:id="9821" w:name="_Toc383181229"/>
      <w:bookmarkStart w:id="9822" w:name="_Toc383187382"/>
      <w:bookmarkStart w:id="9823" w:name="_Toc382876385"/>
      <w:bookmarkStart w:id="9824" w:name="_Toc382906365"/>
      <w:bookmarkStart w:id="9825" w:name="_Toc383181230"/>
      <w:bookmarkStart w:id="9826" w:name="_Toc383187383"/>
      <w:bookmarkStart w:id="9827" w:name="_Toc382876386"/>
      <w:bookmarkStart w:id="9828" w:name="_Toc382906366"/>
      <w:bookmarkStart w:id="9829" w:name="_Toc383181231"/>
      <w:bookmarkStart w:id="9830" w:name="_Toc383187384"/>
      <w:bookmarkStart w:id="9831" w:name="_Toc382876387"/>
      <w:bookmarkStart w:id="9832" w:name="_Toc382906367"/>
      <w:bookmarkStart w:id="9833" w:name="_Toc383181232"/>
      <w:bookmarkStart w:id="9834" w:name="_Toc383187385"/>
      <w:bookmarkStart w:id="9835" w:name="_Toc382876388"/>
      <w:bookmarkStart w:id="9836" w:name="_Toc382906368"/>
      <w:bookmarkStart w:id="9837" w:name="_Toc383181233"/>
      <w:bookmarkStart w:id="9838" w:name="_Toc383187386"/>
      <w:bookmarkStart w:id="9839" w:name="_Toc382876389"/>
      <w:bookmarkStart w:id="9840" w:name="_Toc382906369"/>
      <w:bookmarkStart w:id="9841" w:name="_Toc383181234"/>
      <w:bookmarkStart w:id="9842" w:name="_Toc383187387"/>
      <w:bookmarkStart w:id="9843" w:name="_Toc382876390"/>
      <w:bookmarkStart w:id="9844" w:name="_Toc382906370"/>
      <w:bookmarkStart w:id="9845" w:name="_Toc383181235"/>
      <w:bookmarkStart w:id="9846" w:name="_Toc383187388"/>
      <w:bookmarkStart w:id="9847" w:name="BKM_521BC521_56E0_4F42_BADF_9EEDB47AF3CE"/>
      <w:bookmarkStart w:id="9848" w:name="_Toc382876408"/>
      <w:bookmarkStart w:id="9849" w:name="_Toc382906388"/>
      <w:bookmarkStart w:id="9850" w:name="_Toc383181253"/>
      <w:bookmarkStart w:id="9851" w:name="_Toc383187406"/>
      <w:bookmarkStart w:id="9852" w:name="_Toc382876409"/>
      <w:bookmarkStart w:id="9853" w:name="_Toc382906389"/>
      <w:bookmarkStart w:id="9854" w:name="_Toc383181254"/>
      <w:bookmarkStart w:id="9855" w:name="_Toc383187407"/>
      <w:bookmarkStart w:id="9856" w:name="_Toc382876462"/>
      <w:bookmarkStart w:id="9857" w:name="_Toc382906442"/>
      <w:bookmarkStart w:id="9858" w:name="_Toc383181307"/>
      <w:bookmarkStart w:id="9859" w:name="_Toc383187460"/>
      <w:bookmarkStart w:id="9860" w:name="_Toc382876463"/>
      <w:bookmarkStart w:id="9861" w:name="_Toc382906443"/>
      <w:bookmarkStart w:id="9862" w:name="_Toc383181308"/>
      <w:bookmarkStart w:id="9863" w:name="_Toc383187461"/>
      <w:bookmarkStart w:id="9864" w:name="_Toc382876464"/>
      <w:bookmarkStart w:id="9865" w:name="_Toc382906444"/>
      <w:bookmarkStart w:id="9866" w:name="_Toc383181309"/>
      <w:bookmarkStart w:id="9867" w:name="_Toc383187462"/>
      <w:bookmarkStart w:id="9868" w:name="_Toc382876465"/>
      <w:bookmarkStart w:id="9869" w:name="_Toc382906445"/>
      <w:bookmarkStart w:id="9870" w:name="_Toc383181310"/>
      <w:bookmarkStart w:id="9871" w:name="_Toc383187463"/>
      <w:bookmarkStart w:id="9872" w:name="_Toc382876466"/>
      <w:bookmarkStart w:id="9873" w:name="_Toc382906446"/>
      <w:bookmarkStart w:id="9874" w:name="_Toc383181311"/>
      <w:bookmarkStart w:id="9875" w:name="_Toc383187464"/>
      <w:bookmarkStart w:id="9876" w:name="_Toc382876467"/>
      <w:bookmarkStart w:id="9877" w:name="_Toc382906447"/>
      <w:bookmarkStart w:id="9878" w:name="_Toc383181312"/>
      <w:bookmarkStart w:id="9879" w:name="_Toc383187465"/>
      <w:bookmarkStart w:id="9880" w:name="_Toc382876468"/>
      <w:bookmarkStart w:id="9881" w:name="_Toc382906448"/>
      <w:bookmarkStart w:id="9882" w:name="_Toc383181313"/>
      <w:bookmarkStart w:id="9883" w:name="_Toc383187466"/>
      <w:bookmarkStart w:id="9884" w:name="_Toc382876469"/>
      <w:bookmarkStart w:id="9885" w:name="_Toc382906449"/>
      <w:bookmarkStart w:id="9886" w:name="_Toc383181314"/>
      <w:bookmarkStart w:id="9887" w:name="_Toc383187467"/>
      <w:bookmarkStart w:id="9888" w:name="BKM_5EDDD345_2722_4D70_916F_767CA060E044"/>
      <w:bookmarkStart w:id="9889" w:name="_Toc382876607"/>
      <w:bookmarkStart w:id="9890" w:name="_Toc382906587"/>
      <w:bookmarkStart w:id="9891" w:name="_Toc383181452"/>
      <w:bookmarkStart w:id="9892" w:name="_Toc383187605"/>
      <w:bookmarkStart w:id="9893" w:name="_Toc382876608"/>
      <w:bookmarkStart w:id="9894" w:name="_Toc382906588"/>
      <w:bookmarkStart w:id="9895" w:name="_Toc383181453"/>
      <w:bookmarkStart w:id="9896" w:name="_Toc383187606"/>
      <w:bookmarkStart w:id="9897" w:name="_Toc382876625"/>
      <w:bookmarkStart w:id="9898" w:name="_Toc382906605"/>
      <w:bookmarkStart w:id="9899" w:name="_Toc383181470"/>
      <w:bookmarkStart w:id="9900" w:name="_Toc383187623"/>
      <w:bookmarkStart w:id="9901" w:name="_Toc382876626"/>
      <w:bookmarkStart w:id="9902" w:name="_Toc382906606"/>
      <w:bookmarkStart w:id="9903" w:name="_Toc383181471"/>
      <w:bookmarkStart w:id="9904" w:name="_Toc383187624"/>
      <w:bookmarkStart w:id="9905" w:name="_Toc382876627"/>
      <w:bookmarkStart w:id="9906" w:name="_Toc382906607"/>
      <w:bookmarkStart w:id="9907" w:name="_Toc383181472"/>
      <w:bookmarkStart w:id="9908" w:name="_Toc383187625"/>
      <w:bookmarkStart w:id="9909" w:name="_Toc382876628"/>
      <w:bookmarkStart w:id="9910" w:name="_Toc382906608"/>
      <w:bookmarkStart w:id="9911" w:name="_Toc383181473"/>
      <w:bookmarkStart w:id="9912" w:name="_Toc383187626"/>
      <w:bookmarkStart w:id="9913" w:name="_Toc382876629"/>
      <w:bookmarkStart w:id="9914" w:name="_Toc382906609"/>
      <w:bookmarkStart w:id="9915" w:name="_Toc383181474"/>
      <w:bookmarkStart w:id="9916" w:name="_Toc383187627"/>
      <w:bookmarkStart w:id="9917" w:name="_Toc382876630"/>
      <w:bookmarkStart w:id="9918" w:name="_Toc382906610"/>
      <w:bookmarkStart w:id="9919" w:name="_Toc383181475"/>
      <w:bookmarkStart w:id="9920" w:name="_Toc383187628"/>
      <w:bookmarkStart w:id="9921" w:name="_Toc382876631"/>
      <w:bookmarkStart w:id="9922" w:name="_Toc382906611"/>
      <w:bookmarkStart w:id="9923" w:name="_Toc383181476"/>
      <w:bookmarkStart w:id="9924" w:name="_Toc383187629"/>
      <w:bookmarkStart w:id="9925" w:name="_Toc382876632"/>
      <w:bookmarkStart w:id="9926" w:name="_Toc382906612"/>
      <w:bookmarkStart w:id="9927" w:name="_Toc383181477"/>
      <w:bookmarkStart w:id="9928" w:name="_Toc383187630"/>
      <w:bookmarkStart w:id="9929" w:name="_Toc382876674"/>
      <w:bookmarkStart w:id="9930" w:name="_Toc382906654"/>
      <w:bookmarkStart w:id="9931" w:name="_Toc383181519"/>
      <w:bookmarkStart w:id="9932" w:name="_Toc383187672"/>
      <w:bookmarkStart w:id="9933" w:name="_Toc382876675"/>
      <w:bookmarkStart w:id="9934" w:name="_Toc382906655"/>
      <w:bookmarkStart w:id="9935" w:name="_Toc383181520"/>
      <w:bookmarkStart w:id="9936" w:name="_Toc383187673"/>
      <w:bookmarkStart w:id="9937" w:name="_Toc382876676"/>
      <w:bookmarkStart w:id="9938" w:name="_Toc382906656"/>
      <w:bookmarkStart w:id="9939" w:name="_Toc383181521"/>
      <w:bookmarkStart w:id="9940" w:name="_Toc383187674"/>
      <w:bookmarkStart w:id="9941" w:name="_Toc382876677"/>
      <w:bookmarkStart w:id="9942" w:name="_Toc382906657"/>
      <w:bookmarkStart w:id="9943" w:name="_Toc383181522"/>
      <w:bookmarkStart w:id="9944" w:name="_Toc383187675"/>
      <w:bookmarkStart w:id="9945" w:name="_Toc382876678"/>
      <w:bookmarkStart w:id="9946" w:name="_Toc382906658"/>
      <w:bookmarkStart w:id="9947" w:name="_Toc383181523"/>
      <w:bookmarkStart w:id="9948" w:name="_Toc383187676"/>
      <w:bookmarkStart w:id="9949" w:name="_Toc382876679"/>
      <w:bookmarkStart w:id="9950" w:name="_Toc382906659"/>
      <w:bookmarkStart w:id="9951" w:name="_Toc383181524"/>
      <w:bookmarkStart w:id="9952" w:name="_Toc383187677"/>
      <w:bookmarkStart w:id="9953" w:name="_Toc382876680"/>
      <w:bookmarkStart w:id="9954" w:name="_Toc382906660"/>
      <w:bookmarkStart w:id="9955" w:name="_Toc383181525"/>
      <w:bookmarkStart w:id="9956" w:name="_Toc383187678"/>
      <w:bookmarkStart w:id="9957" w:name="_Toc382876681"/>
      <w:bookmarkStart w:id="9958" w:name="_Toc382906661"/>
      <w:bookmarkStart w:id="9959" w:name="_Toc383181526"/>
      <w:bookmarkStart w:id="9960" w:name="_Toc383187679"/>
      <w:bookmarkStart w:id="9961" w:name="_Toc382876711"/>
      <w:bookmarkStart w:id="9962" w:name="_Toc382906691"/>
      <w:bookmarkStart w:id="9963" w:name="_Toc383181556"/>
      <w:bookmarkStart w:id="9964" w:name="_Toc383187709"/>
      <w:bookmarkStart w:id="9965" w:name="_Toc382876712"/>
      <w:bookmarkStart w:id="9966" w:name="_Toc382906692"/>
      <w:bookmarkStart w:id="9967" w:name="_Toc383181557"/>
      <w:bookmarkStart w:id="9968" w:name="_Toc383187710"/>
      <w:bookmarkStart w:id="9969" w:name="_Toc382876713"/>
      <w:bookmarkStart w:id="9970" w:name="_Toc382906693"/>
      <w:bookmarkStart w:id="9971" w:name="_Toc383181558"/>
      <w:bookmarkStart w:id="9972" w:name="_Toc383187711"/>
      <w:bookmarkStart w:id="9973" w:name="_Toc382876714"/>
      <w:bookmarkStart w:id="9974" w:name="_Toc382906694"/>
      <w:bookmarkStart w:id="9975" w:name="_Toc383181559"/>
      <w:bookmarkStart w:id="9976" w:name="_Toc383187712"/>
      <w:bookmarkStart w:id="9977" w:name="_Toc382876715"/>
      <w:bookmarkStart w:id="9978" w:name="_Toc382906695"/>
      <w:bookmarkStart w:id="9979" w:name="_Toc383181560"/>
      <w:bookmarkStart w:id="9980" w:name="_Toc383187713"/>
      <w:bookmarkStart w:id="9981" w:name="_Toc382876716"/>
      <w:bookmarkStart w:id="9982" w:name="_Toc382906696"/>
      <w:bookmarkStart w:id="9983" w:name="_Toc383181561"/>
      <w:bookmarkStart w:id="9984" w:name="_Toc383187714"/>
      <w:bookmarkStart w:id="9985" w:name="_Toc382876717"/>
      <w:bookmarkStart w:id="9986" w:name="_Toc382906697"/>
      <w:bookmarkStart w:id="9987" w:name="_Toc383181562"/>
      <w:bookmarkStart w:id="9988" w:name="_Toc383187715"/>
      <w:bookmarkStart w:id="9989" w:name="_Toc382876718"/>
      <w:bookmarkStart w:id="9990" w:name="_Toc382906698"/>
      <w:bookmarkStart w:id="9991" w:name="_Toc383181563"/>
      <w:bookmarkStart w:id="9992" w:name="_Toc383187716"/>
      <w:bookmarkStart w:id="9993" w:name="BKM_22FDA216_5569_4B80_B031_4BF7C64ABC1C"/>
      <w:bookmarkStart w:id="9994" w:name="_Toc382876784"/>
      <w:bookmarkStart w:id="9995" w:name="_Toc382906764"/>
      <w:bookmarkStart w:id="9996" w:name="_Toc383181629"/>
      <w:bookmarkStart w:id="9997" w:name="_Toc383187782"/>
      <w:bookmarkStart w:id="9998" w:name="_Toc382876785"/>
      <w:bookmarkStart w:id="9999" w:name="_Toc382906765"/>
      <w:bookmarkStart w:id="10000" w:name="_Toc383181630"/>
      <w:bookmarkStart w:id="10001" w:name="_Toc383187783"/>
      <w:bookmarkStart w:id="10002" w:name="_Toc382876802"/>
      <w:bookmarkStart w:id="10003" w:name="_Toc382906782"/>
      <w:bookmarkStart w:id="10004" w:name="_Toc383181647"/>
      <w:bookmarkStart w:id="10005" w:name="_Toc383187800"/>
      <w:bookmarkStart w:id="10006" w:name="_Toc382876803"/>
      <w:bookmarkStart w:id="10007" w:name="_Toc382906783"/>
      <w:bookmarkStart w:id="10008" w:name="_Toc383181648"/>
      <w:bookmarkStart w:id="10009" w:name="_Toc383187801"/>
      <w:bookmarkStart w:id="10010" w:name="_Toc382876804"/>
      <w:bookmarkStart w:id="10011" w:name="_Toc382906784"/>
      <w:bookmarkStart w:id="10012" w:name="_Toc383181649"/>
      <w:bookmarkStart w:id="10013" w:name="_Toc383187802"/>
      <w:bookmarkStart w:id="10014" w:name="_Toc382876805"/>
      <w:bookmarkStart w:id="10015" w:name="_Toc382906785"/>
      <w:bookmarkStart w:id="10016" w:name="_Toc383181650"/>
      <w:bookmarkStart w:id="10017" w:name="_Toc383187803"/>
      <w:bookmarkStart w:id="10018" w:name="_Toc382876806"/>
      <w:bookmarkStart w:id="10019" w:name="_Toc382906786"/>
      <w:bookmarkStart w:id="10020" w:name="_Toc383181651"/>
      <w:bookmarkStart w:id="10021" w:name="_Toc383187804"/>
      <w:bookmarkStart w:id="10022" w:name="_Toc382876807"/>
      <w:bookmarkStart w:id="10023" w:name="_Toc382906787"/>
      <w:bookmarkStart w:id="10024" w:name="_Toc383181652"/>
      <w:bookmarkStart w:id="10025" w:name="_Toc383187805"/>
      <w:bookmarkStart w:id="10026" w:name="_Toc382876808"/>
      <w:bookmarkStart w:id="10027" w:name="_Toc382906788"/>
      <w:bookmarkStart w:id="10028" w:name="_Toc383181653"/>
      <w:bookmarkStart w:id="10029" w:name="_Toc383187806"/>
      <w:bookmarkStart w:id="10030" w:name="_Toc382876809"/>
      <w:bookmarkStart w:id="10031" w:name="_Toc382906789"/>
      <w:bookmarkStart w:id="10032" w:name="_Toc383181654"/>
      <w:bookmarkStart w:id="10033" w:name="_Toc383187807"/>
      <w:bookmarkStart w:id="10034" w:name="BKM_A790A6E2_AF01_4139_BB88_12D1719F8856"/>
      <w:bookmarkStart w:id="10035" w:name="_Toc382876827"/>
      <w:bookmarkStart w:id="10036" w:name="_Toc382906807"/>
      <w:bookmarkStart w:id="10037" w:name="_Toc383181672"/>
      <w:bookmarkStart w:id="10038" w:name="_Toc383187825"/>
      <w:bookmarkStart w:id="10039" w:name="_Toc382876828"/>
      <w:bookmarkStart w:id="10040" w:name="_Toc382906808"/>
      <w:bookmarkStart w:id="10041" w:name="_Toc383181673"/>
      <w:bookmarkStart w:id="10042" w:name="_Toc383187826"/>
      <w:bookmarkStart w:id="10043" w:name="_Toc382876857"/>
      <w:bookmarkStart w:id="10044" w:name="_Toc382906837"/>
      <w:bookmarkStart w:id="10045" w:name="_Toc383181702"/>
      <w:bookmarkStart w:id="10046" w:name="_Toc383187855"/>
      <w:bookmarkStart w:id="10047" w:name="_Toc382876858"/>
      <w:bookmarkStart w:id="10048" w:name="_Toc382906838"/>
      <w:bookmarkStart w:id="10049" w:name="_Toc383181703"/>
      <w:bookmarkStart w:id="10050" w:name="_Toc383187856"/>
      <w:bookmarkStart w:id="10051" w:name="_Toc382876859"/>
      <w:bookmarkStart w:id="10052" w:name="_Toc382906839"/>
      <w:bookmarkStart w:id="10053" w:name="_Toc383181704"/>
      <w:bookmarkStart w:id="10054" w:name="_Toc383187857"/>
      <w:bookmarkStart w:id="10055" w:name="_Toc382876860"/>
      <w:bookmarkStart w:id="10056" w:name="_Toc382906840"/>
      <w:bookmarkStart w:id="10057" w:name="_Toc383181705"/>
      <w:bookmarkStart w:id="10058" w:name="_Toc383187858"/>
      <w:bookmarkStart w:id="10059" w:name="_Toc382876862"/>
      <w:bookmarkStart w:id="10060" w:name="_Toc382906842"/>
      <w:bookmarkStart w:id="10061" w:name="_Toc383181707"/>
      <w:bookmarkStart w:id="10062" w:name="_Toc383187860"/>
      <w:bookmarkStart w:id="10063" w:name="_Toc382876864"/>
      <w:bookmarkStart w:id="10064" w:name="_Toc382906844"/>
      <w:bookmarkStart w:id="10065" w:name="_Toc383181709"/>
      <w:bookmarkStart w:id="10066" w:name="_Toc383187862"/>
      <w:bookmarkStart w:id="10067" w:name="_Toc382876865"/>
      <w:bookmarkStart w:id="10068" w:name="_Toc382906845"/>
      <w:bookmarkStart w:id="10069" w:name="_Toc383181710"/>
      <w:bookmarkStart w:id="10070" w:name="_Toc383187863"/>
      <w:bookmarkStart w:id="10071" w:name="_Toc382876866"/>
      <w:bookmarkStart w:id="10072" w:name="_Toc382906846"/>
      <w:bookmarkStart w:id="10073" w:name="_Toc383181711"/>
      <w:bookmarkStart w:id="10074" w:name="_Toc383187864"/>
      <w:bookmarkStart w:id="10075" w:name="_Toc382876867"/>
      <w:bookmarkStart w:id="10076" w:name="_Toc382906847"/>
      <w:bookmarkStart w:id="10077" w:name="_Toc383181712"/>
      <w:bookmarkStart w:id="10078" w:name="_Toc383187865"/>
      <w:bookmarkStart w:id="10079" w:name="_Toc382876868"/>
      <w:bookmarkStart w:id="10080" w:name="_Toc382906848"/>
      <w:bookmarkStart w:id="10081" w:name="_Toc383181713"/>
      <w:bookmarkStart w:id="10082" w:name="_Toc383187866"/>
      <w:bookmarkStart w:id="10083" w:name="BKM_18C3DAA3_9DDC_4F5F_8DB1_C645CE3B4B92"/>
      <w:bookmarkStart w:id="10084" w:name="_Toc382876910"/>
      <w:bookmarkStart w:id="10085" w:name="_Toc382906890"/>
      <w:bookmarkStart w:id="10086" w:name="_Toc383181755"/>
      <w:bookmarkStart w:id="10087" w:name="_Toc383187908"/>
      <w:bookmarkStart w:id="10088" w:name="_Toc382876911"/>
      <w:bookmarkStart w:id="10089" w:name="_Toc382906891"/>
      <w:bookmarkStart w:id="10090" w:name="_Toc383181756"/>
      <w:bookmarkStart w:id="10091" w:name="_Toc383187909"/>
      <w:bookmarkStart w:id="10092" w:name="_Toc382877000"/>
      <w:bookmarkStart w:id="10093" w:name="_Toc382906980"/>
      <w:bookmarkStart w:id="10094" w:name="_Toc383181845"/>
      <w:bookmarkStart w:id="10095" w:name="_Toc383187998"/>
      <w:bookmarkStart w:id="10096" w:name="_Toc382877001"/>
      <w:bookmarkStart w:id="10097" w:name="_Toc382906981"/>
      <w:bookmarkStart w:id="10098" w:name="_Toc383181846"/>
      <w:bookmarkStart w:id="10099" w:name="_Toc383187999"/>
      <w:bookmarkStart w:id="10100" w:name="_Toc382877002"/>
      <w:bookmarkStart w:id="10101" w:name="_Toc382906982"/>
      <w:bookmarkStart w:id="10102" w:name="_Toc383181847"/>
      <w:bookmarkStart w:id="10103" w:name="_Toc383188000"/>
      <w:bookmarkStart w:id="10104" w:name="_Toc382877003"/>
      <w:bookmarkStart w:id="10105" w:name="_Toc382906983"/>
      <w:bookmarkStart w:id="10106" w:name="_Toc383181848"/>
      <w:bookmarkStart w:id="10107" w:name="_Toc383188001"/>
      <w:bookmarkStart w:id="10108" w:name="_Toc382877004"/>
      <w:bookmarkStart w:id="10109" w:name="_Toc382906984"/>
      <w:bookmarkStart w:id="10110" w:name="_Toc383181849"/>
      <w:bookmarkStart w:id="10111" w:name="_Toc383188002"/>
      <w:bookmarkStart w:id="10112" w:name="_Toc382877005"/>
      <w:bookmarkStart w:id="10113" w:name="_Toc382906985"/>
      <w:bookmarkStart w:id="10114" w:name="_Toc383181850"/>
      <w:bookmarkStart w:id="10115" w:name="_Toc383188003"/>
      <w:bookmarkStart w:id="10116" w:name="_Toc382877006"/>
      <w:bookmarkStart w:id="10117" w:name="_Toc382906986"/>
      <w:bookmarkStart w:id="10118" w:name="_Toc383181851"/>
      <w:bookmarkStart w:id="10119" w:name="_Toc383188004"/>
      <w:bookmarkStart w:id="10120" w:name="_Toc382877007"/>
      <w:bookmarkStart w:id="10121" w:name="_Toc382906987"/>
      <w:bookmarkStart w:id="10122" w:name="_Toc383181852"/>
      <w:bookmarkStart w:id="10123" w:name="_Toc383188005"/>
      <w:bookmarkStart w:id="10124" w:name="BKM_EB54B91D_2313_4275_ACAF_8CA469F58B7A"/>
      <w:bookmarkStart w:id="10125" w:name="_Toc382877061"/>
      <w:bookmarkStart w:id="10126" w:name="_Toc382907041"/>
      <w:bookmarkStart w:id="10127" w:name="_Toc383181906"/>
      <w:bookmarkStart w:id="10128" w:name="_Toc383188059"/>
      <w:bookmarkStart w:id="10129" w:name="_Toc382877062"/>
      <w:bookmarkStart w:id="10130" w:name="_Toc382907042"/>
      <w:bookmarkStart w:id="10131" w:name="_Toc383181907"/>
      <w:bookmarkStart w:id="10132" w:name="_Toc383188060"/>
      <w:bookmarkStart w:id="10133" w:name="_Toc382877103"/>
      <w:bookmarkStart w:id="10134" w:name="_Toc382907083"/>
      <w:bookmarkStart w:id="10135" w:name="_Toc383181948"/>
      <w:bookmarkStart w:id="10136" w:name="_Toc383188101"/>
      <w:bookmarkStart w:id="10137" w:name="_Toc382877104"/>
      <w:bookmarkStart w:id="10138" w:name="_Toc382907084"/>
      <w:bookmarkStart w:id="10139" w:name="_Toc383181949"/>
      <w:bookmarkStart w:id="10140" w:name="_Toc383188102"/>
      <w:bookmarkStart w:id="10141" w:name="_Toc382877105"/>
      <w:bookmarkStart w:id="10142" w:name="_Toc382907085"/>
      <w:bookmarkStart w:id="10143" w:name="_Toc383181950"/>
      <w:bookmarkStart w:id="10144" w:name="_Toc383188103"/>
      <w:bookmarkStart w:id="10145" w:name="_Toc382877106"/>
      <w:bookmarkStart w:id="10146" w:name="_Toc382907086"/>
      <w:bookmarkStart w:id="10147" w:name="_Toc383181951"/>
      <w:bookmarkStart w:id="10148" w:name="_Toc383188104"/>
      <w:bookmarkStart w:id="10149" w:name="_Toc382877107"/>
      <w:bookmarkStart w:id="10150" w:name="_Toc382907087"/>
      <w:bookmarkStart w:id="10151" w:name="_Toc383181952"/>
      <w:bookmarkStart w:id="10152" w:name="_Toc383188105"/>
      <w:bookmarkStart w:id="10153" w:name="_Toc382877108"/>
      <w:bookmarkStart w:id="10154" w:name="_Toc382907088"/>
      <w:bookmarkStart w:id="10155" w:name="_Toc383181953"/>
      <w:bookmarkStart w:id="10156" w:name="_Toc383188106"/>
      <w:bookmarkStart w:id="10157" w:name="_Toc382877109"/>
      <w:bookmarkStart w:id="10158" w:name="_Toc382907089"/>
      <w:bookmarkStart w:id="10159" w:name="_Toc383181954"/>
      <w:bookmarkStart w:id="10160" w:name="_Toc383188107"/>
      <w:bookmarkStart w:id="10161" w:name="_Toc382877110"/>
      <w:bookmarkStart w:id="10162" w:name="_Toc382907090"/>
      <w:bookmarkStart w:id="10163" w:name="_Toc383181955"/>
      <w:bookmarkStart w:id="10164" w:name="_Toc383188108"/>
      <w:bookmarkStart w:id="10165" w:name="BKM_8F97CF44_50D6_4B6D_9646_B63C2AD15FF5"/>
      <w:bookmarkStart w:id="10166" w:name="_Toc382877128"/>
      <w:bookmarkStart w:id="10167" w:name="_Toc382907108"/>
      <w:bookmarkStart w:id="10168" w:name="_Toc383181973"/>
      <w:bookmarkStart w:id="10169" w:name="_Toc383188126"/>
      <w:bookmarkStart w:id="10170" w:name="_Toc382877129"/>
      <w:bookmarkStart w:id="10171" w:name="_Toc382907109"/>
      <w:bookmarkStart w:id="10172" w:name="_Toc383181974"/>
      <w:bookmarkStart w:id="10173" w:name="_Toc383188127"/>
      <w:bookmarkStart w:id="10174" w:name="_Toc382877170"/>
      <w:bookmarkStart w:id="10175" w:name="_Toc382907150"/>
      <w:bookmarkStart w:id="10176" w:name="_Toc383182015"/>
      <w:bookmarkStart w:id="10177" w:name="_Toc383188168"/>
      <w:bookmarkStart w:id="10178" w:name="_Toc382877171"/>
      <w:bookmarkStart w:id="10179" w:name="_Toc382907151"/>
      <w:bookmarkStart w:id="10180" w:name="_Toc383182016"/>
      <w:bookmarkStart w:id="10181" w:name="_Toc383188169"/>
      <w:bookmarkStart w:id="10182" w:name="_Toc382877172"/>
      <w:bookmarkStart w:id="10183" w:name="_Toc382907152"/>
      <w:bookmarkStart w:id="10184" w:name="_Toc383182017"/>
      <w:bookmarkStart w:id="10185" w:name="_Toc383188170"/>
      <w:bookmarkStart w:id="10186" w:name="_Toc382877173"/>
      <w:bookmarkStart w:id="10187" w:name="_Toc382907153"/>
      <w:bookmarkStart w:id="10188" w:name="_Toc383182018"/>
      <w:bookmarkStart w:id="10189" w:name="_Toc383188171"/>
      <w:bookmarkStart w:id="10190" w:name="_Toc382877174"/>
      <w:bookmarkStart w:id="10191" w:name="_Toc382907154"/>
      <w:bookmarkStart w:id="10192" w:name="_Toc383182019"/>
      <w:bookmarkStart w:id="10193" w:name="_Toc383188172"/>
      <w:bookmarkStart w:id="10194" w:name="_Toc382877175"/>
      <w:bookmarkStart w:id="10195" w:name="_Toc382907155"/>
      <w:bookmarkStart w:id="10196" w:name="_Toc383182020"/>
      <w:bookmarkStart w:id="10197" w:name="_Toc383188173"/>
      <w:bookmarkStart w:id="10198" w:name="_Toc382877176"/>
      <w:bookmarkStart w:id="10199" w:name="_Toc382907156"/>
      <w:bookmarkStart w:id="10200" w:name="_Toc383182021"/>
      <w:bookmarkStart w:id="10201" w:name="_Toc383188174"/>
      <w:bookmarkStart w:id="10202" w:name="_Toc382877177"/>
      <w:bookmarkStart w:id="10203" w:name="_Toc382907157"/>
      <w:bookmarkStart w:id="10204" w:name="_Toc383182022"/>
      <w:bookmarkStart w:id="10205" w:name="_Toc383188175"/>
      <w:bookmarkStart w:id="10206" w:name="BKM_273026C8_A5AA_4C50_A992_93685988946B"/>
      <w:bookmarkStart w:id="10207" w:name="_Toc382877195"/>
      <w:bookmarkStart w:id="10208" w:name="_Toc382907175"/>
      <w:bookmarkStart w:id="10209" w:name="_Toc383182040"/>
      <w:bookmarkStart w:id="10210" w:name="_Toc383188193"/>
      <w:bookmarkStart w:id="10211" w:name="_Toc382877196"/>
      <w:bookmarkStart w:id="10212" w:name="_Toc382907176"/>
      <w:bookmarkStart w:id="10213" w:name="_Toc383182041"/>
      <w:bookmarkStart w:id="10214" w:name="_Toc383188194"/>
      <w:bookmarkStart w:id="10215" w:name="_Toc382877213"/>
      <w:bookmarkStart w:id="10216" w:name="_Toc382907193"/>
      <w:bookmarkStart w:id="10217" w:name="_Toc383182058"/>
      <w:bookmarkStart w:id="10218" w:name="_Toc383188211"/>
      <w:bookmarkStart w:id="10219" w:name="_Toc382877214"/>
      <w:bookmarkStart w:id="10220" w:name="_Toc382907194"/>
      <w:bookmarkStart w:id="10221" w:name="_Toc383182059"/>
      <w:bookmarkStart w:id="10222" w:name="_Toc383188212"/>
      <w:bookmarkStart w:id="10223" w:name="_Toc382877215"/>
      <w:bookmarkStart w:id="10224" w:name="_Toc382907195"/>
      <w:bookmarkStart w:id="10225" w:name="_Toc383182060"/>
      <w:bookmarkStart w:id="10226" w:name="_Toc383188213"/>
      <w:bookmarkStart w:id="10227" w:name="_Toc382877216"/>
      <w:bookmarkStart w:id="10228" w:name="_Toc382907196"/>
      <w:bookmarkStart w:id="10229" w:name="_Toc383182061"/>
      <w:bookmarkStart w:id="10230" w:name="_Toc383188214"/>
      <w:bookmarkStart w:id="10231" w:name="_Toc382877217"/>
      <w:bookmarkStart w:id="10232" w:name="_Toc382907197"/>
      <w:bookmarkStart w:id="10233" w:name="_Toc383182062"/>
      <w:bookmarkStart w:id="10234" w:name="_Toc383188215"/>
      <w:bookmarkStart w:id="10235" w:name="_Toc382877218"/>
      <w:bookmarkStart w:id="10236" w:name="_Toc382907198"/>
      <w:bookmarkStart w:id="10237" w:name="_Toc383182063"/>
      <w:bookmarkStart w:id="10238" w:name="_Toc383188216"/>
      <w:bookmarkStart w:id="10239" w:name="_Toc382877219"/>
      <w:bookmarkStart w:id="10240" w:name="_Toc382907199"/>
      <w:bookmarkStart w:id="10241" w:name="_Toc383182064"/>
      <w:bookmarkStart w:id="10242" w:name="_Toc383188217"/>
      <w:bookmarkStart w:id="10243" w:name="_Toc382877220"/>
      <w:bookmarkStart w:id="10244" w:name="_Toc382907200"/>
      <w:bookmarkStart w:id="10245" w:name="_Toc383182065"/>
      <w:bookmarkStart w:id="10246" w:name="_Toc383188218"/>
      <w:bookmarkStart w:id="10247" w:name="BKM_2A49A4A1_2B58_44DB_A48F_20B1033B11A9"/>
      <w:bookmarkStart w:id="10248" w:name="_Toc382877335"/>
      <w:bookmarkStart w:id="10249" w:name="_Toc382907315"/>
      <w:bookmarkStart w:id="10250" w:name="_Toc383182180"/>
      <w:bookmarkStart w:id="10251" w:name="_Toc383188333"/>
      <w:bookmarkStart w:id="10252" w:name="_Toc382877336"/>
      <w:bookmarkStart w:id="10253" w:name="_Toc382907316"/>
      <w:bookmarkStart w:id="10254" w:name="_Toc383182181"/>
      <w:bookmarkStart w:id="10255" w:name="_Toc383188334"/>
      <w:bookmarkStart w:id="10256" w:name="_Toc382877353"/>
      <w:bookmarkStart w:id="10257" w:name="_Toc382907333"/>
      <w:bookmarkStart w:id="10258" w:name="_Toc383182198"/>
      <w:bookmarkStart w:id="10259" w:name="_Toc383188351"/>
      <w:bookmarkStart w:id="10260" w:name="_Toc382877354"/>
      <w:bookmarkStart w:id="10261" w:name="_Toc382907334"/>
      <w:bookmarkStart w:id="10262" w:name="_Toc383182199"/>
      <w:bookmarkStart w:id="10263" w:name="_Toc383188352"/>
      <w:bookmarkStart w:id="10264" w:name="_Toc382877355"/>
      <w:bookmarkStart w:id="10265" w:name="_Toc382907335"/>
      <w:bookmarkStart w:id="10266" w:name="_Toc383182200"/>
      <w:bookmarkStart w:id="10267" w:name="_Toc383188353"/>
      <w:bookmarkStart w:id="10268" w:name="_Toc382877356"/>
      <w:bookmarkStart w:id="10269" w:name="_Toc382907336"/>
      <w:bookmarkStart w:id="10270" w:name="_Toc383182201"/>
      <w:bookmarkStart w:id="10271" w:name="_Toc383188354"/>
      <w:bookmarkStart w:id="10272" w:name="_Toc382877357"/>
      <w:bookmarkStart w:id="10273" w:name="_Toc382907337"/>
      <w:bookmarkStart w:id="10274" w:name="_Toc383182202"/>
      <w:bookmarkStart w:id="10275" w:name="_Toc383188355"/>
      <w:bookmarkStart w:id="10276" w:name="_Toc382877358"/>
      <w:bookmarkStart w:id="10277" w:name="_Toc382907338"/>
      <w:bookmarkStart w:id="10278" w:name="_Toc383182203"/>
      <w:bookmarkStart w:id="10279" w:name="_Toc383188356"/>
      <w:bookmarkStart w:id="10280" w:name="_Toc382877359"/>
      <w:bookmarkStart w:id="10281" w:name="_Toc382907339"/>
      <w:bookmarkStart w:id="10282" w:name="_Toc383182204"/>
      <w:bookmarkStart w:id="10283" w:name="_Toc383188357"/>
      <w:bookmarkStart w:id="10284" w:name="_Toc382877360"/>
      <w:bookmarkStart w:id="10285" w:name="_Toc382907340"/>
      <w:bookmarkStart w:id="10286" w:name="_Toc383182205"/>
      <w:bookmarkStart w:id="10287" w:name="_Toc383188358"/>
      <w:bookmarkStart w:id="10288" w:name="BKM_8D1B5A31_B69B_4365_9DDB_FAB42E281BBD"/>
      <w:bookmarkStart w:id="10289" w:name="_Toc382877414"/>
      <w:bookmarkStart w:id="10290" w:name="_Toc382907394"/>
      <w:bookmarkStart w:id="10291" w:name="_Toc383182259"/>
      <w:bookmarkStart w:id="10292" w:name="_Toc383188412"/>
      <w:bookmarkStart w:id="10293" w:name="_Toc382877415"/>
      <w:bookmarkStart w:id="10294" w:name="_Toc382907395"/>
      <w:bookmarkStart w:id="10295" w:name="_Toc383182260"/>
      <w:bookmarkStart w:id="10296" w:name="_Toc383188413"/>
      <w:bookmarkStart w:id="10297" w:name="_Toc382877432"/>
      <w:bookmarkStart w:id="10298" w:name="_Toc382907412"/>
      <w:bookmarkStart w:id="10299" w:name="_Toc383182277"/>
      <w:bookmarkStart w:id="10300" w:name="_Toc383188430"/>
      <w:bookmarkStart w:id="10301" w:name="_Toc382877433"/>
      <w:bookmarkStart w:id="10302" w:name="_Toc382907413"/>
      <w:bookmarkStart w:id="10303" w:name="_Toc383182278"/>
      <w:bookmarkStart w:id="10304" w:name="_Toc383188431"/>
      <w:bookmarkStart w:id="10305" w:name="_Toc382877434"/>
      <w:bookmarkStart w:id="10306" w:name="_Toc382907414"/>
      <w:bookmarkStart w:id="10307" w:name="_Toc383182279"/>
      <w:bookmarkStart w:id="10308" w:name="_Toc383188432"/>
      <w:bookmarkStart w:id="10309" w:name="_Toc382877435"/>
      <w:bookmarkStart w:id="10310" w:name="_Toc382907415"/>
      <w:bookmarkStart w:id="10311" w:name="_Toc383182280"/>
      <w:bookmarkStart w:id="10312" w:name="_Toc383188433"/>
      <w:bookmarkStart w:id="10313" w:name="_Toc382877436"/>
      <w:bookmarkStart w:id="10314" w:name="_Toc382907416"/>
      <w:bookmarkStart w:id="10315" w:name="_Toc383182281"/>
      <w:bookmarkStart w:id="10316" w:name="_Toc383188434"/>
      <w:bookmarkStart w:id="10317" w:name="_Toc382877437"/>
      <w:bookmarkStart w:id="10318" w:name="_Toc382907417"/>
      <w:bookmarkStart w:id="10319" w:name="_Toc383182282"/>
      <w:bookmarkStart w:id="10320" w:name="_Toc383188435"/>
      <w:bookmarkStart w:id="10321" w:name="_Toc382877438"/>
      <w:bookmarkStart w:id="10322" w:name="_Toc382907418"/>
      <w:bookmarkStart w:id="10323" w:name="_Toc383182283"/>
      <w:bookmarkStart w:id="10324" w:name="_Toc383188436"/>
      <w:bookmarkStart w:id="10325" w:name="_Toc382877439"/>
      <w:bookmarkStart w:id="10326" w:name="_Toc382907419"/>
      <w:bookmarkStart w:id="10327" w:name="_Toc383182284"/>
      <w:bookmarkStart w:id="10328" w:name="_Toc383188437"/>
      <w:bookmarkStart w:id="10329" w:name="BKM_21DBAC9A_FDA1_41FF_9393_7F90607F369A"/>
      <w:bookmarkStart w:id="10330" w:name="_Toc382877541"/>
      <w:bookmarkStart w:id="10331" w:name="_Toc382907521"/>
      <w:bookmarkStart w:id="10332" w:name="_Toc383182386"/>
      <w:bookmarkStart w:id="10333" w:name="_Toc383188539"/>
      <w:bookmarkStart w:id="10334" w:name="_Toc382877542"/>
      <w:bookmarkStart w:id="10335" w:name="_Toc382907522"/>
      <w:bookmarkStart w:id="10336" w:name="_Toc383182387"/>
      <w:bookmarkStart w:id="10337" w:name="_Toc383188540"/>
      <w:bookmarkStart w:id="10338" w:name="_Toc382877607"/>
      <w:bookmarkStart w:id="10339" w:name="_Toc382907587"/>
      <w:bookmarkStart w:id="10340" w:name="_Toc383182452"/>
      <w:bookmarkStart w:id="10341" w:name="_Toc383188605"/>
      <w:bookmarkStart w:id="10342" w:name="_Toc382877608"/>
      <w:bookmarkStart w:id="10343" w:name="_Toc382907588"/>
      <w:bookmarkStart w:id="10344" w:name="_Toc383182453"/>
      <w:bookmarkStart w:id="10345" w:name="_Toc383188606"/>
      <w:bookmarkStart w:id="10346" w:name="_Toc382877609"/>
      <w:bookmarkStart w:id="10347" w:name="_Toc382907589"/>
      <w:bookmarkStart w:id="10348" w:name="_Toc383182454"/>
      <w:bookmarkStart w:id="10349" w:name="_Toc383188607"/>
      <w:bookmarkStart w:id="10350" w:name="_Toc382877610"/>
      <w:bookmarkStart w:id="10351" w:name="_Toc382907590"/>
      <w:bookmarkStart w:id="10352" w:name="_Toc383182455"/>
      <w:bookmarkStart w:id="10353" w:name="_Toc383188608"/>
      <w:bookmarkStart w:id="10354" w:name="_Toc382877611"/>
      <w:bookmarkStart w:id="10355" w:name="_Toc382907591"/>
      <w:bookmarkStart w:id="10356" w:name="_Toc383182456"/>
      <w:bookmarkStart w:id="10357" w:name="_Toc383188609"/>
      <w:bookmarkStart w:id="10358" w:name="_Toc382877612"/>
      <w:bookmarkStart w:id="10359" w:name="_Toc382907592"/>
      <w:bookmarkStart w:id="10360" w:name="_Toc383182457"/>
      <w:bookmarkStart w:id="10361" w:name="_Toc383188610"/>
      <w:bookmarkStart w:id="10362" w:name="_Toc382877613"/>
      <w:bookmarkStart w:id="10363" w:name="_Toc382907593"/>
      <w:bookmarkStart w:id="10364" w:name="_Toc383182458"/>
      <w:bookmarkStart w:id="10365" w:name="_Toc383188611"/>
      <w:bookmarkStart w:id="10366" w:name="_Toc382877614"/>
      <w:bookmarkStart w:id="10367" w:name="_Toc382907594"/>
      <w:bookmarkStart w:id="10368" w:name="_Toc383182459"/>
      <w:bookmarkStart w:id="10369" w:name="_Toc383188612"/>
      <w:bookmarkStart w:id="10370" w:name="_Toc382877668"/>
      <w:bookmarkStart w:id="10371" w:name="_Toc382907648"/>
      <w:bookmarkStart w:id="10372" w:name="_Toc383182513"/>
      <w:bookmarkStart w:id="10373" w:name="_Toc383188666"/>
      <w:bookmarkStart w:id="10374" w:name="_Toc382877669"/>
      <w:bookmarkStart w:id="10375" w:name="_Toc382907649"/>
      <w:bookmarkStart w:id="10376" w:name="_Toc383182514"/>
      <w:bookmarkStart w:id="10377" w:name="_Toc383188667"/>
      <w:bookmarkStart w:id="10378" w:name="_Toc382877670"/>
      <w:bookmarkStart w:id="10379" w:name="_Toc382907650"/>
      <w:bookmarkStart w:id="10380" w:name="_Toc383182515"/>
      <w:bookmarkStart w:id="10381" w:name="_Toc383188668"/>
      <w:bookmarkStart w:id="10382" w:name="_Toc382877671"/>
      <w:bookmarkStart w:id="10383" w:name="_Toc382907651"/>
      <w:bookmarkStart w:id="10384" w:name="_Toc383182516"/>
      <w:bookmarkStart w:id="10385" w:name="_Toc383188669"/>
      <w:bookmarkStart w:id="10386" w:name="_Toc382877672"/>
      <w:bookmarkStart w:id="10387" w:name="_Toc382907652"/>
      <w:bookmarkStart w:id="10388" w:name="_Toc383182517"/>
      <w:bookmarkStart w:id="10389" w:name="_Toc383188670"/>
      <w:bookmarkStart w:id="10390" w:name="_Toc382877673"/>
      <w:bookmarkStart w:id="10391" w:name="_Toc382907653"/>
      <w:bookmarkStart w:id="10392" w:name="_Toc383182518"/>
      <w:bookmarkStart w:id="10393" w:name="_Toc383188671"/>
      <w:bookmarkStart w:id="10394" w:name="_Toc382877674"/>
      <w:bookmarkStart w:id="10395" w:name="_Toc382907654"/>
      <w:bookmarkStart w:id="10396" w:name="_Toc383182519"/>
      <w:bookmarkStart w:id="10397" w:name="_Toc383188672"/>
      <w:bookmarkStart w:id="10398" w:name="_Toc382877675"/>
      <w:bookmarkStart w:id="10399" w:name="_Toc382907655"/>
      <w:bookmarkStart w:id="10400" w:name="_Toc383182520"/>
      <w:bookmarkStart w:id="10401" w:name="_Toc383188673"/>
      <w:bookmarkStart w:id="10402" w:name="BKM_3F442EC1_53CE_44E0_BE7C_CF1683B9CBCB"/>
      <w:bookmarkStart w:id="10403" w:name="_Toc382877705"/>
      <w:bookmarkStart w:id="10404" w:name="_Toc382907685"/>
      <w:bookmarkStart w:id="10405" w:name="_Toc383182550"/>
      <w:bookmarkStart w:id="10406" w:name="_Toc383188703"/>
      <w:bookmarkStart w:id="10407" w:name="_Toc382877706"/>
      <w:bookmarkStart w:id="10408" w:name="_Toc382907686"/>
      <w:bookmarkStart w:id="10409" w:name="_Toc383182551"/>
      <w:bookmarkStart w:id="10410" w:name="_Toc383188704"/>
      <w:bookmarkStart w:id="10411" w:name="_Toc382877747"/>
      <w:bookmarkStart w:id="10412" w:name="_Toc382907727"/>
      <w:bookmarkStart w:id="10413" w:name="_Toc383182592"/>
      <w:bookmarkStart w:id="10414" w:name="_Toc383188745"/>
      <w:bookmarkStart w:id="10415" w:name="_Toc382877748"/>
      <w:bookmarkStart w:id="10416" w:name="_Toc382907728"/>
      <w:bookmarkStart w:id="10417" w:name="_Toc383182593"/>
      <w:bookmarkStart w:id="10418" w:name="_Toc383188746"/>
      <w:bookmarkStart w:id="10419" w:name="_Toc382877749"/>
      <w:bookmarkStart w:id="10420" w:name="_Toc382907729"/>
      <w:bookmarkStart w:id="10421" w:name="_Toc383182594"/>
      <w:bookmarkStart w:id="10422" w:name="_Toc383188747"/>
      <w:bookmarkStart w:id="10423" w:name="_Toc382877750"/>
      <w:bookmarkStart w:id="10424" w:name="_Toc382907730"/>
      <w:bookmarkStart w:id="10425" w:name="_Toc383182595"/>
      <w:bookmarkStart w:id="10426" w:name="_Toc383188748"/>
      <w:bookmarkStart w:id="10427" w:name="_Toc382877751"/>
      <w:bookmarkStart w:id="10428" w:name="_Toc382907731"/>
      <w:bookmarkStart w:id="10429" w:name="_Toc383182596"/>
      <w:bookmarkStart w:id="10430" w:name="_Toc383188749"/>
      <w:bookmarkStart w:id="10431" w:name="_Toc382877752"/>
      <w:bookmarkStart w:id="10432" w:name="_Toc382907732"/>
      <w:bookmarkStart w:id="10433" w:name="_Toc383182597"/>
      <w:bookmarkStart w:id="10434" w:name="_Toc383188750"/>
      <w:bookmarkStart w:id="10435" w:name="_Toc382877753"/>
      <w:bookmarkStart w:id="10436" w:name="_Toc382907733"/>
      <w:bookmarkStart w:id="10437" w:name="_Toc383182598"/>
      <w:bookmarkStart w:id="10438" w:name="_Toc383188751"/>
      <w:bookmarkStart w:id="10439" w:name="_Toc382877754"/>
      <w:bookmarkStart w:id="10440" w:name="_Toc382907734"/>
      <w:bookmarkStart w:id="10441" w:name="_Toc383182599"/>
      <w:bookmarkStart w:id="10442" w:name="_Toc383188752"/>
      <w:bookmarkStart w:id="10443" w:name="BKM_5A867B9C_BF61_4331_A1F3_05DEB1E9E1EC"/>
      <w:bookmarkStart w:id="10444" w:name="_Toc382877808"/>
      <w:bookmarkStart w:id="10445" w:name="_Toc382907788"/>
      <w:bookmarkStart w:id="10446" w:name="_Toc383182653"/>
      <w:bookmarkStart w:id="10447" w:name="_Toc383188806"/>
      <w:bookmarkStart w:id="10448" w:name="_Toc382877809"/>
      <w:bookmarkStart w:id="10449" w:name="_Toc382907789"/>
      <w:bookmarkStart w:id="10450" w:name="_Toc383182654"/>
      <w:bookmarkStart w:id="10451" w:name="_Toc383188807"/>
      <w:bookmarkStart w:id="10452" w:name="_Toc382877838"/>
      <w:bookmarkStart w:id="10453" w:name="_Toc382907818"/>
      <w:bookmarkStart w:id="10454" w:name="_Toc383182683"/>
      <w:bookmarkStart w:id="10455" w:name="_Toc383188836"/>
      <w:bookmarkStart w:id="10456" w:name="_Toc382877839"/>
      <w:bookmarkStart w:id="10457" w:name="_Toc382907819"/>
      <w:bookmarkStart w:id="10458" w:name="_Toc383182684"/>
      <w:bookmarkStart w:id="10459" w:name="_Toc383188837"/>
      <w:bookmarkStart w:id="10460" w:name="_Toc382877840"/>
      <w:bookmarkStart w:id="10461" w:name="_Toc382907820"/>
      <w:bookmarkStart w:id="10462" w:name="_Toc383182685"/>
      <w:bookmarkStart w:id="10463" w:name="_Toc383188838"/>
      <w:bookmarkStart w:id="10464" w:name="_Toc382877841"/>
      <w:bookmarkStart w:id="10465" w:name="_Toc382907821"/>
      <w:bookmarkStart w:id="10466" w:name="_Toc383182686"/>
      <w:bookmarkStart w:id="10467" w:name="_Toc383188839"/>
      <w:bookmarkStart w:id="10468" w:name="_Toc382877843"/>
      <w:bookmarkStart w:id="10469" w:name="_Toc382907823"/>
      <w:bookmarkStart w:id="10470" w:name="_Toc383182688"/>
      <w:bookmarkStart w:id="10471" w:name="_Toc383188841"/>
      <w:bookmarkStart w:id="10472" w:name="_Toc382877844"/>
      <w:bookmarkStart w:id="10473" w:name="_Toc382907824"/>
      <w:bookmarkStart w:id="10474" w:name="_Toc383182689"/>
      <w:bookmarkStart w:id="10475" w:name="_Toc383188842"/>
      <w:bookmarkStart w:id="10476" w:name="_Toc382877845"/>
      <w:bookmarkStart w:id="10477" w:name="_Toc382907825"/>
      <w:bookmarkStart w:id="10478" w:name="_Toc383182690"/>
      <w:bookmarkStart w:id="10479" w:name="_Toc383188843"/>
      <w:bookmarkStart w:id="10480" w:name="_Toc382877846"/>
      <w:bookmarkStart w:id="10481" w:name="_Toc382907826"/>
      <w:bookmarkStart w:id="10482" w:name="_Toc383182691"/>
      <w:bookmarkStart w:id="10483" w:name="_Toc383188844"/>
      <w:bookmarkStart w:id="10484" w:name="_Toc382877847"/>
      <w:bookmarkStart w:id="10485" w:name="_Toc382907827"/>
      <w:bookmarkStart w:id="10486" w:name="_Toc383182692"/>
      <w:bookmarkStart w:id="10487" w:name="_Toc383188845"/>
      <w:bookmarkStart w:id="10488" w:name="BKM_DD748233_11EE_4209_96AB_AA1C1C4193AE"/>
      <w:bookmarkStart w:id="10489" w:name="_Toc382877865"/>
      <w:bookmarkStart w:id="10490" w:name="_Toc382907845"/>
      <w:bookmarkStart w:id="10491" w:name="_Toc383182710"/>
      <w:bookmarkStart w:id="10492" w:name="_Toc383188863"/>
      <w:bookmarkStart w:id="10493" w:name="_Toc382877866"/>
      <w:bookmarkStart w:id="10494" w:name="_Toc382907846"/>
      <w:bookmarkStart w:id="10495" w:name="_Toc383182711"/>
      <w:bookmarkStart w:id="10496" w:name="_Toc383188864"/>
      <w:bookmarkStart w:id="10497" w:name="_Toc382878052"/>
      <w:bookmarkStart w:id="10498" w:name="_Toc382908032"/>
      <w:bookmarkStart w:id="10499" w:name="_Toc383182897"/>
      <w:bookmarkStart w:id="10500" w:name="_Toc383189050"/>
      <w:bookmarkStart w:id="10501" w:name="_Toc382878053"/>
      <w:bookmarkStart w:id="10502" w:name="_Toc382908033"/>
      <w:bookmarkStart w:id="10503" w:name="_Toc383182898"/>
      <w:bookmarkStart w:id="10504" w:name="_Toc383189051"/>
      <w:bookmarkStart w:id="10505" w:name="_Toc382878054"/>
      <w:bookmarkStart w:id="10506" w:name="_Toc382908034"/>
      <w:bookmarkStart w:id="10507" w:name="_Toc383182899"/>
      <w:bookmarkStart w:id="10508" w:name="_Toc383189052"/>
      <w:bookmarkStart w:id="10509" w:name="_Toc382878055"/>
      <w:bookmarkStart w:id="10510" w:name="_Toc382908035"/>
      <w:bookmarkStart w:id="10511" w:name="_Toc383182900"/>
      <w:bookmarkStart w:id="10512" w:name="_Toc383189053"/>
      <w:bookmarkStart w:id="10513" w:name="_Toc382878057"/>
      <w:bookmarkStart w:id="10514" w:name="_Toc382908037"/>
      <w:bookmarkStart w:id="10515" w:name="_Toc383182902"/>
      <w:bookmarkStart w:id="10516" w:name="_Toc383189055"/>
      <w:bookmarkStart w:id="10517" w:name="_Toc382878058"/>
      <w:bookmarkStart w:id="10518" w:name="_Toc382908038"/>
      <w:bookmarkStart w:id="10519" w:name="_Toc383182903"/>
      <w:bookmarkStart w:id="10520" w:name="_Toc383189056"/>
      <w:bookmarkStart w:id="10521" w:name="_Toc382878059"/>
      <w:bookmarkStart w:id="10522" w:name="_Toc382908039"/>
      <w:bookmarkStart w:id="10523" w:name="_Toc383182904"/>
      <w:bookmarkStart w:id="10524" w:name="_Toc383189057"/>
      <w:bookmarkStart w:id="10525" w:name="_Toc382878060"/>
      <w:bookmarkStart w:id="10526" w:name="_Toc382908040"/>
      <w:bookmarkStart w:id="10527" w:name="_Toc383182905"/>
      <w:bookmarkStart w:id="10528" w:name="_Toc383189058"/>
      <w:bookmarkStart w:id="10529" w:name="_Toc382878061"/>
      <w:bookmarkStart w:id="10530" w:name="_Toc382908041"/>
      <w:bookmarkStart w:id="10531" w:name="_Toc383182906"/>
      <w:bookmarkStart w:id="10532" w:name="_Toc383189059"/>
      <w:bookmarkStart w:id="10533" w:name="_Toc382878103"/>
      <w:bookmarkStart w:id="10534" w:name="_Toc382908083"/>
      <w:bookmarkStart w:id="10535" w:name="_Toc383182948"/>
      <w:bookmarkStart w:id="10536" w:name="_Toc383189101"/>
      <w:bookmarkStart w:id="10537" w:name="_Toc382878104"/>
      <w:bookmarkStart w:id="10538" w:name="_Toc382908084"/>
      <w:bookmarkStart w:id="10539" w:name="_Toc383182949"/>
      <w:bookmarkStart w:id="10540" w:name="_Toc383189102"/>
      <w:bookmarkStart w:id="10541" w:name="_Toc382878105"/>
      <w:bookmarkStart w:id="10542" w:name="_Toc382908085"/>
      <w:bookmarkStart w:id="10543" w:name="_Toc383182950"/>
      <w:bookmarkStart w:id="10544" w:name="_Toc383189103"/>
      <w:bookmarkStart w:id="10545" w:name="_Toc382878106"/>
      <w:bookmarkStart w:id="10546" w:name="_Toc382908086"/>
      <w:bookmarkStart w:id="10547" w:name="_Toc383182951"/>
      <w:bookmarkStart w:id="10548" w:name="_Toc383189104"/>
      <w:bookmarkStart w:id="10549" w:name="_Toc382878107"/>
      <w:bookmarkStart w:id="10550" w:name="_Toc382908087"/>
      <w:bookmarkStart w:id="10551" w:name="_Toc383182952"/>
      <w:bookmarkStart w:id="10552" w:name="_Toc383189105"/>
      <w:bookmarkStart w:id="10553" w:name="_Toc382878108"/>
      <w:bookmarkStart w:id="10554" w:name="_Toc382908088"/>
      <w:bookmarkStart w:id="10555" w:name="_Toc383182953"/>
      <w:bookmarkStart w:id="10556" w:name="_Toc383189106"/>
      <w:bookmarkStart w:id="10557" w:name="_Toc382878109"/>
      <w:bookmarkStart w:id="10558" w:name="_Toc382908089"/>
      <w:bookmarkStart w:id="10559" w:name="_Toc383182954"/>
      <w:bookmarkStart w:id="10560" w:name="_Toc383189107"/>
      <w:bookmarkStart w:id="10561" w:name="_Toc382878110"/>
      <w:bookmarkStart w:id="10562" w:name="_Toc382908090"/>
      <w:bookmarkStart w:id="10563" w:name="_Toc383182955"/>
      <w:bookmarkStart w:id="10564" w:name="_Toc383189108"/>
      <w:bookmarkStart w:id="10565" w:name="BKM_B716951F_BCE0_4745_A8E6_DB3EA5C412D8"/>
      <w:bookmarkStart w:id="10566" w:name="_Toc382878128"/>
      <w:bookmarkStart w:id="10567" w:name="_Toc382908108"/>
      <w:bookmarkStart w:id="10568" w:name="_Toc383182973"/>
      <w:bookmarkStart w:id="10569" w:name="_Toc383189126"/>
      <w:bookmarkStart w:id="10570" w:name="_Toc382878129"/>
      <w:bookmarkStart w:id="10571" w:name="_Toc382908109"/>
      <w:bookmarkStart w:id="10572" w:name="_Toc383182974"/>
      <w:bookmarkStart w:id="10573" w:name="_Toc383189127"/>
      <w:bookmarkStart w:id="10574" w:name="_Toc382878146"/>
      <w:bookmarkStart w:id="10575" w:name="_Toc382908126"/>
      <w:bookmarkStart w:id="10576" w:name="_Toc383182991"/>
      <w:bookmarkStart w:id="10577" w:name="_Toc383189144"/>
      <w:bookmarkStart w:id="10578" w:name="_Toc382878147"/>
      <w:bookmarkStart w:id="10579" w:name="_Toc382908127"/>
      <w:bookmarkStart w:id="10580" w:name="_Toc383182992"/>
      <w:bookmarkStart w:id="10581" w:name="_Toc383189145"/>
      <w:bookmarkStart w:id="10582" w:name="_Toc382878148"/>
      <w:bookmarkStart w:id="10583" w:name="_Toc382908128"/>
      <w:bookmarkStart w:id="10584" w:name="_Toc383182993"/>
      <w:bookmarkStart w:id="10585" w:name="_Toc383189146"/>
      <w:bookmarkStart w:id="10586" w:name="_Toc382878149"/>
      <w:bookmarkStart w:id="10587" w:name="_Toc382908129"/>
      <w:bookmarkStart w:id="10588" w:name="_Toc383182994"/>
      <w:bookmarkStart w:id="10589" w:name="_Toc383189147"/>
      <w:bookmarkStart w:id="10590" w:name="_Toc382878150"/>
      <w:bookmarkStart w:id="10591" w:name="_Toc382908130"/>
      <w:bookmarkStart w:id="10592" w:name="_Toc383182995"/>
      <w:bookmarkStart w:id="10593" w:name="_Toc383189148"/>
      <w:bookmarkStart w:id="10594" w:name="_Toc382878151"/>
      <w:bookmarkStart w:id="10595" w:name="_Toc382908131"/>
      <w:bookmarkStart w:id="10596" w:name="_Toc383182996"/>
      <w:bookmarkStart w:id="10597" w:name="_Toc383189149"/>
      <w:bookmarkStart w:id="10598" w:name="_Toc382878152"/>
      <w:bookmarkStart w:id="10599" w:name="_Toc382908132"/>
      <w:bookmarkStart w:id="10600" w:name="_Toc383182997"/>
      <w:bookmarkStart w:id="10601" w:name="_Toc383189150"/>
      <w:bookmarkStart w:id="10602" w:name="_Toc382878153"/>
      <w:bookmarkStart w:id="10603" w:name="_Toc382908133"/>
      <w:bookmarkStart w:id="10604" w:name="_Toc383182998"/>
      <w:bookmarkStart w:id="10605" w:name="_Toc383189151"/>
      <w:bookmarkStart w:id="10606" w:name="_Toc382878171"/>
      <w:bookmarkStart w:id="10607" w:name="_Toc382908151"/>
      <w:bookmarkStart w:id="10608" w:name="_Toc383183016"/>
      <w:bookmarkStart w:id="10609" w:name="_Toc383189169"/>
      <w:bookmarkStart w:id="10610" w:name="_Toc382878172"/>
      <w:bookmarkStart w:id="10611" w:name="_Toc382908152"/>
      <w:bookmarkStart w:id="10612" w:name="_Toc383183017"/>
      <w:bookmarkStart w:id="10613" w:name="_Toc383189170"/>
      <w:bookmarkStart w:id="10614" w:name="_Toc382878173"/>
      <w:bookmarkStart w:id="10615" w:name="_Toc382908153"/>
      <w:bookmarkStart w:id="10616" w:name="_Toc383183018"/>
      <w:bookmarkStart w:id="10617" w:name="_Toc383189171"/>
      <w:bookmarkStart w:id="10618" w:name="_Toc382878174"/>
      <w:bookmarkStart w:id="10619" w:name="_Toc382908154"/>
      <w:bookmarkStart w:id="10620" w:name="_Toc383183019"/>
      <w:bookmarkStart w:id="10621" w:name="_Toc383189172"/>
      <w:bookmarkStart w:id="10622" w:name="_Toc382878175"/>
      <w:bookmarkStart w:id="10623" w:name="_Toc382908155"/>
      <w:bookmarkStart w:id="10624" w:name="_Toc383183020"/>
      <w:bookmarkStart w:id="10625" w:name="_Toc383189173"/>
      <w:bookmarkStart w:id="10626" w:name="_Toc382878176"/>
      <w:bookmarkStart w:id="10627" w:name="_Toc382908156"/>
      <w:bookmarkStart w:id="10628" w:name="_Toc383183021"/>
      <w:bookmarkStart w:id="10629" w:name="_Toc383189174"/>
      <w:bookmarkStart w:id="10630" w:name="_Toc382878177"/>
      <w:bookmarkStart w:id="10631" w:name="_Toc382908157"/>
      <w:bookmarkStart w:id="10632" w:name="_Toc383183022"/>
      <w:bookmarkStart w:id="10633" w:name="_Toc383189175"/>
      <w:bookmarkStart w:id="10634" w:name="_Toc382878178"/>
      <w:bookmarkStart w:id="10635" w:name="_Toc382908158"/>
      <w:bookmarkStart w:id="10636" w:name="_Toc383183023"/>
      <w:bookmarkStart w:id="10637" w:name="_Toc383189176"/>
      <w:bookmarkStart w:id="10638" w:name="_Toc382878196"/>
      <w:bookmarkStart w:id="10639" w:name="_Toc382908176"/>
      <w:bookmarkStart w:id="10640" w:name="_Toc383183041"/>
      <w:bookmarkStart w:id="10641" w:name="_Toc383189194"/>
      <w:bookmarkStart w:id="10642" w:name="_Toc382878197"/>
      <w:bookmarkStart w:id="10643" w:name="_Toc382908177"/>
      <w:bookmarkStart w:id="10644" w:name="_Toc383183042"/>
      <w:bookmarkStart w:id="10645" w:name="_Toc383189195"/>
      <w:bookmarkStart w:id="10646" w:name="_Toc382878198"/>
      <w:bookmarkStart w:id="10647" w:name="_Toc382908178"/>
      <w:bookmarkStart w:id="10648" w:name="_Toc383183043"/>
      <w:bookmarkStart w:id="10649" w:name="_Toc383189196"/>
      <w:bookmarkStart w:id="10650" w:name="_Toc382878199"/>
      <w:bookmarkStart w:id="10651" w:name="_Toc382908179"/>
      <w:bookmarkStart w:id="10652" w:name="_Toc383183044"/>
      <w:bookmarkStart w:id="10653" w:name="_Toc383189197"/>
      <w:bookmarkStart w:id="10654" w:name="_Toc382878200"/>
      <w:bookmarkStart w:id="10655" w:name="_Toc382908180"/>
      <w:bookmarkStart w:id="10656" w:name="_Toc383183045"/>
      <w:bookmarkStart w:id="10657" w:name="_Toc383189198"/>
      <w:bookmarkStart w:id="10658" w:name="_Toc382878201"/>
      <w:bookmarkStart w:id="10659" w:name="_Toc382908181"/>
      <w:bookmarkStart w:id="10660" w:name="_Toc383183046"/>
      <w:bookmarkStart w:id="10661" w:name="_Toc383189199"/>
      <w:bookmarkStart w:id="10662" w:name="_Toc382878202"/>
      <w:bookmarkStart w:id="10663" w:name="_Toc382908182"/>
      <w:bookmarkStart w:id="10664" w:name="_Toc383183047"/>
      <w:bookmarkStart w:id="10665" w:name="_Toc383189200"/>
      <w:bookmarkStart w:id="10666" w:name="_Toc382878203"/>
      <w:bookmarkStart w:id="10667" w:name="_Toc382908183"/>
      <w:bookmarkStart w:id="10668" w:name="_Toc383183048"/>
      <w:bookmarkStart w:id="10669" w:name="_Toc383189201"/>
      <w:bookmarkStart w:id="10670" w:name="BKM_21FEA6AF_46A0_4807_B838_7F6ACBF8BD72"/>
      <w:bookmarkStart w:id="10671" w:name="_Toc382878221"/>
      <w:bookmarkStart w:id="10672" w:name="_Toc382908201"/>
      <w:bookmarkStart w:id="10673" w:name="_Toc383183066"/>
      <w:bookmarkStart w:id="10674" w:name="_Toc383189219"/>
      <w:bookmarkStart w:id="10675" w:name="_Toc382878222"/>
      <w:bookmarkStart w:id="10676" w:name="_Toc382908202"/>
      <w:bookmarkStart w:id="10677" w:name="_Toc383183067"/>
      <w:bookmarkStart w:id="10678" w:name="_Toc383189220"/>
      <w:bookmarkStart w:id="10679" w:name="_Toc382878239"/>
      <w:bookmarkStart w:id="10680" w:name="_Toc382908219"/>
      <w:bookmarkStart w:id="10681" w:name="_Toc383183084"/>
      <w:bookmarkStart w:id="10682" w:name="_Toc383189237"/>
      <w:bookmarkStart w:id="10683" w:name="_Toc382878240"/>
      <w:bookmarkStart w:id="10684" w:name="_Toc382908220"/>
      <w:bookmarkStart w:id="10685" w:name="_Toc383183085"/>
      <w:bookmarkStart w:id="10686" w:name="_Toc383189238"/>
      <w:bookmarkStart w:id="10687" w:name="_Toc382878241"/>
      <w:bookmarkStart w:id="10688" w:name="_Toc382908221"/>
      <w:bookmarkStart w:id="10689" w:name="_Toc383183086"/>
      <w:bookmarkStart w:id="10690" w:name="_Toc383189239"/>
      <w:bookmarkStart w:id="10691" w:name="_Toc382878242"/>
      <w:bookmarkStart w:id="10692" w:name="_Toc382908222"/>
      <w:bookmarkStart w:id="10693" w:name="_Toc383183087"/>
      <w:bookmarkStart w:id="10694" w:name="_Toc383189240"/>
      <w:bookmarkStart w:id="10695" w:name="_Toc382878244"/>
      <w:bookmarkStart w:id="10696" w:name="_Toc382908224"/>
      <w:bookmarkStart w:id="10697" w:name="_Toc383183089"/>
      <w:bookmarkStart w:id="10698" w:name="_Toc383189242"/>
      <w:bookmarkStart w:id="10699" w:name="_Toc382878245"/>
      <w:bookmarkStart w:id="10700" w:name="_Toc382908225"/>
      <w:bookmarkStart w:id="10701" w:name="_Toc383183090"/>
      <w:bookmarkStart w:id="10702" w:name="_Toc383189243"/>
      <w:bookmarkStart w:id="10703" w:name="_Toc382878246"/>
      <w:bookmarkStart w:id="10704" w:name="_Toc382908226"/>
      <w:bookmarkStart w:id="10705" w:name="_Toc383183091"/>
      <w:bookmarkStart w:id="10706" w:name="_Toc383189244"/>
      <w:bookmarkStart w:id="10707" w:name="_Toc382878247"/>
      <w:bookmarkStart w:id="10708" w:name="_Toc382908227"/>
      <w:bookmarkStart w:id="10709" w:name="_Toc383183092"/>
      <w:bookmarkStart w:id="10710" w:name="_Toc383189245"/>
      <w:bookmarkStart w:id="10711" w:name="_Toc382878265"/>
      <w:bookmarkStart w:id="10712" w:name="_Toc382908245"/>
      <w:bookmarkStart w:id="10713" w:name="_Toc383183110"/>
      <w:bookmarkStart w:id="10714" w:name="_Toc383189263"/>
      <w:bookmarkStart w:id="10715" w:name="_Toc382878266"/>
      <w:bookmarkStart w:id="10716" w:name="_Toc382908246"/>
      <w:bookmarkStart w:id="10717" w:name="_Toc383183111"/>
      <w:bookmarkStart w:id="10718" w:name="_Toc383189264"/>
      <w:bookmarkStart w:id="10719" w:name="_Toc382878267"/>
      <w:bookmarkStart w:id="10720" w:name="_Toc382908247"/>
      <w:bookmarkStart w:id="10721" w:name="_Toc383183112"/>
      <w:bookmarkStart w:id="10722" w:name="_Toc383189265"/>
      <w:bookmarkStart w:id="10723" w:name="_Toc382878268"/>
      <w:bookmarkStart w:id="10724" w:name="_Toc382908248"/>
      <w:bookmarkStart w:id="10725" w:name="_Toc383183113"/>
      <w:bookmarkStart w:id="10726" w:name="_Toc383189266"/>
      <w:bookmarkStart w:id="10727" w:name="_Toc382878269"/>
      <w:bookmarkStart w:id="10728" w:name="_Toc382908249"/>
      <w:bookmarkStart w:id="10729" w:name="_Toc383183114"/>
      <w:bookmarkStart w:id="10730" w:name="_Toc383189267"/>
      <w:bookmarkStart w:id="10731" w:name="_Toc382878270"/>
      <w:bookmarkStart w:id="10732" w:name="_Toc382908250"/>
      <w:bookmarkStart w:id="10733" w:name="_Toc383183115"/>
      <w:bookmarkStart w:id="10734" w:name="_Toc383189268"/>
      <w:bookmarkStart w:id="10735" w:name="_Toc382878271"/>
      <w:bookmarkStart w:id="10736" w:name="_Toc382908251"/>
      <w:bookmarkStart w:id="10737" w:name="_Toc383183116"/>
      <w:bookmarkStart w:id="10738" w:name="_Toc383189269"/>
      <w:bookmarkStart w:id="10739" w:name="_Toc382878272"/>
      <w:bookmarkStart w:id="10740" w:name="_Toc382908252"/>
      <w:bookmarkStart w:id="10741" w:name="_Toc383183117"/>
      <w:bookmarkStart w:id="10742" w:name="_Toc383189270"/>
      <w:bookmarkStart w:id="10743" w:name="_Toc382878290"/>
      <w:bookmarkStart w:id="10744" w:name="_Toc382908270"/>
      <w:bookmarkStart w:id="10745" w:name="_Toc383183135"/>
      <w:bookmarkStart w:id="10746" w:name="_Toc383189288"/>
      <w:bookmarkStart w:id="10747" w:name="_Toc382878291"/>
      <w:bookmarkStart w:id="10748" w:name="_Toc382908271"/>
      <w:bookmarkStart w:id="10749" w:name="_Toc383183136"/>
      <w:bookmarkStart w:id="10750" w:name="_Toc383189289"/>
      <w:bookmarkStart w:id="10751" w:name="_Toc382878292"/>
      <w:bookmarkStart w:id="10752" w:name="_Toc382908272"/>
      <w:bookmarkStart w:id="10753" w:name="_Toc383183137"/>
      <w:bookmarkStart w:id="10754" w:name="_Toc383189290"/>
      <w:bookmarkStart w:id="10755" w:name="_Toc382878293"/>
      <w:bookmarkStart w:id="10756" w:name="_Toc382908273"/>
      <w:bookmarkStart w:id="10757" w:name="_Toc383183138"/>
      <w:bookmarkStart w:id="10758" w:name="_Toc383189291"/>
      <w:bookmarkStart w:id="10759" w:name="_Toc382878294"/>
      <w:bookmarkStart w:id="10760" w:name="_Toc382908274"/>
      <w:bookmarkStart w:id="10761" w:name="_Toc383183139"/>
      <w:bookmarkStart w:id="10762" w:name="_Toc383189292"/>
      <w:bookmarkStart w:id="10763" w:name="_Toc382878295"/>
      <w:bookmarkStart w:id="10764" w:name="_Toc382908275"/>
      <w:bookmarkStart w:id="10765" w:name="_Toc383183140"/>
      <w:bookmarkStart w:id="10766" w:name="_Toc383189293"/>
      <w:bookmarkStart w:id="10767" w:name="_Toc382878296"/>
      <w:bookmarkStart w:id="10768" w:name="_Toc382908276"/>
      <w:bookmarkStart w:id="10769" w:name="_Toc383183141"/>
      <w:bookmarkStart w:id="10770" w:name="_Toc383189294"/>
      <w:bookmarkStart w:id="10771" w:name="_Toc382878297"/>
      <w:bookmarkStart w:id="10772" w:name="_Toc382908277"/>
      <w:bookmarkStart w:id="10773" w:name="_Toc383183142"/>
      <w:bookmarkStart w:id="10774" w:name="_Toc383189295"/>
      <w:bookmarkStart w:id="10775" w:name="_Toc382878315"/>
      <w:bookmarkStart w:id="10776" w:name="_Toc382908295"/>
      <w:bookmarkStart w:id="10777" w:name="_Toc383183160"/>
      <w:bookmarkStart w:id="10778" w:name="_Toc383189313"/>
      <w:bookmarkStart w:id="10779" w:name="_Toc382878316"/>
      <w:bookmarkStart w:id="10780" w:name="_Toc382908296"/>
      <w:bookmarkStart w:id="10781" w:name="_Toc383183161"/>
      <w:bookmarkStart w:id="10782" w:name="_Toc383189314"/>
      <w:bookmarkStart w:id="10783" w:name="_Toc382878317"/>
      <w:bookmarkStart w:id="10784" w:name="_Toc382908297"/>
      <w:bookmarkStart w:id="10785" w:name="_Toc383183162"/>
      <w:bookmarkStart w:id="10786" w:name="_Toc383189315"/>
      <w:bookmarkStart w:id="10787" w:name="_Toc382878318"/>
      <w:bookmarkStart w:id="10788" w:name="_Toc382908298"/>
      <w:bookmarkStart w:id="10789" w:name="_Toc383183163"/>
      <w:bookmarkStart w:id="10790" w:name="_Toc383189316"/>
      <w:bookmarkStart w:id="10791" w:name="_Toc382878319"/>
      <w:bookmarkStart w:id="10792" w:name="_Toc382908299"/>
      <w:bookmarkStart w:id="10793" w:name="_Toc383183164"/>
      <w:bookmarkStart w:id="10794" w:name="_Toc383189317"/>
      <w:bookmarkStart w:id="10795" w:name="_Toc382878320"/>
      <w:bookmarkStart w:id="10796" w:name="_Toc382908300"/>
      <w:bookmarkStart w:id="10797" w:name="_Toc383183165"/>
      <w:bookmarkStart w:id="10798" w:name="_Toc383189318"/>
      <w:bookmarkStart w:id="10799" w:name="_Toc382878321"/>
      <w:bookmarkStart w:id="10800" w:name="_Toc382908301"/>
      <w:bookmarkStart w:id="10801" w:name="_Toc383183166"/>
      <w:bookmarkStart w:id="10802" w:name="_Toc383189319"/>
      <w:bookmarkStart w:id="10803" w:name="_Toc382878322"/>
      <w:bookmarkStart w:id="10804" w:name="_Toc382908302"/>
      <w:bookmarkStart w:id="10805" w:name="_Toc383183167"/>
      <w:bookmarkStart w:id="10806" w:name="_Toc383189320"/>
      <w:bookmarkStart w:id="10807" w:name="_Toc382878340"/>
      <w:bookmarkStart w:id="10808" w:name="_Toc382908320"/>
      <w:bookmarkStart w:id="10809" w:name="_Toc383183185"/>
      <w:bookmarkStart w:id="10810" w:name="_Toc383189338"/>
      <w:bookmarkStart w:id="10811" w:name="_Toc382878341"/>
      <w:bookmarkStart w:id="10812" w:name="_Toc382908321"/>
      <w:bookmarkStart w:id="10813" w:name="_Toc383183186"/>
      <w:bookmarkStart w:id="10814" w:name="_Toc383189339"/>
      <w:bookmarkStart w:id="10815" w:name="_Toc382878342"/>
      <w:bookmarkStart w:id="10816" w:name="_Toc382908322"/>
      <w:bookmarkStart w:id="10817" w:name="_Toc383183187"/>
      <w:bookmarkStart w:id="10818" w:name="_Toc383189340"/>
      <w:bookmarkStart w:id="10819" w:name="_Toc396502598"/>
      <w:bookmarkEnd w:id="7430"/>
      <w:bookmarkEnd w:id="7431"/>
      <w:bookmarkEnd w:id="7432"/>
      <w:bookmarkEnd w:id="7433"/>
      <w:bookmarkEnd w:id="7434"/>
      <w:bookmarkEnd w:id="7435"/>
      <w:bookmarkEnd w:id="7436"/>
      <w:bookmarkEnd w:id="7437"/>
      <w:bookmarkEnd w:id="7438"/>
      <w:bookmarkEnd w:id="7439"/>
      <w:bookmarkEnd w:id="7440"/>
      <w:bookmarkEnd w:id="7441"/>
      <w:bookmarkEnd w:id="7442"/>
      <w:bookmarkEnd w:id="7443"/>
      <w:bookmarkEnd w:id="7444"/>
      <w:bookmarkEnd w:id="7445"/>
      <w:bookmarkEnd w:id="7446"/>
      <w:bookmarkEnd w:id="7447"/>
      <w:bookmarkEnd w:id="7448"/>
      <w:bookmarkEnd w:id="7449"/>
      <w:bookmarkEnd w:id="7450"/>
      <w:bookmarkEnd w:id="7451"/>
      <w:bookmarkEnd w:id="7452"/>
      <w:bookmarkEnd w:id="7453"/>
      <w:bookmarkEnd w:id="7454"/>
      <w:bookmarkEnd w:id="7455"/>
      <w:bookmarkEnd w:id="7456"/>
      <w:bookmarkEnd w:id="7457"/>
      <w:bookmarkEnd w:id="7458"/>
      <w:bookmarkEnd w:id="7459"/>
      <w:bookmarkEnd w:id="7460"/>
      <w:bookmarkEnd w:id="7461"/>
      <w:bookmarkEnd w:id="7462"/>
      <w:bookmarkEnd w:id="7463"/>
      <w:bookmarkEnd w:id="7464"/>
      <w:bookmarkEnd w:id="7465"/>
      <w:bookmarkEnd w:id="7466"/>
      <w:bookmarkEnd w:id="7467"/>
      <w:bookmarkEnd w:id="7468"/>
      <w:bookmarkEnd w:id="7469"/>
      <w:bookmarkEnd w:id="7470"/>
      <w:bookmarkEnd w:id="7471"/>
      <w:bookmarkEnd w:id="7472"/>
      <w:bookmarkEnd w:id="7473"/>
      <w:bookmarkEnd w:id="7474"/>
      <w:bookmarkEnd w:id="7475"/>
      <w:bookmarkEnd w:id="7476"/>
      <w:bookmarkEnd w:id="7477"/>
      <w:bookmarkEnd w:id="7478"/>
      <w:bookmarkEnd w:id="7479"/>
      <w:bookmarkEnd w:id="7480"/>
      <w:bookmarkEnd w:id="7481"/>
      <w:bookmarkEnd w:id="7482"/>
      <w:bookmarkEnd w:id="7483"/>
      <w:bookmarkEnd w:id="7484"/>
      <w:bookmarkEnd w:id="7485"/>
      <w:bookmarkEnd w:id="7486"/>
      <w:bookmarkEnd w:id="7487"/>
      <w:bookmarkEnd w:id="7488"/>
      <w:bookmarkEnd w:id="7489"/>
      <w:bookmarkEnd w:id="7490"/>
      <w:bookmarkEnd w:id="7491"/>
      <w:bookmarkEnd w:id="7492"/>
      <w:bookmarkEnd w:id="7493"/>
      <w:bookmarkEnd w:id="7494"/>
      <w:bookmarkEnd w:id="7495"/>
      <w:bookmarkEnd w:id="7496"/>
      <w:bookmarkEnd w:id="7497"/>
      <w:bookmarkEnd w:id="7498"/>
      <w:bookmarkEnd w:id="7499"/>
      <w:bookmarkEnd w:id="7500"/>
      <w:bookmarkEnd w:id="7501"/>
      <w:bookmarkEnd w:id="7502"/>
      <w:bookmarkEnd w:id="7503"/>
      <w:bookmarkEnd w:id="7504"/>
      <w:bookmarkEnd w:id="7505"/>
      <w:bookmarkEnd w:id="7506"/>
      <w:bookmarkEnd w:id="7507"/>
      <w:bookmarkEnd w:id="7508"/>
      <w:bookmarkEnd w:id="7509"/>
      <w:bookmarkEnd w:id="7510"/>
      <w:bookmarkEnd w:id="7511"/>
      <w:bookmarkEnd w:id="7512"/>
      <w:bookmarkEnd w:id="7513"/>
      <w:bookmarkEnd w:id="7514"/>
      <w:bookmarkEnd w:id="7515"/>
      <w:bookmarkEnd w:id="7516"/>
      <w:bookmarkEnd w:id="7517"/>
      <w:bookmarkEnd w:id="7518"/>
      <w:bookmarkEnd w:id="7519"/>
      <w:bookmarkEnd w:id="7520"/>
      <w:bookmarkEnd w:id="7521"/>
      <w:bookmarkEnd w:id="7522"/>
      <w:bookmarkEnd w:id="7523"/>
      <w:bookmarkEnd w:id="7524"/>
      <w:bookmarkEnd w:id="7525"/>
      <w:bookmarkEnd w:id="7526"/>
      <w:bookmarkEnd w:id="7527"/>
      <w:bookmarkEnd w:id="7528"/>
      <w:bookmarkEnd w:id="7529"/>
      <w:bookmarkEnd w:id="7530"/>
      <w:bookmarkEnd w:id="7531"/>
      <w:bookmarkEnd w:id="7532"/>
      <w:bookmarkEnd w:id="7533"/>
      <w:bookmarkEnd w:id="7534"/>
      <w:bookmarkEnd w:id="7535"/>
      <w:bookmarkEnd w:id="7536"/>
      <w:bookmarkEnd w:id="7537"/>
      <w:bookmarkEnd w:id="7538"/>
      <w:bookmarkEnd w:id="7539"/>
      <w:bookmarkEnd w:id="7540"/>
      <w:bookmarkEnd w:id="7541"/>
      <w:bookmarkEnd w:id="7542"/>
      <w:bookmarkEnd w:id="7543"/>
      <w:bookmarkEnd w:id="7544"/>
      <w:bookmarkEnd w:id="7545"/>
      <w:bookmarkEnd w:id="7546"/>
      <w:bookmarkEnd w:id="7547"/>
      <w:bookmarkEnd w:id="7548"/>
      <w:bookmarkEnd w:id="7549"/>
      <w:bookmarkEnd w:id="7550"/>
      <w:bookmarkEnd w:id="7551"/>
      <w:bookmarkEnd w:id="7552"/>
      <w:bookmarkEnd w:id="7553"/>
      <w:bookmarkEnd w:id="7554"/>
      <w:bookmarkEnd w:id="7555"/>
      <w:bookmarkEnd w:id="7556"/>
      <w:bookmarkEnd w:id="7557"/>
      <w:bookmarkEnd w:id="7558"/>
      <w:bookmarkEnd w:id="7559"/>
      <w:bookmarkEnd w:id="7560"/>
      <w:bookmarkEnd w:id="7561"/>
      <w:bookmarkEnd w:id="7562"/>
      <w:bookmarkEnd w:id="7563"/>
      <w:bookmarkEnd w:id="7564"/>
      <w:bookmarkEnd w:id="7565"/>
      <w:bookmarkEnd w:id="7566"/>
      <w:bookmarkEnd w:id="7567"/>
      <w:bookmarkEnd w:id="7568"/>
      <w:bookmarkEnd w:id="7569"/>
      <w:bookmarkEnd w:id="7570"/>
      <w:bookmarkEnd w:id="7571"/>
      <w:bookmarkEnd w:id="7572"/>
      <w:bookmarkEnd w:id="7573"/>
      <w:bookmarkEnd w:id="7574"/>
      <w:bookmarkEnd w:id="7575"/>
      <w:bookmarkEnd w:id="7576"/>
      <w:bookmarkEnd w:id="7577"/>
      <w:bookmarkEnd w:id="7578"/>
      <w:bookmarkEnd w:id="7579"/>
      <w:bookmarkEnd w:id="7580"/>
      <w:bookmarkEnd w:id="7581"/>
      <w:bookmarkEnd w:id="7582"/>
      <w:bookmarkEnd w:id="7583"/>
      <w:bookmarkEnd w:id="7584"/>
      <w:bookmarkEnd w:id="7585"/>
      <w:bookmarkEnd w:id="7586"/>
      <w:bookmarkEnd w:id="7587"/>
      <w:bookmarkEnd w:id="7588"/>
      <w:bookmarkEnd w:id="7589"/>
      <w:bookmarkEnd w:id="7590"/>
      <w:bookmarkEnd w:id="7591"/>
      <w:bookmarkEnd w:id="7592"/>
      <w:bookmarkEnd w:id="7593"/>
      <w:bookmarkEnd w:id="7594"/>
      <w:bookmarkEnd w:id="7595"/>
      <w:bookmarkEnd w:id="7596"/>
      <w:bookmarkEnd w:id="7597"/>
      <w:bookmarkEnd w:id="7598"/>
      <w:bookmarkEnd w:id="7599"/>
      <w:bookmarkEnd w:id="7600"/>
      <w:bookmarkEnd w:id="7601"/>
      <w:bookmarkEnd w:id="7602"/>
      <w:bookmarkEnd w:id="7603"/>
      <w:bookmarkEnd w:id="7604"/>
      <w:bookmarkEnd w:id="7605"/>
      <w:bookmarkEnd w:id="7606"/>
      <w:bookmarkEnd w:id="7607"/>
      <w:bookmarkEnd w:id="7608"/>
      <w:bookmarkEnd w:id="7609"/>
      <w:bookmarkEnd w:id="7610"/>
      <w:bookmarkEnd w:id="7611"/>
      <w:bookmarkEnd w:id="7612"/>
      <w:bookmarkEnd w:id="7613"/>
      <w:bookmarkEnd w:id="7614"/>
      <w:bookmarkEnd w:id="7615"/>
      <w:bookmarkEnd w:id="7616"/>
      <w:bookmarkEnd w:id="7617"/>
      <w:bookmarkEnd w:id="7618"/>
      <w:bookmarkEnd w:id="7619"/>
      <w:bookmarkEnd w:id="7620"/>
      <w:bookmarkEnd w:id="7621"/>
      <w:bookmarkEnd w:id="7622"/>
      <w:bookmarkEnd w:id="7623"/>
      <w:bookmarkEnd w:id="7624"/>
      <w:bookmarkEnd w:id="7625"/>
      <w:bookmarkEnd w:id="7626"/>
      <w:bookmarkEnd w:id="7627"/>
      <w:bookmarkEnd w:id="7628"/>
      <w:bookmarkEnd w:id="7629"/>
      <w:bookmarkEnd w:id="7630"/>
      <w:bookmarkEnd w:id="7631"/>
      <w:bookmarkEnd w:id="7632"/>
      <w:bookmarkEnd w:id="7633"/>
      <w:bookmarkEnd w:id="7634"/>
      <w:bookmarkEnd w:id="7635"/>
      <w:bookmarkEnd w:id="7636"/>
      <w:bookmarkEnd w:id="7637"/>
      <w:bookmarkEnd w:id="7638"/>
      <w:bookmarkEnd w:id="7639"/>
      <w:bookmarkEnd w:id="7640"/>
      <w:bookmarkEnd w:id="7641"/>
      <w:bookmarkEnd w:id="7642"/>
      <w:bookmarkEnd w:id="7643"/>
      <w:bookmarkEnd w:id="7644"/>
      <w:bookmarkEnd w:id="7645"/>
      <w:bookmarkEnd w:id="7646"/>
      <w:bookmarkEnd w:id="7647"/>
      <w:bookmarkEnd w:id="7648"/>
      <w:bookmarkEnd w:id="7649"/>
      <w:bookmarkEnd w:id="7650"/>
      <w:bookmarkEnd w:id="7651"/>
      <w:bookmarkEnd w:id="7652"/>
      <w:bookmarkEnd w:id="7653"/>
      <w:bookmarkEnd w:id="7654"/>
      <w:bookmarkEnd w:id="7655"/>
      <w:bookmarkEnd w:id="7656"/>
      <w:bookmarkEnd w:id="7657"/>
      <w:bookmarkEnd w:id="7658"/>
      <w:bookmarkEnd w:id="7659"/>
      <w:bookmarkEnd w:id="7660"/>
      <w:bookmarkEnd w:id="7661"/>
      <w:bookmarkEnd w:id="7662"/>
      <w:bookmarkEnd w:id="7663"/>
      <w:bookmarkEnd w:id="7664"/>
      <w:bookmarkEnd w:id="7665"/>
      <w:bookmarkEnd w:id="7666"/>
      <w:bookmarkEnd w:id="7667"/>
      <w:bookmarkEnd w:id="7668"/>
      <w:bookmarkEnd w:id="7669"/>
      <w:bookmarkEnd w:id="7670"/>
      <w:bookmarkEnd w:id="7671"/>
      <w:bookmarkEnd w:id="7672"/>
      <w:bookmarkEnd w:id="7673"/>
      <w:bookmarkEnd w:id="7674"/>
      <w:bookmarkEnd w:id="7675"/>
      <w:bookmarkEnd w:id="7676"/>
      <w:bookmarkEnd w:id="7677"/>
      <w:bookmarkEnd w:id="7678"/>
      <w:bookmarkEnd w:id="7679"/>
      <w:bookmarkEnd w:id="7680"/>
      <w:bookmarkEnd w:id="7681"/>
      <w:bookmarkEnd w:id="7682"/>
      <w:bookmarkEnd w:id="7683"/>
      <w:bookmarkEnd w:id="7684"/>
      <w:bookmarkEnd w:id="7685"/>
      <w:bookmarkEnd w:id="7686"/>
      <w:bookmarkEnd w:id="7687"/>
      <w:bookmarkEnd w:id="7688"/>
      <w:bookmarkEnd w:id="7689"/>
      <w:bookmarkEnd w:id="7690"/>
      <w:bookmarkEnd w:id="7691"/>
      <w:bookmarkEnd w:id="7692"/>
      <w:bookmarkEnd w:id="7693"/>
      <w:bookmarkEnd w:id="7694"/>
      <w:bookmarkEnd w:id="7695"/>
      <w:bookmarkEnd w:id="7696"/>
      <w:bookmarkEnd w:id="7697"/>
      <w:bookmarkEnd w:id="7698"/>
      <w:bookmarkEnd w:id="7699"/>
      <w:bookmarkEnd w:id="7700"/>
      <w:bookmarkEnd w:id="7701"/>
      <w:bookmarkEnd w:id="7702"/>
      <w:bookmarkEnd w:id="7703"/>
      <w:bookmarkEnd w:id="7704"/>
      <w:bookmarkEnd w:id="7705"/>
      <w:bookmarkEnd w:id="7706"/>
      <w:bookmarkEnd w:id="7707"/>
      <w:bookmarkEnd w:id="7708"/>
      <w:bookmarkEnd w:id="7709"/>
      <w:bookmarkEnd w:id="7710"/>
      <w:bookmarkEnd w:id="7711"/>
      <w:bookmarkEnd w:id="7712"/>
      <w:bookmarkEnd w:id="7713"/>
      <w:bookmarkEnd w:id="7714"/>
      <w:bookmarkEnd w:id="7715"/>
      <w:bookmarkEnd w:id="7716"/>
      <w:bookmarkEnd w:id="7717"/>
      <w:bookmarkEnd w:id="7718"/>
      <w:bookmarkEnd w:id="7719"/>
      <w:bookmarkEnd w:id="7720"/>
      <w:bookmarkEnd w:id="7721"/>
      <w:bookmarkEnd w:id="7722"/>
      <w:bookmarkEnd w:id="7723"/>
      <w:bookmarkEnd w:id="7724"/>
      <w:bookmarkEnd w:id="7725"/>
      <w:bookmarkEnd w:id="7726"/>
      <w:bookmarkEnd w:id="7727"/>
      <w:bookmarkEnd w:id="7728"/>
      <w:bookmarkEnd w:id="7729"/>
      <w:bookmarkEnd w:id="7730"/>
      <w:bookmarkEnd w:id="7731"/>
      <w:bookmarkEnd w:id="7732"/>
      <w:bookmarkEnd w:id="7733"/>
      <w:bookmarkEnd w:id="7734"/>
      <w:bookmarkEnd w:id="7735"/>
      <w:bookmarkEnd w:id="7736"/>
      <w:bookmarkEnd w:id="7737"/>
      <w:bookmarkEnd w:id="7738"/>
      <w:bookmarkEnd w:id="7739"/>
      <w:bookmarkEnd w:id="7740"/>
      <w:bookmarkEnd w:id="7741"/>
      <w:bookmarkEnd w:id="7742"/>
      <w:bookmarkEnd w:id="7743"/>
      <w:bookmarkEnd w:id="7744"/>
      <w:bookmarkEnd w:id="7745"/>
      <w:bookmarkEnd w:id="7746"/>
      <w:bookmarkEnd w:id="7747"/>
      <w:bookmarkEnd w:id="7748"/>
      <w:bookmarkEnd w:id="7749"/>
      <w:bookmarkEnd w:id="7750"/>
      <w:bookmarkEnd w:id="7751"/>
      <w:bookmarkEnd w:id="7752"/>
      <w:bookmarkEnd w:id="7753"/>
      <w:bookmarkEnd w:id="7754"/>
      <w:bookmarkEnd w:id="7755"/>
      <w:bookmarkEnd w:id="7756"/>
      <w:bookmarkEnd w:id="7757"/>
      <w:bookmarkEnd w:id="7758"/>
      <w:bookmarkEnd w:id="7759"/>
      <w:bookmarkEnd w:id="7760"/>
      <w:bookmarkEnd w:id="7761"/>
      <w:bookmarkEnd w:id="7762"/>
      <w:bookmarkEnd w:id="7763"/>
      <w:bookmarkEnd w:id="7764"/>
      <w:bookmarkEnd w:id="7765"/>
      <w:bookmarkEnd w:id="7766"/>
      <w:bookmarkEnd w:id="7767"/>
      <w:bookmarkEnd w:id="7768"/>
      <w:bookmarkEnd w:id="7769"/>
      <w:bookmarkEnd w:id="7770"/>
      <w:bookmarkEnd w:id="7771"/>
      <w:bookmarkEnd w:id="7772"/>
      <w:bookmarkEnd w:id="7773"/>
      <w:bookmarkEnd w:id="7774"/>
      <w:bookmarkEnd w:id="7775"/>
      <w:bookmarkEnd w:id="7776"/>
      <w:bookmarkEnd w:id="7777"/>
      <w:bookmarkEnd w:id="7778"/>
      <w:bookmarkEnd w:id="7779"/>
      <w:bookmarkEnd w:id="7780"/>
      <w:bookmarkEnd w:id="7781"/>
      <w:bookmarkEnd w:id="7782"/>
      <w:bookmarkEnd w:id="7783"/>
      <w:bookmarkEnd w:id="7784"/>
      <w:bookmarkEnd w:id="7785"/>
      <w:bookmarkEnd w:id="7786"/>
      <w:bookmarkEnd w:id="7787"/>
      <w:bookmarkEnd w:id="7788"/>
      <w:bookmarkEnd w:id="7789"/>
      <w:bookmarkEnd w:id="7790"/>
      <w:bookmarkEnd w:id="7791"/>
      <w:bookmarkEnd w:id="7792"/>
      <w:bookmarkEnd w:id="7793"/>
      <w:bookmarkEnd w:id="7794"/>
      <w:bookmarkEnd w:id="7795"/>
      <w:bookmarkEnd w:id="7796"/>
      <w:bookmarkEnd w:id="7797"/>
      <w:bookmarkEnd w:id="7798"/>
      <w:bookmarkEnd w:id="7799"/>
      <w:bookmarkEnd w:id="7800"/>
      <w:bookmarkEnd w:id="7801"/>
      <w:bookmarkEnd w:id="7802"/>
      <w:bookmarkEnd w:id="7803"/>
      <w:bookmarkEnd w:id="7804"/>
      <w:bookmarkEnd w:id="7805"/>
      <w:bookmarkEnd w:id="7806"/>
      <w:bookmarkEnd w:id="7807"/>
      <w:bookmarkEnd w:id="7808"/>
      <w:bookmarkEnd w:id="7809"/>
      <w:bookmarkEnd w:id="7810"/>
      <w:bookmarkEnd w:id="7811"/>
      <w:bookmarkEnd w:id="7812"/>
      <w:bookmarkEnd w:id="7813"/>
      <w:bookmarkEnd w:id="7814"/>
      <w:bookmarkEnd w:id="7815"/>
      <w:bookmarkEnd w:id="7816"/>
      <w:bookmarkEnd w:id="7817"/>
      <w:bookmarkEnd w:id="7818"/>
      <w:bookmarkEnd w:id="7819"/>
      <w:bookmarkEnd w:id="7820"/>
      <w:bookmarkEnd w:id="7821"/>
      <w:bookmarkEnd w:id="7822"/>
      <w:bookmarkEnd w:id="7823"/>
      <w:bookmarkEnd w:id="7824"/>
      <w:bookmarkEnd w:id="7825"/>
      <w:bookmarkEnd w:id="7826"/>
      <w:bookmarkEnd w:id="7827"/>
      <w:bookmarkEnd w:id="7828"/>
      <w:bookmarkEnd w:id="7829"/>
      <w:bookmarkEnd w:id="7830"/>
      <w:bookmarkEnd w:id="7831"/>
      <w:bookmarkEnd w:id="7832"/>
      <w:bookmarkEnd w:id="7833"/>
      <w:bookmarkEnd w:id="7834"/>
      <w:bookmarkEnd w:id="7835"/>
      <w:bookmarkEnd w:id="7836"/>
      <w:bookmarkEnd w:id="7837"/>
      <w:bookmarkEnd w:id="7838"/>
      <w:bookmarkEnd w:id="7839"/>
      <w:bookmarkEnd w:id="7840"/>
      <w:bookmarkEnd w:id="7841"/>
      <w:bookmarkEnd w:id="7842"/>
      <w:bookmarkEnd w:id="7843"/>
      <w:bookmarkEnd w:id="7844"/>
      <w:bookmarkEnd w:id="7845"/>
      <w:bookmarkEnd w:id="7846"/>
      <w:bookmarkEnd w:id="7847"/>
      <w:bookmarkEnd w:id="7848"/>
      <w:bookmarkEnd w:id="7849"/>
      <w:bookmarkEnd w:id="7850"/>
      <w:bookmarkEnd w:id="7851"/>
      <w:bookmarkEnd w:id="7852"/>
      <w:bookmarkEnd w:id="7853"/>
      <w:bookmarkEnd w:id="7854"/>
      <w:bookmarkEnd w:id="7855"/>
      <w:bookmarkEnd w:id="7856"/>
      <w:bookmarkEnd w:id="7857"/>
      <w:bookmarkEnd w:id="7858"/>
      <w:bookmarkEnd w:id="7859"/>
      <w:bookmarkEnd w:id="7860"/>
      <w:bookmarkEnd w:id="7861"/>
      <w:bookmarkEnd w:id="7862"/>
      <w:bookmarkEnd w:id="7863"/>
      <w:bookmarkEnd w:id="7864"/>
      <w:bookmarkEnd w:id="7865"/>
      <w:bookmarkEnd w:id="7866"/>
      <w:bookmarkEnd w:id="7867"/>
      <w:bookmarkEnd w:id="7868"/>
      <w:bookmarkEnd w:id="7869"/>
      <w:bookmarkEnd w:id="7870"/>
      <w:bookmarkEnd w:id="7871"/>
      <w:bookmarkEnd w:id="7872"/>
      <w:bookmarkEnd w:id="7873"/>
      <w:bookmarkEnd w:id="7874"/>
      <w:bookmarkEnd w:id="7875"/>
      <w:bookmarkEnd w:id="7876"/>
      <w:bookmarkEnd w:id="7877"/>
      <w:bookmarkEnd w:id="7878"/>
      <w:bookmarkEnd w:id="7879"/>
      <w:bookmarkEnd w:id="7880"/>
      <w:bookmarkEnd w:id="7881"/>
      <w:bookmarkEnd w:id="7882"/>
      <w:bookmarkEnd w:id="7883"/>
      <w:bookmarkEnd w:id="7884"/>
      <w:bookmarkEnd w:id="7885"/>
      <w:bookmarkEnd w:id="7886"/>
      <w:bookmarkEnd w:id="7887"/>
      <w:bookmarkEnd w:id="7888"/>
      <w:bookmarkEnd w:id="7889"/>
      <w:bookmarkEnd w:id="7890"/>
      <w:bookmarkEnd w:id="7891"/>
      <w:bookmarkEnd w:id="7892"/>
      <w:bookmarkEnd w:id="7893"/>
      <w:bookmarkEnd w:id="7894"/>
      <w:bookmarkEnd w:id="7895"/>
      <w:bookmarkEnd w:id="7896"/>
      <w:bookmarkEnd w:id="7897"/>
      <w:bookmarkEnd w:id="7898"/>
      <w:bookmarkEnd w:id="7899"/>
      <w:bookmarkEnd w:id="7900"/>
      <w:bookmarkEnd w:id="7901"/>
      <w:bookmarkEnd w:id="7902"/>
      <w:bookmarkEnd w:id="7903"/>
      <w:bookmarkEnd w:id="7904"/>
      <w:bookmarkEnd w:id="7905"/>
      <w:bookmarkEnd w:id="7906"/>
      <w:bookmarkEnd w:id="7907"/>
      <w:bookmarkEnd w:id="7908"/>
      <w:bookmarkEnd w:id="7909"/>
      <w:bookmarkEnd w:id="7910"/>
      <w:bookmarkEnd w:id="7911"/>
      <w:bookmarkEnd w:id="7912"/>
      <w:bookmarkEnd w:id="7913"/>
      <w:bookmarkEnd w:id="7914"/>
      <w:bookmarkEnd w:id="7915"/>
      <w:bookmarkEnd w:id="7916"/>
      <w:bookmarkEnd w:id="7917"/>
      <w:bookmarkEnd w:id="7918"/>
      <w:bookmarkEnd w:id="7919"/>
      <w:bookmarkEnd w:id="7920"/>
      <w:bookmarkEnd w:id="7921"/>
      <w:bookmarkEnd w:id="7922"/>
      <w:bookmarkEnd w:id="7923"/>
      <w:bookmarkEnd w:id="7924"/>
      <w:bookmarkEnd w:id="7925"/>
      <w:bookmarkEnd w:id="7926"/>
      <w:bookmarkEnd w:id="7927"/>
      <w:bookmarkEnd w:id="7928"/>
      <w:bookmarkEnd w:id="7929"/>
      <w:bookmarkEnd w:id="7930"/>
      <w:bookmarkEnd w:id="7931"/>
      <w:bookmarkEnd w:id="7932"/>
      <w:bookmarkEnd w:id="7933"/>
      <w:bookmarkEnd w:id="7934"/>
      <w:bookmarkEnd w:id="7935"/>
      <w:bookmarkEnd w:id="7936"/>
      <w:bookmarkEnd w:id="7937"/>
      <w:bookmarkEnd w:id="7938"/>
      <w:bookmarkEnd w:id="7939"/>
      <w:bookmarkEnd w:id="7940"/>
      <w:bookmarkEnd w:id="7941"/>
      <w:bookmarkEnd w:id="7942"/>
      <w:bookmarkEnd w:id="7943"/>
      <w:bookmarkEnd w:id="7944"/>
      <w:bookmarkEnd w:id="7945"/>
      <w:bookmarkEnd w:id="7946"/>
      <w:bookmarkEnd w:id="7947"/>
      <w:bookmarkEnd w:id="7948"/>
      <w:bookmarkEnd w:id="7949"/>
      <w:bookmarkEnd w:id="7950"/>
      <w:bookmarkEnd w:id="7951"/>
      <w:bookmarkEnd w:id="7952"/>
      <w:bookmarkEnd w:id="7953"/>
      <w:bookmarkEnd w:id="7954"/>
      <w:bookmarkEnd w:id="7955"/>
      <w:bookmarkEnd w:id="7956"/>
      <w:bookmarkEnd w:id="7957"/>
      <w:bookmarkEnd w:id="7958"/>
      <w:bookmarkEnd w:id="7959"/>
      <w:bookmarkEnd w:id="7960"/>
      <w:bookmarkEnd w:id="7961"/>
      <w:bookmarkEnd w:id="7962"/>
      <w:bookmarkEnd w:id="7963"/>
      <w:bookmarkEnd w:id="7964"/>
      <w:bookmarkEnd w:id="7965"/>
      <w:bookmarkEnd w:id="7966"/>
      <w:bookmarkEnd w:id="7967"/>
      <w:bookmarkEnd w:id="7968"/>
      <w:bookmarkEnd w:id="7969"/>
      <w:bookmarkEnd w:id="7970"/>
      <w:bookmarkEnd w:id="7971"/>
      <w:bookmarkEnd w:id="7972"/>
      <w:bookmarkEnd w:id="7973"/>
      <w:bookmarkEnd w:id="7974"/>
      <w:bookmarkEnd w:id="7975"/>
      <w:bookmarkEnd w:id="7976"/>
      <w:bookmarkEnd w:id="7977"/>
      <w:bookmarkEnd w:id="7978"/>
      <w:bookmarkEnd w:id="7979"/>
      <w:bookmarkEnd w:id="7980"/>
      <w:bookmarkEnd w:id="7981"/>
      <w:bookmarkEnd w:id="7982"/>
      <w:bookmarkEnd w:id="7983"/>
      <w:bookmarkEnd w:id="7984"/>
      <w:bookmarkEnd w:id="7985"/>
      <w:bookmarkEnd w:id="7986"/>
      <w:bookmarkEnd w:id="7987"/>
      <w:bookmarkEnd w:id="7988"/>
      <w:bookmarkEnd w:id="7989"/>
      <w:bookmarkEnd w:id="7990"/>
      <w:bookmarkEnd w:id="7991"/>
      <w:bookmarkEnd w:id="7992"/>
      <w:bookmarkEnd w:id="7993"/>
      <w:bookmarkEnd w:id="7994"/>
      <w:bookmarkEnd w:id="7995"/>
      <w:bookmarkEnd w:id="7996"/>
      <w:bookmarkEnd w:id="7997"/>
      <w:bookmarkEnd w:id="7998"/>
      <w:bookmarkEnd w:id="7999"/>
      <w:bookmarkEnd w:id="8000"/>
      <w:bookmarkEnd w:id="8001"/>
      <w:bookmarkEnd w:id="8002"/>
      <w:bookmarkEnd w:id="8003"/>
      <w:bookmarkEnd w:id="8004"/>
      <w:bookmarkEnd w:id="8005"/>
      <w:bookmarkEnd w:id="8006"/>
      <w:bookmarkEnd w:id="8007"/>
      <w:bookmarkEnd w:id="8008"/>
      <w:bookmarkEnd w:id="8009"/>
      <w:bookmarkEnd w:id="8010"/>
      <w:bookmarkEnd w:id="8011"/>
      <w:bookmarkEnd w:id="8012"/>
      <w:bookmarkEnd w:id="8013"/>
      <w:bookmarkEnd w:id="8014"/>
      <w:bookmarkEnd w:id="8015"/>
      <w:bookmarkEnd w:id="8016"/>
      <w:bookmarkEnd w:id="8017"/>
      <w:bookmarkEnd w:id="8018"/>
      <w:bookmarkEnd w:id="8019"/>
      <w:bookmarkEnd w:id="8020"/>
      <w:bookmarkEnd w:id="8021"/>
      <w:bookmarkEnd w:id="8022"/>
      <w:bookmarkEnd w:id="8023"/>
      <w:bookmarkEnd w:id="8024"/>
      <w:bookmarkEnd w:id="8025"/>
      <w:bookmarkEnd w:id="8026"/>
      <w:bookmarkEnd w:id="8027"/>
      <w:bookmarkEnd w:id="8028"/>
      <w:bookmarkEnd w:id="8029"/>
      <w:bookmarkEnd w:id="8030"/>
      <w:bookmarkEnd w:id="8031"/>
      <w:bookmarkEnd w:id="8032"/>
      <w:bookmarkEnd w:id="8033"/>
      <w:bookmarkEnd w:id="8034"/>
      <w:bookmarkEnd w:id="8035"/>
      <w:bookmarkEnd w:id="8036"/>
      <w:bookmarkEnd w:id="8037"/>
      <w:bookmarkEnd w:id="8038"/>
      <w:bookmarkEnd w:id="8039"/>
      <w:bookmarkEnd w:id="8040"/>
      <w:bookmarkEnd w:id="8041"/>
      <w:bookmarkEnd w:id="8042"/>
      <w:bookmarkEnd w:id="8043"/>
      <w:bookmarkEnd w:id="8044"/>
      <w:bookmarkEnd w:id="8045"/>
      <w:bookmarkEnd w:id="8046"/>
      <w:bookmarkEnd w:id="8047"/>
      <w:bookmarkEnd w:id="8048"/>
      <w:bookmarkEnd w:id="8049"/>
      <w:bookmarkEnd w:id="8050"/>
      <w:bookmarkEnd w:id="8051"/>
      <w:bookmarkEnd w:id="8052"/>
      <w:bookmarkEnd w:id="8053"/>
      <w:bookmarkEnd w:id="8054"/>
      <w:bookmarkEnd w:id="8055"/>
      <w:bookmarkEnd w:id="8056"/>
      <w:bookmarkEnd w:id="8057"/>
      <w:bookmarkEnd w:id="8058"/>
      <w:bookmarkEnd w:id="8059"/>
      <w:bookmarkEnd w:id="8060"/>
      <w:bookmarkEnd w:id="8061"/>
      <w:bookmarkEnd w:id="8062"/>
      <w:bookmarkEnd w:id="8063"/>
      <w:bookmarkEnd w:id="8064"/>
      <w:bookmarkEnd w:id="8065"/>
      <w:bookmarkEnd w:id="8066"/>
      <w:bookmarkEnd w:id="8067"/>
      <w:bookmarkEnd w:id="8068"/>
      <w:bookmarkEnd w:id="8069"/>
      <w:bookmarkEnd w:id="8070"/>
      <w:bookmarkEnd w:id="8071"/>
      <w:bookmarkEnd w:id="8072"/>
      <w:bookmarkEnd w:id="8073"/>
      <w:bookmarkEnd w:id="8074"/>
      <w:bookmarkEnd w:id="8075"/>
      <w:bookmarkEnd w:id="8076"/>
      <w:bookmarkEnd w:id="8077"/>
      <w:bookmarkEnd w:id="8078"/>
      <w:bookmarkEnd w:id="8079"/>
      <w:bookmarkEnd w:id="8080"/>
      <w:bookmarkEnd w:id="8081"/>
      <w:bookmarkEnd w:id="8082"/>
      <w:bookmarkEnd w:id="8083"/>
      <w:bookmarkEnd w:id="8084"/>
      <w:bookmarkEnd w:id="8085"/>
      <w:bookmarkEnd w:id="8086"/>
      <w:bookmarkEnd w:id="8087"/>
      <w:bookmarkEnd w:id="8088"/>
      <w:bookmarkEnd w:id="8089"/>
      <w:bookmarkEnd w:id="8090"/>
      <w:bookmarkEnd w:id="8091"/>
      <w:bookmarkEnd w:id="8092"/>
      <w:bookmarkEnd w:id="8093"/>
      <w:bookmarkEnd w:id="8094"/>
      <w:bookmarkEnd w:id="8095"/>
      <w:bookmarkEnd w:id="8096"/>
      <w:bookmarkEnd w:id="8097"/>
      <w:bookmarkEnd w:id="8098"/>
      <w:bookmarkEnd w:id="8099"/>
      <w:bookmarkEnd w:id="8100"/>
      <w:bookmarkEnd w:id="8101"/>
      <w:bookmarkEnd w:id="8102"/>
      <w:bookmarkEnd w:id="8103"/>
      <w:bookmarkEnd w:id="8104"/>
      <w:bookmarkEnd w:id="8105"/>
      <w:bookmarkEnd w:id="8106"/>
      <w:bookmarkEnd w:id="8107"/>
      <w:bookmarkEnd w:id="8108"/>
      <w:bookmarkEnd w:id="8109"/>
      <w:bookmarkEnd w:id="8110"/>
      <w:bookmarkEnd w:id="8111"/>
      <w:bookmarkEnd w:id="8112"/>
      <w:bookmarkEnd w:id="8113"/>
      <w:bookmarkEnd w:id="8114"/>
      <w:bookmarkEnd w:id="8115"/>
      <w:bookmarkEnd w:id="8116"/>
      <w:bookmarkEnd w:id="8117"/>
      <w:bookmarkEnd w:id="8118"/>
      <w:bookmarkEnd w:id="8119"/>
      <w:bookmarkEnd w:id="8120"/>
      <w:bookmarkEnd w:id="8121"/>
      <w:bookmarkEnd w:id="8122"/>
      <w:bookmarkEnd w:id="8123"/>
      <w:bookmarkEnd w:id="8124"/>
      <w:bookmarkEnd w:id="8125"/>
      <w:bookmarkEnd w:id="8126"/>
      <w:bookmarkEnd w:id="8127"/>
      <w:bookmarkEnd w:id="8128"/>
      <w:bookmarkEnd w:id="8129"/>
      <w:bookmarkEnd w:id="8130"/>
      <w:bookmarkEnd w:id="8131"/>
      <w:bookmarkEnd w:id="8132"/>
      <w:bookmarkEnd w:id="8133"/>
      <w:bookmarkEnd w:id="8134"/>
      <w:bookmarkEnd w:id="8135"/>
      <w:bookmarkEnd w:id="8136"/>
      <w:bookmarkEnd w:id="8137"/>
      <w:bookmarkEnd w:id="8138"/>
      <w:bookmarkEnd w:id="8139"/>
      <w:bookmarkEnd w:id="8140"/>
      <w:bookmarkEnd w:id="8141"/>
      <w:bookmarkEnd w:id="8142"/>
      <w:bookmarkEnd w:id="8143"/>
      <w:bookmarkEnd w:id="8144"/>
      <w:bookmarkEnd w:id="8145"/>
      <w:bookmarkEnd w:id="8146"/>
      <w:bookmarkEnd w:id="8147"/>
      <w:bookmarkEnd w:id="8148"/>
      <w:bookmarkEnd w:id="8149"/>
      <w:bookmarkEnd w:id="8150"/>
      <w:bookmarkEnd w:id="8151"/>
      <w:bookmarkEnd w:id="8152"/>
      <w:bookmarkEnd w:id="8153"/>
      <w:bookmarkEnd w:id="8154"/>
      <w:bookmarkEnd w:id="8155"/>
      <w:bookmarkEnd w:id="8156"/>
      <w:bookmarkEnd w:id="8157"/>
      <w:bookmarkEnd w:id="8158"/>
      <w:bookmarkEnd w:id="8159"/>
      <w:bookmarkEnd w:id="8160"/>
      <w:bookmarkEnd w:id="8161"/>
      <w:bookmarkEnd w:id="8162"/>
      <w:bookmarkEnd w:id="8163"/>
      <w:bookmarkEnd w:id="8164"/>
      <w:bookmarkEnd w:id="8165"/>
      <w:bookmarkEnd w:id="8166"/>
      <w:bookmarkEnd w:id="8167"/>
      <w:bookmarkEnd w:id="8168"/>
      <w:bookmarkEnd w:id="8169"/>
      <w:bookmarkEnd w:id="8170"/>
      <w:bookmarkEnd w:id="8171"/>
      <w:bookmarkEnd w:id="8172"/>
      <w:bookmarkEnd w:id="8173"/>
      <w:bookmarkEnd w:id="8174"/>
      <w:bookmarkEnd w:id="8175"/>
      <w:bookmarkEnd w:id="8176"/>
      <w:bookmarkEnd w:id="8177"/>
      <w:bookmarkEnd w:id="8178"/>
      <w:bookmarkEnd w:id="8179"/>
      <w:bookmarkEnd w:id="8180"/>
      <w:bookmarkEnd w:id="8181"/>
      <w:bookmarkEnd w:id="8182"/>
      <w:bookmarkEnd w:id="8183"/>
      <w:bookmarkEnd w:id="8184"/>
      <w:bookmarkEnd w:id="8185"/>
      <w:bookmarkEnd w:id="8186"/>
      <w:bookmarkEnd w:id="8187"/>
      <w:bookmarkEnd w:id="8188"/>
      <w:bookmarkEnd w:id="8189"/>
      <w:bookmarkEnd w:id="8190"/>
      <w:bookmarkEnd w:id="8191"/>
      <w:bookmarkEnd w:id="8192"/>
      <w:bookmarkEnd w:id="8193"/>
      <w:bookmarkEnd w:id="8194"/>
      <w:bookmarkEnd w:id="8195"/>
      <w:bookmarkEnd w:id="8196"/>
      <w:bookmarkEnd w:id="8197"/>
      <w:bookmarkEnd w:id="8198"/>
      <w:bookmarkEnd w:id="8199"/>
      <w:bookmarkEnd w:id="8200"/>
      <w:bookmarkEnd w:id="8201"/>
      <w:bookmarkEnd w:id="8202"/>
      <w:bookmarkEnd w:id="8203"/>
      <w:bookmarkEnd w:id="8204"/>
      <w:bookmarkEnd w:id="8205"/>
      <w:bookmarkEnd w:id="8206"/>
      <w:bookmarkEnd w:id="8207"/>
      <w:bookmarkEnd w:id="8208"/>
      <w:bookmarkEnd w:id="8209"/>
      <w:bookmarkEnd w:id="8210"/>
      <w:bookmarkEnd w:id="8211"/>
      <w:bookmarkEnd w:id="8212"/>
      <w:bookmarkEnd w:id="8213"/>
      <w:bookmarkEnd w:id="8214"/>
      <w:bookmarkEnd w:id="8215"/>
      <w:bookmarkEnd w:id="8216"/>
      <w:bookmarkEnd w:id="8217"/>
      <w:bookmarkEnd w:id="8218"/>
      <w:bookmarkEnd w:id="8219"/>
      <w:bookmarkEnd w:id="8220"/>
      <w:bookmarkEnd w:id="8221"/>
      <w:bookmarkEnd w:id="8222"/>
      <w:bookmarkEnd w:id="8223"/>
      <w:bookmarkEnd w:id="8224"/>
      <w:bookmarkEnd w:id="8225"/>
      <w:bookmarkEnd w:id="8226"/>
      <w:bookmarkEnd w:id="8227"/>
      <w:bookmarkEnd w:id="8228"/>
      <w:bookmarkEnd w:id="8229"/>
      <w:bookmarkEnd w:id="8230"/>
      <w:bookmarkEnd w:id="8231"/>
      <w:bookmarkEnd w:id="8232"/>
      <w:bookmarkEnd w:id="8233"/>
      <w:bookmarkEnd w:id="8234"/>
      <w:bookmarkEnd w:id="8235"/>
      <w:bookmarkEnd w:id="8236"/>
      <w:bookmarkEnd w:id="8237"/>
      <w:bookmarkEnd w:id="8238"/>
      <w:bookmarkEnd w:id="8239"/>
      <w:bookmarkEnd w:id="8240"/>
      <w:bookmarkEnd w:id="8241"/>
      <w:bookmarkEnd w:id="8242"/>
      <w:bookmarkEnd w:id="8243"/>
      <w:bookmarkEnd w:id="8244"/>
      <w:bookmarkEnd w:id="8245"/>
      <w:bookmarkEnd w:id="8246"/>
      <w:bookmarkEnd w:id="8247"/>
      <w:bookmarkEnd w:id="8248"/>
      <w:bookmarkEnd w:id="8249"/>
      <w:bookmarkEnd w:id="8250"/>
      <w:bookmarkEnd w:id="8251"/>
      <w:bookmarkEnd w:id="8252"/>
      <w:bookmarkEnd w:id="8253"/>
      <w:bookmarkEnd w:id="8254"/>
      <w:bookmarkEnd w:id="8255"/>
      <w:bookmarkEnd w:id="8256"/>
      <w:bookmarkEnd w:id="8257"/>
      <w:bookmarkEnd w:id="8258"/>
      <w:bookmarkEnd w:id="8259"/>
      <w:bookmarkEnd w:id="8260"/>
      <w:bookmarkEnd w:id="8261"/>
      <w:bookmarkEnd w:id="8262"/>
      <w:bookmarkEnd w:id="8263"/>
      <w:bookmarkEnd w:id="8264"/>
      <w:bookmarkEnd w:id="8265"/>
      <w:bookmarkEnd w:id="8266"/>
      <w:bookmarkEnd w:id="8267"/>
      <w:bookmarkEnd w:id="8268"/>
      <w:bookmarkEnd w:id="8269"/>
      <w:bookmarkEnd w:id="8270"/>
      <w:bookmarkEnd w:id="8271"/>
      <w:bookmarkEnd w:id="8272"/>
      <w:bookmarkEnd w:id="8273"/>
      <w:bookmarkEnd w:id="8274"/>
      <w:bookmarkEnd w:id="8275"/>
      <w:bookmarkEnd w:id="8276"/>
      <w:bookmarkEnd w:id="8277"/>
      <w:bookmarkEnd w:id="8278"/>
      <w:bookmarkEnd w:id="8279"/>
      <w:bookmarkEnd w:id="8280"/>
      <w:bookmarkEnd w:id="8281"/>
      <w:bookmarkEnd w:id="8282"/>
      <w:bookmarkEnd w:id="8283"/>
      <w:bookmarkEnd w:id="8284"/>
      <w:bookmarkEnd w:id="8285"/>
      <w:bookmarkEnd w:id="8286"/>
      <w:bookmarkEnd w:id="8287"/>
      <w:bookmarkEnd w:id="8288"/>
      <w:bookmarkEnd w:id="8289"/>
      <w:bookmarkEnd w:id="8290"/>
      <w:bookmarkEnd w:id="8291"/>
      <w:bookmarkEnd w:id="8292"/>
      <w:bookmarkEnd w:id="8293"/>
      <w:bookmarkEnd w:id="8294"/>
      <w:bookmarkEnd w:id="8295"/>
      <w:bookmarkEnd w:id="8296"/>
      <w:bookmarkEnd w:id="8297"/>
      <w:bookmarkEnd w:id="8298"/>
      <w:bookmarkEnd w:id="8299"/>
      <w:bookmarkEnd w:id="8300"/>
      <w:bookmarkEnd w:id="8301"/>
      <w:bookmarkEnd w:id="8302"/>
      <w:bookmarkEnd w:id="8303"/>
      <w:bookmarkEnd w:id="8304"/>
      <w:bookmarkEnd w:id="8305"/>
      <w:bookmarkEnd w:id="8306"/>
      <w:bookmarkEnd w:id="8307"/>
      <w:bookmarkEnd w:id="8308"/>
      <w:bookmarkEnd w:id="8309"/>
      <w:bookmarkEnd w:id="8310"/>
      <w:bookmarkEnd w:id="8311"/>
      <w:bookmarkEnd w:id="8312"/>
      <w:bookmarkEnd w:id="8313"/>
      <w:bookmarkEnd w:id="8314"/>
      <w:bookmarkEnd w:id="8315"/>
      <w:bookmarkEnd w:id="8316"/>
      <w:bookmarkEnd w:id="8317"/>
      <w:bookmarkEnd w:id="8318"/>
      <w:bookmarkEnd w:id="8319"/>
      <w:bookmarkEnd w:id="8320"/>
      <w:bookmarkEnd w:id="8321"/>
      <w:bookmarkEnd w:id="8322"/>
      <w:bookmarkEnd w:id="8323"/>
      <w:bookmarkEnd w:id="8324"/>
      <w:bookmarkEnd w:id="8325"/>
      <w:bookmarkEnd w:id="8326"/>
      <w:bookmarkEnd w:id="8327"/>
      <w:bookmarkEnd w:id="8328"/>
      <w:bookmarkEnd w:id="8329"/>
      <w:bookmarkEnd w:id="8330"/>
      <w:bookmarkEnd w:id="8331"/>
      <w:bookmarkEnd w:id="8332"/>
      <w:bookmarkEnd w:id="8333"/>
      <w:bookmarkEnd w:id="8334"/>
      <w:bookmarkEnd w:id="8335"/>
      <w:bookmarkEnd w:id="8336"/>
      <w:bookmarkEnd w:id="8337"/>
      <w:bookmarkEnd w:id="8338"/>
      <w:bookmarkEnd w:id="8339"/>
      <w:bookmarkEnd w:id="8340"/>
      <w:bookmarkEnd w:id="8341"/>
      <w:bookmarkEnd w:id="8342"/>
      <w:bookmarkEnd w:id="8343"/>
      <w:bookmarkEnd w:id="8344"/>
      <w:bookmarkEnd w:id="8345"/>
      <w:bookmarkEnd w:id="8346"/>
      <w:bookmarkEnd w:id="8347"/>
      <w:bookmarkEnd w:id="8348"/>
      <w:bookmarkEnd w:id="8349"/>
      <w:bookmarkEnd w:id="8350"/>
      <w:bookmarkEnd w:id="8351"/>
      <w:bookmarkEnd w:id="8352"/>
      <w:bookmarkEnd w:id="8353"/>
      <w:bookmarkEnd w:id="8354"/>
      <w:bookmarkEnd w:id="8355"/>
      <w:bookmarkEnd w:id="8356"/>
      <w:bookmarkEnd w:id="8357"/>
      <w:bookmarkEnd w:id="8358"/>
      <w:bookmarkEnd w:id="8359"/>
      <w:bookmarkEnd w:id="8360"/>
      <w:bookmarkEnd w:id="8361"/>
      <w:bookmarkEnd w:id="8362"/>
      <w:bookmarkEnd w:id="8363"/>
      <w:bookmarkEnd w:id="8364"/>
      <w:bookmarkEnd w:id="8365"/>
      <w:bookmarkEnd w:id="8366"/>
      <w:bookmarkEnd w:id="8367"/>
      <w:bookmarkEnd w:id="8368"/>
      <w:bookmarkEnd w:id="8369"/>
      <w:bookmarkEnd w:id="8370"/>
      <w:bookmarkEnd w:id="8371"/>
      <w:bookmarkEnd w:id="8372"/>
      <w:bookmarkEnd w:id="8373"/>
      <w:bookmarkEnd w:id="8374"/>
      <w:bookmarkEnd w:id="8375"/>
      <w:bookmarkEnd w:id="8376"/>
      <w:bookmarkEnd w:id="8377"/>
      <w:bookmarkEnd w:id="8378"/>
      <w:bookmarkEnd w:id="8379"/>
      <w:bookmarkEnd w:id="8380"/>
      <w:bookmarkEnd w:id="8381"/>
      <w:bookmarkEnd w:id="8382"/>
      <w:bookmarkEnd w:id="8383"/>
      <w:bookmarkEnd w:id="8384"/>
      <w:bookmarkEnd w:id="8385"/>
      <w:bookmarkEnd w:id="8386"/>
      <w:bookmarkEnd w:id="8387"/>
      <w:bookmarkEnd w:id="8388"/>
      <w:bookmarkEnd w:id="8389"/>
      <w:bookmarkEnd w:id="8390"/>
      <w:bookmarkEnd w:id="8391"/>
      <w:bookmarkEnd w:id="8392"/>
      <w:bookmarkEnd w:id="8393"/>
      <w:bookmarkEnd w:id="8394"/>
      <w:bookmarkEnd w:id="8395"/>
      <w:bookmarkEnd w:id="8396"/>
      <w:bookmarkEnd w:id="8397"/>
      <w:bookmarkEnd w:id="8398"/>
      <w:bookmarkEnd w:id="8399"/>
      <w:bookmarkEnd w:id="8400"/>
      <w:bookmarkEnd w:id="8401"/>
      <w:bookmarkEnd w:id="8402"/>
      <w:bookmarkEnd w:id="8403"/>
      <w:bookmarkEnd w:id="8404"/>
      <w:bookmarkEnd w:id="8405"/>
      <w:bookmarkEnd w:id="8406"/>
      <w:bookmarkEnd w:id="8407"/>
      <w:bookmarkEnd w:id="8408"/>
      <w:bookmarkEnd w:id="8409"/>
      <w:bookmarkEnd w:id="8410"/>
      <w:bookmarkEnd w:id="8411"/>
      <w:bookmarkEnd w:id="8412"/>
      <w:bookmarkEnd w:id="8413"/>
      <w:bookmarkEnd w:id="8414"/>
      <w:bookmarkEnd w:id="8415"/>
      <w:bookmarkEnd w:id="8416"/>
      <w:bookmarkEnd w:id="8417"/>
      <w:bookmarkEnd w:id="8418"/>
      <w:bookmarkEnd w:id="8419"/>
      <w:bookmarkEnd w:id="8420"/>
      <w:bookmarkEnd w:id="8421"/>
      <w:bookmarkEnd w:id="8422"/>
      <w:bookmarkEnd w:id="8423"/>
      <w:bookmarkEnd w:id="8424"/>
      <w:bookmarkEnd w:id="8425"/>
      <w:bookmarkEnd w:id="8426"/>
      <w:bookmarkEnd w:id="8427"/>
      <w:bookmarkEnd w:id="8428"/>
      <w:bookmarkEnd w:id="8429"/>
      <w:bookmarkEnd w:id="8430"/>
      <w:bookmarkEnd w:id="8431"/>
      <w:bookmarkEnd w:id="8432"/>
      <w:bookmarkEnd w:id="8433"/>
      <w:bookmarkEnd w:id="8434"/>
      <w:bookmarkEnd w:id="8435"/>
      <w:bookmarkEnd w:id="8436"/>
      <w:bookmarkEnd w:id="8437"/>
      <w:bookmarkEnd w:id="8438"/>
      <w:bookmarkEnd w:id="8439"/>
      <w:bookmarkEnd w:id="8440"/>
      <w:bookmarkEnd w:id="8441"/>
      <w:bookmarkEnd w:id="8442"/>
      <w:bookmarkEnd w:id="8443"/>
      <w:bookmarkEnd w:id="8444"/>
      <w:bookmarkEnd w:id="8445"/>
      <w:bookmarkEnd w:id="8446"/>
      <w:bookmarkEnd w:id="8447"/>
      <w:bookmarkEnd w:id="8448"/>
      <w:bookmarkEnd w:id="8449"/>
      <w:bookmarkEnd w:id="8450"/>
      <w:bookmarkEnd w:id="8451"/>
      <w:bookmarkEnd w:id="8452"/>
      <w:bookmarkEnd w:id="8453"/>
      <w:bookmarkEnd w:id="8454"/>
      <w:bookmarkEnd w:id="8455"/>
      <w:bookmarkEnd w:id="8456"/>
      <w:bookmarkEnd w:id="8457"/>
      <w:bookmarkEnd w:id="8458"/>
      <w:bookmarkEnd w:id="8459"/>
      <w:bookmarkEnd w:id="8460"/>
      <w:bookmarkEnd w:id="8461"/>
      <w:bookmarkEnd w:id="8462"/>
      <w:bookmarkEnd w:id="8463"/>
      <w:bookmarkEnd w:id="8464"/>
      <w:bookmarkEnd w:id="8465"/>
      <w:bookmarkEnd w:id="8466"/>
      <w:bookmarkEnd w:id="8467"/>
      <w:bookmarkEnd w:id="8468"/>
      <w:bookmarkEnd w:id="8469"/>
      <w:bookmarkEnd w:id="8470"/>
      <w:bookmarkEnd w:id="8471"/>
      <w:bookmarkEnd w:id="8472"/>
      <w:bookmarkEnd w:id="8473"/>
      <w:bookmarkEnd w:id="8474"/>
      <w:bookmarkEnd w:id="8475"/>
      <w:bookmarkEnd w:id="8476"/>
      <w:bookmarkEnd w:id="8477"/>
      <w:bookmarkEnd w:id="8478"/>
      <w:bookmarkEnd w:id="8479"/>
      <w:bookmarkEnd w:id="8480"/>
      <w:bookmarkEnd w:id="8481"/>
      <w:bookmarkEnd w:id="8482"/>
      <w:bookmarkEnd w:id="8483"/>
      <w:bookmarkEnd w:id="8484"/>
      <w:bookmarkEnd w:id="8485"/>
      <w:bookmarkEnd w:id="8486"/>
      <w:bookmarkEnd w:id="8487"/>
      <w:bookmarkEnd w:id="8488"/>
      <w:bookmarkEnd w:id="8489"/>
      <w:bookmarkEnd w:id="8490"/>
      <w:bookmarkEnd w:id="8491"/>
      <w:bookmarkEnd w:id="8492"/>
      <w:bookmarkEnd w:id="8493"/>
      <w:bookmarkEnd w:id="8494"/>
      <w:bookmarkEnd w:id="8495"/>
      <w:bookmarkEnd w:id="8496"/>
      <w:bookmarkEnd w:id="8497"/>
      <w:bookmarkEnd w:id="8498"/>
      <w:bookmarkEnd w:id="8499"/>
      <w:bookmarkEnd w:id="8500"/>
      <w:bookmarkEnd w:id="8501"/>
      <w:bookmarkEnd w:id="8502"/>
      <w:bookmarkEnd w:id="8503"/>
      <w:bookmarkEnd w:id="8504"/>
      <w:bookmarkEnd w:id="8505"/>
      <w:bookmarkEnd w:id="8506"/>
      <w:bookmarkEnd w:id="8507"/>
      <w:bookmarkEnd w:id="8508"/>
      <w:bookmarkEnd w:id="8509"/>
      <w:bookmarkEnd w:id="8510"/>
      <w:bookmarkEnd w:id="8511"/>
      <w:bookmarkEnd w:id="8512"/>
      <w:bookmarkEnd w:id="8513"/>
      <w:bookmarkEnd w:id="8514"/>
      <w:bookmarkEnd w:id="8515"/>
      <w:bookmarkEnd w:id="8516"/>
      <w:bookmarkEnd w:id="8517"/>
      <w:bookmarkEnd w:id="8518"/>
      <w:bookmarkEnd w:id="8519"/>
      <w:bookmarkEnd w:id="8520"/>
      <w:bookmarkEnd w:id="8521"/>
      <w:bookmarkEnd w:id="8522"/>
      <w:bookmarkEnd w:id="8523"/>
      <w:bookmarkEnd w:id="8524"/>
      <w:bookmarkEnd w:id="8525"/>
      <w:bookmarkEnd w:id="8526"/>
      <w:bookmarkEnd w:id="8527"/>
      <w:bookmarkEnd w:id="8528"/>
      <w:bookmarkEnd w:id="8529"/>
      <w:bookmarkEnd w:id="8530"/>
      <w:bookmarkEnd w:id="8531"/>
      <w:bookmarkEnd w:id="8532"/>
      <w:bookmarkEnd w:id="8533"/>
      <w:bookmarkEnd w:id="8534"/>
      <w:bookmarkEnd w:id="8535"/>
      <w:bookmarkEnd w:id="8536"/>
      <w:bookmarkEnd w:id="8537"/>
      <w:bookmarkEnd w:id="8538"/>
      <w:bookmarkEnd w:id="8539"/>
      <w:bookmarkEnd w:id="8540"/>
      <w:bookmarkEnd w:id="8541"/>
      <w:bookmarkEnd w:id="8542"/>
      <w:bookmarkEnd w:id="8543"/>
      <w:bookmarkEnd w:id="8544"/>
      <w:bookmarkEnd w:id="8545"/>
      <w:bookmarkEnd w:id="8546"/>
      <w:bookmarkEnd w:id="8547"/>
      <w:bookmarkEnd w:id="8548"/>
      <w:bookmarkEnd w:id="8549"/>
      <w:bookmarkEnd w:id="8550"/>
      <w:bookmarkEnd w:id="8551"/>
      <w:bookmarkEnd w:id="8552"/>
      <w:bookmarkEnd w:id="8553"/>
      <w:bookmarkEnd w:id="8554"/>
      <w:bookmarkEnd w:id="8555"/>
      <w:bookmarkEnd w:id="8556"/>
      <w:bookmarkEnd w:id="8557"/>
      <w:bookmarkEnd w:id="8558"/>
      <w:bookmarkEnd w:id="8559"/>
      <w:bookmarkEnd w:id="8560"/>
      <w:bookmarkEnd w:id="8561"/>
      <w:bookmarkEnd w:id="8562"/>
      <w:bookmarkEnd w:id="8563"/>
      <w:bookmarkEnd w:id="8564"/>
      <w:bookmarkEnd w:id="8565"/>
      <w:bookmarkEnd w:id="8566"/>
      <w:bookmarkEnd w:id="8567"/>
      <w:bookmarkEnd w:id="8568"/>
      <w:bookmarkEnd w:id="8569"/>
      <w:bookmarkEnd w:id="8570"/>
      <w:bookmarkEnd w:id="8571"/>
      <w:bookmarkEnd w:id="8572"/>
      <w:bookmarkEnd w:id="8573"/>
      <w:bookmarkEnd w:id="8574"/>
      <w:bookmarkEnd w:id="8575"/>
      <w:bookmarkEnd w:id="8576"/>
      <w:bookmarkEnd w:id="8577"/>
      <w:bookmarkEnd w:id="8578"/>
      <w:bookmarkEnd w:id="8579"/>
      <w:bookmarkEnd w:id="8580"/>
      <w:bookmarkEnd w:id="8581"/>
      <w:bookmarkEnd w:id="8582"/>
      <w:bookmarkEnd w:id="8583"/>
      <w:bookmarkEnd w:id="8584"/>
      <w:bookmarkEnd w:id="8585"/>
      <w:bookmarkEnd w:id="8586"/>
      <w:bookmarkEnd w:id="8587"/>
      <w:bookmarkEnd w:id="8588"/>
      <w:bookmarkEnd w:id="8589"/>
      <w:bookmarkEnd w:id="8590"/>
      <w:bookmarkEnd w:id="8591"/>
      <w:bookmarkEnd w:id="8592"/>
      <w:bookmarkEnd w:id="8593"/>
      <w:bookmarkEnd w:id="8594"/>
      <w:bookmarkEnd w:id="8595"/>
      <w:bookmarkEnd w:id="8596"/>
      <w:bookmarkEnd w:id="8597"/>
      <w:bookmarkEnd w:id="8598"/>
      <w:bookmarkEnd w:id="8599"/>
      <w:bookmarkEnd w:id="8600"/>
      <w:bookmarkEnd w:id="8601"/>
      <w:bookmarkEnd w:id="8602"/>
      <w:bookmarkEnd w:id="8603"/>
      <w:bookmarkEnd w:id="8604"/>
      <w:bookmarkEnd w:id="8605"/>
      <w:bookmarkEnd w:id="8606"/>
      <w:bookmarkEnd w:id="8607"/>
      <w:bookmarkEnd w:id="8608"/>
      <w:bookmarkEnd w:id="8609"/>
      <w:bookmarkEnd w:id="8610"/>
      <w:bookmarkEnd w:id="8611"/>
      <w:bookmarkEnd w:id="8612"/>
      <w:bookmarkEnd w:id="8613"/>
      <w:bookmarkEnd w:id="8614"/>
      <w:bookmarkEnd w:id="8615"/>
      <w:bookmarkEnd w:id="8616"/>
      <w:bookmarkEnd w:id="8617"/>
      <w:bookmarkEnd w:id="8618"/>
      <w:bookmarkEnd w:id="8619"/>
      <w:bookmarkEnd w:id="8620"/>
      <w:bookmarkEnd w:id="8621"/>
      <w:bookmarkEnd w:id="8622"/>
      <w:bookmarkEnd w:id="8623"/>
      <w:bookmarkEnd w:id="8624"/>
      <w:bookmarkEnd w:id="8625"/>
      <w:bookmarkEnd w:id="8626"/>
      <w:bookmarkEnd w:id="8627"/>
      <w:bookmarkEnd w:id="8628"/>
      <w:bookmarkEnd w:id="8629"/>
      <w:bookmarkEnd w:id="8630"/>
      <w:bookmarkEnd w:id="8631"/>
      <w:bookmarkEnd w:id="8632"/>
      <w:bookmarkEnd w:id="8633"/>
      <w:bookmarkEnd w:id="8634"/>
      <w:bookmarkEnd w:id="8635"/>
      <w:bookmarkEnd w:id="8636"/>
      <w:bookmarkEnd w:id="8637"/>
      <w:bookmarkEnd w:id="8638"/>
      <w:bookmarkEnd w:id="8639"/>
      <w:bookmarkEnd w:id="8640"/>
      <w:bookmarkEnd w:id="8641"/>
      <w:bookmarkEnd w:id="8642"/>
      <w:bookmarkEnd w:id="8643"/>
      <w:bookmarkEnd w:id="8644"/>
      <w:bookmarkEnd w:id="8645"/>
      <w:bookmarkEnd w:id="8646"/>
      <w:bookmarkEnd w:id="8647"/>
      <w:bookmarkEnd w:id="8648"/>
      <w:bookmarkEnd w:id="8649"/>
      <w:bookmarkEnd w:id="8650"/>
      <w:bookmarkEnd w:id="8651"/>
      <w:bookmarkEnd w:id="8652"/>
      <w:bookmarkEnd w:id="8653"/>
      <w:bookmarkEnd w:id="8654"/>
      <w:bookmarkEnd w:id="8655"/>
      <w:bookmarkEnd w:id="8656"/>
      <w:bookmarkEnd w:id="8657"/>
      <w:bookmarkEnd w:id="8658"/>
      <w:bookmarkEnd w:id="8659"/>
      <w:bookmarkEnd w:id="8660"/>
      <w:bookmarkEnd w:id="8661"/>
      <w:bookmarkEnd w:id="8662"/>
      <w:bookmarkEnd w:id="8663"/>
      <w:bookmarkEnd w:id="8664"/>
      <w:bookmarkEnd w:id="8665"/>
      <w:bookmarkEnd w:id="8666"/>
      <w:bookmarkEnd w:id="8667"/>
      <w:bookmarkEnd w:id="8668"/>
      <w:bookmarkEnd w:id="8669"/>
      <w:bookmarkEnd w:id="8670"/>
      <w:bookmarkEnd w:id="8671"/>
      <w:bookmarkEnd w:id="8672"/>
      <w:bookmarkEnd w:id="8673"/>
      <w:bookmarkEnd w:id="8674"/>
      <w:bookmarkEnd w:id="8675"/>
      <w:bookmarkEnd w:id="8676"/>
      <w:bookmarkEnd w:id="8677"/>
      <w:bookmarkEnd w:id="8678"/>
      <w:bookmarkEnd w:id="8679"/>
      <w:bookmarkEnd w:id="8680"/>
      <w:bookmarkEnd w:id="8681"/>
      <w:bookmarkEnd w:id="8682"/>
      <w:bookmarkEnd w:id="8683"/>
      <w:bookmarkEnd w:id="8684"/>
      <w:bookmarkEnd w:id="8685"/>
      <w:bookmarkEnd w:id="8686"/>
      <w:bookmarkEnd w:id="8687"/>
      <w:bookmarkEnd w:id="8688"/>
      <w:bookmarkEnd w:id="8689"/>
      <w:bookmarkEnd w:id="8690"/>
      <w:bookmarkEnd w:id="8691"/>
      <w:bookmarkEnd w:id="8692"/>
      <w:bookmarkEnd w:id="8693"/>
      <w:bookmarkEnd w:id="8694"/>
      <w:bookmarkEnd w:id="8695"/>
      <w:bookmarkEnd w:id="8696"/>
      <w:bookmarkEnd w:id="8697"/>
      <w:bookmarkEnd w:id="8698"/>
      <w:bookmarkEnd w:id="8699"/>
      <w:bookmarkEnd w:id="8700"/>
      <w:bookmarkEnd w:id="8701"/>
      <w:bookmarkEnd w:id="8702"/>
      <w:bookmarkEnd w:id="8703"/>
      <w:bookmarkEnd w:id="8704"/>
      <w:bookmarkEnd w:id="8705"/>
      <w:bookmarkEnd w:id="8706"/>
      <w:bookmarkEnd w:id="8707"/>
      <w:bookmarkEnd w:id="8708"/>
      <w:bookmarkEnd w:id="8709"/>
      <w:bookmarkEnd w:id="8710"/>
      <w:bookmarkEnd w:id="8711"/>
      <w:bookmarkEnd w:id="8712"/>
      <w:bookmarkEnd w:id="8713"/>
      <w:bookmarkEnd w:id="8714"/>
      <w:bookmarkEnd w:id="8715"/>
      <w:bookmarkEnd w:id="8716"/>
      <w:bookmarkEnd w:id="8717"/>
      <w:bookmarkEnd w:id="8718"/>
      <w:bookmarkEnd w:id="8719"/>
      <w:bookmarkEnd w:id="8720"/>
      <w:bookmarkEnd w:id="8721"/>
      <w:bookmarkEnd w:id="8722"/>
      <w:bookmarkEnd w:id="8723"/>
      <w:bookmarkEnd w:id="8724"/>
      <w:bookmarkEnd w:id="8725"/>
      <w:bookmarkEnd w:id="8726"/>
      <w:bookmarkEnd w:id="8727"/>
      <w:bookmarkEnd w:id="8728"/>
      <w:bookmarkEnd w:id="8729"/>
      <w:bookmarkEnd w:id="8730"/>
      <w:bookmarkEnd w:id="8731"/>
      <w:bookmarkEnd w:id="8732"/>
      <w:bookmarkEnd w:id="8733"/>
      <w:bookmarkEnd w:id="8734"/>
      <w:bookmarkEnd w:id="8735"/>
      <w:bookmarkEnd w:id="8736"/>
      <w:bookmarkEnd w:id="8737"/>
      <w:bookmarkEnd w:id="8738"/>
      <w:bookmarkEnd w:id="8739"/>
      <w:bookmarkEnd w:id="8740"/>
      <w:bookmarkEnd w:id="8741"/>
      <w:bookmarkEnd w:id="8742"/>
      <w:bookmarkEnd w:id="8743"/>
      <w:bookmarkEnd w:id="8744"/>
      <w:bookmarkEnd w:id="8745"/>
      <w:bookmarkEnd w:id="8746"/>
      <w:bookmarkEnd w:id="8747"/>
      <w:bookmarkEnd w:id="8748"/>
      <w:bookmarkEnd w:id="8749"/>
      <w:bookmarkEnd w:id="8750"/>
      <w:bookmarkEnd w:id="8751"/>
      <w:bookmarkEnd w:id="8752"/>
      <w:bookmarkEnd w:id="8753"/>
      <w:bookmarkEnd w:id="8754"/>
      <w:bookmarkEnd w:id="8755"/>
      <w:bookmarkEnd w:id="8756"/>
      <w:bookmarkEnd w:id="8757"/>
      <w:bookmarkEnd w:id="8758"/>
      <w:bookmarkEnd w:id="8759"/>
      <w:bookmarkEnd w:id="8760"/>
      <w:bookmarkEnd w:id="8761"/>
      <w:bookmarkEnd w:id="8762"/>
      <w:bookmarkEnd w:id="8763"/>
      <w:bookmarkEnd w:id="8764"/>
      <w:bookmarkEnd w:id="8765"/>
      <w:bookmarkEnd w:id="8766"/>
      <w:bookmarkEnd w:id="8767"/>
      <w:bookmarkEnd w:id="8768"/>
      <w:bookmarkEnd w:id="8769"/>
      <w:bookmarkEnd w:id="8770"/>
      <w:bookmarkEnd w:id="8771"/>
      <w:bookmarkEnd w:id="8772"/>
      <w:bookmarkEnd w:id="8773"/>
      <w:bookmarkEnd w:id="8774"/>
      <w:bookmarkEnd w:id="8775"/>
      <w:bookmarkEnd w:id="8776"/>
      <w:bookmarkEnd w:id="8777"/>
      <w:bookmarkEnd w:id="8778"/>
      <w:bookmarkEnd w:id="8779"/>
      <w:bookmarkEnd w:id="8780"/>
      <w:bookmarkEnd w:id="8781"/>
      <w:bookmarkEnd w:id="8782"/>
      <w:bookmarkEnd w:id="8783"/>
      <w:bookmarkEnd w:id="8784"/>
      <w:bookmarkEnd w:id="8785"/>
      <w:bookmarkEnd w:id="8786"/>
      <w:bookmarkEnd w:id="8787"/>
      <w:bookmarkEnd w:id="8788"/>
      <w:bookmarkEnd w:id="8789"/>
      <w:bookmarkEnd w:id="8790"/>
      <w:bookmarkEnd w:id="8791"/>
      <w:bookmarkEnd w:id="8792"/>
      <w:bookmarkEnd w:id="8793"/>
      <w:bookmarkEnd w:id="8794"/>
      <w:bookmarkEnd w:id="8795"/>
      <w:bookmarkEnd w:id="8796"/>
      <w:bookmarkEnd w:id="8797"/>
      <w:bookmarkEnd w:id="8798"/>
      <w:bookmarkEnd w:id="8799"/>
      <w:bookmarkEnd w:id="8800"/>
      <w:bookmarkEnd w:id="8801"/>
      <w:bookmarkEnd w:id="8802"/>
      <w:bookmarkEnd w:id="8803"/>
      <w:bookmarkEnd w:id="8804"/>
      <w:bookmarkEnd w:id="8805"/>
      <w:bookmarkEnd w:id="8806"/>
      <w:bookmarkEnd w:id="8807"/>
      <w:bookmarkEnd w:id="8808"/>
      <w:bookmarkEnd w:id="8809"/>
      <w:bookmarkEnd w:id="8810"/>
      <w:bookmarkEnd w:id="8811"/>
      <w:bookmarkEnd w:id="8812"/>
      <w:bookmarkEnd w:id="8813"/>
      <w:bookmarkEnd w:id="8814"/>
      <w:bookmarkEnd w:id="8815"/>
      <w:bookmarkEnd w:id="8816"/>
      <w:bookmarkEnd w:id="8817"/>
      <w:bookmarkEnd w:id="8818"/>
      <w:bookmarkEnd w:id="8819"/>
      <w:bookmarkEnd w:id="8820"/>
      <w:bookmarkEnd w:id="8821"/>
      <w:bookmarkEnd w:id="8822"/>
      <w:bookmarkEnd w:id="8823"/>
      <w:bookmarkEnd w:id="8824"/>
      <w:bookmarkEnd w:id="8825"/>
      <w:bookmarkEnd w:id="8826"/>
      <w:bookmarkEnd w:id="8827"/>
      <w:bookmarkEnd w:id="8828"/>
      <w:bookmarkEnd w:id="8829"/>
      <w:bookmarkEnd w:id="8830"/>
      <w:bookmarkEnd w:id="8831"/>
      <w:bookmarkEnd w:id="8832"/>
      <w:bookmarkEnd w:id="8833"/>
      <w:bookmarkEnd w:id="8834"/>
      <w:bookmarkEnd w:id="8835"/>
      <w:bookmarkEnd w:id="8836"/>
      <w:bookmarkEnd w:id="8837"/>
      <w:bookmarkEnd w:id="8838"/>
      <w:bookmarkEnd w:id="8839"/>
      <w:bookmarkEnd w:id="8840"/>
      <w:bookmarkEnd w:id="8841"/>
      <w:bookmarkEnd w:id="8842"/>
      <w:bookmarkEnd w:id="8843"/>
      <w:bookmarkEnd w:id="8844"/>
      <w:bookmarkEnd w:id="8845"/>
      <w:bookmarkEnd w:id="8846"/>
      <w:bookmarkEnd w:id="8847"/>
      <w:bookmarkEnd w:id="8848"/>
      <w:bookmarkEnd w:id="8849"/>
      <w:bookmarkEnd w:id="8850"/>
      <w:bookmarkEnd w:id="8851"/>
      <w:bookmarkEnd w:id="8852"/>
      <w:bookmarkEnd w:id="8853"/>
      <w:bookmarkEnd w:id="8854"/>
      <w:bookmarkEnd w:id="8855"/>
      <w:bookmarkEnd w:id="8856"/>
      <w:bookmarkEnd w:id="8857"/>
      <w:bookmarkEnd w:id="8858"/>
      <w:bookmarkEnd w:id="8859"/>
      <w:bookmarkEnd w:id="8860"/>
      <w:bookmarkEnd w:id="8861"/>
      <w:bookmarkEnd w:id="8862"/>
      <w:bookmarkEnd w:id="8863"/>
      <w:bookmarkEnd w:id="8864"/>
      <w:bookmarkEnd w:id="8865"/>
      <w:bookmarkEnd w:id="8866"/>
      <w:bookmarkEnd w:id="8867"/>
      <w:bookmarkEnd w:id="8868"/>
      <w:bookmarkEnd w:id="8869"/>
      <w:bookmarkEnd w:id="8870"/>
      <w:bookmarkEnd w:id="8871"/>
      <w:bookmarkEnd w:id="8872"/>
      <w:bookmarkEnd w:id="8873"/>
      <w:bookmarkEnd w:id="8874"/>
      <w:bookmarkEnd w:id="8875"/>
      <w:bookmarkEnd w:id="8876"/>
      <w:bookmarkEnd w:id="8877"/>
      <w:bookmarkEnd w:id="8878"/>
      <w:bookmarkEnd w:id="8879"/>
      <w:bookmarkEnd w:id="8880"/>
      <w:bookmarkEnd w:id="8881"/>
      <w:bookmarkEnd w:id="8882"/>
      <w:bookmarkEnd w:id="8883"/>
      <w:bookmarkEnd w:id="8884"/>
      <w:bookmarkEnd w:id="8885"/>
      <w:bookmarkEnd w:id="8886"/>
      <w:bookmarkEnd w:id="8887"/>
      <w:bookmarkEnd w:id="8888"/>
      <w:bookmarkEnd w:id="8889"/>
      <w:bookmarkEnd w:id="8890"/>
      <w:bookmarkEnd w:id="8891"/>
      <w:bookmarkEnd w:id="8892"/>
      <w:bookmarkEnd w:id="8893"/>
      <w:bookmarkEnd w:id="8894"/>
      <w:bookmarkEnd w:id="8895"/>
      <w:bookmarkEnd w:id="8896"/>
      <w:bookmarkEnd w:id="8897"/>
      <w:bookmarkEnd w:id="8898"/>
      <w:bookmarkEnd w:id="8899"/>
      <w:bookmarkEnd w:id="8900"/>
      <w:bookmarkEnd w:id="8901"/>
      <w:bookmarkEnd w:id="8902"/>
      <w:bookmarkEnd w:id="8903"/>
      <w:bookmarkEnd w:id="8904"/>
      <w:bookmarkEnd w:id="8905"/>
      <w:bookmarkEnd w:id="8906"/>
      <w:bookmarkEnd w:id="8907"/>
      <w:bookmarkEnd w:id="8908"/>
      <w:bookmarkEnd w:id="8909"/>
      <w:bookmarkEnd w:id="8910"/>
      <w:bookmarkEnd w:id="8911"/>
      <w:bookmarkEnd w:id="8912"/>
      <w:bookmarkEnd w:id="8913"/>
      <w:bookmarkEnd w:id="8914"/>
      <w:bookmarkEnd w:id="8915"/>
      <w:bookmarkEnd w:id="8916"/>
      <w:bookmarkEnd w:id="8917"/>
      <w:bookmarkEnd w:id="8918"/>
      <w:bookmarkEnd w:id="8919"/>
      <w:bookmarkEnd w:id="8920"/>
      <w:bookmarkEnd w:id="8921"/>
      <w:bookmarkEnd w:id="8922"/>
      <w:bookmarkEnd w:id="8923"/>
      <w:bookmarkEnd w:id="8924"/>
      <w:bookmarkEnd w:id="8925"/>
      <w:bookmarkEnd w:id="8926"/>
      <w:bookmarkEnd w:id="8927"/>
      <w:bookmarkEnd w:id="8928"/>
      <w:bookmarkEnd w:id="8929"/>
      <w:bookmarkEnd w:id="8930"/>
      <w:bookmarkEnd w:id="8931"/>
      <w:bookmarkEnd w:id="8932"/>
      <w:bookmarkEnd w:id="8933"/>
      <w:bookmarkEnd w:id="8934"/>
      <w:bookmarkEnd w:id="8935"/>
      <w:bookmarkEnd w:id="8936"/>
      <w:bookmarkEnd w:id="8937"/>
      <w:bookmarkEnd w:id="8938"/>
      <w:bookmarkEnd w:id="8939"/>
      <w:bookmarkEnd w:id="8940"/>
      <w:bookmarkEnd w:id="8941"/>
      <w:bookmarkEnd w:id="8942"/>
      <w:bookmarkEnd w:id="8943"/>
      <w:bookmarkEnd w:id="8944"/>
      <w:bookmarkEnd w:id="8945"/>
      <w:bookmarkEnd w:id="8946"/>
      <w:bookmarkEnd w:id="8947"/>
      <w:bookmarkEnd w:id="8948"/>
      <w:bookmarkEnd w:id="8949"/>
      <w:bookmarkEnd w:id="8950"/>
      <w:bookmarkEnd w:id="8951"/>
      <w:bookmarkEnd w:id="8952"/>
      <w:bookmarkEnd w:id="8953"/>
      <w:bookmarkEnd w:id="8954"/>
      <w:bookmarkEnd w:id="8955"/>
      <w:bookmarkEnd w:id="8956"/>
      <w:bookmarkEnd w:id="8957"/>
      <w:bookmarkEnd w:id="8958"/>
      <w:bookmarkEnd w:id="8959"/>
      <w:bookmarkEnd w:id="8960"/>
      <w:bookmarkEnd w:id="8961"/>
      <w:bookmarkEnd w:id="8962"/>
      <w:bookmarkEnd w:id="8963"/>
      <w:bookmarkEnd w:id="8964"/>
      <w:bookmarkEnd w:id="8965"/>
      <w:bookmarkEnd w:id="8966"/>
      <w:bookmarkEnd w:id="8967"/>
      <w:bookmarkEnd w:id="8968"/>
      <w:bookmarkEnd w:id="8969"/>
      <w:bookmarkEnd w:id="8970"/>
      <w:bookmarkEnd w:id="8971"/>
      <w:bookmarkEnd w:id="8972"/>
      <w:bookmarkEnd w:id="8973"/>
      <w:bookmarkEnd w:id="8974"/>
      <w:bookmarkEnd w:id="8975"/>
      <w:bookmarkEnd w:id="8976"/>
      <w:bookmarkEnd w:id="8977"/>
      <w:bookmarkEnd w:id="8978"/>
      <w:bookmarkEnd w:id="8979"/>
      <w:bookmarkEnd w:id="8980"/>
      <w:bookmarkEnd w:id="8981"/>
      <w:bookmarkEnd w:id="8982"/>
      <w:bookmarkEnd w:id="8983"/>
      <w:bookmarkEnd w:id="8984"/>
      <w:bookmarkEnd w:id="8985"/>
      <w:bookmarkEnd w:id="8986"/>
      <w:bookmarkEnd w:id="8987"/>
      <w:bookmarkEnd w:id="8988"/>
      <w:bookmarkEnd w:id="8989"/>
      <w:bookmarkEnd w:id="8990"/>
      <w:bookmarkEnd w:id="8991"/>
      <w:bookmarkEnd w:id="8992"/>
      <w:bookmarkEnd w:id="8993"/>
      <w:bookmarkEnd w:id="8994"/>
      <w:bookmarkEnd w:id="8995"/>
      <w:bookmarkEnd w:id="8996"/>
      <w:bookmarkEnd w:id="8997"/>
      <w:bookmarkEnd w:id="8998"/>
      <w:bookmarkEnd w:id="8999"/>
      <w:bookmarkEnd w:id="9000"/>
      <w:bookmarkEnd w:id="9001"/>
      <w:bookmarkEnd w:id="9002"/>
      <w:bookmarkEnd w:id="9003"/>
      <w:bookmarkEnd w:id="9004"/>
      <w:bookmarkEnd w:id="9005"/>
      <w:bookmarkEnd w:id="9006"/>
      <w:bookmarkEnd w:id="9007"/>
      <w:bookmarkEnd w:id="9008"/>
      <w:bookmarkEnd w:id="9009"/>
      <w:bookmarkEnd w:id="9010"/>
      <w:bookmarkEnd w:id="9011"/>
      <w:bookmarkEnd w:id="9012"/>
      <w:bookmarkEnd w:id="9013"/>
      <w:bookmarkEnd w:id="9014"/>
      <w:bookmarkEnd w:id="9015"/>
      <w:bookmarkEnd w:id="9016"/>
      <w:bookmarkEnd w:id="9017"/>
      <w:bookmarkEnd w:id="9018"/>
      <w:bookmarkEnd w:id="9019"/>
      <w:bookmarkEnd w:id="9020"/>
      <w:bookmarkEnd w:id="9021"/>
      <w:bookmarkEnd w:id="9022"/>
      <w:bookmarkEnd w:id="9023"/>
      <w:bookmarkEnd w:id="9024"/>
      <w:bookmarkEnd w:id="9025"/>
      <w:bookmarkEnd w:id="9026"/>
      <w:bookmarkEnd w:id="9027"/>
      <w:bookmarkEnd w:id="9028"/>
      <w:bookmarkEnd w:id="9029"/>
      <w:bookmarkEnd w:id="9030"/>
      <w:bookmarkEnd w:id="9031"/>
      <w:bookmarkEnd w:id="9032"/>
      <w:bookmarkEnd w:id="9033"/>
      <w:bookmarkEnd w:id="9034"/>
      <w:bookmarkEnd w:id="9035"/>
      <w:bookmarkEnd w:id="9036"/>
      <w:bookmarkEnd w:id="9037"/>
      <w:bookmarkEnd w:id="9038"/>
      <w:bookmarkEnd w:id="9039"/>
      <w:bookmarkEnd w:id="9040"/>
      <w:bookmarkEnd w:id="9041"/>
      <w:bookmarkEnd w:id="9042"/>
      <w:bookmarkEnd w:id="9043"/>
      <w:bookmarkEnd w:id="9044"/>
      <w:bookmarkEnd w:id="9045"/>
      <w:bookmarkEnd w:id="9046"/>
      <w:bookmarkEnd w:id="9047"/>
      <w:bookmarkEnd w:id="9048"/>
      <w:bookmarkEnd w:id="9049"/>
      <w:bookmarkEnd w:id="9050"/>
      <w:bookmarkEnd w:id="9051"/>
      <w:bookmarkEnd w:id="9052"/>
      <w:bookmarkEnd w:id="9053"/>
      <w:bookmarkEnd w:id="9054"/>
      <w:bookmarkEnd w:id="9055"/>
      <w:bookmarkEnd w:id="9056"/>
      <w:bookmarkEnd w:id="9057"/>
      <w:bookmarkEnd w:id="9058"/>
      <w:bookmarkEnd w:id="9059"/>
      <w:bookmarkEnd w:id="9060"/>
      <w:bookmarkEnd w:id="9061"/>
      <w:bookmarkEnd w:id="9062"/>
      <w:bookmarkEnd w:id="9063"/>
      <w:bookmarkEnd w:id="9064"/>
      <w:bookmarkEnd w:id="9065"/>
      <w:bookmarkEnd w:id="9066"/>
      <w:bookmarkEnd w:id="9067"/>
      <w:bookmarkEnd w:id="9068"/>
      <w:bookmarkEnd w:id="9069"/>
      <w:bookmarkEnd w:id="9070"/>
      <w:bookmarkEnd w:id="9071"/>
      <w:bookmarkEnd w:id="9072"/>
      <w:bookmarkEnd w:id="9073"/>
      <w:bookmarkEnd w:id="9074"/>
      <w:bookmarkEnd w:id="9075"/>
      <w:bookmarkEnd w:id="9076"/>
      <w:bookmarkEnd w:id="9077"/>
      <w:bookmarkEnd w:id="9078"/>
      <w:bookmarkEnd w:id="9079"/>
      <w:bookmarkEnd w:id="9080"/>
      <w:bookmarkEnd w:id="9081"/>
      <w:bookmarkEnd w:id="9082"/>
      <w:bookmarkEnd w:id="9083"/>
      <w:bookmarkEnd w:id="9084"/>
      <w:bookmarkEnd w:id="9085"/>
      <w:bookmarkEnd w:id="9086"/>
      <w:bookmarkEnd w:id="9087"/>
      <w:bookmarkEnd w:id="9088"/>
      <w:bookmarkEnd w:id="9089"/>
      <w:bookmarkEnd w:id="9090"/>
      <w:bookmarkEnd w:id="9091"/>
      <w:bookmarkEnd w:id="9092"/>
      <w:bookmarkEnd w:id="9093"/>
      <w:bookmarkEnd w:id="9094"/>
      <w:bookmarkEnd w:id="9095"/>
      <w:bookmarkEnd w:id="9096"/>
      <w:bookmarkEnd w:id="9097"/>
      <w:bookmarkEnd w:id="9098"/>
      <w:bookmarkEnd w:id="9099"/>
      <w:bookmarkEnd w:id="9100"/>
      <w:bookmarkEnd w:id="9101"/>
      <w:bookmarkEnd w:id="9102"/>
      <w:bookmarkEnd w:id="9103"/>
      <w:bookmarkEnd w:id="9104"/>
      <w:bookmarkEnd w:id="9105"/>
      <w:bookmarkEnd w:id="9106"/>
      <w:bookmarkEnd w:id="9107"/>
      <w:bookmarkEnd w:id="9108"/>
      <w:bookmarkEnd w:id="9109"/>
      <w:bookmarkEnd w:id="9110"/>
      <w:bookmarkEnd w:id="9111"/>
      <w:bookmarkEnd w:id="9112"/>
      <w:bookmarkEnd w:id="9113"/>
      <w:bookmarkEnd w:id="9114"/>
      <w:bookmarkEnd w:id="9115"/>
      <w:bookmarkEnd w:id="9116"/>
      <w:bookmarkEnd w:id="9117"/>
      <w:bookmarkEnd w:id="9118"/>
      <w:bookmarkEnd w:id="9119"/>
      <w:bookmarkEnd w:id="9120"/>
      <w:bookmarkEnd w:id="9121"/>
      <w:bookmarkEnd w:id="9122"/>
      <w:bookmarkEnd w:id="9123"/>
      <w:bookmarkEnd w:id="9124"/>
      <w:bookmarkEnd w:id="9125"/>
      <w:bookmarkEnd w:id="9126"/>
      <w:bookmarkEnd w:id="9127"/>
      <w:bookmarkEnd w:id="9128"/>
      <w:bookmarkEnd w:id="9129"/>
      <w:bookmarkEnd w:id="9130"/>
      <w:bookmarkEnd w:id="9131"/>
      <w:bookmarkEnd w:id="9132"/>
      <w:bookmarkEnd w:id="9133"/>
      <w:bookmarkEnd w:id="9134"/>
      <w:bookmarkEnd w:id="9135"/>
      <w:bookmarkEnd w:id="9136"/>
      <w:bookmarkEnd w:id="9137"/>
      <w:bookmarkEnd w:id="9138"/>
      <w:bookmarkEnd w:id="9139"/>
      <w:bookmarkEnd w:id="9140"/>
      <w:bookmarkEnd w:id="9141"/>
      <w:bookmarkEnd w:id="9142"/>
      <w:bookmarkEnd w:id="9143"/>
      <w:bookmarkEnd w:id="9144"/>
      <w:bookmarkEnd w:id="9145"/>
      <w:bookmarkEnd w:id="9146"/>
      <w:bookmarkEnd w:id="9147"/>
      <w:bookmarkEnd w:id="9148"/>
      <w:bookmarkEnd w:id="9149"/>
      <w:bookmarkEnd w:id="9150"/>
      <w:bookmarkEnd w:id="9151"/>
      <w:bookmarkEnd w:id="9152"/>
      <w:bookmarkEnd w:id="9153"/>
      <w:bookmarkEnd w:id="9154"/>
      <w:bookmarkEnd w:id="9155"/>
      <w:bookmarkEnd w:id="9156"/>
      <w:bookmarkEnd w:id="9157"/>
      <w:bookmarkEnd w:id="9158"/>
      <w:bookmarkEnd w:id="9159"/>
      <w:bookmarkEnd w:id="9160"/>
      <w:bookmarkEnd w:id="9161"/>
      <w:bookmarkEnd w:id="9162"/>
      <w:bookmarkEnd w:id="9163"/>
      <w:bookmarkEnd w:id="9164"/>
      <w:bookmarkEnd w:id="9165"/>
      <w:bookmarkEnd w:id="9166"/>
      <w:bookmarkEnd w:id="9167"/>
      <w:bookmarkEnd w:id="9168"/>
      <w:bookmarkEnd w:id="9169"/>
      <w:bookmarkEnd w:id="9170"/>
      <w:bookmarkEnd w:id="9171"/>
      <w:bookmarkEnd w:id="9172"/>
      <w:bookmarkEnd w:id="9173"/>
      <w:bookmarkEnd w:id="9174"/>
      <w:bookmarkEnd w:id="9175"/>
      <w:bookmarkEnd w:id="9176"/>
      <w:bookmarkEnd w:id="9177"/>
      <w:bookmarkEnd w:id="9178"/>
      <w:bookmarkEnd w:id="9179"/>
      <w:bookmarkEnd w:id="9180"/>
      <w:bookmarkEnd w:id="9181"/>
      <w:bookmarkEnd w:id="9182"/>
      <w:bookmarkEnd w:id="9183"/>
      <w:bookmarkEnd w:id="9184"/>
      <w:bookmarkEnd w:id="9185"/>
      <w:bookmarkEnd w:id="9186"/>
      <w:bookmarkEnd w:id="9187"/>
      <w:bookmarkEnd w:id="9188"/>
      <w:bookmarkEnd w:id="9189"/>
      <w:bookmarkEnd w:id="9190"/>
      <w:bookmarkEnd w:id="9191"/>
      <w:bookmarkEnd w:id="9192"/>
      <w:bookmarkEnd w:id="9193"/>
      <w:bookmarkEnd w:id="9194"/>
      <w:bookmarkEnd w:id="9195"/>
      <w:bookmarkEnd w:id="9196"/>
      <w:bookmarkEnd w:id="9197"/>
      <w:bookmarkEnd w:id="9198"/>
      <w:bookmarkEnd w:id="9199"/>
      <w:bookmarkEnd w:id="9200"/>
      <w:bookmarkEnd w:id="9201"/>
      <w:bookmarkEnd w:id="9202"/>
      <w:bookmarkEnd w:id="9203"/>
      <w:bookmarkEnd w:id="9204"/>
      <w:bookmarkEnd w:id="9205"/>
      <w:bookmarkEnd w:id="9206"/>
      <w:bookmarkEnd w:id="9207"/>
      <w:bookmarkEnd w:id="9208"/>
      <w:bookmarkEnd w:id="9209"/>
      <w:bookmarkEnd w:id="9210"/>
      <w:bookmarkEnd w:id="9211"/>
      <w:bookmarkEnd w:id="9212"/>
      <w:bookmarkEnd w:id="9213"/>
      <w:bookmarkEnd w:id="9214"/>
      <w:bookmarkEnd w:id="9215"/>
      <w:bookmarkEnd w:id="9216"/>
      <w:bookmarkEnd w:id="9217"/>
      <w:bookmarkEnd w:id="9218"/>
      <w:bookmarkEnd w:id="9219"/>
      <w:bookmarkEnd w:id="9220"/>
      <w:bookmarkEnd w:id="9221"/>
      <w:bookmarkEnd w:id="9222"/>
      <w:bookmarkEnd w:id="9223"/>
      <w:bookmarkEnd w:id="9224"/>
      <w:bookmarkEnd w:id="9225"/>
      <w:bookmarkEnd w:id="9226"/>
      <w:bookmarkEnd w:id="9227"/>
      <w:bookmarkEnd w:id="9228"/>
      <w:bookmarkEnd w:id="9229"/>
      <w:bookmarkEnd w:id="9230"/>
      <w:bookmarkEnd w:id="9231"/>
      <w:bookmarkEnd w:id="9232"/>
      <w:bookmarkEnd w:id="9233"/>
      <w:bookmarkEnd w:id="9234"/>
      <w:bookmarkEnd w:id="9235"/>
      <w:bookmarkEnd w:id="9236"/>
      <w:bookmarkEnd w:id="9237"/>
      <w:bookmarkEnd w:id="9238"/>
      <w:bookmarkEnd w:id="9239"/>
      <w:bookmarkEnd w:id="9240"/>
      <w:bookmarkEnd w:id="9241"/>
      <w:bookmarkEnd w:id="9242"/>
      <w:bookmarkEnd w:id="9243"/>
      <w:bookmarkEnd w:id="9244"/>
      <w:bookmarkEnd w:id="9245"/>
      <w:bookmarkEnd w:id="9246"/>
      <w:bookmarkEnd w:id="9247"/>
      <w:bookmarkEnd w:id="9248"/>
      <w:bookmarkEnd w:id="9249"/>
      <w:bookmarkEnd w:id="9250"/>
      <w:bookmarkEnd w:id="9251"/>
      <w:bookmarkEnd w:id="9252"/>
      <w:bookmarkEnd w:id="9253"/>
      <w:bookmarkEnd w:id="9254"/>
      <w:bookmarkEnd w:id="9255"/>
      <w:bookmarkEnd w:id="9256"/>
      <w:bookmarkEnd w:id="9257"/>
      <w:bookmarkEnd w:id="9258"/>
      <w:bookmarkEnd w:id="9259"/>
      <w:bookmarkEnd w:id="9260"/>
      <w:bookmarkEnd w:id="9261"/>
      <w:bookmarkEnd w:id="9262"/>
      <w:bookmarkEnd w:id="9263"/>
      <w:bookmarkEnd w:id="9264"/>
      <w:bookmarkEnd w:id="9265"/>
      <w:bookmarkEnd w:id="9266"/>
      <w:bookmarkEnd w:id="9267"/>
      <w:bookmarkEnd w:id="9268"/>
      <w:bookmarkEnd w:id="9269"/>
      <w:bookmarkEnd w:id="9270"/>
      <w:bookmarkEnd w:id="9271"/>
      <w:bookmarkEnd w:id="9272"/>
      <w:bookmarkEnd w:id="9273"/>
      <w:bookmarkEnd w:id="9274"/>
      <w:bookmarkEnd w:id="9275"/>
      <w:bookmarkEnd w:id="9276"/>
      <w:bookmarkEnd w:id="9277"/>
      <w:bookmarkEnd w:id="9278"/>
      <w:bookmarkEnd w:id="9279"/>
      <w:bookmarkEnd w:id="9280"/>
      <w:bookmarkEnd w:id="9281"/>
      <w:bookmarkEnd w:id="9282"/>
      <w:bookmarkEnd w:id="9283"/>
      <w:bookmarkEnd w:id="9284"/>
      <w:bookmarkEnd w:id="9285"/>
      <w:bookmarkEnd w:id="9286"/>
      <w:bookmarkEnd w:id="9287"/>
      <w:bookmarkEnd w:id="9288"/>
      <w:bookmarkEnd w:id="9289"/>
      <w:bookmarkEnd w:id="9290"/>
      <w:bookmarkEnd w:id="9291"/>
      <w:bookmarkEnd w:id="9292"/>
      <w:bookmarkEnd w:id="9293"/>
      <w:bookmarkEnd w:id="9294"/>
      <w:bookmarkEnd w:id="9295"/>
      <w:bookmarkEnd w:id="9296"/>
      <w:bookmarkEnd w:id="9297"/>
      <w:bookmarkEnd w:id="9298"/>
      <w:bookmarkEnd w:id="9299"/>
      <w:bookmarkEnd w:id="9300"/>
      <w:bookmarkEnd w:id="9301"/>
      <w:bookmarkEnd w:id="9302"/>
      <w:bookmarkEnd w:id="9303"/>
      <w:bookmarkEnd w:id="9304"/>
      <w:bookmarkEnd w:id="9305"/>
      <w:bookmarkEnd w:id="9306"/>
      <w:bookmarkEnd w:id="9307"/>
      <w:bookmarkEnd w:id="9308"/>
      <w:bookmarkEnd w:id="9309"/>
      <w:bookmarkEnd w:id="9310"/>
      <w:bookmarkEnd w:id="9311"/>
      <w:bookmarkEnd w:id="9312"/>
      <w:bookmarkEnd w:id="9313"/>
      <w:bookmarkEnd w:id="9314"/>
      <w:bookmarkEnd w:id="9315"/>
      <w:bookmarkEnd w:id="9316"/>
      <w:bookmarkEnd w:id="9317"/>
      <w:bookmarkEnd w:id="9318"/>
      <w:bookmarkEnd w:id="9319"/>
      <w:bookmarkEnd w:id="9320"/>
      <w:bookmarkEnd w:id="9321"/>
      <w:bookmarkEnd w:id="9322"/>
      <w:bookmarkEnd w:id="9323"/>
      <w:bookmarkEnd w:id="9324"/>
      <w:bookmarkEnd w:id="9325"/>
      <w:bookmarkEnd w:id="9326"/>
      <w:bookmarkEnd w:id="9327"/>
      <w:bookmarkEnd w:id="9328"/>
      <w:bookmarkEnd w:id="9329"/>
      <w:bookmarkEnd w:id="9330"/>
      <w:bookmarkEnd w:id="9331"/>
      <w:bookmarkEnd w:id="9332"/>
      <w:bookmarkEnd w:id="9333"/>
      <w:bookmarkEnd w:id="9334"/>
      <w:bookmarkEnd w:id="9335"/>
      <w:bookmarkEnd w:id="9336"/>
      <w:bookmarkEnd w:id="9337"/>
      <w:bookmarkEnd w:id="9338"/>
      <w:bookmarkEnd w:id="9339"/>
      <w:bookmarkEnd w:id="9340"/>
      <w:bookmarkEnd w:id="9341"/>
      <w:bookmarkEnd w:id="9342"/>
      <w:bookmarkEnd w:id="9343"/>
      <w:bookmarkEnd w:id="9344"/>
      <w:bookmarkEnd w:id="9345"/>
      <w:bookmarkEnd w:id="9346"/>
      <w:bookmarkEnd w:id="9347"/>
      <w:bookmarkEnd w:id="9348"/>
      <w:bookmarkEnd w:id="9349"/>
      <w:bookmarkEnd w:id="9350"/>
      <w:bookmarkEnd w:id="9351"/>
      <w:bookmarkEnd w:id="9352"/>
      <w:bookmarkEnd w:id="9353"/>
      <w:bookmarkEnd w:id="9354"/>
      <w:bookmarkEnd w:id="9355"/>
      <w:bookmarkEnd w:id="9356"/>
      <w:bookmarkEnd w:id="9357"/>
      <w:bookmarkEnd w:id="9358"/>
      <w:bookmarkEnd w:id="9359"/>
      <w:bookmarkEnd w:id="9360"/>
      <w:bookmarkEnd w:id="9361"/>
      <w:bookmarkEnd w:id="9362"/>
      <w:bookmarkEnd w:id="9363"/>
      <w:bookmarkEnd w:id="9364"/>
      <w:bookmarkEnd w:id="9365"/>
      <w:bookmarkEnd w:id="9366"/>
      <w:bookmarkEnd w:id="9367"/>
      <w:bookmarkEnd w:id="9368"/>
      <w:bookmarkEnd w:id="9369"/>
      <w:bookmarkEnd w:id="9370"/>
      <w:bookmarkEnd w:id="9371"/>
      <w:bookmarkEnd w:id="9372"/>
      <w:bookmarkEnd w:id="9373"/>
      <w:bookmarkEnd w:id="9374"/>
      <w:bookmarkEnd w:id="9375"/>
      <w:bookmarkEnd w:id="9376"/>
      <w:bookmarkEnd w:id="9377"/>
      <w:bookmarkEnd w:id="9378"/>
      <w:bookmarkEnd w:id="9379"/>
      <w:bookmarkEnd w:id="9380"/>
      <w:bookmarkEnd w:id="9381"/>
      <w:bookmarkEnd w:id="9382"/>
      <w:bookmarkEnd w:id="9383"/>
      <w:bookmarkEnd w:id="9384"/>
      <w:bookmarkEnd w:id="9385"/>
      <w:bookmarkEnd w:id="9386"/>
      <w:bookmarkEnd w:id="9387"/>
      <w:bookmarkEnd w:id="9388"/>
      <w:bookmarkEnd w:id="9389"/>
      <w:bookmarkEnd w:id="9390"/>
      <w:bookmarkEnd w:id="9391"/>
      <w:bookmarkEnd w:id="9392"/>
      <w:bookmarkEnd w:id="9393"/>
      <w:bookmarkEnd w:id="9394"/>
      <w:bookmarkEnd w:id="9395"/>
      <w:bookmarkEnd w:id="9396"/>
      <w:bookmarkEnd w:id="9397"/>
      <w:bookmarkEnd w:id="9398"/>
      <w:bookmarkEnd w:id="9399"/>
      <w:bookmarkEnd w:id="9400"/>
      <w:bookmarkEnd w:id="9401"/>
      <w:bookmarkEnd w:id="9402"/>
      <w:bookmarkEnd w:id="9403"/>
      <w:bookmarkEnd w:id="9404"/>
      <w:bookmarkEnd w:id="9405"/>
      <w:bookmarkEnd w:id="9406"/>
      <w:bookmarkEnd w:id="9407"/>
      <w:bookmarkEnd w:id="9408"/>
      <w:bookmarkEnd w:id="9409"/>
      <w:bookmarkEnd w:id="9410"/>
      <w:bookmarkEnd w:id="9411"/>
      <w:bookmarkEnd w:id="9412"/>
      <w:bookmarkEnd w:id="9413"/>
      <w:bookmarkEnd w:id="9414"/>
      <w:bookmarkEnd w:id="9415"/>
      <w:bookmarkEnd w:id="9416"/>
      <w:bookmarkEnd w:id="9417"/>
      <w:bookmarkEnd w:id="9418"/>
      <w:bookmarkEnd w:id="9419"/>
      <w:bookmarkEnd w:id="9420"/>
      <w:bookmarkEnd w:id="9421"/>
      <w:bookmarkEnd w:id="9422"/>
      <w:bookmarkEnd w:id="9423"/>
      <w:bookmarkEnd w:id="9424"/>
      <w:bookmarkEnd w:id="9425"/>
      <w:bookmarkEnd w:id="9426"/>
      <w:bookmarkEnd w:id="9427"/>
      <w:bookmarkEnd w:id="9428"/>
      <w:bookmarkEnd w:id="9429"/>
      <w:bookmarkEnd w:id="9430"/>
      <w:bookmarkEnd w:id="9431"/>
      <w:bookmarkEnd w:id="9432"/>
      <w:bookmarkEnd w:id="9433"/>
      <w:bookmarkEnd w:id="9434"/>
      <w:bookmarkEnd w:id="9435"/>
      <w:bookmarkEnd w:id="9436"/>
      <w:bookmarkEnd w:id="9437"/>
      <w:bookmarkEnd w:id="9438"/>
      <w:bookmarkEnd w:id="9439"/>
      <w:bookmarkEnd w:id="9440"/>
      <w:bookmarkEnd w:id="9441"/>
      <w:bookmarkEnd w:id="9442"/>
      <w:bookmarkEnd w:id="9443"/>
      <w:bookmarkEnd w:id="9444"/>
      <w:bookmarkEnd w:id="9445"/>
      <w:bookmarkEnd w:id="9446"/>
      <w:bookmarkEnd w:id="9447"/>
      <w:bookmarkEnd w:id="9448"/>
      <w:bookmarkEnd w:id="9449"/>
      <w:bookmarkEnd w:id="9450"/>
      <w:bookmarkEnd w:id="9451"/>
      <w:bookmarkEnd w:id="9452"/>
      <w:bookmarkEnd w:id="9453"/>
      <w:bookmarkEnd w:id="9454"/>
      <w:bookmarkEnd w:id="9455"/>
      <w:bookmarkEnd w:id="9456"/>
      <w:bookmarkEnd w:id="9457"/>
      <w:bookmarkEnd w:id="9458"/>
      <w:bookmarkEnd w:id="9459"/>
      <w:bookmarkEnd w:id="9460"/>
      <w:bookmarkEnd w:id="9461"/>
      <w:bookmarkEnd w:id="9462"/>
      <w:bookmarkEnd w:id="9463"/>
      <w:bookmarkEnd w:id="9464"/>
      <w:bookmarkEnd w:id="9465"/>
      <w:bookmarkEnd w:id="9466"/>
      <w:bookmarkEnd w:id="9467"/>
      <w:bookmarkEnd w:id="9468"/>
      <w:bookmarkEnd w:id="9469"/>
      <w:bookmarkEnd w:id="9470"/>
      <w:bookmarkEnd w:id="9471"/>
      <w:bookmarkEnd w:id="9472"/>
      <w:bookmarkEnd w:id="9473"/>
      <w:bookmarkEnd w:id="9474"/>
      <w:bookmarkEnd w:id="9475"/>
      <w:bookmarkEnd w:id="9476"/>
      <w:bookmarkEnd w:id="9477"/>
      <w:bookmarkEnd w:id="9478"/>
      <w:bookmarkEnd w:id="9479"/>
      <w:bookmarkEnd w:id="9480"/>
      <w:bookmarkEnd w:id="9481"/>
      <w:bookmarkEnd w:id="9482"/>
      <w:bookmarkEnd w:id="9483"/>
      <w:bookmarkEnd w:id="9484"/>
      <w:bookmarkEnd w:id="9485"/>
      <w:bookmarkEnd w:id="9486"/>
      <w:bookmarkEnd w:id="9487"/>
      <w:bookmarkEnd w:id="9488"/>
      <w:bookmarkEnd w:id="9489"/>
      <w:bookmarkEnd w:id="9490"/>
      <w:bookmarkEnd w:id="9491"/>
      <w:bookmarkEnd w:id="9492"/>
      <w:bookmarkEnd w:id="9493"/>
      <w:bookmarkEnd w:id="9494"/>
      <w:bookmarkEnd w:id="9495"/>
      <w:bookmarkEnd w:id="9496"/>
      <w:bookmarkEnd w:id="9497"/>
      <w:bookmarkEnd w:id="9498"/>
      <w:bookmarkEnd w:id="9499"/>
      <w:bookmarkEnd w:id="9500"/>
      <w:bookmarkEnd w:id="9501"/>
      <w:bookmarkEnd w:id="9502"/>
      <w:bookmarkEnd w:id="9503"/>
      <w:bookmarkEnd w:id="9504"/>
      <w:bookmarkEnd w:id="9505"/>
      <w:bookmarkEnd w:id="9506"/>
      <w:bookmarkEnd w:id="9507"/>
      <w:bookmarkEnd w:id="9508"/>
      <w:bookmarkEnd w:id="9509"/>
      <w:bookmarkEnd w:id="9510"/>
      <w:bookmarkEnd w:id="9511"/>
      <w:bookmarkEnd w:id="9512"/>
      <w:bookmarkEnd w:id="9513"/>
      <w:bookmarkEnd w:id="9514"/>
      <w:bookmarkEnd w:id="9515"/>
      <w:bookmarkEnd w:id="9516"/>
      <w:bookmarkEnd w:id="9517"/>
      <w:bookmarkEnd w:id="9518"/>
      <w:bookmarkEnd w:id="9519"/>
      <w:bookmarkEnd w:id="9520"/>
      <w:bookmarkEnd w:id="9521"/>
      <w:bookmarkEnd w:id="9522"/>
      <w:bookmarkEnd w:id="9523"/>
      <w:bookmarkEnd w:id="9524"/>
      <w:bookmarkEnd w:id="9525"/>
      <w:bookmarkEnd w:id="9526"/>
      <w:bookmarkEnd w:id="9527"/>
      <w:bookmarkEnd w:id="9528"/>
      <w:bookmarkEnd w:id="9529"/>
      <w:bookmarkEnd w:id="9530"/>
      <w:bookmarkEnd w:id="9531"/>
      <w:bookmarkEnd w:id="9532"/>
      <w:bookmarkEnd w:id="9533"/>
      <w:bookmarkEnd w:id="9534"/>
      <w:bookmarkEnd w:id="9535"/>
      <w:bookmarkEnd w:id="9536"/>
      <w:bookmarkEnd w:id="9537"/>
      <w:bookmarkEnd w:id="9538"/>
      <w:bookmarkEnd w:id="9539"/>
      <w:bookmarkEnd w:id="9540"/>
      <w:bookmarkEnd w:id="9541"/>
      <w:bookmarkEnd w:id="9542"/>
      <w:bookmarkEnd w:id="9543"/>
      <w:bookmarkEnd w:id="9544"/>
      <w:bookmarkEnd w:id="9545"/>
      <w:bookmarkEnd w:id="9546"/>
      <w:bookmarkEnd w:id="9547"/>
      <w:bookmarkEnd w:id="9548"/>
      <w:bookmarkEnd w:id="9549"/>
      <w:bookmarkEnd w:id="9550"/>
      <w:bookmarkEnd w:id="9551"/>
      <w:bookmarkEnd w:id="9552"/>
      <w:bookmarkEnd w:id="9553"/>
      <w:bookmarkEnd w:id="9554"/>
      <w:bookmarkEnd w:id="9555"/>
      <w:bookmarkEnd w:id="9556"/>
      <w:bookmarkEnd w:id="9557"/>
      <w:bookmarkEnd w:id="9558"/>
      <w:bookmarkEnd w:id="9559"/>
      <w:bookmarkEnd w:id="9560"/>
      <w:bookmarkEnd w:id="9561"/>
      <w:bookmarkEnd w:id="9562"/>
      <w:bookmarkEnd w:id="9563"/>
      <w:bookmarkEnd w:id="9564"/>
      <w:bookmarkEnd w:id="9565"/>
      <w:bookmarkEnd w:id="9566"/>
      <w:bookmarkEnd w:id="9567"/>
      <w:bookmarkEnd w:id="9568"/>
      <w:bookmarkEnd w:id="9569"/>
      <w:bookmarkEnd w:id="9570"/>
      <w:bookmarkEnd w:id="9571"/>
      <w:bookmarkEnd w:id="9572"/>
      <w:bookmarkEnd w:id="9573"/>
      <w:bookmarkEnd w:id="9574"/>
      <w:bookmarkEnd w:id="9575"/>
      <w:bookmarkEnd w:id="9576"/>
      <w:bookmarkEnd w:id="9577"/>
      <w:bookmarkEnd w:id="9578"/>
      <w:bookmarkEnd w:id="9579"/>
      <w:bookmarkEnd w:id="9580"/>
      <w:bookmarkEnd w:id="9581"/>
      <w:bookmarkEnd w:id="9582"/>
      <w:bookmarkEnd w:id="9583"/>
      <w:bookmarkEnd w:id="9584"/>
      <w:bookmarkEnd w:id="9585"/>
      <w:bookmarkEnd w:id="9586"/>
      <w:bookmarkEnd w:id="9587"/>
      <w:bookmarkEnd w:id="9588"/>
      <w:bookmarkEnd w:id="9589"/>
      <w:bookmarkEnd w:id="9590"/>
      <w:bookmarkEnd w:id="9591"/>
      <w:bookmarkEnd w:id="9592"/>
      <w:bookmarkEnd w:id="9593"/>
      <w:bookmarkEnd w:id="9594"/>
      <w:bookmarkEnd w:id="9595"/>
      <w:bookmarkEnd w:id="9596"/>
      <w:bookmarkEnd w:id="9597"/>
      <w:bookmarkEnd w:id="9598"/>
      <w:bookmarkEnd w:id="9599"/>
      <w:bookmarkEnd w:id="9600"/>
      <w:bookmarkEnd w:id="9601"/>
      <w:bookmarkEnd w:id="9602"/>
      <w:bookmarkEnd w:id="9603"/>
      <w:bookmarkEnd w:id="9604"/>
      <w:bookmarkEnd w:id="9605"/>
      <w:bookmarkEnd w:id="9606"/>
      <w:bookmarkEnd w:id="9607"/>
      <w:bookmarkEnd w:id="9608"/>
      <w:bookmarkEnd w:id="9609"/>
      <w:bookmarkEnd w:id="9610"/>
      <w:bookmarkEnd w:id="9611"/>
      <w:bookmarkEnd w:id="9612"/>
      <w:bookmarkEnd w:id="9613"/>
      <w:bookmarkEnd w:id="9614"/>
      <w:bookmarkEnd w:id="9615"/>
      <w:bookmarkEnd w:id="9616"/>
      <w:bookmarkEnd w:id="9617"/>
      <w:bookmarkEnd w:id="9618"/>
      <w:bookmarkEnd w:id="9619"/>
      <w:bookmarkEnd w:id="9620"/>
      <w:bookmarkEnd w:id="9621"/>
      <w:bookmarkEnd w:id="9622"/>
      <w:bookmarkEnd w:id="9623"/>
      <w:bookmarkEnd w:id="9624"/>
      <w:bookmarkEnd w:id="9625"/>
      <w:bookmarkEnd w:id="9626"/>
      <w:bookmarkEnd w:id="9627"/>
      <w:bookmarkEnd w:id="9628"/>
      <w:bookmarkEnd w:id="9629"/>
      <w:bookmarkEnd w:id="9630"/>
      <w:bookmarkEnd w:id="9631"/>
      <w:bookmarkEnd w:id="9632"/>
      <w:bookmarkEnd w:id="9633"/>
      <w:bookmarkEnd w:id="9634"/>
      <w:bookmarkEnd w:id="9635"/>
      <w:bookmarkEnd w:id="9636"/>
      <w:bookmarkEnd w:id="9637"/>
      <w:bookmarkEnd w:id="9638"/>
      <w:bookmarkEnd w:id="9639"/>
      <w:bookmarkEnd w:id="9640"/>
      <w:bookmarkEnd w:id="9641"/>
      <w:bookmarkEnd w:id="9642"/>
      <w:bookmarkEnd w:id="9643"/>
      <w:bookmarkEnd w:id="9644"/>
      <w:bookmarkEnd w:id="9645"/>
      <w:bookmarkEnd w:id="9646"/>
      <w:bookmarkEnd w:id="9647"/>
      <w:bookmarkEnd w:id="9648"/>
      <w:bookmarkEnd w:id="9649"/>
      <w:bookmarkEnd w:id="9650"/>
      <w:bookmarkEnd w:id="9651"/>
      <w:bookmarkEnd w:id="9652"/>
      <w:bookmarkEnd w:id="9653"/>
      <w:bookmarkEnd w:id="9654"/>
      <w:bookmarkEnd w:id="9655"/>
      <w:bookmarkEnd w:id="9656"/>
      <w:bookmarkEnd w:id="9657"/>
      <w:bookmarkEnd w:id="9658"/>
      <w:bookmarkEnd w:id="9659"/>
      <w:bookmarkEnd w:id="9660"/>
      <w:bookmarkEnd w:id="9661"/>
      <w:bookmarkEnd w:id="9662"/>
      <w:bookmarkEnd w:id="9663"/>
      <w:bookmarkEnd w:id="9664"/>
      <w:bookmarkEnd w:id="9665"/>
      <w:bookmarkEnd w:id="9666"/>
      <w:bookmarkEnd w:id="9667"/>
      <w:bookmarkEnd w:id="9668"/>
      <w:bookmarkEnd w:id="9669"/>
      <w:bookmarkEnd w:id="9670"/>
      <w:bookmarkEnd w:id="9671"/>
      <w:bookmarkEnd w:id="9672"/>
      <w:bookmarkEnd w:id="9673"/>
      <w:bookmarkEnd w:id="9674"/>
      <w:bookmarkEnd w:id="9675"/>
      <w:bookmarkEnd w:id="9676"/>
      <w:bookmarkEnd w:id="9677"/>
      <w:bookmarkEnd w:id="9678"/>
      <w:bookmarkEnd w:id="9679"/>
      <w:bookmarkEnd w:id="9680"/>
      <w:bookmarkEnd w:id="9681"/>
      <w:bookmarkEnd w:id="9682"/>
      <w:bookmarkEnd w:id="9683"/>
      <w:bookmarkEnd w:id="9684"/>
      <w:bookmarkEnd w:id="9685"/>
      <w:bookmarkEnd w:id="9686"/>
      <w:bookmarkEnd w:id="9687"/>
      <w:bookmarkEnd w:id="9688"/>
      <w:bookmarkEnd w:id="9689"/>
      <w:bookmarkEnd w:id="9690"/>
      <w:bookmarkEnd w:id="9691"/>
      <w:bookmarkEnd w:id="9692"/>
      <w:bookmarkEnd w:id="9693"/>
      <w:bookmarkEnd w:id="9694"/>
      <w:bookmarkEnd w:id="9695"/>
      <w:bookmarkEnd w:id="9696"/>
      <w:bookmarkEnd w:id="9697"/>
      <w:bookmarkEnd w:id="9698"/>
      <w:bookmarkEnd w:id="9699"/>
      <w:bookmarkEnd w:id="9700"/>
      <w:bookmarkEnd w:id="9701"/>
      <w:bookmarkEnd w:id="9702"/>
      <w:bookmarkEnd w:id="9703"/>
      <w:bookmarkEnd w:id="9704"/>
      <w:bookmarkEnd w:id="9705"/>
      <w:bookmarkEnd w:id="9706"/>
      <w:bookmarkEnd w:id="9707"/>
      <w:bookmarkEnd w:id="9708"/>
      <w:bookmarkEnd w:id="9709"/>
      <w:bookmarkEnd w:id="9710"/>
      <w:bookmarkEnd w:id="9711"/>
      <w:bookmarkEnd w:id="9712"/>
      <w:bookmarkEnd w:id="9713"/>
      <w:bookmarkEnd w:id="9714"/>
      <w:bookmarkEnd w:id="9715"/>
      <w:bookmarkEnd w:id="9716"/>
      <w:bookmarkEnd w:id="9717"/>
      <w:bookmarkEnd w:id="9718"/>
      <w:bookmarkEnd w:id="9719"/>
      <w:bookmarkEnd w:id="9720"/>
      <w:bookmarkEnd w:id="9721"/>
      <w:bookmarkEnd w:id="9722"/>
      <w:bookmarkEnd w:id="9723"/>
      <w:bookmarkEnd w:id="9724"/>
      <w:bookmarkEnd w:id="9725"/>
      <w:bookmarkEnd w:id="9726"/>
      <w:bookmarkEnd w:id="9727"/>
      <w:bookmarkEnd w:id="9728"/>
      <w:bookmarkEnd w:id="9729"/>
      <w:bookmarkEnd w:id="9730"/>
      <w:bookmarkEnd w:id="9731"/>
      <w:bookmarkEnd w:id="9732"/>
      <w:bookmarkEnd w:id="9733"/>
      <w:bookmarkEnd w:id="9734"/>
      <w:bookmarkEnd w:id="9735"/>
      <w:bookmarkEnd w:id="9736"/>
      <w:bookmarkEnd w:id="9737"/>
      <w:bookmarkEnd w:id="9738"/>
      <w:bookmarkEnd w:id="9739"/>
      <w:bookmarkEnd w:id="9740"/>
      <w:bookmarkEnd w:id="9741"/>
      <w:bookmarkEnd w:id="9742"/>
      <w:bookmarkEnd w:id="9743"/>
      <w:bookmarkEnd w:id="9744"/>
      <w:bookmarkEnd w:id="9745"/>
      <w:bookmarkEnd w:id="9746"/>
      <w:bookmarkEnd w:id="9747"/>
      <w:bookmarkEnd w:id="9748"/>
      <w:bookmarkEnd w:id="9749"/>
      <w:bookmarkEnd w:id="9750"/>
      <w:bookmarkEnd w:id="9751"/>
      <w:bookmarkEnd w:id="9752"/>
      <w:bookmarkEnd w:id="9753"/>
      <w:bookmarkEnd w:id="9754"/>
      <w:bookmarkEnd w:id="9755"/>
      <w:bookmarkEnd w:id="9756"/>
      <w:bookmarkEnd w:id="9757"/>
      <w:bookmarkEnd w:id="9758"/>
      <w:bookmarkEnd w:id="9759"/>
      <w:bookmarkEnd w:id="9760"/>
      <w:bookmarkEnd w:id="9761"/>
      <w:bookmarkEnd w:id="9762"/>
      <w:bookmarkEnd w:id="9763"/>
      <w:bookmarkEnd w:id="9764"/>
      <w:bookmarkEnd w:id="9765"/>
      <w:bookmarkEnd w:id="9766"/>
      <w:bookmarkEnd w:id="9767"/>
      <w:bookmarkEnd w:id="9768"/>
      <w:bookmarkEnd w:id="9769"/>
      <w:bookmarkEnd w:id="9770"/>
      <w:bookmarkEnd w:id="9771"/>
      <w:bookmarkEnd w:id="9772"/>
      <w:bookmarkEnd w:id="9773"/>
      <w:bookmarkEnd w:id="9774"/>
      <w:bookmarkEnd w:id="9775"/>
      <w:bookmarkEnd w:id="9776"/>
      <w:bookmarkEnd w:id="9777"/>
      <w:bookmarkEnd w:id="9778"/>
      <w:bookmarkEnd w:id="9779"/>
      <w:bookmarkEnd w:id="9780"/>
      <w:bookmarkEnd w:id="9781"/>
      <w:bookmarkEnd w:id="9782"/>
      <w:bookmarkEnd w:id="9783"/>
      <w:bookmarkEnd w:id="9784"/>
      <w:bookmarkEnd w:id="9785"/>
      <w:bookmarkEnd w:id="9786"/>
      <w:bookmarkEnd w:id="9787"/>
      <w:bookmarkEnd w:id="9788"/>
      <w:bookmarkEnd w:id="9789"/>
      <w:bookmarkEnd w:id="9790"/>
      <w:bookmarkEnd w:id="9791"/>
      <w:bookmarkEnd w:id="9792"/>
      <w:bookmarkEnd w:id="9793"/>
      <w:bookmarkEnd w:id="9794"/>
      <w:bookmarkEnd w:id="9795"/>
      <w:bookmarkEnd w:id="9796"/>
      <w:bookmarkEnd w:id="9797"/>
      <w:bookmarkEnd w:id="9798"/>
      <w:bookmarkEnd w:id="9799"/>
      <w:bookmarkEnd w:id="9800"/>
      <w:bookmarkEnd w:id="9801"/>
      <w:bookmarkEnd w:id="9802"/>
      <w:bookmarkEnd w:id="9803"/>
      <w:bookmarkEnd w:id="9804"/>
      <w:bookmarkEnd w:id="9805"/>
      <w:bookmarkEnd w:id="9806"/>
      <w:bookmarkEnd w:id="9807"/>
      <w:bookmarkEnd w:id="9808"/>
      <w:bookmarkEnd w:id="9809"/>
      <w:bookmarkEnd w:id="9810"/>
      <w:bookmarkEnd w:id="9811"/>
      <w:bookmarkEnd w:id="9812"/>
      <w:bookmarkEnd w:id="9813"/>
      <w:bookmarkEnd w:id="9814"/>
      <w:bookmarkEnd w:id="9815"/>
      <w:bookmarkEnd w:id="9816"/>
      <w:bookmarkEnd w:id="9817"/>
      <w:bookmarkEnd w:id="9818"/>
      <w:bookmarkEnd w:id="9819"/>
      <w:bookmarkEnd w:id="9820"/>
      <w:bookmarkEnd w:id="9821"/>
      <w:bookmarkEnd w:id="9822"/>
      <w:bookmarkEnd w:id="9823"/>
      <w:bookmarkEnd w:id="9824"/>
      <w:bookmarkEnd w:id="9825"/>
      <w:bookmarkEnd w:id="9826"/>
      <w:bookmarkEnd w:id="9827"/>
      <w:bookmarkEnd w:id="9828"/>
      <w:bookmarkEnd w:id="9829"/>
      <w:bookmarkEnd w:id="9830"/>
      <w:bookmarkEnd w:id="9831"/>
      <w:bookmarkEnd w:id="9832"/>
      <w:bookmarkEnd w:id="9833"/>
      <w:bookmarkEnd w:id="9834"/>
      <w:bookmarkEnd w:id="9835"/>
      <w:bookmarkEnd w:id="9836"/>
      <w:bookmarkEnd w:id="9837"/>
      <w:bookmarkEnd w:id="9838"/>
      <w:bookmarkEnd w:id="9839"/>
      <w:bookmarkEnd w:id="9840"/>
      <w:bookmarkEnd w:id="9841"/>
      <w:bookmarkEnd w:id="9842"/>
      <w:bookmarkEnd w:id="9843"/>
      <w:bookmarkEnd w:id="9844"/>
      <w:bookmarkEnd w:id="9845"/>
      <w:bookmarkEnd w:id="9846"/>
      <w:bookmarkEnd w:id="9847"/>
      <w:bookmarkEnd w:id="9848"/>
      <w:bookmarkEnd w:id="9849"/>
      <w:bookmarkEnd w:id="9850"/>
      <w:bookmarkEnd w:id="9851"/>
      <w:bookmarkEnd w:id="9852"/>
      <w:bookmarkEnd w:id="9853"/>
      <w:bookmarkEnd w:id="9854"/>
      <w:bookmarkEnd w:id="9855"/>
      <w:bookmarkEnd w:id="9856"/>
      <w:bookmarkEnd w:id="9857"/>
      <w:bookmarkEnd w:id="9858"/>
      <w:bookmarkEnd w:id="9859"/>
      <w:bookmarkEnd w:id="9860"/>
      <w:bookmarkEnd w:id="9861"/>
      <w:bookmarkEnd w:id="9862"/>
      <w:bookmarkEnd w:id="9863"/>
      <w:bookmarkEnd w:id="9864"/>
      <w:bookmarkEnd w:id="9865"/>
      <w:bookmarkEnd w:id="9866"/>
      <w:bookmarkEnd w:id="9867"/>
      <w:bookmarkEnd w:id="9868"/>
      <w:bookmarkEnd w:id="9869"/>
      <w:bookmarkEnd w:id="9870"/>
      <w:bookmarkEnd w:id="9871"/>
      <w:bookmarkEnd w:id="9872"/>
      <w:bookmarkEnd w:id="9873"/>
      <w:bookmarkEnd w:id="9874"/>
      <w:bookmarkEnd w:id="9875"/>
      <w:bookmarkEnd w:id="9876"/>
      <w:bookmarkEnd w:id="9877"/>
      <w:bookmarkEnd w:id="9878"/>
      <w:bookmarkEnd w:id="9879"/>
      <w:bookmarkEnd w:id="9880"/>
      <w:bookmarkEnd w:id="9881"/>
      <w:bookmarkEnd w:id="9882"/>
      <w:bookmarkEnd w:id="9883"/>
      <w:bookmarkEnd w:id="9884"/>
      <w:bookmarkEnd w:id="9885"/>
      <w:bookmarkEnd w:id="9886"/>
      <w:bookmarkEnd w:id="9887"/>
      <w:bookmarkEnd w:id="9888"/>
      <w:bookmarkEnd w:id="9889"/>
      <w:bookmarkEnd w:id="9890"/>
      <w:bookmarkEnd w:id="9891"/>
      <w:bookmarkEnd w:id="9892"/>
      <w:bookmarkEnd w:id="9893"/>
      <w:bookmarkEnd w:id="9894"/>
      <w:bookmarkEnd w:id="9895"/>
      <w:bookmarkEnd w:id="9896"/>
      <w:bookmarkEnd w:id="9897"/>
      <w:bookmarkEnd w:id="9898"/>
      <w:bookmarkEnd w:id="9899"/>
      <w:bookmarkEnd w:id="9900"/>
      <w:bookmarkEnd w:id="9901"/>
      <w:bookmarkEnd w:id="9902"/>
      <w:bookmarkEnd w:id="9903"/>
      <w:bookmarkEnd w:id="9904"/>
      <w:bookmarkEnd w:id="9905"/>
      <w:bookmarkEnd w:id="9906"/>
      <w:bookmarkEnd w:id="9907"/>
      <w:bookmarkEnd w:id="9908"/>
      <w:bookmarkEnd w:id="9909"/>
      <w:bookmarkEnd w:id="9910"/>
      <w:bookmarkEnd w:id="9911"/>
      <w:bookmarkEnd w:id="9912"/>
      <w:bookmarkEnd w:id="9913"/>
      <w:bookmarkEnd w:id="9914"/>
      <w:bookmarkEnd w:id="9915"/>
      <w:bookmarkEnd w:id="9916"/>
      <w:bookmarkEnd w:id="9917"/>
      <w:bookmarkEnd w:id="9918"/>
      <w:bookmarkEnd w:id="9919"/>
      <w:bookmarkEnd w:id="9920"/>
      <w:bookmarkEnd w:id="9921"/>
      <w:bookmarkEnd w:id="9922"/>
      <w:bookmarkEnd w:id="9923"/>
      <w:bookmarkEnd w:id="9924"/>
      <w:bookmarkEnd w:id="9925"/>
      <w:bookmarkEnd w:id="9926"/>
      <w:bookmarkEnd w:id="9927"/>
      <w:bookmarkEnd w:id="9928"/>
      <w:bookmarkEnd w:id="9929"/>
      <w:bookmarkEnd w:id="9930"/>
      <w:bookmarkEnd w:id="9931"/>
      <w:bookmarkEnd w:id="9932"/>
      <w:bookmarkEnd w:id="9933"/>
      <w:bookmarkEnd w:id="9934"/>
      <w:bookmarkEnd w:id="9935"/>
      <w:bookmarkEnd w:id="9936"/>
      <w:bookmarkEnd w:id="9937"/>
      <w:bookmarkEnd w:id="9938"/>
      <w:bookmarkEnd w:id="9939"/>
      <w:bookmarkEnd w:id="9940"/>
      <w:bookmarkEnd w:id="9941"/>
      <w:bookmarkEnd w:id="9942"/>
      <w:bookmarkEnd w:id="9943"/>
      <w:bookmarkEnd w:id="9944"/>
      <w:bookmarkEnd w:id="9945"/>
      <w:bookmarkEnd w:id="9946"/>
      <w:bookmarkEnd w:id="9947"/>
      <w:bookmarkEnd w:id="9948"/>
      <w:bookmarkEnd w:id="9949"/>
      <w:bookmarkEnd w:id="9950"/>
      <w:bookmarkEnd w:id="9951"/>
      <w:bookmarkEnd w:id="9952"/>
      <w:bookmarkEnd w:id="9953"/>
      <w:bookmarkEnd w:id="9954"/>
      <w:bookmarkEnd w:id="9955"/>
      <w:bookmarkEnd w:id="9956"/>
      <w:bookmarkEnd w:id="9957"/>
      <w:bookmarkEnd w:id="9958"/>
      <w:bookmarkEnd w:id="9959"/>
      <w:bookmarkEnd w:id="9960"/>
      <w:bookmarkEnd w:id="9961"/>
      <w:bookmarkEnd w:id="9962"/>
      <w:bookmarkEnd w:id="9963"/>
      <w:bookmarkEnd w:id="9964"/>
      <w:bookmarkEnd w:id="9965"/>
      <w:bookmarkEnd w:id="9966"/>
      <w:bookmarkEnd w:id="9967"/>
      <w:bookmarkEnd w:id="9968"/>
      <w:bookmarkEnd w:id="9969"/>
      <w:bookmarkEnd w:id="9970"/>
      <w:bookmarkEnd w:id="9971"/>
      <w:bookmarkEnd w:id="9972"/>
      <w:bookmarkEnd w:id="9973"/>
      <w:bookmarkEnd w:id="9974"/>
      <w:bookmarkEnd w:id="9975"/>
      <w:bookmarkEnd w:id="9976"/>
      <w:bookmarkEnd w:id="9977"/>
      <w:bookmarkEnd w:id="9978"/>
      <w:bookmarkEnd w:id="9979"/>
      <w:bookmarkEnd w:id="9980"/>
      <w:bookmarkEnd w:id="9981"/>
      <w:bookmarkEnd w:id="9982"/>
      <w:bookmarkEnd w:id="9983"/>
      <w:bookmarkEnd w:id="9984"/>
      <w:bookmarkEnd w:id="9985"/>
      <w:bookmarkEnd w:id="9986"/>
      <w:bookmarkEnd w:id="9987"/>
      <w:bookmarkEnd w:id="9988"/>
      <w:bookmarkEnd w:id="9989"/>
      <w:bookmarkEnd w:id="9990"/>
      <w:bookmarkEnd w:id="9991"/>
      <w:bookmarkEnd w:id="9992"/>
      <w:bookmarkEnd w:id="9993"/>
      <w:bookmarkEnd w:id="9994"/>
      <w:bookmarkEnd w:id="9995"/>
      <w:bookmarkEnd w:id="9996"/>
      <w:bookmarkEnd w:id="9997"/>
      <w:bookmarkEnd w:id="9998"/>
      <w:bookmarkEnd w:id="9999"/>
      <w:bookmarkEnd w:id="10000"/>
      <w:bookmarkEnd w:id="10001"/>
      <w:bookmarkEnd w:id="10002"/>
      <w:bookmarkEnd w:id="10003"/>
      <w:bookmarkEnd w:id="10004"/>
      <w:bookmarkEnd w:id="10005"/>
      <w:bookmarkEnd w:id="10006"/>
      <w:bookmarkEnd w:id="10007"/>
      <w:bookmarkEnd w:id="10008"/>
      <w:bookmarkEnd w:id="10009"/>
      <w:bookmarkEnd w:id="10010"/>
      <w:bookmarkEnd w:id="10011"/>
      <w:bookmarkEnd w:id="10012"/>
      <w:bookmarkEnd w:id="10013"/>
      <w:bookmarkEnd w:id="10014"/>
      <w:bookmarkEnd w:id="10015"/>
      <w:bookmarkEnd w:id="10016"/>
      <w:bookmarkEnd w:id="10017"/>
      <w:bookmarkEnd w:id="10018"/>
      <w:bookmarkEnd w:id="10019"/>
      <w:bookmarkEnd w:id="10020"/>
      <w:bookmarkEnd w:id="10021"/>
      <w:bookmarkEnd w:id="10022"/>
      <w:bookmarkEnd w:id="10023"/>
      <w:bookmarkEnd w:id="10024"/>
      <w:bookmarkEnd w:id="10025"/>
      <w:bookmarkEnd w:id="10026"/>
      <w:bookmarkEnd w:id="10027"/>
      <w:bookmarkEnd w:id="10028"/>
      <w:bookmarkEnd w:id="10029"/>
      <w:bookmarkEnd w:id="10030"/>
      <w:bookmarkEnd w:id="10031"/>
      <w:bookmarkEnd w:id="10032"/>
      <w:bookmarkEnd w:id="10033"/>
      <w:bookmarkEnd w:id="10034"/>
      <w:bookmarkEnd w:id="10035"/>
      <w:bookmarkEnd w:id="10036"/>
      <w:bookmarkEnd w:id="10037"/>
      <w:bookmarkEnd w:id="10038"/>
      <w:bookmarkEnd w:id="10039"/>
      <w:bookmarkEnd w:id="10040"/>
      <w:bookmarkEnd w:id="10041"/>
      <w:bookmarkEnd w:id="10042"/>
      <w:bookmarkEnd w:id="10043"/>
      <w:bookmarkEnd w:id="10044"/>
      <w:bookmarkEnd w:id="10045"/>
      <w:bookmarkEnd w:id="10046"/>
      <w:bookmarkEnd w:id="10047"/>
      <w:bookmarkEnd w:id="10048"/>
      <w:bookmarkEnd w:id="10049"/>
      <w:bookmarkEnd w:id="10050"/>
      <w:bookmarkEnd w:id="10051"/>
      <w:bookmarkEnd w:id="10052"/>
      <w:bookmarkEnd w:id="10053"/>
      <w:bookmarkEnd w:id="10054"/>
      <w:bookmarkEnd w:id="10055"/>
      <w:bookmarkEnd w:id="10056"/>
      <w:bookmarkEnd w:id="10057"/>
      <w:bookmarkEnd w:id="10058"/>
      <w:bookmarkEnd w:id="10059"/>
      <w:bookmarkEnd w:id="10060"/>
      <w:bookmarkEnd w:id="10061"/>
      <w:bookmarkEnd w:id="10062"/>
      <w:bookmarkEnd w:id="10063"/>
      <w:bookmarkEnd w:id="10064"/>
      <w:bookmarkEnd w:id="10065"/>
      <w:bookmarkEnd w:id="10066"/>
      <w:bookmarkEnd w:id="10067"/>
      <w:bookmarkEnd w:id="10068"/>
      <w:bookmarkEnd w:id="10069"/>
      <w:bookmarkEnd w:id="10070"/>
      <w:bookmarkEnd w:id="10071"/>
      <w:bookmarkEnd w:id="10072"/>
      <w:bookmarkEnd w:id="10073"/>
      <w:bookmarkEnd w:id="10074"/>
      <w:bookmarkEnd w:id="10075"/>
      <w:bookmarkEnd w:id="10076"/>
      <w:bookmarkEnd w:id="10077"/>
      <w:bookmarkEnd w:id="10078"/>
      <w:bookmarkEnd w:id="10079"/>
      <w:bookmarkEnd w:id="10080"/>
      <w:bookmarkEnd w:id="10081"/>
      <w:bookmarkEnd w:id="10082"/>
      <w:bookmarkEnd w:id="10083"/>
      <w:bookmarkEnd w:id="10084"/>
      <w:bookmarkEnd w:id="10085"/>
      <w:bookmarkEnd w:id="10086"/>
      <w:bookmarkEnd w:id="10087"/>
      <w:bookmarkEnd w:id="10088"/>
      <w:bookmarkEnd w:id="10089"/>
      <w:bookmarkEnd w:id="10090"/>
      <w:bookmarkEnd w:id="10091"/>
      <w:bookmarkEnd w:id="10092"/>
      <w:bookmarkEnd w:id="10093"/>
      <w:bookmarkEnd w:id="10094"/>
      <w:bookmarkEnd w:id="10095"/>
      <w:bookmarkEnd w:id="10096"/>
      <w:bookmarkEnd w:id="10097"/>
      <w:bookmarkEnd w:id="10098"/>
      <w:bookmarkEnd w:id="10099"/>
      <w:bookmarkEnd w:id="10100"/>
      <w:bookmarkEnd w:id="10101"/>
      <w:bookmarkEnd w:id="10102"/>
      <w:bookmarkEnd w:id="10103"/>
      <w:bookmarkEnd w:id="10104"/>
      <w:bookmarkEnd w:id="10105"/>
      <w:bookmarkEnd w:id="10106"/>
      <w:bookmarkEnd w:id="10107"/>
      <w:bookmarkEnd w:id="10108"/>
      <w:bookmarkEnd w:id="10109"/>
      <w:bookmarkEnd w:id="10110"/>
      <w:bookmarkEnd w:id="10111"/>
      <w:bookmarkEnd w:id="10112"/>
      <w:bookmarkEnd w:id="10113"/>
      <w:bookmarkEnd w:id="10114"/>
      <w:bookmarkEnd w:id="10115"/>
      <w:bookmarkEnd w:id="10116"/>
      <w:bookmarkEnd w:id="10117"/>
      <w:bookmarkEnd w:id="10118"/>
      <w:bookmarkEnd w:id="10119"/>
      <w:bookmarkEnd w:id="10120"/>
      <w:bookmarkEnd w:id="10121"/>
      <w:bookmarkEnd w:id="10122"/>
      <w:bookmarkEnd w:id="10123"/>
      <w:bookmarkEnd w:id="10124"/>
      <w:bookmarkEnd w:id="10125"/>
      <w:bookmarkEnd w:id="10126"/>
      <w:bookmarkEnd w:id="10127"/>
      <w:bookmarkEnd w:id="10128"/>
      <w:bookmarkEnd w:id="10129"/>
      <w:bookmarkEnd w:id="10130"/>
      <w:bookmarkEnd w:id="10131"/>
      <w:bookmarkEnd w:id="10132"/>
      <w:bookmarkEnd w:id="10133"/>
      <w:bookmarkEnd w:id="10134"/>
      <w:bookmarkEnd w:id="10135"/>
      <w:bookmarkEnd w:id="10136"/>
      <w:bookmarkEnd w:id="10137"/>
      <w:bookmarkEnd w:id="10138"/>
      <w:bookmarkEnd w:id="10139"/>
      <w:bookmarkEnd w:id="10140"/>
      <w:bookmarkEnd w:id="10141"/>
      <w:bookmarkEnd w:id="10142"/>
      <w:bookmarkEnd w:id="10143"/>
      <w:bookmarkEnd w:id="10144"/>
      <w:bookmarkEnd w:id="10145"/>
      <w:bookmarkEnd w:id="10146"/>
      <w:bookmarkEnd w:id="10147"/>
      <w:bookmarkEnd w:id="10148"/>
      <w:bookmarkEnd w:id="10149"/>
      <w:bookmarkEnd w:id="10150"/>
      <w:bookmarkEnd w:id="10151"/>
      <w:bookmarkEnd w:id="10152"/>
      <w:bookmarkEnd w:id="10153"/>
      <w:bookmarkEnd w:id="10154"/>
      <w:bookmarkEnd w:id="10155"/>
      <w:bookmarkEnd w:id="10156"/>
      <w:bookmarkEnd w:id="10157"/>
      <w:bookmarkEnd w:id="10158"/>
      <w:bookmarkEnd w:id="10159"/>
      <w:bookmarkEnd w:id="10160"/>
      <w:bookmarkEnd w:id="10161"/>
      <w:bookmarkEnd w:id="10162"/>
      <w:bookmarkEnd w:id="10163"/>
      <w:bookmarkEnd w:id="10164"/>
      <w:bookmarkEnd w:id="10165"/>
      <w:bookmarkEnd w:id="10166"/>
      <w:bookmarkEnd w:id="10167"/>
      <w:bookmarkEnd w:id="10168"/>
      <w:bookmarkEnd w:id="10169"/>
      <w:bookmarkEnd w:id="10170"/>
      <w:bookmarkEnd w:id="10171"/>
      <w:bookmarkEnd w:id="10172"/>
      <w:bookmarkEnd w:id="10173"/>
      <w:bookmarkEnd w:id="10174"/>
      <w:bookmarkEnd w:id="10175"/>
      <w:bookmarkEnd w:id="10176"/>
      <w:bookmarkEnd w:id="10177"/>
      <w:bookmarkEnd w:id="10178"/>
      <w:bookmarkEnd w:id="10179"/>
      <w:bookmarkEnd w:id="10180"/>
      <w:bookmarkEnd w:id="10181"/>
      <w:bookmarkEnd w:id="10182"/>
      <w:bookmarkEnd w:id="10183"/>
      <w:bookmarkEnd w:id="10184"/>
      <w:bookmarkEnd w:id="10185"/>
      <w:bookmarkEnd w:id="10186"/>
      <w:bookmarkEnd w:id="10187"/>
      <w:bookmarkEnd w:id="10188"/>
      <w:bookmarkEnd w:id="10189"/>
      <w:bookmarkEnd w:id="10190"/>
      <w:bookmarkEnd w:id="10191"/>
      <w:bookmarkEnd w:id="10192"/>
      <w:bookmarkEnd w:id="10193"/>
      <w:bookmarkEnd w:id="10194"/>
      <w:bookmarkEnd w:id="10195"/>
      <w:bookmarkEnd w:id="10196"/>
      <w:bookmarkEnd w:id="10197"/>
      <w:bookmarkEnd w:id="10198"/>
      <w:bookmarkEnd w:id="10199"/>
      <w:bookmarkEnd w:id="10200"/>
      <w:bookmarkEnd w:id="10201"/>
      <w:bookmarkEnd w:id="10202"/>
      <w:bookmarkEnd w:id="10203"/>
      <w:bookmarkEnd w:id="10204"/>
      <w:bookmarkEnd w:id="10205"/>
      <w:bookmarkEnd w:id="10206"/>
      <w:bookmarkEnd w:id="10207"/>
      <w:bookmarkEnd w:id="10208"/>
      <w:bookmarkEnd w:id="10209"/>
      <w:bookmarkEnd w:id="10210"/>
      <w:bookmarkEnd w:id="10211"/>
      <w:bookmarkEnd w:id="10212"/>
      <w:bookmarkEnd w:id="10213"/>
      <w:bookmarkEnd w:id="10214"/>
      <w:bookmarkEnd w:id="10215"/>
      <w:bookmarkEnd w:id="10216"/>
      <w:bookmarkEnd w:id="10217"/>
      <w:bookmarkEnd w:id="10218"/>
      <w:bookmarkEnd w:id="10219"/>
      <w:bookmarkEnd w:id="10220"/>
      <w:bookmarkEnd w:id="10221"/>
      <w:bookmarkEnd w:id="10222"/>
      <w:bookmarkEnd w:id="10223"/>
      <w:bookmarkEnd w:id="10224"/>
      <w:bookmarkEnd w:id="10225"/>
      <w:bookmarkEnd w:id="10226"/>
      <w:bookmarkEnd w:id="10227"/>
      <w:bookmarkEnd w:id="10228"/>
      <w:bookmarkEnd w:id="10229"/>
      <w:bookmarkEnd w:id="10230"/>
      <w:bookmarkEnd w:id="10231"/>
      <w:bookmarkEnd w:id="10232"/>
      <w:bookmarkEnd w:id="10233"/>
      <w:bookmarkEnd w:id="10234"/>
      <w:bookmarkEnd w:id="10235"/>
      <w:bookmarkEnd w:id="10236"/>
      <w:bookmarkEnd w:id="10237"/>
      <w:bookmarkEnd w:id="10238"/>
      <w:bookmarkEnd w:id="10239"/>
      <w:bookmarkEnd w:id="10240"/>
      <w:bookmarkEnd w:id="10241"/>
      <w:bookmarkEnd w:id="10242"/>
      <w:bookmarkEnd w:id="10243"/>
      <w:bookmarkEnd w:id="10244"/>
      <w:bookmarkEnd w:id="10245"/>
      <w:bookmarkEnd w:id="10246"/>
      <w:bookmarkEnd w:id="10247"/>
      <w:bookmarkEnd w:id="10248"/>
      <w:bookmarkEnd w:id="10249"/>
      <w:bookmarkEnd w:id="10250"/>
      <w:bookmarkEnd w:id="10251"/>
      <w:bookmarkEnd w:id="10252"/>
      <w:bookmarkEnd w:id="10253"/>
      <w:bookmarkEnd w:id="10254"/>
      <w:bookmarkEnd w:id="10255"/>
      <w:bookmarkEnd w:id="10256"/>
      <w:bookmarkEnd w:id="10257"/>
      <w:bookmarkEnd w:id="10258"/>
      <w:bookmarkEnd w:id="10259"/>
      <w:bookmarkEnd w:id="10260"/>
      <w:bookmarkEnd w:id="10261"/>
      <w:bookmarkEnd w:id="10262"/>
      <w:bookmarkEnd w:id="10263"/>
      <w:bookmarkEnd w:id="10264"/>
      <w:bookmarkEnd w:id="10265"/>
      <w:bookmarkEnd w:id="10266"/>
      <w:bookmarkEnd w:id="10267"/>
      <w:bookmarkEnd w:id="10268"/>
      <w:bookmarkEnd w:id="10269"/>
      <w:bookmarkEnd w:id="10270"/>
      <w:bookmarkEnd w:id="10271"/>
      <w:bookmarkEnd w:id="10272"/>
      <w:bookmarkEnd w:id="10273"/>
      <w:bookmarkEnd w:id="10274"/>
      <w:bookmarkEnd w:id="10275"/>
      <w:bookmarkEnd w:id="10276"/>
      <w:bookmarkEnd w:id="10277"/>
      <w:bookmarkEnd w:id="10278"/>
      <w:bookmarkEnd w:id="10279"/>
      <w:bookmarkEnd w:id="10280"/>
      <w:bookmarkEnd w:id="10281"/>
      <w:bookmarkEnd w:id="10282"/>
      <w:bookmarkEnd w:id="10283"/>
      <w:bookmarkEnd w:id="10284"/>
      <w:bookmarkEnd w:id="10285"/>
      <w:bookmarkEnd w:id="10286"/>
      <w:bookmarkEnd w:id="10287"/>
      <w:bookmarkEnd w:id="10288"/>
      <w:bookmarkEnd w:id="10289"/>
      <w:bookmarkEnd w:id="10290"/>
      <w:bookmarkEnd w:id="10291"/>
      <w:bookmarkEnd w:id="10292"/>
      <w:bookmarkEnd w:id="10293"/>
      <w:bookmarkEnd w:id="10294"/>
      <w:bookmarkEnd w:id="10295"/>
      <w:bookmarkEnd w:id="10296"/>
      <w:bookmarkEnd w:id="10297"/>
      <w:bookmarkEnd w:id="10298"/>
      <w:bookmarkEnd w:id="10299"/>
      <w:bookmarkEnd w:id="10300"/>
      <w:bookmarkEnd w:id="10301"/>
      <w:bookmarkEnd w:id="10302"/>
      <w:bookmarkEnd w:id="10303"/>
      <w:bookmarkEnd w:id="10304"/>
      <w:bookmarkEnd w:id="10305"/>
      <w:bookmarkEnd w:id="10306"/>
      <w:bookmarkEnd w:id="10307"/>
      <w:bookmarkEnd w:id="10308"/>
      <w:bookmarkEnd w:id="10309"/>
      <w:bookmarkEnd w:id="10310"/>
      <w:bookmarkEnd w:id="10311"/>
      <w:bookmarkEnd w:id="10312"/>
      <w:bookmarkEnd w:id="10313"/>
      <w:bookmarkEnd w:id="10314"/>
      <w:bookmarkEnd w:id="10315"/>
      <w:bookmarkEnd w:id="10316"/>
      <w:bookmarkEnd w:id="10317"/>
      <w:bookmarkEnd w:id="10318"/>
      <w:bookmarkEnd w:id="10319"/>
      <w:bookmarkEnd w:id="10320"/>
      <w:bookmarkEnd w:id="10321"/>
      <w:bookmarkEnd w:id="10322"/>
      <w:bookmarkEnd w:id="10323"/>
      <w:bookmarkEnd w:id="10324"/>
      <w:bookmarkEnd w:id="10325"/>
      <w:bookmarkEnd w:id="10326"/>
      <w:bookmarkEnd w:id="10327"/>
      <w:bookmarkEnd w:id="10328"/>
      <w:bookmarkEnd w:id="10329"/>
      <w:bookmarkEnd w:id="10330"/>
      <w:bookmarkEnd w:id="10331"/>
      <w:bookmarkEnd w:id="10332"/>
      <w:bookmarkEnd w:id="10333"/>
      <w:bookmarkEnd w:id="10334"/>
      <w:bookmarkEnd w:id="10335"/>
      <w:bookmarkEnd w:id="10336"/>
      <w:bookmarkEnd w:id="10337"/>
      <w:bookmarkEnd w:id="10338"/>
      <w:bookmarkEnd w:id="10339"/>
      <w:bookmarkEnd w:id="10340"/>
      <w:bookmarkEnd w:id="10341"/>
      <w:bookmarkEnd w:id="10342"/>
      <w:bookmarkEnd w:id="10343"/>
      <w:bookmarkEnd w:id="10344"/>
      <w:bookmarkEnd w:id="10345"/>
      <w:bookmarkEnd w:id="10346"/>
      <w:bookmarkEnd w:id="10347"/>
      <w:bookmarkEnd w:id="10348"/>
      <w:bookmarkEnd w:id="10349"/>
      <w:bookmarkEnd w:id="10350"/>
      <w:bookmarkEnd w:id="10351"/>
      <w:bookmarkEnd w:id="10352"/>
      <w:bookmarkEnd w:id="10353"/>
      <w:bookmarkEnd w:id="10354"/>
      <w:bookmarkEnd w:id="10355"/>
      <w:bookmarkEnd w:id="10356"/>
      <w:bookmarkEnd w:id="10357"/>
      <w:bookmarkEnd w:id="10358"/>
      <w:bookmarkEnd w:id="10359"/>
      <w:bookmarkEnd w:id="10360"/>
      <w:bookmarkEnd w:id="10361"/>
      <w:bookmarkEnd w:id="10362"/>
      <w:bookmarkEnd w:id="10363"/>
      <w:bookmarkEnd w:id="10364"/>
      <w:bookmarkEnd w:id="10365"/>
      <w:bookmarkEnd w:id="10366"/>
      <w:bookmarkEnd w:id="10367"/>
      <w:bookmarkEnd w:id="10368"/>
      <w:bookmarkEnd w:id="10369"/>
      <w:bookmarkEnd w:id="10370"/>
      <w:bookmarkEnd w:id="10371"/>
      <w:bookmarkEnd w:id="10372"/>
      <w:bookmarkEnd w:id="10373"/>
      <w:bookmarkEnd w:id="10374"/>
      <w:bookmarkEnd w:id="10375"/>
      <w:bookmarkEnd w:id="10376"/>
      <w:bookmarkEnd w:id="10377"/>
      <w:bookmarkEnd w:id="10378"/>
      <w:bookmarkEnd w:id="10379"/>
      <w:bookmarkEnd w:id="10380"/>
      <w:bookmarkEnd w:id="10381"/>
      <w:bookmarkEnd w:id="10382"/>
      <w:bookmarkEnd w:id="10383"/>
      <w:bookmarkEnd w:id="10384"/>
      <w:bookmarkEnd w:id="10385"/>
      <w:bookmarkEnd w:id="10386"/>
      <w:bookmarkEnd w:id="10387"/>
      <w:bookmarkEnd w:id="10388"/>
      <w:bookmarkEnd w:id="10389"/>
      <w:bookmarkEnd w:id="10390"/>
      <w:bookmarkEnd w:id="10391"/>
      <w:bookmarkEnd w:id="10392"/>
      <w:bookmarkEnd w:id="10393"/>
      <w:bookmarkEnd w:id="10394"/>
      <w:bookmarkEnd w:id="10395"/>
      <w:bookmarkEnd w:id="10396"/>
      <w:bookmarkEnd w:id="10397"/>
      <w:bookmarkEnd w:id="10398"/>
      <w:bookmarkEnd w:id="10399"/>
      <w:bookmarkEnd w:id="10400"/>
      <w:bookmarkEnd w:id="10401"/>
      <w:bookmarkEnd w:id="10402"/>
      <w:bookmarkEnd w:id="10403"/>
      <w:bookmarkEnd w:id="10404"/>
      <w:bookmarkEnd w:id="10405"/>
      <w:bookmarkEnd w:id="10406"/>
      <w:bookmarkEnd w:id="10407"/>
      <w:bookmarkEnd w:id="10408"/>
      <w:bookmarkEnd w:id="10409"/>
      <w:bookmarkEnd w:id="10410"/>
      <w:bookmarkEnd w:id="10411"/>
      <w:bookmarkEnd w:id="10412"/>
      <w:bookmarkEnd w:id="10413"/>
      <w:bookmarkEnd w:id="10414"/>
      <w:bookmarkEnd w:id="10415"/>
      <w:bookmarkEnd w:id="10416"/>
      <w:bookmarkEnd w:id="10417"/>
      <w:bookmarkEnd w:id="10418"/>
      <w:bookmarkEnd w:id="10419"/>
      <w:bookmarkEnd w:id="10420"/>
      <w:bookmarkEnd w:id="10421"/>
      <w:bookmarkEnd w:id="10422"/>
      <w:bookmarkEnd w:id="10423"/>
      <w:bookmarkEnd w:id="10424"/>
      <w:bookmarkEnd w:id="10425"/>
      <w:bookmarkEnd w:id="10426"/>
      <w:bookmarkEnd w:id="10427"/>
      <w:bookmarkEnd w:id="10428"/>
      <w:bookmarkEnd w:id="10429"/>
      <w:bookmarkEnd w:id="10430"/>
      <w:bookmarkEnd w:id="10431"/>
      <w:bookmarkEnd w:id="10432"/>
      <w:bookmarkEnd w:id="10433"/>
      <w:bookmarkEnd w:id="10434"/>
      <w:bookmarkEnd w:id="10435"/>
      <w:bookmarkEnd w:id="10436"/>
      <w:bookmarkEnd w:id="10437"/>
      <w:bookmarkEnd w:id="10438"/>
      <w:bookmarkEnd w:id="10439"/>
      <w:bookmarkEnd w:id="10440"/>
      <w:bookmarkEnd w:id="10441"/>
      <w:bookmarkEnd w:id="10442"/>
      <w:bookmarkEnd w:id="10443"/>
      <w:bookmarkEnd w:id="10444"/>
      <w:bookmarkEnd w:id="10445"/>
      <w:bookmarkEnd w:id="10446"/>
      <w:bookmarkEnd w:id="10447"/>
      <w:bookmarkEnd w:id="10448"/>
      <w:bookmarkEnd w:id="10449"/>
      <w:bookmarkEnd w:id="10450"/>
      <w:bookmarkEnd w:id="10451"/>
      <w:bookmarkEnd w:id="10452"/>
      <w:bookmarkEnd w:id="10453"/>
      <w:bookmarkEnd w:id="10454"/>
      <w:bookmarkEnd w:id="10455"/>
      <w:bookmarkEnd w:id="10456"/>
      <w:bookmarkEnd w:id="10457"/>
      <w:bookmarkEnd w:id="10458"/>
      <w:bookmarkEnd w:id="10459"/>
      <w:bookmarkEnd w:id="10460"/>
      <w:bookmarkEnd w:id="10461"/>
      <w:bookmarkEnd w:id="10462"/>
      <w:bookmarkEnd w:id="10463"/>
      <w:bookmarkEnd w:id="10464"/>
      <w:bookmarkEnd w:id="10465"/>
      <w:bookmarkEnd w:id="10466"/>
      <w:bookmarkEnd w:id="10467"/>
      <w:bookmarkEnd w:id="10468"/>
      <w:bookmarkEnd w:id="10469"/>
      <w:bookmarkEnd w:id="10470"/>
      <w:bookmarkEnd w:id="10471"/>
      <w:bookmarkEnd w:id="10472"/>
      <w:bookmarkEnd w:id="10473"/>
      <w:bookmarkEnd w:id="10474"/>
      <w:bookmarkEnd w:id="10475"/>
      <w:bookmarkEnd w:id="10476"/>
      <w:bookmarkEnd w:id="10477"/>
      <w:bookmarkEnd w:id="10478"/>
      <w:bookmarkEnd w:id="10479"/>
      <w:bookmarkEnd w:id="10480"/>
      <w:bookmarkEnd w:id="10481"/>
      <w:bookmarkEnd w:id="10482"/>
      <w:bookmarkEnd w:id="10483"/>
      <w:bookmarkEnd w:id="10484"/>
      <w:bookmarkEnd w:id="10485"/>
      <w:bookmarkEnd w:id="10486"/>
      <w:bookmarkEnd w:id="10487"/>
      <w:bookmarkEnd w:id="10488"/>
      <w:bookmarkEnd w:id="10489"/>
      <w:bookmarkEnd w:id="10490"/>
      <w:bookmarkEnd w:id="10491"/>
      <w:bookmarkEnd w:id="10492"/>
      <w:bookmarkEnd w:id="10493"/>
      <w:bookmarkEnd w:id="10494"/>
      <w:bookmarkEnd w:id="10495"/>
      <w:bookmarkEnd w:id="10496"/>
      <w:bookmarkEnd w:id="10497"/>
      <w:bookmarkEnd w:id="10498"/>
      <w:bookmarkEnd w:id="10499"/>
      <w:bookmarkEnd w:id="10500"/>
      <w:bookmarkEnd w:id="10501"/>
      <w:bookmarkEnd w:id="10502"/>
      <w:bookmarkEnd w:id="10503"/>
      <w:bookmarkEnd w:id="10504"/>
      <w:bookmarkEnd w:id="10505"/>
      <w:bookmarkEnd w:id="10506"/>
      <w:bookmarkEnd w:id="10507"/>
      <w:bookmarkEnd w:id="10508"/>
      <w:bookmarkEnd w:id="10509"/>
      <w:bookmarkEnd w:id="10510"/>
      <w:bookmarkEnd w:id="10511"/>
      <w:bookmarkEnd w:id="10512"/>
      <w:bookmarkEnd w:id="10513"/>
      <w:bookmarkEnd w:id="10514"/>
      <w:bookmarkEnd w:id="10515"/>
      <w:bookmarkEnd w:id="10516"/>
      <w:bookmarkEnd w:id="10517"/>
      <w:bookmarkEnd w:id="10518"/>
      <w:bookmarkEnd w:id="10519"/>
      <w:bookmarkEnd w:id="10520"/>
      <w:bookmarkEnd w:id="10521"/>
      <w:bookmarkEnd w:id="10522"/>
      <w:bookmarkEnd w:id="10523"/>
      <w:bookmarkEnd w:id="10524"/>
      <w:bookmarkEnd w:id="10525"/>
      <w:bookmarkEnd w:id="10526"/>
      <w:bookmarkEnd w:id="10527"/>
      <w:bookmarkEnd w:id="10528"/>
      <w:bookmarkEnd w:id="10529"/>
      <w:bookmarkEnd w:id="10530"/>
      <w:bookmarkEnd w:id="10531"/>
      <w:bookmarkEnd w:id="10532"/>
      <w:bookmarkEnd w:id="10533"/>
      <w:bookmarkEnd w:id="10534"/>
      <w:bookmarkEnd w:id="10535"/>
      <w:bookmarkEnd w:id="10536"/>
      <w:bookmarkEnd w:id="10537"/>
      <w:bookmarkEnd w:id="10538"/>
      <w:bookmarkEnd w:id="10539"/>
      <w:bookmarkEnd w:id="10540"/>
      <w:bookmarkEnd w:id="10541"/>
      <w:bookmarkEnd w:id="10542"/>
      <w:bookmarkEnd w:id="10543"/>
      <w:bookmarkEnd w:id="10544"/>
      <w:bookmarkEnd w:id="10545"/>
      <w:bookmarkEnd w:id="10546"/>
      <w:bookmarkEnd w:id="10547"/>
      <w:bookmarkEnd w:id="10548"/>
      <w:bookmarkEnd w:id="10549"/>
      <w:bookmarkEnd w:id="10550"/>
      <w:bookmarkEnd w:id="10551"/>
      <w:bookmarkEnd w:id="10552"/>
      <w:bookmarkEnd w:id="10553"/>
      <w:bookmarkEnd w:id="10554"/>
      <w:bookmarkEnd w:id="10555"/>
      <w:bookmarkEnd w:id="10556"/>
      <w:bookmarkEnd w:id="10557"/>
      <w:bookmarkEnd w:id="10558"/>
      <w:bookmarkEnd w:id="10559"/>
      <w:bookmarkEnd w:id="10560"/>
      <w:bookmarkEnd w:id="10561"/>
      <w:bookmarkEnd w:id="10562"/>
      <w:bookmarkEnd w:id="10563"/>
      <w:bookmarkEnd w:id="10564"/>
      <w:bookmarkEnd w:id="10565"/>
      <w:bookmarkEnd w:id="10566"/>
      <w:bookmarkEnd w:id="10567"/>
      <w:bookmarkEnd w:id="10568"/>
      <w:bookmarkEnd w:id="10569"/>
      <w:bookmarkEnd w:id="10570"/>
      <w:bookmarkEnd w:id="10571"/>
      <w:bookmarkEnd w:id="10572"/>
      <w:bookmarkEnd w:id="10573"/>
      <w:bookmarkEnd w:id="10574"/>
      <w:bookmarkEnd w:id="10575"/>
      <w:bookmarkEnd w:id="10576"/>
      <w:bookmarkEnd w:id="10577"/>
      <w:bookmarkEnd w:id="10578"/>
      <w:bookmarkEnd w:id="10579"/>
      <w:bookmarkEnd w:id="10580"/>
      <w:bookmarkEnd w:id="10581"/>
      <w:bookmarkEnd w:id="10582"/>
      <w:bookmarkEnd w:id="10583"/>
      <w:bookmarkEnd w:id="10584"/>
      <w:bookmarkEnd w:id="10585"/>
      <w:bookmarkEnd w:id="10586"/>
      <w:bookmarkEnd w:id="10587"/>
      <w:bookmarkEnd w:id="10588"/>
      <w:bookmarkEnd w:id="10589"/>
      <w:bookmarkEnd w:id="10590"/>
      <w:bookmarkEnd w:id="10591"/>
      <w:bookmarkEnd w:id="10592"/>
      <w:bookmarkEnd w:id="10593"/>
      <w:bookmarkEnd w:id="10594"/>
      <w:bookmarkEnd w:id="10595"/>
      <w:bookmarkEnd w:id="10596"/>
      <w:bookmarkEnd w:id="10597"/>
      <w:bookmarkEnd w:id="10598"/>
      <w:bookmarkEnd w:id="10599"/>
      <w:bookmarkEnd w:id="10600"/>
      <w:bookmarkEnd w:id="10601"/>
      <w:bookmarkEnd w:id="10602"/>
      <w:bookmarkEnd w:id="10603"/>
      <w:bookmarkEnd w:id="10604"/>
      <w:bookmarkEnd w:id="10605"/>
      <w:bookmarkEnd w:id="10606"/>
      <w:bookmarkEnd w:id="10607"/>
      <w:bookmarkEnd w:id="10608"/>
      <w:bookmarkEnd w:id="10609"/>
      <w:bookmarkEnd w:id="10610"/>
      <w:bookmarkEnd w:id="10611"/>
      <w:bookmarkEnd w:id="10612"/>
      <w:bookmarkEnd w:id="10613"/>
      <w:bookmarkEnd w:id="10614"/>
      <w:bookmarkEnd w:id="10615"/>
      <w:bookmarkEnd w:id="10616"/>
      <w:bookmarkEnd w:id="10617"/>
      <w:bookmarkEnd w:id="10618"/>
      <w:bookmarkEnd w:id="10619"/>
      <w:bookmarkEnd w:id="10620"/>
      <w:bookmarkEnd w:id="10621"/>
      <w:bookmarkEnd w:id="10622"/>
      <w:bookmarkEnd w:id="10623"/>
      <w:bookmarkEnd w:id="10624"/>
      <w:bookmarkEnd w:id="10625"/>
      <w:bookmarkEnd w:id="10626"/>
      <w:bookmarkEnd w:id="10627"/>
      <w:bookmarkEnd w:id="10628"/>
      <w:bookmarkEnd w:id="10629"/>
      <w:bookmarkEnd w:id="10630"/>
      <w:bookmarkEnd w:id="10631"/>
      <w:bookmarkEnd w:id="10632"/>
      <w:bookmarkEnd w:id="10633"/>
      <w:bookmarkEnd w:id="10634"/>
      <w:bookmarkEnd w:id="10635"/>
      <w:bookmarkEnd w:id="10636"/>
      <w:bookmarkEnd w:id="10637"/>
      <w:bookmarkEnd w:id="10638"/>
      <w:bookmarkEnd w:id="10639"/>
      <w:bookmarkEnd w:id="10640"/>
      <w:bookmarkEnd w:id="10641"/>
      <w:bookmarkEnd w:id="10642"/>
      <w:bookmarkEnd w:id="10643"/>
      <w:bookmarkEnd w:id="10644"/>
      <w:bookmarkEnd w:id="10645"/>
      <w:bookmarkEnd w:id="10646"/>
      <w:bookmarkEnd w:id="10647"/>
      <w:bookmarkEnd w:id="10648"/>
      <w:bookmarkEnd w:id="10649"/>
      <w:bookmarkEnd w:id="10650"/>
      <w:bookmarkEnd w:id="10651"/>
      <w:bookmarkEnd w:id="10652"/>
      <w:bookmarkEnd w:id="10653"/>
      <w:bookmarkEnd w:id="10654"/>
      <w:bookmarkEnd w:id="10655"/>
      <w:bookmarkEnd w:id="10656"/>
      <w:bookmarkEnd w:id="10657"/>
      <w:bookmarkEnd w:id="10658"/>
      <w:bookmarkEnd w:id="10659"/>
      <w:bookmarkEnd w:id="10660"/>
      <w:bookmarkEnd w:id="10661"/>
      <w:bookmarkEnd w:id="10662"/>
      <w:bookmarkEnd w:id="10663"/>
      <w:bookmarkEnd w:id="10664"/>
      <w:bookmarkEnd w:id="10665"/>
      <w:bookmarkEnd w:id="10666"/>
      <w:bookmarkEnd w:id="10667"/>
      <w:bookmarkEnd w:id="10668"/>
      <w:bookmarkEnd w:id="10669"/>
      <w:bookmarkEnd w:id="10670"/>
      <w:bookmarkEnd w:id="10671"/>
      <w:bookmarkEnd w:id="10672"/>
      <w:bookmarkEnd w:id="10673"/>
      <w:bookmarkEnd w:id="10674"/>
      <w:bookmarkEnd w:id="10675"/>
      <w:bookmarkEnd w:id="10676"/>
      <w:bookmarkEnd w:id="10677"/>
      <w:bookmarkEnd w:id="10678"/>
      <w:bookmarkEnd w:id="10679"/>
      <w:bookmarkEnd w:id="10680"/>
      <w:bookmarkEnd w:id="10681"/>
      <w:bookmarkEnd w:id="10682"/>
      <w:bookmarkEnd w:id="10683"/>
      <w:bookmarkEnd w:id="10684"/>
      <w:bookmarkEnd w:id="10685"/>
      <w:bookmarkEnd w:id="10686"/>
      <w:bookmarkEnd w:id="10687"/>
      <w:bookmarkEnd w:id="10688"/>
      <w:bookmarkEnd w:id="10689"/>
      <w:bookmarkEnd w:id="10690"/>
      <w:bookmarkEnd w:id="10691"/>
      <w:bookmarkEnd w:id="10692"/>
      <w:bookmarkEnd w:id="10693"/>
      <w:bookmarkEnd w:id="10694"/>
      <w:bookmarkEnd w:id="10695"/>
      <w:bookmarkEnd w:id="10696"/>
      <w:bookmarkEnd w:id="10697"/>
      <w:bookmarkEnd w:id="10698"/>
      <w:bookmarkEnd w:id="10699"/>
      <w:bookmarkEnd w:id="10700"/>
      <w:bookmarkEnd w:id="10701"/>
      <w:bookmarkEnd w:id="10702"/>
      <w:bookmarkEnd w:id="10703"/>
      <w:bookmarkEnd w:id="10704"/>
      <w:bookmarkEnd w:id="10705"/>
      <w:bookmarkEnd w:id="10706"/>
      <w:bookmarkEnd w:id="10707"/>
      <w:bookmarkEnd w:id="10708"/>
      <w:bookmarkEnd w:id="10709"/>
      <w:bookmarkEnd w:id="10710"/>
      <w:bookmarkEnd w:id="10711"/>
      <w:bookmarkEnd w:id="10712"/>
      <w:bookmarkEnd w:id="10713"/>
      <w:bookmarkEnd w:id="10714"/>
      <w:bookmarkEnd w:id="10715"/>
      <w:bookmarkEnd w:id="10716"/>
      <w:bookmarkEnd w:id="10717"/>
      <w:bookmarkEnd w:id="10718"/>
      <w:bookmarkEnd w:id="10719"/>
      <w:bookmarkEnd w:id="10720"/>
      <w:bookmarkEnd w:id="10721"/>
      <w:bookmarkEnd w:id="10722"/>
      <w:bookmarkEnd w:id="10723"/>
      <w:bookmarkEnd w:id="10724"/>
      <w:bookmarkEnd w:id="10725"/>
      <w:bookmarkEnd w:id="10726"/>
      <w:bookmarkEnd w:id="10727"/>
      <w:bookmarkEnd w:id="10728"/>
      <w:bookmarkEnd w:id="10729"/>
      <w:bookmarkEnd w:id="10730"/>
      <w:bookmarkEnd w:id="10731"/>
      <w:bookmarkEnd w:id="10732"/>
      <w:bookmarkEnd w:id="10733"/>
      <w:bookmarkEnd w:id="10734"/>
      <w:bookmarkEnd w:id="10735"/>
      <w:bookmarkEnd w:id="10736"/>
      <w:bookmarkEnd w:id="10737"/>
      <w:bookmarkEnd w:id="10738"/>
      <w:bookmarkEnd w:id="10739"/>
      <w:bookmarkEnd w:id="10740"/>
      <w:bookmarkEnd w:id="10741"/>
      <w:bookmarkEnd w:id="10742"/>
      <w:bookmarkEnd w:id="10743"/>
      <w:bookmarkEnd w:id="10744"/>
      <w:bookmarkEnd w:id="10745"/>
      <w:bookmarkEnd w:id="10746"/>
      <w:bookmarkEnd w:id="10747"/>
      <w:bookmarkEnd w:id="10748"/>
      <w:bookmarkEnd w:id="10749"/>
      <w:bookmarkEnd w:id="10750"/>
      <w:bookmarkEnd w:id="10751"/>
      <w:bookmarkEnd w:id="10752"/>
      <w:bookmarkEnd w:id="10753"/>
      <w:bookmarkEnd w:id="10754"/>
      <w:bookmarkEnd w:id="10755"/>
      <w:bookmarkEnd w:id="10756"/>
      <w:bookmarkEnd w:id="10757"/>
      <w:bookmarkEnd w:id="10758"/>
      <w:bookmarkEnd w:id="10759"/>
      <w:bookmarkEnd w:id="10760"/>
      <w:bookmarkEnd w:id="10761"/>
      <w:bookmarkEnd w:id="10762"/>
      <w:bookmarkEnd w:id="10763"/>
      <w:bookmarkEnd w:id="10764"/>
      <w:bookmarkEnd w:id="10765"/>
      <w:bookmarkEnd w:id="10766"/>
      <w:bookmarkEnd w:id="10767"/>
      <w:bookmarkEnd w:id="10768"/>
      <w:bookmarkEnd w:id="10769"/>
      <w:bookmarkEnd w:id="10770"/>
      <w:bookmarkEnd w:id="10771"/>
      <w:bookmarkEnd w:id="10772"/>
      <w:bookmarkEnd w:id="10773"/>
      <w:bookmarkEnd w:id="10774"/>
      <w:bookmarkEnd w:id="10775"/>
      <w:bookmarkEnd w:id="10776"/>
      <w:bookmarkEnd w:id="10777"/>
      <w:bookmarkEnd w:id="10778"/>
      <w:bookmarkEnd w:id="10779"/>
      <w:bookmarkEnd w:id="10780"/>
      <w:bookmarkEnd w:id="10781"/>
      <w:bookmarkEnd w:id="10782"/>
      <w:bookmarkEnd w:id="10783"/>
      <w:bookmarkEnd w:id="10784"/>
      <w:bookmarkEnd w:id="10785"/>
      <w:bookmarkEnd w:id="10786"/>
      <w:bookmarkEnd w:id="10787"/>
      <w:bookmarkEnd w:id="10788"/>
      <w:bookmarkEnd w:id="10789"/>
      <w:bookmarkEnd w:id="10790"/>
      <w:bookmarkEnd w:id="10791"/>
      <w:bookmarkEnd w:id="10792"/>
      <w:bookmarkEnd w:id="10793"/>
      <w:bookmarkEnd w:id="10794"/>
      <w:bookmarkEnd w:id="10795"/>
      <w:bookmarkEnd w:id="10796"/>
      <w:bookmarkEnd w:id="10797"/>
      <w:bookmarkEnd w:id="10798"/>
      <w:bookmarkEnd w:id="10799"/>
      <w:bookmarkEnd w:id="10800"/>
      <w:bookmarkEnd w:id="10801"/>
      <w:bookmarkEnd w:id="10802"/>
      <w:bookmarkEnd w:id="10803"/>
      <w:bookmarkEnd w:id="10804"/>
      <w:bookmarkEnd w:id="10805"/>
      <w:bookmarkEnd w:id="10806"/>
      <w:bookmarkEnd w:id="10807"/>
      <w:bookmarkEnd w:id="10808"/>
      <w:bookmarkEnd w:id="10809"/>
      <w:bookmarkEnd w:id="10810"/>
      <w:bookmarkEnd w:id="10811"/>
      <w:bookmarkEnd w:id="10812"/>
      <w:bookmarkEnd w:id="10813"/>
      <w:bookmarkEnd w:id="10814"/>
      <w:bookmarkEnd w:id="10815"/>
      <w:bookmarkEnd w:id="10816"/>
      <w:bookmarkEnd w:id="10817"/>
      <w:bookmarkEnd w:id="10818"/>
      <w:r>
        <w:rPr>
          <w:lang w:val="en-US"/>
        </w:rPr>
        <w:lastRenderedPageBreak/>
        <w:t>Examples</w:t>
      </w:r>
      <w:bookmarkEnd w:id="10819"/>
    </w:p>
    <w:p w14:paraId="373868C5" w14:textId="358425A3" w:rsidR="00524E7F" w:rsidRDefault="004B5419" w:rsidP="00524E7F">
      <w:pPr>
        <w:pStyle w:val="BodyText"/>
        <w:rPr>
          <w:lang w:eastAsia="x-none"/>
        </w:rPr>
      </w:pPr>
      <w:r>
        <w:rPr>
          <w:lang w:eastAsia="x-none"/>
        </w:rPr>
        <w:t>The examples below illustrate the use of the QIDAM in creating data mapping expressions. The leftmost column shows the identifier of the document from which the source expression was obtained. Where the source document</w:t>
      </w:r>
      <w:r w:rsidR="00237D47">
        <w:rPr>
          <w:lang w:eastAsia="x-none"/>
        </w:rPr>
        <w:t xml:space="preserve"> ID</w:t>
      </w:r>
      <w:r>
        <w:rPr>
          <w:lang w:eastAsia="x-none"/>
        </w:rPr>
        <w:t xml:space="preserve"> is prefixed with NQF, it indicates the document was </w:t>
      </w:r>
      <w:ins w:id="10820" w:author="Aziz Boxwala" w:date="2014-08-22T20:24:00Z">
        <w:r w:rsidR="002D32C2">
          <w:rPr>
            <w:lang w:eastAsia="x-none"/>
          </w:rPr>
          <w:t xml:space="preserve">an eCQM </w:t>
        </w:r>
      </w:ins>
      <w:r>
        <w:rPr>
          <w:lang w:eastAsia="x-none"/>
        </w:rPr>
        <w:t>from the National Quality Forum</w:t>
      </w:r>
      <w:r w:rsidR="00237D47">
        <w:rPr>
          <w:lang w:eastAsia="x-none"/>
        </w:rPr>
        <w:t xml:space="preserve">, and where it is prefixed with CMS it indicates a Centers for Medicare and Medicaid Services eCQM. </w:t>
      </w:r>
      <w:r>
        <w:rPr>
          <w:lang w:eastAsia="x-none"/>
        </w:rPr>
        <w:t>The subsequent digits provide the identifier assigned by NQF</w:t>
      </w:r>
      <w:r w:rsidR="00237D47">
        <w:rPr>
          <w:lang w:eastAsia="x-none"/>
        </w:rPr>
        <w:t xml:space="preserve"> or CMS</w:t>
      </w:r>
      <w:r>
        <w:rPr>
          <w:lang w:eastAsia="x-none"/>
        </w:rPr>
        <w:t xml:space="preserve"> to that measure. The second column contains the expression from the source document. </w:t>
      </w:r>
      <w:r w:rsidR="00CD5F6B">
        <w:rPr>
          <w:lang w:eastAsia="x-none"/>
        </w:rPr>
        <w:t>In t</w:t>
      </w:r>
      <w:r>
        <w:rPr>
          <w:lang w:eastAsia="x-none"/>
        </w:rPr>
        <w:t>he third column</w:t>
      </w:r>
      <w:r w:rsidR="00CD5F6B">
        <w:rPr>
          <w:lang w:eastAsia="x-none"/>
        </w:rPr>
        <w:t>,</w:t>
      </w:r>
      <w:r>
        <w:rPr>
          <w:lang w:eastAsia="x-none"/>
        </w:rPr>
        <w:t xml:space="preserve"> </w:t>
      </w:r>
      <w:r w:rsidR="00CD5F6B">
        <w:rPr>
          <w:lang w:eastAsia="x-none"/>
        </w:rPr>
        <w:t>t</w:t>
      </w:r>
      <w:r>
        <w:rPr>
          <w:lang w:eastAsia="x-none"/>
        </w:rPr>
        <w:t>he expressions are written in pseudocode</w:t>
      </w:r>
      <w:del w:id="10821" w:author="Aziz Boxwala" w:date="2014-08-22T20:24:00Z">
        <w:r w:rsidDel="002D32C2">
          <w:rPr>
            <w:lang w:eastAsia="x-none"/>
          </w:rPr>
          <w:delText>. For the semantic references, these examples use the QIDAM category</w:delText>
        </w:r>
      </w:del>
      <w:r>
        <w:rPr>
          <w:lang w:eastAsia="x-none"/>
        </w:rPr>
        <w:t>.</w:t>
      </w:r>
      <w:r w:rsidR="003D24D9">
        <w:rPr>
          <w:lang w:eastAsia="x-none"/>
        </w:rPr>
        <w:t xml:space="preserve"> Where the abbreviation VS is used, it indicates a value set.</w:t>
      </w:r>
    </w:p>
    <w:p w14:paraId="6D408F2E" w14:textId="2650E129" w:rsidR="00EE5B10" w:rsidRDefault="00EE5B10" w:rsidP="00EE5B10">
      <w:pPr>
        <w:pStyle w:val="Caption"/>
      </w:pPr>
      <w:bookmarkStart w:id="10822" w:name="_Toc396502609"/>
      <w:r>
        <w:t xml:space="preserve">Table </w:t>
      </w:r>
      <w:fldSimple w:instr=" SEQ Table \* ARABIC ">
        <w:ins w:id="10823" w:author="Aziz Boxwala" w:date="2014-08-22T20:21:00Z">
          <w:r w:rsidR="00EB26E0">
            <w:rPr>
              <w:noProof/>
            </w:rPr>
            <w:t>3</w:t>
          </w:r>
        </w:ins>
        <w:del w:id="10824" w:author="Aziz Boxwala" w:date="2014-08-12T18:09:00Z">
          <w:r w:rsidR="00F10EF4" w:rsidDel="00DF48FB">
            <w:rPr>
              <w:noProof/>
            </w:rPr>
            <w:delText>4</w:delText>
          </w:r>
        </w:del>
      </w:fldSimple>
      <w:r>
        <w:t>. Example expressions written with QIDAM</w:t>
      </w:r>
      <w:bookmarkEnd w:id="10822"/>
    </w:p>
    <w:tbl>
      <w:tblPr>
        <w:tblStyle w:val="PlainTable2"/>
        <w:tblW w:w="0" w:type="auto"/>
        <w:tblLayout w:type="fixed"/>
        <w:tblLook w:val="04A0" w:firstRow="1" w:lastRow="0" w:firstColumn="1" w:lastColumn="0" w:noHBand="0" w:noVBand="1"/>
      </w:tblPr>
      <w:tblGrid>
        <w:gridCol w:w="1584"/>
        <w:gridCol w:w="3744"/>
        <w:gridCol w:w="3772"/>
      </w:tblGrid>
      <w:tr w:rsidR="00C8693F" w:rsidRPr="00F9270A" w14:paraId="06DF0D53" w14:textId="77777777" w:rsidTr="00F9270A">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hideMark/>
          </w:tcPr>
          <w:p w14:paraId="5A0A1C78" w14:textId="5D93A85D" w:rsidR="00C8693F" w:rsidRPr="00F9270A" w:rsidRDefault="00C8693F" w:rsidP="00D651D3">
            <w:pPr>
              <w:spacing w:before="60" w:after="60" w:line="240" w:lineRule="auto"/>
              <w:jc w:val="center"/>
              <w:rPr>
                <w:rFonts w:ascii="Arial" w:hAnsi="Arial" w:cs="Arial"/>
                <w:bCs w:val="0"/>
                <w:color w:val="000000"/>
                <w:sz w:val="16"/>
                <w:szCs w:val="20"/>
              </w:rPr>
            </w:pPr>
            <w:r w:rsidRPr="00F9270A">
              <w:rPr>
                <w:rFonts w:ascii="Arial" w:hAnsi="Arial" w:cs="Arial"/>
                <w:bCs w:val="0"/>
                <w:color w:val="000000"/>
                <w:sz w:val="16"/>
                <w:szCs w:val="20"/>
              </w:rPr>
              <w:t xml:space="preserve">Source </w:t>
            </w:r>
            <w:r w:rsidR="00CD5F6B" w:rsidRPr="00F9270A">
              <w:rPr>
                <w:rFonts w:ascii="Arial" w:hAnsi="Arial" w:cs="Arial"/>
                <w:bCs w:val="0"/>
                <w:color w:val="000000"/>
                <w:sz w:val="16"/>
                <w:szCs w:val="20"/>
              </w:rPr>
              <w:br/>
            </w:r>
            <w:r w:rsidRPr="00F9270A">
              <w:rPr>
                <w:rFonts w:ascii="Arial" w:hAnsi="Arial" w:cs="Arial"/>
                <w:bCs w:val="0"/>
                <w:color w:val="000000"/>
                <w:sz w:val="16"/>
                <w:szCs w:val="20"/>
              </w:rPr>
              <w:t>Document</w:t>
            </w:r>
            <w:r w:rsidR="004B5419" w:rsidRPr="00F9270A">
              <w:rPr>
                <w:rFonts w:ascii="Arial" w:hAnsi="Arial" w:cs="Arial"/>
                <w:bCs w:val="0"/>
                <w:color w:val="000000"/>
                <w:sz w:val="16"/>
                <w:szCs w:val="20"/>
              </w:rPr>
              <w:t xml:space="preserve"> I</w:t>
            </w:r>
            <w:r w:rsidR="00CD5F6B" w:rsidRPr="00F9270A">
              <w:rPr>
                <w:rFonts w:ascii="Arial" w:hAnsi="Arial" w:cs="Arial"/>
                <w:bCs w:val="0"/>
                <w:color w:val="000000"/>
                <w:sz w:val="16"/>
                <w:szCs w:val="20"/>
              </w:rPr>
              <w:t>D</w:t>
            </w:r>
          </w:p>
        </w:tc>
        <w:tc>
          <w:tcPr>
            <w:tcW w:w="3744" w:type="dxa"/>
            <w:hideMark/>
          </w:tcPr>
          <w:p w14:paraId="50F31BF5" w14:textId="77777777" w:rsidR="00C8693F" w:rsidRPr="00F9270A" w:rsidRDefault="00C8693F" w:rsidP="00D651D3">
            <w:pPr>
              <w:spacing w:before="60" w:after="6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sz w:val="16"/>
                <w:szCs w:val="20"/>
              </w:rPr>
            </w:pPr>
            <w:r w:rsidRPr="00F9270A">
              <w:rPr>
                <w:rFonts w:ascii="Arial" w:hAnsi="Arial" w:cs="Arial"/>
                <w:bCs w:val="0"/>
                <w:color w:val="000000"/>
                <w:sz w:val="16"/>
                <w:szCs w:val="20"/>
              </w:rPr>
              <w:t>Source Expression</w:t>
            </w:r>
          </w:p>
        </w:tc>
        <w:tc>
          <w:tcPr>
            <w:tcW w:w="3772" w:type="dxa"/>
            <w:hideMark/>
          </w:tcPr>
          <w:p w14:paraId="19846338" w14:textId="77777777" w:rsidR="00C8693F" w:rsidRPr="00F9270A" w:rsidRDefault="00C8693F" w:rsidP="00D651D3">
            <w:pPr>
              <w:spacing w:before="60" w:after="6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sz w:val="16"/>
                <w:szCs w:val="20"/>
              </w:rPr>
            </w:pPr>
            <w:r w:rsidRPr="00F9270A">
              <w:rPr>
                <w:rFonts w:ascii="Arial" w:hAnsi="Arial" w:cs="Arial"/>
                <w:bCs w:val="0"/>
                <w:color w:val="000000"/>
                <w:sz w:val="16"/>
                <w:szCs w:val="20"/>
              </w:rPr>
              <w:t>QIDAM based expression</w:t>
            </w:r>
          </w:p>
        </w:tc>
      </w:tr>
      <w:tr w:rsidR="00C8693F" w:rsidRPr="00F9270A" w14:paraId="6A1512C3"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hideMark/>
          </w:tcPr>
          <w:p w14:paraId="360EE28C" w14:textId="77777777" w:rsidR="00C8693F" w:rsidRPr="00F9270A" w:rsidRDefault="00C8693F" w:rsidP="00CD5F6B">
            <w:pPr>
              <w:spacing w:before="40" w:line="240" w:lineRule="auto"/>
              <w:rPr>
                <w:rFonts w:ascii="Arial" w:hAnsi="Arial" w:cs="Arial"/>
                <w:color w:val="000000"/>
                <w:sz w:val="16"/>
                <w:szCs w:val="20"/>
              </w:rPr>
            </w:pPr>
            <w:r w:rsidRPr="00F9270A">
              <w:rPr>
                <w:rFonts w:ascii="Arial" w:hAnsi="Arial" w:cs="Arial"/>
                <w:color w:val="000000"/>
                <w:sz w:val="16"/>
                <w:szCs w:val="20"/>
              </w:rPr>
              <w:t>NQF 0068</w:t>
            </w:r>
          </w:p>
        </w:tc>
        <w:tc>
          <w:tcPr>
            <w:tcW w:w="3744" w:type="dxa"/>
            <w:hideMark/>
          </w:tcPr>
          <w:p w14:paraId="7415F3F1" w14:textId="77777777" w:rsidR="00C8693F" w:rsidRPr="00F9270A" w:rsidRDefault="00C8693F" w:rsidP="00CD5F6B">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Diagnosis, Active: Acute Myocardial Infarction" &lt;= 12 month(s) starts before start of "Measurement Period"</w:t>
            </w:r>
            <w:r w:rsidRPr="00F9270A">
              <w:rPr>
                <w:rFonts w:ascii="Arial" w:hAnsi="Arial" w:cs="Arial"/>
                <w:color w:val="000000"/>
                <w:sz w:val="16"/>
                <w:szCs w:val="20"/>
              </w:rPr>
              <w:br/>
              <w:t>using "Acute Myocardial Infarction Grouping Value Set (2.16.840.1.113883.3.464.1003.104.12.1001)"</w:t>
            </w:r>
          </w:p>
        </w:tc>
        <w:tc>
          <w:tcPr>
            <w:tcW w:w="3772" w:type="dxa"/>
            <w:hideMark/>
          </w:tcPr>
          <w:p w14:paraId="2B982ABC" w14:textId="77777777" w:rsidR="00C8693F" w:rsidRPr="00F9270A" w:rsidRDefault="00024375" w:rsidP="00024375">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proofErr w:type="spellStart"/>
            <w:r w:rsidRPr="00F9270A">
              <w:rPr>
                <w:rFonts w:ascii="Arial" w:hAnsi="Arial" w:cs="Arial"/>
                <w:b/>
                <w:color w:val="000000"/>
                <w:sz w:val="16"/>
                <w:szCs w:val="20"/>
              </w:rPr>
              <w:t>StatementOfOccurrence</w:t>
            </w:r>
            <w:proofErr w:type="spellEnd"/>
            <w:r w:rsidRPr="00F9270A">
              <w:rPr>
                <w:rFonts w:ascii="Arial" w:hAnsi="Arial" w:cs="Arial"/>
                <w:b/>
                <w:color w:val="000000"/>
                <w:sz w:val="16"/>
                <w:szCs w:val="20"/>
              </w:rPr>
              <w:t xml:space="preserve"> </w:t>
            </w:r>
            <w:r w:rsidRPr="00F9270A">
              <w:rPr>
                <w:rFonts w:ascii="Arial" w:hAnsi="Arial" w:cs="Arial"/>
                <w:color w:val="000000"/>
                <w:sz w:val="16"/>
                <w:szCs w:val="20"/>
              </w:rPr>
              <w:t xml:space="preserve">with </w:t>
            </w:r>
            <w:r w:rsidR="00C8693F" w:rsidRPr="00F9270A">
              <w:rPr>
                <w:rFonts w:ascii="Arial" w:hAnsi="Arial" w:cs="Arial"/>
                <w:color w:val="000000"/>
                <w:sz w:val="16"/>
                <w:szCs w:val="20"/>
              </w:rPr>
              <w:br/>
            </w:r>
            <w:r w:rsidRPr="00F9270A">
              <w:rPr>
                <w:rFonts w:ascii="Arial" w:hAnsi="Arial" w:cs="Arial"/>
                <w:color w:val="000000"/>
                <w:sz w:val="16"/>
                <w:szCs w:val="20"/>
              </w:rPr>
              <w:t xml:space="preserve">topic </w:t>
            </w:r>
            <w:r w:rsidRPr="00F9270A">
              <w:rPr>
                <w:rFonts w:ascii="Arial" w:hAnsi="Arial" w:cs="Arial"/>
                <w:b/>
                <w:color w:val="000000"/>
                <w:sz w:val="16"/>
                <w:szCs w:val="20"/>
              </w:rPr>
              <w:t>Condition</w:t>
            </w:r>
            <w:r w:rsidR="00C8693F" w:rsidRPr="00F9270A">
              <w:rPr>
                <w:rFonts w:ascii="Arial" w:hAnsi="Arial" w:cs="Arial"/>
                <w:color w:val="000000"/>
                <w:sz w:val="16"/>
                <w:szCs w:val="20"/>
              </w:rPr>
              <w:br/>
              <w:t>- name in AMI Grouping VS</w:t>
            </w:r>
            <w:r w:rsidR="00C8693F" w:rsidRPr="00F9270A">
              <w:rPr>
                <w:rFonts w:ascii="Arial" w:hAnsi="Arial" w:cs="Arial"/>
                <w:color w:val="000000"/>
                <w:sz w:val="16"/>
                <w:szCs w:val="20"/>
              </w:rPr>
              <w:br/>
              <w:t xml:space="preserve">- </w:t>
            </w:r>
            <w:proofErr w:type="spellStart"/>
            <w:r w:rsidRPr="00F9270A">
              <w:rPr>
                <w:rFonts w:ascii="Arial" w:hAnsi="Arial" w:cs="Arial"/>
                <w:color w:val="000000"/>
                <w:sz w:val="16"/>
                <w:szCs w:val="20"/>
              </w:rPr>
              <w:t>conditionS</w:t>
            </w:r>
            <w:r w:rsidR="00C8693F" w:rsidRPr="00F9270A">
              <w:rPr>
                <w:rFonts w:ascii="Arial" w:hAnsi="Arial" w:cs="Arial"/>
                <w:color w:val="000000"/>
                <w:sz w:val="16"/>
                <w:szCs w:val="20"/>
              </w:rPr>
              <w:t>tatus</w:t>
            </w:r>
            <w:proofErr w:type="spellEnd"/>
            <w:r w:rsidR="00C8693F" w:rsidRPr="00F9270A">
              <w:rPr>
                <w:rFonts w:ascii="Arial" w:hAnsi="Arial" w:cs="Arial"/>
                <w:color w:val="000000"/>
                <w:sz w:val="16"/>
                <w:szCs w:val="20"/>
              </w:rPr>
              <w:t xml:space="preserve"> = Active</w:t>
            </w:r>
            <w:r w:rsidR="00C8693F" w:rsidRPr="00F9270A">
              <w:rPr>
                <w:rFonts w:ascii="Arial" w:hAnsi="Arial" w:cs="Arial"/>
                <w:color w:val="000000"/>
                <w:sz w:val="16"/>
                <w:szCs w:val="20"/>
              </w:rPr>
              <w:br/>
              <w:t xml:space="preserve">- </w:t>
            </w:r>
            <w:proofErr w:type="spellStart"/>
            <w:r w:rsidR="00A272F1" w:rsidRPr="00F9270A">
              <w:rPr>
                <w:rFonts w:ascii="Arial" w:hAnsi="Arial" w:cs="Arial"/>
                <w:color w:val="000000"/>
                <w:sz w:val="16"/>
                <w:szCs w:val="20"/>
              </w:rPr>
              <w:t>effectiveTime</w:t>
            </w:r>
            <w:proofErr w:type="spellEnd"/>
            <w:r w:rsidR="00A272F1" w:rsidRPr="00F9270A">
              <w:rPr>
                <w:rFonts w:ascii="Arial" w:hAnsi="Arial" w:cs="Arial"/>
                <w:color w:val="000000"/>
                <w:sz w:val="16"/>
                <w:szCs w:val="20"/>
              </w:rPr>
              <w:t xml:space="preserve"> starts </w:t>
            </w:r>
            <w:r w:rsidR="00C8693F" w:rsidRPr="00F9270A">
              <w:rPr>
                <w:rFonts w:ascii="Arial" w:hAnsi="Arial" w:cs="Arial"/>
                <w:color w:val="000000"/>
                <w:sz w:val="16"/>
                <w:szCs w:val="20"/>
              </w:rPr>
              <w:t>&lt;= 12 months before start of "Measurement period"</w:t>
            </w:r>
          </w:p>
          <w:p w14:paraId="093C51A6" w14:textId="202D12F6" w:rsidR="00554408" w:rsidRPr="00F9270A" w:rsidRDefault="00554408" w:rsidP="00024375">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16"/>
                <w:szCs w:val="20"/>
              </w:rPr>
            </w:pPr>
            <w:r w:rsidRPr="00F9270A">
              <w:rPr>
                <w:rFonts w:ascii="Arial" w:hAnsi="Arial" w:cs="Arial"/>
                <w:color w:val="000000"/>
                <w:sz w:val="16"/>
                <w:szCs w:val="20"/>
              </w:rPr>
              <w:t xml:space="preserve">modality </w:t>
            </w:r>
            <w:r w:rsidRPr="00F9270A">
              <w:rPr>
                <w:rFonts w:ascii="Arial" w:hAnsi="Arial" w:cs="Arial"/>
                <w:b/>
                <w:color w:val="000000"/>
                <w:sz w:val="16"/>
                <w:szCs w:val="20"/>
              </w:rPr>
              <w:t>Observation</w:t>
            </w:r>
          </w:p>
        </w:tc>
      </w:tr>
      <w:tr w:rsidR="00C8693F" w:rsidRPr="00F9270A" w14:paraId="2294528B"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hideMark/>
          </w:tcPr>
          <w:p w14:paraId="457DAB4A" w14:textId="770DB224" w:rsidR="00C8693F" w:rsidRPr="00F9270A" w:rsidRDefault="00C8693F" w:rsidP="00CD5F6B">
            <w:pPr>
              <w:spacing w:before="40" w:line="240" w:lineRule="auto"/>
              <w:rPr>
                <w:rFonts w:ascii="Arial" w:hAnsi="Arial" w:cs="Arial"/>
                <w:color w:val="000000"/>
                <w:sz w:val="16"/>
                <w:szCs w:val="20"/>
              </w:rPr>
            </w:pPr>
            <w:r w:rsidRPr="00F9270A">
              <w:rPr>
                <w:rFonts w:ascii="Arial" w:hAnsi="Arial" w:cs="Arial"/>
                <w:color w:val="000000"/>
                <w:sz w:val="16"/>
                <w:szCs w:val="20"/>
              </w:rPr>
              <w:t>NQF 0068</w:t>
            </w:r>
          </w:p>
        </w:tc>
        <w:tc>
          <w:tcPr>
            <w:tcW w:w="3744" w:type="dxa"/>
            <w:hideMark/>
          </w:tcPr>
          <w:p w14:paraId="012117AB" w14:textId="77777777" w:rsidR="00C8693F" w:rsidRPr="00F9270A" w:rsidRDefault="00C8693F" w:rsidP="00CD5F6B">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Procedure, Performed: Percutaneous Coronary Interventions</w:t>
            </w:r>
            <w:r w:rsidRPr="00F9270A">
              <w:rPr>
                <w:rFonts w:ascii="Arial" w:hAnsi="Arial" w:cs="Arial"/>
                <w:color w:val="000000"/>
                <w:sz w:val="16"/>
                <w:szCs w:val="20"/>
              </w:rPr>
              <w:br/>
              <w:t>&lt;= 12 month(s) ends before start of "Measurement Period"</w:t>
            </w:r>
            <w:r w:rsidRPr="00F9270A">
              <w:rPr>
                <w:rFonts w:ascii="Arial" w:hAnsi="Arial" w:cs="Arial"/>
                <w:color w:val="000000"/>
                <w:sz w:val="16"/>
                <w:szCs w:val="20"/>
              </w:rPr>
              <w:br/>
              <w:t>using "Percutaneous Coronary Interventions Grouping Value Set (2.16.840.1.113883.3.464.1003.104.12.1010)</w:t>
            </w:r>
          </w:p>
        </w:tc>
        <w:tc>
          <w:tcPr>
            <w:tcW w:w="3772" w:type="dxa"/>
            <w:hideMark/>
          </w:tcPr>
          <w:p w14:paraId="7767E6E2" w14:textId="77777777" w:rsidR="00024375" w:rsidRPr="00F9270A" w:rsidRDefault="00024375" w:rsidP="00024375">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proofErr w:type="spellStart"/>
            <w:r w:rsidRPr="00F9270A">
              <w:rPr>
                <w:rFonts w:ascii="Arial" w:hAnsi="Arial" w:cs="Arial"/>
                <w:b/>
                <w:color w:val="000000"/>
                <w:sz w:val="16"/>
                <w:szCs w:val="20"/>
              </w:rPr>
              <w:t>StatementOfOccurrence</w:t>
            </w:r>
            <w:proofErr w:type="spellEnd"/>
            <w:r w:rsidRPr="00F9270A">
              <w:rPr>
                <w:rFonts w:ascii="Arial" w:hAnsi="Arial" w:cs="Arial"/>
                <w:b/>
                <w:color w:val="000000"/>
                <w:sz w:val="16"/>
                <w:szCs w:val="20"/>
              </w:rPr>
              <w:t xml:space="preserve"> </w:t>
            </w:r>
            <w:r w:rsidR="00C8693F" w:rsidRPr="00F9270A">
              <w:rPr>
                <w:rFonts w:ascii="Arial" w:hAnsi="Arial" w:cs="Arial"/>
                <w:color w:val="000000"/>
                <w:sz w:val="16"/>
                <w:szCs w:val="20"/>
              </w:rPr>
              <w:t>with</w:t>
            </w:r>
            <w:r w:rsidR="00C8693F" w:rsidRPr="00F9270A">
              <w:rPr>
                <w:rFonts w:ascii="Arial" w:hAnsi="Arial" w:cs="Arial"/>
                <w:color w:val="000000"/>
                <w:sz w:val="16"/>
                <w:szCs w:val="20"/>
              </w:rPr>
              <w:br/>
            </w:r>
            <w:r w:rsidRPr="00F9270A">
              <w:rPr>
                <w:rFonts w:ascii="Arial" w:hAnsi="Arial" w:cs="Arial"/>
                <w:color w:val="000000"/>
                <w:sz w:val="16"/>
                <w:szCs w:val="20"/>
              </w:rPr>
              <w:t xml:space="preserve">topic </w:t>
            </w:r>
            <w:r w:rsidRPr="00F9270A">
              <w:rPr>
                <w:rFonts w:ascii="Arial" w:hAnsi="Arial" w:cs="Arial"/>
                <w:b/>
                <w:color w:val="000000"/>
                <w:sz w:val="16"/>
                <w:szCs w:val="20"/>
              </w:rPr>
              <w:t>Procedure</w:t>
            </w:r>
          </w:p>
          <w:p w14:paraId="3DCEDF9E" w14:textId="77777777" w:rsidR="00024375" w:rsidRPr="00F9270A" w:rsidRDefault="00C8693F" w:rsidP="00024375">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 xml:space="preserve">- </w:t>
            </w:r>
            <w:proofErr w:type="spellStart"/>
            <w:r w:rsidRPr="00F9270A">
              <w:rPr>
                <w:rFonts w:ascii="Arial" w:hAnsi="Arial" w:cs="Arial"/>
                <w:color w:val="000000"/>
                <w:sz w:val="16"/>
                <w:szCs w:val="20"/>
              </w:rPr>
              <w:t>procedureCode</w:t>
            </w:r>
            <w:proofErr w:type="spellEnd"/>
            <w:r w:rsidRPr="00F9270A">
              <w:rPr>
                <w:rFonts w:ascii="Arial" w:hAnsi="Arial" w:cs="Arial"/>
                <w:color w:val="000000"/>
                <w:sz w:val="16"/>
                <w:szCs w:val="20"/>
              </w:rPr>
              <w:t xml:space="preserve"> in PCI Grouping VS</w:t>
            </w:r>
          </w:p>
          <w:p w14:paraId="6D95B02B" w14:textId="5DA55AC5" w:rsidR="00C8693F" w:rsidRPr="00F9270A" w:rsidRDefault="00554408" w:rsidP="00024375">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m</w:t>
            </w:r>
            <w:r w:rsidR="00024375" w:rsidRPr="00F9270A">
              <w:rPr>
                <w:rFonts w:ascii="Arial" w:hAnsi="Arial" w:cs="Arial"/>
                <w:color w:val="000000"/>
                <w:sz w:val="16"/>
                <w:szCs w:val="20"/>
              </w:rPr>
              <w:t xml:space="preserve">odality </w:t>
            </w:r>
            <w:r w:rsidR="00024375" w:rsidRPr="00F9270A">
              <w:rPr>
                <w:rFonts w:ascii="Arial" w:hAnsi="Arial" w:cs="Arial"/>
                <w:b/>
                <w:color w:val="000000"/>
                <w:sz w:val="16"/>
                <w:szCs w:val="20"/>
              </w:rPr>
              <w:t>Performance</w:t>
            </w:r>
            <w:r w:rsidR="00C8693F" w:rsidRPr="00F9270A">
              <w:rPr>
                <w:rFonts w:ascii="Arial" w:hAnsi="Arial" w:cs="Arial"/>
                <w:color w:val="000000"/>
                <w:sz w:val="16"/>
                <w:szCs w:val="20"/>
              </w:rPr>
              <w:br/>
              <w:t xml:space="preserve">- </w:t>
            </w:r>
            <w:proofErr w:type="spellStart"/>
            <w:r w:rsidR="00024375" w:rsidRPr="00F9270A">
              <w:rPr>
                <w:rFonts w:ascii="Arial" w:hAnsi="Arial" w:cs="Arial"/>
                <w:color w:val="000000"/>
                <w:sz w:val="16"/>
                <w:szCs w:val="20"/>
              </w:rPr>
              <w:t>performance</w:t>
            </w:r>
            <w:r w:rsidR="00C8693F" w:rsidRPr="00F9270A">
              <w:rPr>
                <w:rFonts w:ascii="Arial" w:hAnsi="Arial" w:cs="Arial"/>
                <w:color w:val="000000"/>
                <w:sz w:val="16"/>
                <w:szCs w:val="20"/>
              </w:rPr>
              <w:t>Time</w:t>
            </w:r>
            <w:proofErr w:type="spellEnd"/>
            <w:r w:rsidR="00276CB8" w:rsidRPr="00F9270A">
              <w:rPr>
                <w:rFonts w:ascii="Arial" w:hAnsi="Arial" w:cs="Arial"/>
                <w:color w:val="000000"/>
                <w:sz w:val="16"/>
                <w:szCs w:val="20"/>
              </w:rPr>
              <w:t xml:space="preserve"> </w:t>
            </w:r>
            <w:r w:rsidR="00C8693F" w:rsidRPr="00F9270A">
              <w:rPr>
                <w:rFonts w:ascii="Arial" w:hAnsi="Arial" w:cs="Arial"/>
                <w:color w:val="000000"/>
                <w:sz w:val="16"/>
                <w:szCs w:val="20"/>
              </w:rPr>
              <w:t>end</w:t>
            </w:r>
            <w:r w:rsidR="00276CB8" w:rsidRPr="00F9270A">
              <w:rPr>
                <w:rFonts w:ascii="Arial" w:hAnsi="Arial" w:cs="Arial"/>
                <w:color w:val="000000"/>
                <w:sz w:val="16"/>
                <w:szCs w:val="20"/>
              </w:rPr>
              <w:t>s</w:t>
            </w:r>
            <w:r w:rsidR="00C8693F" w:rsidRPr="00F9270A">
              <w:rPr>
                <w:rFonts w:ascii="Arial" w:hAnsi="Arial" w:cs="Arial"/>
                <w:color w:val="000000"/>
                <w:sz w:val="16"/>
                <w:szCs w:val="20"/>
              </w:rPr>
              <w:t xml:space="preserve"> &lt;= 12 months before start of "Measurement period"</w:t>
            </w:r>
          </w:p>
        </w:tc>
      </w:tr>
      <w:tr w:rsidR="00C8693F" w:rsidRPr="00F9270A" w14:paraId="31BD011D"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hideMark/>
          </w:tcPr>
          <w:p w14:paraId="2F2F5352" w14:textId="77777777" w:rsidR="00C8693F" w:rsidRPr="00F9270A" w:rsidRDefault="00C8693F" w:rsidP="00CD5F6B">
            <w:pPr>
              <w:spacing w:before="40" w:line="240" w:lineRule="auto"/>
              <w:rPr>
                <w:rFonts w:ascii="Arial" w:hAnsi="Arial" w:cs="Arial"/>
                <w:color w:val="000000"/>
                <w:sz w:val="16"/>
                <w:szCs w:val="20"/>
              </w:rPr>
            </w:pPr>
            <w:r w:rsidRPr="00F9270A">
              <w:rPr>
                <w:rFonts w:ascii="Arial" w:hAnsi="Arial" w:cs="Arial"/>
                <w:color w:val="000000"/>
                <w:sz w:val="16"/>
                <w:szCs w:val="20"/>
              </w:rPr>
              <w:t>NQF 0068</w:t>
            </w:r>
          </w:p>
        </w:tc>
        <w:tc>
          <w:tcPr>
            <w:tcW w:w="3744" w:type="dxa"/>
            <w:hideMark/>
          </w:tcPr>
          <w:p w14:paraId="459C4CCD" w14:textId="77777777" w:rsidR="00C8693F" w:rsidRPr="00F9270A" w:rsidRDefault="00C8693F" w:rsidP="00CD5F6B">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Medication, Active: Aspirin and Other Anti-</w:t>
            </w:r>
            <w:proofErr w:type="spellStart"/>
            <w:r w:rsidRPr="00F9270A">
              <w:rPr>
                <w:rFonts w:ascii="Arial" w:hAnsi="Arial" w:cs="Arial"/>
                <w:color w:val="000000"/>
                <w:sz w:val="16"/>
                <w:szCs w:val="20"/>
              </w:rPr>
              <w:t>thrombotics</w:t>
            </w:r>
            <w:proofErr w:type="spellEnd"/>
            <w:r w:rsidRPr="00F9270A">
              <w:rPr>
                <w:rFonts w:ascii="Arial" w:hAnsi="Arial" w:cs="Arial"/>
                <w:color w:val="000000"/>
                <w:sz w:val="16"/>
                <w:szCs w:val="20"/>
              </w:rPr>
              <w:t>" ends before start of "Measurement Period</w:t>
            </w:r>
          </w:p>
        </w:tc>
        <w:tc>
          <w:tcPr>
            <w:tcW w:w="3772" w:type="dxa"/>
            <w:hideMark/>
          </w:tcPr>
          <w:p w14:paraId="5E886CF0" w14:textId="021BC515" w:rsidR="00024375" w:rsidRPr="00F9270A" w:rsidRDefault="00024375" w:rsidP="00024375">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proofErr w:type="spellStart"/>
            <w:r w:rsidRPr="00F9270A">
              <w:rPr>
                <w:rFonts w:ascii="Arial" w:hAnsi="Arial" w:cs="Arial"/>
                <w:b/>
                <w:color w:val="000000"/>
                <w:sz w:val="16"/>
                <w:szCs w:val="20"/>
              </w:rPr>
              <w:t>StatementOfOccurrence</w:t>
            </w:r>
            <w:proofErr w:type="spellEnd"/>
            <w:r w:rsidRPr="00F9270A">
              <w:rPr>
                <w:rFonts w:ascii="Arial" w:hAnsi="Arial" w:cs="Arial"/>
                <w:b/>
                <w:color w:val="000000"/>
                <w:sz w:val="16"/>
                <w:szCs w:val="20"/>
              </w:rPr>
              <w:t xml:space="preserve"> </w:t>
            </w:r>
            <w:r w:rsidR="00C8693F" w:rsidRPr="00F9270A">
              <w:rPr>
                <w:rFonts w:ascii="Arial" w:hAnsi="Arial" w:cs="Arial"/>
                <w:color w:val="000000"/>
                <w:sz w:val="16"/>
                <w:szCs w:val="20"/>
              </w:rPr>
              <w:t>with</w:t>
            </w:r>
            <w:r w:rsidR="00C8693F" w:rsidRPr="00F9270A">
              <w:rPr>
                <w:rFonts w:ascii="Arial" w:hAnsi="Arial" w:cs="Arial"/>
                <w:color w:val="000000"/>
                <w:sz w:val="16"/>
                <w:szCs w:val="20"/>
              </w:rPr>
              <w:br/>
            </w:r>
            <w:r w:rsidRPr="00F9270A">
              <w:rPr>
                <w:rFonts w:ascii="Arial" w:hAnsi="Arial" w:cs="Arial"/>
                <w:color w:val="000000"/>
                <w:sz w:val="16"/>
                <w:szCs w:val="20"/>
              </w:rPr>
              <w:t xml:space="preserve">topic </w:t>
            </w:r>
            <w:proofErr w:type="spellStart"/>
            <w:r w:rsidRPr="00F9270A">
              <w:rPr>
                <w:rFonts w:ascii="Arial" w:hAnsi="Arial" w:cs="Arial"/>
                <w:b/>
                <w:color w:val="000000"/>
                <w:sz w:val="16"/>
                <w:szCs w:val="20"/>
              </w:rPr>
              <w:t>MedicationTreatment</w:t>
            </w:r>
            <w:proofErr w:type="spellEnd"/>
            <w:r w:rsidR="00C8693F" w:rsidRPr="00F9270A">
              <w:rPr>
                <w:rFonts w:ascii="Arial" w:hAnsi="Arial" w:cs="Arial"/>
                <w:color w:val="000000"/>
                <w:sz w:val="16"/>
                <w:szCs w:val="20"/>
              </w:rPr>
              <w:br/>
              <w:t>- medication in ASA+AT Grouping VS</w:t>
            </w:r>
            <w:r w:rsidR="00C8693F" w:rsidRPr="00F9270A">
              <w:rPr>
                <w:rFonts w:ascii="Arial" w:hAnsi="Arial" w:cs="Arial"/>
                <w:color w:val="000000"/>
                <w:sz w:val="16"/>
                <w:szCs w:val="20"/>
              </w:rPr>
              <w:br/>
            </w:r>
            <w:r w:rsidR="00554408" w:rsidRPr="00F9270A">
              <w:rPr>
                <w:rFonts w:ascii="Arial" w:hAnsi="Arial" w:cs="Arial"/>
                <w:color w:val="000000"/>
                <w:sz w:val="16"/>
                <w:szCs w:val="20"/>
              </w:rPr>
              <w:t>m</w:t>
            </w:r>
            <w:r w:rsidRPr="00F9270A">
              <w:rPr>
                <w:rFonts w:ascii="Arial" w:hAnsi="Arial" w:cs="Arial"/>
                <w:color w:val="000000"/>
                <w:sz w:val="16"/>
                <w:szCs w:val="20"/>
              </w:rPr>
              <w:t xml:space="preserve">odality </w:t>
            </w:r>
            <w:r w:rsidRPr="00F9270A">
              <w:rPr>
                <w:rFonts w:ascii="Arial" w:hAnsi="Arial" w:cs="Arial"/>
                <w:b/>
                <w:color w:val="000000"/>
                <w:sz w:val="16"/>
                <w:szCs w:val="20"/>
              </w:rPr>
              <w:t>Performance</w:t>
            </w:r>
          </w:p>
          <w:p w14:paraId="0234EFFA" w14:textId="7E7DFC41" w:rsidR="00C8693F" w:rsidRPr="00F9270A" w:rsidRDefault="00C8693F" w:rsidP="00024375">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 xml:space="preserve">- </w:t>
            </w:r>
            <w:proofErr w:type="spellStart"/>
            <w:r w:rsidR="00276CB8" w:rsidRPr="00F9270A">
              <w:rPr>
                <w:rFonts w:ascii="Arial" w:hAnsi="Arial" w:cs="Arial"/>
                <w:color w:val="000000"/>
                <w:sz w:val="16"/>
                <w:szCs w:val="20"/>
              </w:rPr>
              <w:t>perform</w:t>
            </w:r>
            <w:ins w:id="10825" w:author="Aziz Boxwala" w:date="2014-08-22T12:49:00Z">
              <w:r w:rsidR="00041C0B">
                <w:rPr>
                  <w:rFonts w:ascii="Arial" w:hAnsi="Arial" w:cs="Arial"/>
                  <w:color w:val="000000"/>
                  <w:sz w:val="16"/>
                  <w:szCs w:val="20"/>
                </w:rPr>
                <w:t>ance</w:t>
              </w:r>
            </w:ins>
            <w:del w:id="10826" w:author="Aziz Boxwala" w:date="2014-08-22T12:49:00Z">
              <w:r w:rsidR="00276CB8" w:rsidRPr="00F9270A" w:rsidDel="00041C0B">
                <w:rPr>
                  <w:rFonts w:ascii="Arial" w:hAnsi="Arial" w:cs="Arial"/>
                  <w:color w:val="000000"/>
                  <w:sz w:val="16"/>
                  <w:szCs w:val="20"/>
                </w:rPr>
                <w:delText>ed</w:delText>
              </w:r>
              <w:r w:rsidRPr="00F9270A" w:rsidDel="00041C0B">
                <w:rPr>
                  <w:rFonts w:ascii="Arial" w:hAnsi="Arial" w:cs="Arial"/>
                  <w:color w:val="000000"/>
                  <w:sz w:val="16"/>
                  <w:szCs w:val="20"/>
                </w:rPr>
                <w:delText>At</w:delText>
              </w:r>
            </w:del>
            <w:r w:rsidRPr="00F9270A">
              <w:rPr>
                <w:rFonts w:ascii="Arial" w:hAnsi="Arial" w:cs="Arial"/>
                <w:color w:val="000000"/>
                <w:sz w:val="16"/>
                <w:szCs w:val="20"/>
              </w:rPr>
              <w:t>Time</w:t>
            </w:r>
            <w:proofErr w:type="spellEnd"/>
            <w:r w:rsidR="00C3611F" w:rsidRPr="00F9270A">
              <w:rPr>
                <w:rFonts w:ascii="Arial" w:hAnsi="Arial" w:cs="Arial"/>
                <w:color w:val="000000"/>
                <w:sz w:val="16"/>
                <w:szCs w:val="20"/>
              </w:rPr>
              <w:t xml:space="preserve"> </w:t>
            </w:r>
            <w:r w:rsidRPr="00F9270A">
              <w:rPr>
                <w:rFonts w:ascii="Arial" w:hAnsi="Arial" w:cs="Arial"/>
                <w:color w:val="000000"/>
                <w:sz w:val="16"/>
                <w:szCs w:val="20"/>
              </w:rPr>
              <w:t>end</w:t>
            </w:r>
            <w:r w:rsidR="00C3611F" w:rsidRPr="00F9270A">
              <w:rPr>
                <w:rFonts w:ascii="Arial" w:hAnsi="Arial" w:cs="Arial"/>
                <w:color w:val="000000"/>
                <w:sz w:val="16"/>
                <w:szCs w:val="20"/>
              </w:rPr>
              <w:t>s</w:t>
            </w:r>
            <w:r w:rsidRPr="00F9270A">
              <w:rPr>
                <w:rFonts w:ascii="Arial" w:hAnsi="Arial" w:cs="Arial"/>
                <w:color w:val="000000"/>
                <w:sz w:val="16"/>
                <w:szCs w:val="20"/>
              </w:rPr>
              <w:t xml:space="preserve"> &lt;= start of "Measurement period"</w:t>
            </w:r>
          </w:p>
          <w:p w14:paraId="183B306A" w14:textId="369B2BC5" w:rsidR="00024375" w:rsidRPr="00F9270A" w:rsidRDefault="00024375" w:rsidP="00024375">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w:t>
            </w:r>
            <w:proofErr w:type="spellStart"/>
            <w:r w:rsidRPr="00F9270A">
              <w:rPr>
                <w:rFonts w:ascii="Arial" w:hAnsi="Arial" w:cs="Arial"/>
                <w:color w:val="000000"/>
                <w:sz w:val="16"/>
                <w:szCs w:val="20"/>
              </w:rPr>
              <w:t>actionPerformed</w:t>
            </w:r>
            <w:proofErr w:type="spellEnd"/>
            <w:r w:rsidRPr="00F9270A">
              <w:rPr>
                <w:rFonts w:ascii="Arial" w:hAnsi="Arial" w:cs="Arial"/>
                <w:color w:val="000000"/>
                <w:sz w:val="16"/>
                <w:szCs w:val="20"/>
              </w:rPr>
              <w:t xml:space="preserve"> = </w:t>
            </w:r>
            <w:proofErr w:type="spellStart"/>
            <w:r w:rsidRPr="00F9270A">
              <w:rPr>
                <w:rFonts w:ascii="Arial" w:hAnsi="Arial" w:cs="Arial"/>
                <w:color w:val="000000"/>
                <w:sz w:val="16"/>
                <w:szCs w:val="20"/>
              </w:rPr>
              <w:t>MedicationRegimen</w:t>
            </w:r>
            <w:proofErr w:type="spellEnd"/>
          </w:p>
        </w:tc>
      </w:tr>
      <w:tr w:rsidR="00C8693F" w:rsidRPr="00F9270A" w14:paraId="77B7E672"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hideMark/>
          </w:tcPr>
          <w:p w14:paraId="3AE08EA0" w14:textId="77777777" w:rsidR="00C8693F" w:rsidRPr="00F9270A" w:rsidRDefault="00C8693F" w:rsidP="00CD5F6B">
            <w:pPr>
              <w:spacing w:before="40" w:line="240" w:lineRule="auto"/>
              <w:rPr>
                <w:rFonts w:ascii="Arial" w:hAnsi="Arial" w:cs="Arial"/>
                <w:color w:val="000000"/>
                <w:sz w:val="16"/>
                <w:szCs w:val="20"/>
              </w:rPr>
            </w:pPr>
            <w:r w:rsidRPr="00F9270A">
              <w:rPr>
                <w:rFonts w:ascii="Arial" w:hAnsi="Arial" w:cs="Arial"/>
                <w:color w:val="000000"/>
                <w:sz w:val="16"/>
                <w:szCs w:val="20"/>
              </w:rPr>
              <w:t>NQF 0440</w:t>
            </w:r>
          </w:p>
        </w:tc>
        <w:tc>
          <w:tcPr>
            <w:tcW w:w="3744" w:type="dxa"/>
            <w:hideMark/>
          </w:tcPr>
          <w:p w14:paraId="53CC68D7" w14:textId="77777777" w:rsidR="00C8693F" w:rsidRPr="00F9270A" w:rsidRDefault="00C8693F" w:rsidP="00CD5F6B">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 xml:space="preserve">Encounter, Performed: Non-Elective Inpatient Encounter (admission </w:t>
            </w:r>
            <w:proofErr w:type="spellStart"/>
            <w:r w:rsidRPr="00F9270A">
              <w:rPr>
                <w:rFonts w:ascii="Arial" w:hAnsi="Arial" w:cs="Arial"/>
                <w:color w:val="000000"/>
                <w:sz w:val="16"/>
                <w:szCs w:val="20"/>
              </w:rPr>
              <w:t>datetime</w:t>
            </w:r>
            <w:proofErr w:type="spellEnd"/>
            <w:r w:rsidRPr="00F9270A">
              <w:rPr>
                <w:rFonts w:ascii="Arial" w:hAnsi="Arial" w:cs="Arial"/>
                <w:color w:val="000000"/>
                <w:sz w:val="16"/>
                <w:szCs w:val="20"/>
              </w:rPr>
              <w:t xml:space="preserve">)" &lt;= 1 hour(s) starts after end of "Occurrence A of Encounter, Performed: Emergency Department Visit (facility location departure </w:t>
            </w:r>
            <w:proofErr w:type="spellStart"/>
            <w:r w:rsidRPr="00F9270A">
              <w:rPr>
                <w:rFonts w:ascii="Arial" w:hAnsi="Arial" w:cs="Arial"/>
                <w:color w:val="000000"/>
                <w:sz w:val="16"/>
                <w:szCs w:val="20"/>
              </w:rPr>
              <w:t>datetime</w:t>
            </w:r>
            <w:proofErr w:type="spellEnd"/>
            <w:r w:rsidRPr="00F9270A">
              <w:rPr>
                <w:rFonts w:ascii="Arial" w:hAnsi="Arial" w:cs="Arial"/>
                <w:color w:val="000000"/>
                <w:sz w:val="16"/>
                <w:szCs w:val="20"/>
              </w:rPr>
              <w:t>)"</w:t>
            </w:r>
          </w:p>
        </w:tc>
        <w:tc>
          <w:tcPr>
            <w:tcW w:w="3772" w:type="dxa"/>
            <w:hideMark/>
          </w:tcPr>
          <w:p w14:paraId="1379D9F0" w14:textId="77777777" w:rsidR="00554408" w:rsidRPr="00F9270A" w:rsidRDefault="00554408" w:rsidP="00554408">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proofErr w:type="spellStart"/>
            <w:r w:rsidRPr="00F9270A">
              <w:rPr>
                <w:rFonts w:ascii="Arial" w:hAnsi="Arial" w:cs="Arial"/>
                <w:b/>
                <w:color w:val="000000"/>
                <w:sz w:val="16"/>
                <w:szCs w:val="20"/>
              </w:rPr>
              <w:t>StatementOfOccurrence</w:t>
            </w:r>
            <w:proofErr w:type="spellEnd"/>
            <w:r w:rsidRPr="00F9270A">
              <w:rPr>
                <w:rFonts w:ascii="Arial" w:hAnsi="Arial" w:cs="Arial"/>
                <w:color w:val="000000"/>
                <w:sz w:val="16"/>
                <w:szCs w:val="20"/>
              </w:rPr>
              <w:t xml:space="preserve"> with</w:t>
            </w:r>
            <w:r w:rsidRPr="00F9270A">
              <w:rPr>
                <w:rFonts w:ascii="Arial" w:hAnsi="Arial" w:cs="Arial"/>
                <w:color w:val="000000"/>
                <w:sz w:val="16"/>
                <w:szCs w:val="20"/>
              </w:rPr>
              <w:br/>
              <w:t xml:space="preserve">topic </w:t>
            </w:r>
            <w:r w:rsidR="00C8693F" w:rsidRPr="00F9270A">
              <w:rPr>
                <w:rFonts w:ascii="Arial" w:hAnsi="Arial" w:cs="Arial"/>
                <w:b/>
                <w:color w:val="000000"/>
                <w:sz w:val="16"/>
                <w:szCs w:val="20"/>
              </w:rPr>
              <w:t>Encounter</w:t>
            </w:r>
            <w:r w:rsidR="00C8693F" w:rsidRPr="00F9270A">
              <w:rPr>
                <w:rFonts w:ascii="Arial" w:hAnsi="Arial" w:cs="Arial"/>
                <w:color w:val="000000"/>
                <w:sz w:val="16"/>
                <w:szCs w:val="20"/>
              </w:rPr>
              <w:br/>
              <w:t>-</w:t>
            </w:r>
            <w:proofErr w:type="spellStart"/>
            <w:r w:rsidR="00C8693F" w:rsidRPr="00F9270A">
              <w:rPr>
                <w:rFonts w:ascii="Arial" w:hAnsi="Arial" w:cs="Arial"/>
                <w:color w:val="000000"/>
                <w:sz w:val="16"/>
                <w:szCs w:val="20"/>
              </w:rPr>
              <w:t>serviceType</w:t>
            </w:r>
            <w:proofErr w:type="spellEnd"/>
            <w:r w:rsidR="002A1BAD" w:rsidRPr="00F9270A">
              <w:rPr>
                <w:rFonts w:ascii="Arial" w:hAnsi="Arial" w:cs="Arial"/>
                <w:color w:val="000000"/>
                <w:sz w:val="16"/>
                <w:szCs w:val="20"/>
              </w:rPr>
              <w:t xml:space="preserve"> </w:t>
            </w:r>
            <w:r w:rsidR="00C8693F" w:rsidRPr="00F9270A">
              <w:rPr>
                <w:rFonts w:ascii="Arial" w:hAnsi="Arial" w:cs="Arial"/>
                <w:color w:val="000000"/>
                <w:sz w:val="16"/>
                <w:szCs w:val="20"/>
              </w:rPr>
              <w:t>in Non-Elective Inpatient Encounter VS</w:t>
            </w:r>
            <w:r w:rsidR="00C8693F" w:rsidRPr="00F9270A">
              <w:rPr>
                <w:rFonts w:ascii="Arial" w:hAnsi="Arial" w:cs="Arial"/>
                <w:color w:val="000000"/>
                <w:sz w:val="16"/>
                <w:szCs w:val="20"/>
              </w:rPr>
              <w:br/>
            </w:r>
            <w:r w:rsidRPr="00F9270A">
              <w:rPr>
                <w:rFonts w:ascii="Arial" w:hAnsi="Arial" w:cs="Arial"/>
                <w:color w:val="000000"/>
                <w:sz w:val="16"/>
                <w:szCs w:val="20"/>
              </w:rPr>
              <w:t xml:space="preserve">modality </w:t>
            </w:r>
            <w:r w:rsidRPr="00F9270A">
              <w:rPr>
                <w:rFonts w:ascii="Arial" w:hAnsi="Arial" w:cs="Arial"/>
                <w:b/>
                <w:color w:val="000000"/>
                <w:sz w:val="16"/>
                <w:szCs w:val="20"/>
              </w:rPr>
              <w:t>Performance</w:t>
            </w:r>
          </w:p>
          <w:p w14:paraId="63DEDC57" w14:textId="0FBCE980" w:rsidR="00C8693F" w:rsidRPr="00F9270A" w:rsidRDefault="00C8693F" w:rsidP="00554408">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w:t>
            </w:r>
            <w:proofErr w:type="spellStart"/>
            <w:r w:rsidR="001B37AE" w:rsidRPr="00F9270A">
              <w:rPr>
                <w:rFonts w:ascii="Arial" w:hAnsi="Arial" w:cs="Arial"/>
                <w:color w:val="000000"/>
                <w:sz w:val="16"/>
                <w:szCs w:val="20"/>
              </w:rPr>
              <w:t>perform</w:t>
            </w:r>
            <w:ins w:id="10827" w:author="Aziz Boxwala" w:date="2014-08-22T12:49:00Z">
              <w:r w:rsidR="00DA4295">
                <w:rPr>
                  <w:rFonts w:ascii="Arial" w:hAnsi="Arial" w:cs="Arial"/>
                  <w:color w:val="000000"/>
                  <w:sz w:val="16"/>
                  <w:szCs w:val="20"/>
                </w:rPr>
                <w:t>ance</w:t>
              </w:r>
            </w:ins>
            <w:del w:id="10828" w:author="Aziz Boxwala" w:date="2014-08-22T12:49:00Z">
              <w:r w:rsidR="001B37AE" w:rsidRPr="00F9270A" w:rsidDel="00DA4295">
                <w:rPr>
                  <w:rFonts w:ascii="Arial" w:hAnsi="Arial" w:cs="Arial"/>
                  <w:color w:val="000000"/>
                  <w:sz w:val="16"/>
                  <w:szCs w:val="20"/>
                </w:rPr>
                <w:delText>edAt</w:delText>
              </w:r>
            </w:del>
            <w:r w:rsidR="001B37AE" w:rsidRPr="00F9270A">
              <w:rPr>
                <w:rFonts w:ascii="Arial" w:hAnsi="Arial" w:cs="Arial"/>
                <w:color w:val="000000"/>
                <w:sz w:val="16"/>
                <w:szCs w:val="20"/>
              </w:rPr>
              <w:t>Time</w:t>
            </w:r>
            <w:proofErr w:type="spellEnd"/>
            <w:r w:rsidR="001B37AE" w:rsidRPr="00F9270A">
              <w:rPr>
                <w:rFonts w:ascii="Arial" w:hAnsi="Arial" w:cs="Arial"/>
                <w:color w:val="000000"/>
                <w:sz w:val="16"/>
                <w:szCs w:val="20"/>
              </w:rPr>
              <w:t xml:space="preserve"> </w:t>
            </w:r>
            <w:r w:rsidRPr="00F9270A">
              <w:rPr>
                <w:rFonts w:ascii="Arial" w:hAnsi="Arial" w:cs="Arial"/>
                <w:color w:val="000000"/>
                <w:sz w:val="16"/>
                <w:szCs w:val="20"/>
              </w:rPr>
              <w:t>begin</w:t>
            </w:r>
            <w:r w:rsidR="001B37AE" w:rsidRPr="00F9270A">
              <w:rPr>
                <w:rFonts w:ascii="Arial" w:hAnsi="Arial" w:cs="Arial"/>
                <w:color w:val="000000"/>
                <w:sz w:val="16"/>
                <w:szCs w:val="20"/>
              </w:rPr>
              <w:t xml:space="preserve">s </w:t>
            </w:r>
            <w:r w:rsidRPr="00F9270A">
              <w:rPr>
                <w:rFonts w:ascii="Arial" w:hAnsi="Arial" w:cs="Arial"/>
                <w:color w:val="000000"/>
                <w:sz w:val="16"/>
                <w:szCs w:val="20"/>
              </w:rPr>
              <w:t>&lt;=1 hour after end of "Encounter, Performed: Emergency Department Visit"</w:t>
            </w:r>
          </w:p>
        </w:tc>
      </w:tr>
      <w:tr w:rsidR="00C8693F" w:rsidRPr="00F9270A" w14:paraId="0A4438F2"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hideMark/>
          </w:tcPr>
          <w:p w14:paraId="65109262" w14:textId="3DBE9DD4" w:rsidR="00C8693F" w:rsidRPr="00F9270A" w:rsidRDefault="00C8693F" w:rsidP="00CD5F6B">
            <w:pPr>
              <w:spacing w:before="40" w:line="240" w:lineRule="auto"/>
              <w:rPr>
                <w:rFonts w:ascii="Arial" w:hAnsi="Arial" w:cs="Arial"/>
                <w:color w:val="000000"/>
                <w:sz w:val="16"/>
                <w:szCs w:val="20"/>
              </w:rPr>
            </w:pPr>
            <w:r w:rsidRPr="00F9270A">
              <w:rPr>
                <w:rFonts w:ascii="Arial" w:hAnsi="Arial" w:cs="Arial"/>
                <w:color w:val="000000"/>
                <w:sz w:val="16"/>
                <w:szCs w:val="20"/>
              </w:rPr>
              <w:t>NQF 0002</w:t>
            </w:r>
          </w:p>
        </w:tc>
        <w:tc>
          <w:tcPr>
            <w:tcW w:w="3744" w:type="dxa"/>
            <w:hideMark/>
          </w:tcPr>
          <w:p w14:paraId="47CC93E4" w14:textId="77777777" w:rsidR="00C8693F" w:rsidRPr="00F9270A" w:rsidRDefault="00C8693F" w:rsidP="00CD5F6B">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"Laboratory Test, Result: Group A Streptococcus Test (result)" &lt;= 3 day(s) starts before or during "Occurrence A of Encounter, Performed: Ambulatory/ED Visit"</w:t>
            </w:r>
          </w:p>
        </w:tc>
        <w:tc>
          <w:tcPr>
            <w:tcW w:w="3772" w:type="dxa"/>
            <w:hideMark/>
          </w:tcPr>
          <w:p w14:paraId="655BD629" w14:textId="6693F306" w:rsidR="00E875D2" w:rsidRPr="00F9270A" w:rsidRDefault="00E875D2" w:rsidP="00E875D2">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proofErr w:type="spellStart"/>
            <w:r w:rsidRPr="00F9270A">
              <w:rPr>
                <w:rFonts w:ascii="Arial" w:hAnsi="Arial" w:cs="Arial"/>
                <w:b/>
                <w:color w:val="000000"/>
                <w:sz w:val="16"/>
                <w:szCs w:val="20"/>
              </w:rPr>
              <w:t>StatementOfOccurrence</w:t>
            </w:r>
            <w:proofErr w:type="spellEnd"/>
            <w:r w:rsidRPr="00F9270A">
              <w:rPr>
                <w:rFonts w:ascii="Arial" w:hAnsi="Arial" w:cs="Arial"/>
                <w:b/>
                <w:color w:val="000000"/>
                <w:sz w:val="16"/>
                <w:szCs w:val="20"/>
              </w:rPr>
              <w:t xml:space="preserve"> </w:t>
            </w:r>
            <w:r w:rsidR="00C8693F" w:rsidRPr="00F9270A">
              <w:rPr>
                <w:rFonts w:ascii="Arial" w:hAnsi="Arial" w:cs="Arial"/>
                <w:color w:val="000000"/>
                <w:sz w:val="16"/>
                <w:szCs w:val="20"/>
              </w:rPr>
              <w:t>with</w:t>
            </w:r>
            <w:r w:rsidR="00C8693F" w:rsidRPr="00F9270A">
              <w:rPr>
                <w:rFonts w:ascii="Arial" w:hAnsi="Arial" w:cs="Arial"/>
                <w:color w:val="000000"/>
                <w:sz w:val="16"/>
                <w:szCs w:val="20"/>
              </w:rPr>
              <w:br/>
            </w:r>
            <w:r w:rsidRPr="00F9270A">
              <w:rPr>
                <w:rFonts w:ascii="Arial" w:hAnsi="Arial" w:cs="Arial"/>
                <w:color w:val="000000"/>
                <w:sz w:val="16"/>
                <w:szCs w:val="20"/>
              </w:rPr>
              <w:t xml:space="preserve">topic </w:t>
            </w:r>
            <w:proofErr w:type="spellStart"/>
            <w:r w:rsidRPr="00F9270A">
              <w:rPr>
                <w:rFonts w:ascii="Arial" w:hAnsi="Arial" w:cs="Arial"/>
                <w:b/>
                <w:color w:val="000000"/>
                <w:sz w:val="16"/>
                <w:szCs w:val="20"/>
              </w:rPr>
              <w:t>MicrobiologySensitivityResult</w:t>
            </w:r>
            <w:proofErr w:type="spellEnd"/>
            <w:r w:rsidR="00C8693F" w:rsidRPr="00F9270A">
              <w:rPr>
                <w:rFonts w:ascii="Arial" w:hAnsi="Arial" w:cs="Arial"/>
                <w:color w:val="000000"/>
                <w:sz w:val="16"/>
                <w:szCs w:val="20"/>
              </w:rPr>
              <w:br/>
              <w:t>-name in Group A Streptococcus Test VS</w:t>
            </w:r>
            <w:r w:rsidR="00C8693F" w:rsidRPr="00F9270A">
              <w:rPr>
                <w:rFonts w:ascii="Arial" w:hAnsi="Arial" w:cs="Arial"/>
                <w:color w:val="000000"/>
                <w:sz w:val="16"/>
                <w:szCs w:val="20"/>
              </w:rPr>
              <w:br/>
            </w:r>
            <w:r w:rsidR="00C317F9" w:rsidRPr="00F9270A">
              <w:rPr>
                <w:rFonts w:ascii="Arial" w:hAnsi="Arial" w:cs="Arial"/>
                <w:color w:val="000000"/>
                <w:sz w:val="16"/>
                <w:szCs w:val="20"/>
              </w:rPr>
              <w:t xml:space="preserve">modality </w:t>
            </w:r>
            <w:r w:rsidR="00C317F9" w:rsidRPr="00F9270A">
              <w:rPr>
                <w:rFonts w:ascii="Arial" w:hAnsi="Arial" w:cs="Arial"/>
                <w:b/>
                <w:color w:val="000000"/>
                <w:sz w:val="16"/>
                <w:szCs w:val="20"/>
              </w:rPr>
              <w:t>Observation</w:t>
            </w:r>
          </w:p>
          <w:p w14:paraId="0E5266F3" w14:textId="0F33DE01" w:rsidR="00C8693F" w:rsidRPr="00F9270A" w:rsidRDefault="00C8693F" w:rsidP="00E875D2">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w:t>
            </w:r>
            <w:proofErr w:type="spellStart"/>
            <w:r w:rsidRPr="00F9270A">
              <w:rPr>
                <w:rFonts w:ascii="Arial" w:hAnsi="Arial" w:cs="Arial"/>
                <w:color w:val="000000"/>
                <w:sz w:val="16"/>
                <w:szCs w:val="20"/>
              </w:rPr>
              <w:t>observedAtTime</w:t>
            </w:r>
            <w:proofErr w:type="spellEnd"/>
            <w:r w:rsidR="001B37AE" w:rsidRPr="00F9270A">
              <w:rPr>
                <w:rFonts w:ascii="Arial" w:hAnsi="Arial" w:cs="Arial"/>
                <w:color w:val="000000"/>
                <w:sz w:val="16"/>
                <w:szCs w:val="20"/>
              </w:rPr>
              <w:t xml:space="preserve">  </w:t>
            </w:r>
            <w:r w:rsidRPr="00F9270A">
              <w:rPr>
                <w:rFonts w:ascii="Arial" w:hAnsi="Arial" w:cs="Arial"/>
                <w:color w:val="000000"/>
                <w:sz w:val="16"/>
                <w:szCs w:val="20"/>
              </w:rPr>
              <w:t>&lt;=3 days before "Encounter, Performed: Ambulatory/ED visit"</w:t>
            </w:r>
          </w:p>
        </w:tc>
      </w:tr>
      <w:tr w:rsidR="00C8693F" w:rsidRPr="00F9270A" w14:paraId="6ECD9F27"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hideMark/>
          </w:tcPr>
          <w:p w14:paraId="76494605" w14:textId="77777777" w:rsidR="00C8693F" w:rsidRPr="00F9270A" w:rsidRDefault="00C8693F" w:rsidP="00CD5F6B">
            <w:pPr>
              <w:spacing w:before="40" w:line="240" w:lineRule="auto"/>
              <w:rPr>
                <w:rFonts w:ascii="Arial" w:hAnsi="Arial" w:cs="Arial"/>
                <w:color w:val="000000"/>
                <w:sz w:val="16"/>
                <w:szCs w:val="20"/>
              </w:rPr>
            </w:pPr>
            <w:r w:rsidRPr="00F9270A">
              <w:rPr>
                <w:rFonts w:ascii="Arial" w:hAnsi="Arial" w:cs="Arial"/>
                <w:color w:val="000000"/>
                <w:sz w:val="16"/>
                <w:szCs w:val="20"/>
              </w:rPr>
              <w:t>NQF 0565</w:t>
            </w:r>
          </w:p>
        </w:tc>
        <w:tc>
          <w:tcPr>
            <w:tcW w:w="3744" w:type="dxa"/>
            <w:hideMark/>
          </w:tcPr>
          <w:p w14:paraId="7410312A" w14:textId="309E0875" w:rsidR="00C8693F" w:rsidRPr="00F9270A" w:rsidRDefault="00C8693F" w:rsidP="00CD5F6B">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"Physical Exam, Finding: Best Corrected Visual Acuity (result: 'Visual acuity 20/40 or Better')" &lt;= 90 day(s) starts after end of "Occurrence A of Procedure, Performed: Cataract Surgery"</w:t>
            </w:r>
          </w:p>
        </w:tc>
        <w:tc>
          <w:tcPr>
            <w:tcW w:w="3772" w:type="dxa"/>
            <w:hideMark/>
          </w:tcPr>
          <w:p w14:paraId="708141C6" w14:textId="0DCA8F2D" w:rsidR="00F9270A" w:rsidRPr="00F9270A" w:rsidRDefault="00F9270A" w:rsidP="00F9270A">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proofErr w:type="spellStart"/>
            <w:r w:rsidRPr="00F9270A">
              <w:rPr>
                <w:rFonts w:ascii="Arial" w:hAnsi="Arial" w:cs="Arial"/>
                <w:b/>
                <w:color w:val="000000"/>
                <w:sz w:val="16"/>
                <w:szCs w:val="20"/>
              </w:rPr>
              <w:t>StatementOfOccurrence</w:t>
            </w:r>
            <w:proofErr w:type="spellEnd"/>
            <w:r w:rsidRPr="00F9270A">
              <w:rPr>
                <w:rFonts w:ascii="Arial" w:hAnsi="Arial" w:cs="Arial"/>
                <w:b/>
                <w:color w:val="000000"/>
                <w:sz w:val="16"/>
                <w:szCs w:val="20"/>
              </w:rPr>
              <w:t xml:space="preserve"> </w:t>
            </w:r>
            <w:r w:rsidR="00C8693F" w:rsidRPr="00F9270A">
              <w:rPr>
                <w:rFonts w:ascii="Arial" w:hAnsi="Arial" w:cs="Arial"/>
                <w:color w:val="000000"/>
                <w:sz w:val="16"/>
                <w:szCs w:val="20"/>
              </w:rPr>
              <w:t>with</w:t>
            </w:r>
            <w:r w:rsidR="00C8693F" w:rsidRPr="00F9270A">
              <w:rPr>
                <w:rFonts w:ascii="Arial" w:hAnsi="Arial" w:cs="Arial"/>
                <w:color w:val="000000"/>
                <w:sz w:val="16"/>
                <w:szCs w:val="20"/>
              </w:rPr>
              <w:br/>
            </w:r>
            <w:r w:rsidRPr="00F9270A">
              <w:rPr>
                <w:rFonts w:ascii="Arial" w:hAnsi="Arial" w:cs="Arial"/>
                <w:color w:val="000000"/>
                <w:sz w:val="16"/>
                <w:szCs w:val="20"/>
              </w:rPr>
              <w:t xml:space="preserve">topic </w:t>
            </w:r>
            <w:proofErr w:type="spellStart"/>
            <w:r w:rsidRPr="00F9270A">
              <w:rPr>
                <w:rFonts w:ascii="Arial" w:hAnsi="Arial" w:cs="Arial"/>
                <w:b/>
                <w:color w:val="000000"/>
                <w:sz w:val="16"/>
                <w:szCs w:val="20"/>
              </w:rPr>
              <w:t>SimpleObservationResult</w:t>
            </w:r>
            <w:proofErr w:type="spellEnd"/>
            <w:r w:rsidR="00C8693F" w:rsidRPr="00F9270A">
              <w:rPr>
                <w:rFonts w:ascii="Arial" w:hAnsi="Arial" w:cs="Arial"/>
                <w:color w:val="000000"/>
                <w:sz w:val="16"/>
                <w:szCs w:val="20"/>
              </w:rPr>
              <w:br/>
              <w:t>-name in Best Corrected Visual Acuity VS</w:t>
            </w:r>
            <w:r w:rsidR="00C8693F" w:rsidRPr="00F9270A">
              <w:rPr>
                <w:rFonts w:ascii="Arial" w:hAnsi="Arial" w:cs="Arial"/>
                <w:color w:val="000000"/>
                <w:sz w:val="16"/>
                <w:szCs w:val="20"/>
              </w:rPr>
              <w:br/>
              <w:t xml:space="preserve">-value &gt; </w:t>
            </w:r>
            <w:r w:rsidRPr="00F9270A">
              <w:rPr>
                <w:rFonts w:ascii="Arial" w:hAnsi="Arial" w:cs="Arial"/>
                <w:color w:val="000000"/>
                <w:sz w:val="16"/>
                <w:szCs w:val="20"/>
              </w:rPr>
              <w:t xml:space="preserve">code for </w:t>
            </w:r>
            <w:r w:rsidR="00C8693F" w:rsidRPr="00F9270A">
              <w:rPr>
                <w:rFonts w:ascii="Arial" w:hAnsi="Arial" w:cs="Arial"/>
                <w:color w:val="000000"/>
                <w:sz w:val="16"/>
                <w:szCs w:val="20"/>
              </w:rPr>
              <w:t>Visual acuity 20/40</w:t>
            </w:r>
            <w:r w:rsidR="00C8693F" w:rsidRPr="00F9270A">
              <w:rPr>
                <w:rFonts w:ascii="Arial" w:hAnsi="Arial" w:cs="Arial"/>
                <w:color w:val="000000"/>
                <w:sz w:val="16"/>
                <w:szCs w:val="20"/>
              </w:rPr>
              <w:br/>
            </w:r>
            <w:r w:rsidRPr="00F9270A">
              <w:rPr>
                <w:rFonts w:ascii="Arial" w:hAnsi="Arial" w:cs="Arial"/>
                <w:color w:val="000000"/>
                <w:sz w:val="16"/>
                <w:szCs w:val="20"/>
              </w:rPr>
              <w:t xml:space="preserve">modality </w:t>
            </w:r>
            <w:r w:rsidRPr="00F9270A">
              <w:rPr>
                <w:rFonts w:ascii="Arial" w:hAnsi="Arial" w:cs="Arial"/>
                <w:b/>
                <w:color w:val="000000"/>
                <w:sz w:val="16"/>
                <w:szCs w:val="20"/>
              </w:rPr>
              <w:t>Observation</w:t>
            </w:r>
            <w:r w:rsidRPr="00F9270A">
              <w:rPr>
                <w:rFonts w:ascii="Arial" w:hAnsi="Arial" w:cs="Arial"/>
                <w:color w:val="000000"/>
                <w:sz w:val="16"/>
                <w:szCs w:val="20"/>
              </w:rPr>
              <w:t xml:space="preserve"> </w:t>
            </w:r>
          </w:p>
          <w:p w14:paraId="2C3B0222" w14:textId="29C5368D" w:rsidR="00C8693F" w:rsidRPr="00F9270A" w:rsidRDefault="00C8693F" w:rsidP="00F9270A">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w:t>
            </w:r>
            <w:proofErr w:type="spellStart"/>
            <w:r w:rsidRPr="00F9270A">
              <w:rPr>
                <w:rFonts w:ascii="Arial" w:hAnsi="Arial" w:cs="Arial"/>
                <w:color w:val="000000"/>
                <w:sz w:val="16"/>
                <w:szCs w:val="20"/>
              </w:rPr>
              <w:t>observedAtTime</w:t>
            </w:r>
            <w:proofErr w:type="spellEnd"/>
            <w:r w:rsidRPr="00F9270A">
              <w:rPr>
                <w:rFonts w:ascii="Arial" w:hAnsi="Arial" w:cs="Arial"/>
                <w:color w:val="000000"/>
                <w:sz w:val="16"/>
                <w:szCs w:val="20"/>
              </w:rPr>
              <w:t xml:space="preserve"> &lt;=90 days after" Procedure, performed: Cataract surgery"</w:t>
            </w:r>
          </w:p>
        </w:tc>
      </w:tr>
      <w:tr w:rsidR="00C8693F" w:rsidRPr="00F9270A" w14:paraId="0BD33780"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hideMark/>
          </w:tcPr>
          <w:p w14:paraId="615F7BF9" w14:textId="77777777" w:rsidR="00C8693F" w:rsidRPr="00F9270A" w:rsidRDefault="00C8693F" w:rsidP="00CD5F6B">
            <w:pPr>
              <w:spacing w:before="40" w:line="240" w:lineRule="auto"/>
              <w:rPr>
                <w:rFonts w:ascii="Arial" w:hAnsi="Arial" w:cs="Arial"/>
                <w:color w:val="000000"/>
                <w:sz w:val="16"/>
                <w:szCs w:val="20"/>
              </w:rPr>
            </w:pPr>
            <w:r w:rsidRPr="00F9270A">
              <w:rPr>
                <w:rFonts w:ascii="Arial" w:hAnsi="Arial" w:cs="Arial"/>
                <w:color w:val="000000"/>
                <w:sz w:val="16"/>
                <w:szCs w:val="20"/>
              </w:rPr>
              <w:t>NQF 0018</w:t>
            </w:r>
          </w:p>
        </w:tc>
        <w:tc>
          <w:tcPr>
            <w:tcW w:w="3744" w:type="dxa"/>
            <w:hideMark/>
          </w:tcPr>
          <w:p w14:paraId="2723F35F" w14:textId="717377C9" w:rsidR="00C8693F" w:rsidRPr="00F9270A" w:rsidRDefault="00C8693F">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"Physical Exam, Finding: Systolic Blood Pressure (result &lt; 140 mmHg)"</w:t>
            </w:r>
            <w:r w:rsidRPr="00F9270A">
              <w:rPr>
                <w:rFonts w:ascii="Arial" w:hAnsi="Arial" w:cs="Arial"/>
                <w:color w:val="000000"/>
                <w:sz w:val="16"/>
                <w:szCs w:val="20"/>
              </w:rPr>
              <w:br/>
            </w:r>
            <w:r w:rsidRPr="00F9270A">
              <w:rPr>
                <w:rFonts w:ascii="Arial" w:hAnsi="Arial" w:cs="Arial"/>
                <w:color w:val="000000"/>
                <w:sz w:val="16"/>
                <w:szCs w:val="20"/>
              </w:rPr>
              <w:lastRenderedPageBreak/>
              <w:t>during MOST RECENT: "Encounter, Performed: Office Visit"</w:t>
            </w:r>
          </w:p>
        </w:tc>
        <w:tc>
          <w:tcPr>
            <w:tcW w:w="3772" w:type="dxa"/>
            <w:hideMark/>
          </w:tcPr>
          <w:p w14:paraId="4F87F696" w14:textId="77777777" w:rsidR="00C107A6" w:rsidRDefault="00C107A6" w:rsidP="00C107A6">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proofErr w:type="spellStart"/>
            <w:r w:rsidRPr="00F9270A">
              <w:rPr>
                <w:rFonts w:ascii="Arial" w:hAnsi="Arial" w:cs="Arial"/>
                <w:b/>
                <w:color w:val="000000"/>
                <w:sz w:val="16"/>
                <w:szCs w:val="20"/>
              </w:rPr>
              <w:lastRenderedPageBreak/>
              <w:t>StatementOfOccurrence</w:t>
            </w:r>
            <w:proofErr w:type="spellEnd"/>
            <w:r w:rsidRPr="00F9270A">
              <w:rPr>
                <w:rFonts w:ascii="Arial" w:hAnsi="Arial" w:cs="Arial"/>
                <w:b/>
                <w:color w:val="000000"/>
                <w:sz w:val="16"/>
                <w:szCs w:val="20"/>
              </w:rPr>
              <w:t xml:space="preserve"> </w:t>
            </w:r>
            <w:r w:rsidR="00C8693F" w:rsidRPr="00F9270A">
              <w:rPr>
                <w:rFonts w:ascii="Arial" w:hAnsi="Arial" w:cs="Arial"/>
                <w:color w:val="000000"/>
                <w:sz w:val="16"/>
                <w:szCs w:val="20"/>
              </w:rPr>
              <w:t>with</w:t>
            </w:r>
            <w:r w:rsidR="00C8693F" w:rsidRPr="00F9270A">
              <w:rPr>
                <w:rFonts w:ascii="Arial" w:hAnsi="Arial" w:cs="Arial"/>
                <w:color w:val="000000"/>
                <w:sz w:val="16"/>
                <w:szCs w:val="20"/>
              </w:rPr>
              <w:br/>
            </w:r>
            <w:r w:rsidRPr="00F9270A">
              <w:rPr>
                <w:rFonts w:ascii="Arial" w:hAnsi="Arial" w:cs="Arial"/>
                <w:color w:val="000000"/>
                <w:sz w:val="16"/>
                <w:szCs w:val="20"/>
              </w:rPr>
              <w:t xml:space="preserve">topic </w:t>
            </w:r>
            <w:proofErr w:type="spellStart"/>
            <w:r w:rsidRPr="00F9270A">
              <w:rPr>
                <w:rFonts w:ascii="Arial" w:hAnsi="Arial" w:cs="Arial"/>
                <w:b/>
                <w:color w:val="000000"/>
                <w:sz w:val="16"/>
                <w:szCs w:val="20"/>
              </w:rPr>
              <w:t>SimpleObservationResult</w:t>
            </w:r>
            <w:proofErr w:type="spellEnd"/>
            <w:r w:rsidRPr="00F9270A">
              <w:rPr>
                <w:rFonts w:ascii="Arial" w:hAnsi="Arial" w:cs="Arial"/>
                <w:color w:val="000000"/>
                <w:sz w:val="16"/>
                <w:szCs w:val="20"/>
              </w:rPr>
              <w:br/>
            </w:r>
            <w:r w:rsidR="00C8693F" w:rsidRPr="00F9270A">
              <w:rPr>
                <w:rFonts w:ascii="Arial" w:hAnsi="Arial" w:cs="Arial"/>
                <w:color w:val="000000"/>
                <w:sz w:val="16"/>
                <w:szCs w:val="20"/>
              </w:rPr>
              <w:lastRenderedPageBreak/>
              <w:t>- name in Systolic BP VS</w:t>
            </w:r>
            <w:r w:rsidR="00C8693F" w:rsidRPr="00F9270A">
              <w:rPr>
                <w:rFonts w:ascii="Arial" w:hAnsi="Arial" w:cs="Arial"/>
                <w:color w:val="000000"/>
                <w:sz w:val="16"/>
                <w:szCs w:val="20"/>
              </w:rPr>
              <w:br/>
              <w:t>- value &lt; 140 mm Hg</w:t>
            </w:r>
            <w:r w:rsidR="00C8693F" w:rsidRPr="00F9270A">
              <w:rPr>
                <w:rFonts w:ascii="Arial" w:hAnsi="Arial" w:cs="Arial"/>
                <w:color w:val="000000"/>
                <w:sz w:val="16"/>
                <w:szCs w:val="20"/>
              </w:rPr>
              <w:br/>
            </w:r>
            <w:r w:rsidRPr="00F9270A">
              <w:rPr>
                <w:rFonts w:ascii="Arial" w:hAnsi="Arial" w:cs="Arial"/>
                <w:color w:val="000000"/>
                <w:sz w:val="16"/>
                <w:szCs w:val="20"/>
              </w:rPr>
              <w:t xml:space="preserve">modality </w:t>
            </w:r>
            <w:r w:rsidRPr="00F9270A">
              <w:rPr>
                <w:rFonts w:ascii="Arial" w:hAnsi="Arial" w:cs="Arial"/>
                <w:b/>
                <w:color w:val="000000"/>
                <w:sz w:val="16"/>
                <w:szCs w:val="20"/>
              </w:rPr>
              <w:t>Observation</w:t>
            </w:r>
            <w:r w:rsidRPr="00F9270A">
              <w:rPr>
                <w:rFonts w:ascii="Arial" w:hAnsi="Arial" w:cs="Arial"/>
                <w:color w:val="000000"/>
                <w:sz w:val="16"/>
                <w:szCs w:val="20"/>
              </w:rPr>
              <w:t xml:space="preserve"> </w:t>
            </w:r>
          </w:p>
          <w:p w14:paraId="293C5D47" w14:textId="03A585B2" w:rsidR="00C8693F" w:rsidRPr="00F9270A" w:rsidRDefault="00C8693F" w:rsidP="00C107A6">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 xml:space="preserve">- </w:t>
            </w:r>
            <w:proofErr w:type="spellStart"/>
            <w:proofErr w:type="gramStart"/>
            <w:r w:rsidRPr="00F9270A">
              <w:rPr>
                <w:rFonts w:ascii="Arial" w:hAnsi="Arial" w:cs="Arial"/>
                <w:color w:val="000000"/>
                <w:sz w:val="16"/>
                <w:szCs w:val="20"/>
              </w:rPr>
              <w:t>observedAtTime</w:t>
            </w:r>
            <w:proofErr w:type="spellEnd"/>
            <w:proofErr w:type="gramEnd"/>
            <w:r w:rsidRPr="00F9270A">
              <w:rPr>
                <w:rFonts w:ascii="Arial" w:hAnsi="Arial" w:cs="Arial"/>
                <w:color w:val="000000"/>
                <w:sz w:val="16"/>
                <w:szCs w:val="20"/>
              </w:rPr>
              <w:t xml:space="preserve"> within (</w:t>
            </w:r>
            <w:proofErr w:type="spellStart"/>
            <w:r w:rsidRPr="00F9270A">
              <w:rPr>
                <w:rFonts w:ascii="Arial" w:hAnsi="Arial" w:cs="Arial"/>
                <w:color w:val="000000"/>
                <w:sz w:val="16"/>
                <w:szCs w:val="20"/>
              </w:rPr>
              <w:t>mostRecentOfficeVisitEnc</w:t>
            </w:r>
            <w:del w:id="10829" w:author="Aziz Boxwala" w:date="2014-08-22T12:50:00Z">
              <w:r w:rsidRPr="00F9270A" w:rsidDel="00AF48EC">
                <w:rPr>
                  <w:rFonts w:ascii="Arial" w:hAnsi="Arial" w:cs="Arial"/>
                  <w:color w:val="000000"/>
                  <w:sz w:val="16"/>
                  <w:szCs w:val="20"/>
                </w:rPr>
                <w:delText xml:space="preserve"> </w:delText>
              </w:r>
            </w:del>
            <w:ins w:id="10830" w:author="Aziz Boxwala" w:date="2014-08-22T12:50:00Z">
              <w:r w:rsidR="00AF48EC">
                <w:rPr>
                  <w:rFonts w:ascii="Arial" w:hAnsi="Arial" w:cs="Arial"/>
                  <w:color w:val="000000"/>
                  <w:sz w:val="16"/>
                  <w:szCs w:val="20"/>
                </w:rPr>
                <w:t>.</w:t>
              </w:r>
            </w:ins>
            <w:del w:id="10831" w:author="Aziz Boxwala" w:date="2014-08-22T12:50:00Z">
              <w:r w:rsidRPr="00F9270A" w:rsidDel="00AF48EC">
                <w:rPr>
                  <w:rFonts w:ascii="Arial" w:hAnsi="Arial" w:cs="Arial"/>
                  <w:color w:val="000000"/>
                  <w:sz w:val="16"/>
                  <w:szCs w:val="20"/>
                </w:rPr>
                <w:delText xml:space="preserve">- </w:delText>
              </w:r>
            </w:del>
            <w:r w:rsidR="00237D47" w:rsidRPr="00F9270A">
              <w:rPr>
                <w:rFonts w:ascii="Arial" w:hAnsi="Arial" w:cs="Arial"/>
                <w:color w:val="000000"/>
                <w:sz w:val="16"/>
                <w:szCs w:val="20"/>
              </w:rPr>
              <w:t>perform</w:t>
            </w:r>
            <w:ins w:id="10832" w:author="Aziz Boxwala" w:date="2014-08-22T12:49:00Z">
              <w:r w:rsidR="00AF48EC">
                <w:rPr>
                  <w:rFonts w:ascii="Arial" w:hAnsi="Arial" w:cs="Arial"/>
                  <w:color w:val="000000"/>
                  <w:sz w:val="16"/>
                  <w:szCs w:val="20"/>
                </w:rPr>
                <w:t>ance</w:t>
              </w:r>
            </w:ins>
            <w:del w:id="10833" w:author="Aziz Boxwala" w:date="2014-08-22T12:49:00Z">
              <w:r w:rsidR="00237D47" w:rsidRPr="00F9270A" w:rsidDel="00AF48EC">
                <w:rPr>
                  <w:rFonts w:ascii="Arial" w:hAnsi="Arial" w:cs="Arial"/>
                  <w:color w:val="000000"/>
                  <w:sz w:val="16"/>
                  <w:szCs w:val="20"/>
                </w:rPr>
                <w:delText>edAt</w:delText>
              </w:r>
            </w:del>
            <w:r w:rsidRPr="00F9270A">
              <w:rPr>
                <w:rFonts w:ascii="Arial" w:hAnsi="Arial" w:cs="Arial"/>
                <w:color w:val="000000"/>
                <w:sz w:val="16"/>
                <w:szCs w:val="20"/>
              </w:rPr>
              <w:t>Time</w:t>
            </w:r>
            <w:proofErr w:type="spellEnd"/>
            <w:r w:rsidRPr="00F9270A">
              <w:rPr>
                <w:rFonts w:ascii="Arial" w:hAnsi="Arial" w:cs="Arial"/>
                <w:color w:val="000000"/>
                <w:sz w:val="16"/>
                <w:szCs w:val="20"/>
              </w:rPr>
              <w:t>)</w:t>
            </w:r>
          </w:p>
        </w:tc>
      </w:tr>
      <w:tr w:rsidR="00C8693F" w:rsidRPr="00F9270A" w14:paraId="63923691"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hideMark/>
          </w:tcPr>
          <w:p w14:paraId="4104E0A6" w14:textId="77777777" w:rsidR="00C8693F" w:rsidRPr="00F9270A" w:rsidRDefault="00C8693F" w:rsidP="00CD5F6B">
            <w:pPr>
              <w:spacing w:before="40" w:line="240" w:lineRule="auto"/>
              <w:rPr>
                <w:rFonts w:ascii="Arial" w:hAnsi="Arial" w:cs="Arial"/>
                <w:color w:val="000000"/>
                <w:sz w:val="16"/>
                <w:szCs w:val="20"/>
              </w:rPr>
            </w:pPr>
            <w:r w:rsidRPr="00F9270A">
              <w:rPr>
                <w:rFonts w:ascii="Arial" w:hAnsi="Arial" w:cs="Arial"/>
                <w:color w:val="000000"/>
                <w:sz w:val="16"/>
                <w:szCs w:val="20"/>
              </w:rPr>
              <w:lastRenderedPageBreak/>
              <w:t>NQF 0059</w:t>
            </w:r>
          </w:p>
        </w:tc>
        <w:tc>
          <w:tcPr>
            <w:tcW w:w="3744" w:type="dxa"/>
            <w:hideMark/>
          </w:tcPr>
          <w:p w14:paraId="732B0E27" w14:textId="77777777" w:rsidR="00C8693F" w:rsidRPr="00F9270A" w:rsidRDefault="00C8693F" w:rsidP="00CD5F6B">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Laboratory Test, Result: HbA1c Laboratory Test" during "Measurement Period"</w:t>
            </w:r>
            <w:r w:rsidRPr="00F9270A">
              <w:rPr>
                <w:rFonts w:ascii="Arial" w:hAnsi="Arial" w:cs="Arial"/>
                <w:color w:val="000000"/>
                <w:sz w:val="16"/>
                <w:szCs w:val="20"/>
              </w:rPr>
              <w:br/>
              <w:t>AND: "Occurrence A of Laboratory Test, Result: HbA1c Laboratory Test (result &gt; 9 %)"</w:t>
            </w:r>
          </w:p>
        </w:tc>
        <w:tc>
          <w:tcPr>
            <w:tcW w:w="3772" w:type="dxa"/>
            <w:hideMark/>
          </w:tcPr>
          <w:p w14:paraId="025F3B77" w14:textId="77777777" w:rsidR="00C107A6" w:rsidRDefault="00C107A6" w:rsidP="00CD5F6B">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proofErr w:type="spellStart"/>
            <w:r w:rsidRPr="00F9270A">
              <w:rPr>
                <w:rFonts w:ascii="Arial" w:hAnsi="Arial" w:cs="Arial"/>
                <w:b/>
                <w:color w:val="000000"/>
                <w:sz w:val="16"/>
                <w:szCs w:val="20"/>
              </w:rPr>
              <w:t>StatementOfOccurrence</w:t>
            </w:r>
            <w:proofErr w:type="spellEnd"/>
            <w:r w:rsidRPr="00F9270A">
              <w:rPr>
                <w:rFonts w:ascii="Arial" w:hAnsi="Arial" w:cs="Arial"/>
                <w:b/>
                <w:color w:val="000000"/>
                <w:sz w:val="16"/>
                <w:szCs w:val="20"/>
              </w:rPr>
              <w:t xml:space="preserve"> </w:t>
            </w:r>
            <w:r w:rsidRPr="00F9270A">
              <w:rPr>
                <w:rFonts w:ascii="Arial" w:hAnsi="Arial" w:cs="Arial"/>
                <w:color w:val="000000"/>
                <w:sz w:val="16"/>
                <w:szCs w:val="20"/>
              </w:rPr>
              <w:t>with</w:t>
            </w:r>
            <w:r w:rsidRPr="00F9270A">
              <w:rPr>
                <w:rFonts w:ascii="Arial" w:hAnsi="Arial" w:cs="Arial"/>
                <w:color w:val="000000"/>
                <w:sz w:val="16"/>
                <w:szCs w:val="20"/>
              </w:rPr>
              <w:br/>
              <w:t xml:space="preserve">topic </w:t>
            </w:r>
            <w:proofErr w:type="spellStart"/>
            <w:r w:rsidRPr="00F9270A">
              <w:rPr>
                <w:rFonts w:ascii="Arial" w:hAnsi="Arial" w:cs="Arial"/>
                <w:b/>
                <w:color w:val="000000"/>
                <w:sz w:val="16"/>
                <w:szCs w:val="20"/>
              </w:rPr>
              <w:t>SimpleObservationResult</w:t>
            </w:r>
            <w:proofErr w:type="spellEnd"/>
            <w:r w:rsidR="00C8693F" w:rsidRPr="00F9270A">
              <w:rPr>
                <w:rFonts w:ascii="Arial" w:hAnsi="Arial" w:cs="Arial"/>
                <w:color w:val="000000"/>
                <w:sz w:val="16"/>
                <w:szCs w:val="20"/>
              </w:rPr>
              <w:br/>
              <w:t>-name in HbA1c Laboratory Test in</w:t>
            </w:r>
          </w:p>
          <w:p w14:paraId="3DBA4DCD" w14:textId="2FBAB5CC" w:rsidR="00C107A6" w:rsidRDefault="00C107A6" w:rsidP="00CD5F6B">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-value &gt; 9%</w:t>
            </w:r>
            <w:r w:rsidR="00C8693F" w:rsidRPr="00F9270A">
              <w:rPr>
                <w:rFonts w:ascii="Arial" w:hAnsi="Arial" w:cs="Arial"/>
                <w:color w:val="000000"/>
                <w:sz w:val="16"/>
                <w:szCs w:val="20"/>
              </w:rPr>
              <w:br/>
            </w:r>
            <w:r w:rsidRPr="00F9270A">
              <w:rPr>
                <w:rFonts w:ascii="Arial" w:hAnsi="Arial" w:cs="Arial"/>
                <w:color w:val="000000"/>
                <w:sz w:val="16"/>
                <w:szCs w:val="20"/>
              </w:rPr>
              <w:t xml:space="preserve">modality </w:t>
            </w:r>
            <w:r w:rsidRPr="00F9270A">
              <w:rPr>
                <w:rFonts w:ascii="Arial" w:hAnsi="Arial" w:cs="Arial"/>
                <w:b/>
                <w:color w:val="000000"/>
                <w:sz w:val="16"/>
                <w:szCs w:val="20"/>
              </w:rPr>
              <w:t>Observation</w:t>
            </w:r>
            <w:r w:rsidRPr="00F9270A">
              <w:rPr>
                <w:rFonts w:ascii="Arial" w:hAnsi="Arial" w:cs="Arial"/>
                <w:color w:val="000000"/>
                <w:sz w:val="16"/>
                <w:szCs w:val="20"/>
              </w:rPr>
              <w:t xml:space="preserve"> </w:t>
            </w:r>
          </w:p>
          <w:p w14:paraId="55CAE3CE" w14:textId="5C63F949" w:rsidR="00C8693F" w:rsidRPr="00F9270A" w:rsidRDefault="00C8693F" w:rsidP="00C107A6">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w:t>
            </w:r>
            <w:proofErr w:type="spellStart"/>
            <w:r w:rsidRPr="00F9270A">
              <w:rPr>
                <w:rFonts w:ascii="Arial" w:hAnsi="Arial" w:cs="Arial"/>
                <w:color w:val="000000"/>
                <w:sz w:val="16"/>
                <w:szCs w:val="20"/>
              </w:rPr>
              <w:t>observedA</w:t>
            </w:r>
            <w:r w:rsidR="00C107A6">
              <w:rPr>
                <w:rFonts w:ascii="Arial" w:hAnsi="Arial" w:cs="Arial"/>
                <w:color w:val="000000"/>
                <w:sz w:val="16"/>
                <w:szCs w:val="20"/>
              </w:rPr>
              <w:t>tTime</w:t>
            </w:r>
            <w:proofErr w:type="spellEnd"/>
            <w:r w:rsidR="00C107A6">
              <w:rPr>
                <w:rFonts w:ascii="Arial" w:hAnsi="Arial" w:cs="Arial"/>
                <w:color w:val="000000"/>
                <w:sz w:val="16"/>
                <w:szCs w:val="20"/>
              </w:rPr>
              <w:t xml:space="preserve"> within measurement period</w:t>
            </w:r>
          </w:p>
        </w:tc>
      </w:tr>
      <w:tr w:rsidR="00C8693F" w:rsidRPr="00F9270A" w14:paraId="21CC1BC2"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hideMark/>
          </w:tcPr>
          <w:p w14:paraId="7B44459E" w14:textId="77777777" w:rsidR="00C8693F" w:rsidRPr="00F9270A" w:rsidRDefault="00C8693F" w:rsidP="00CD5F6B">
            <w:pPr>
              <w:spacing w:before="40" w:line="240" w:lineRule="auto"/>
              <w:rPr>
                <w:rFonts w:ascii="Arial" w:hAnsi="Arial" w:cs="Arial"/>
                <w:color w:val="000000"/>
                <w:sz w:val="16"/>
                <w:szCs w:val="20"/>
              </w:rPr>
            </w:pPr>
            <w:r w:rsidRPr="00F9270A">
              <w:rPr>
                <w:rFonts w:ascii="Arial" w:hAnsi="Arial" w:cs="Arial"/>
                <w:color w:val="000000"/>
                <w:sz w:val="16"/>
                <w:szCs w:val="20"/>
              </w:rPr>
              <w:t>NQF 1659</w:t>
            </w:r>
          </w:p>
        </w:tc>
        <w:tc>
          <w:tcPr>
            <w:tcW w:w="3744" w:type="dxa"/>
            <w:hideMark/>
          </w:tcPr>
          <w:p w14:paraId="052FC2A7" w14:textId="7C784778" w:rsidR="00C8693F" w:rsidRPr="00F9270A" w:rsidRDefault="00C8693F" w:rsidP="00CD5F6B">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 xml:space="preserve">"Procedure, Performed not done: Drug not available" during "Occurrence A of Encounter, Performed: Encounter Inpatient" </w:t>
            </w:r>
          </w:p>
        </w:tc>
        <w:tc>
          <w:tcPr>
            <w:tcW w:w="3772" w:type="dxa"/>
            <w:hideMark/>
          </w:tcPr>
          <w:p w14:paraId="66C44AC8" w14:textId="123D7B5E" w:rsidR="00C76FAF" w:rsidDel="00544331" w:rsidRDefault="00650D8F">
            <w:pPr>
              <w:spacing w:before="40" w:line="240" w:lineRule="auto"/>
              <w:cnfStyle w:val="000000100000" w:firstRow="0" w:lastRow="0" w:firstColumn="0" w:lastColumn="0" w:oddVBand="0" w:evenVBand="0" w:oddHBand="1" w:evenHBand="0" w:firstRowFirstColumn="0" w:firstRowLastColumn="0" w:lastRowFirstColumn="0" w:lastRowLastColumn="0"/>
              <w:rPr>
                <w:del w:id="10834" w:author="Aziz Boxwala" w:date="2014-08-22T12:45:00Z"/>
                <w:rFonts w:ascii="Arial" w:hAnsi="Arial" w:cs="Arial"/>
                <w:color w:val="000000"/>
                <w:sz w:val="16"/>
                <w:szCs w:val="20"/>
              </w:rPr>
            </w:pPr>
            <w:del w:id="10835" w:author="Aziz Boxwala" w:date="2014-08-22T12:44:00Z">
              <w:r w:rsidRPr="00544331" w:rsidDel="00544331">
                <w:rPr>
                  <w:rFonts w:ascii="Arial" w:hAnsi="Arial" w:cs="Arial"/>
                  <w:b/>
                  <w:color w:val="000000"/>
                  <w:sz w:val="16"/>
                  <w:szCs w:val="20"/>
                  <w:rPrChange w:id="10836" w:author="Aziz Boxwala" w:date="2014-08-22T12:44:00Z">
                    <w:rPr>
                      <w:rFonts w:ascii="Arial" w:hAnsi="Arial" w:cs="Arial"/>
                      <w:b/>
                      <w:color w:val="000000"/>
                      <w:sz w:val="16"/>
                      <w:szCs w:val="20"/>
                      <w:highlight w:val="yellow"/>
                    </w:rPr>
                  </w:rPrChange>
                </w:rPr>
                <w:delText>ScheduledProcedure</w:delText>
              </w:r>
              <w:r w:rsidRPr="00544331" w:rsidDel="00544331">
                <w:rPr>
                  <w:rFonts w:ascii="Arial" w:hAnsi="Arial" w:cs="Arial"/>
                  <w:color w:val="000000"/>
                  <w:sz w:val="16"/>
                  <w:szCs w:val="20"/>
                  <w:rPrChange w:id="10837" w:author="Aziz Boxwala" w:date="2014-08-22T12:44:00Z">
                    <w:rPr>
                      <w:rFonts w:ascii="Arial" w:hAnsi="Arial" w:cs="Arial"/>
                      <w:color w:val="000000"/>
                      <w:sz w:val="16"/>
                      <w:szCs w:val="20"/>
                      <w:highlight w:val="yellow"/>
                    </w:rPr>
                  </w:rPrChange>
                </w:rPr>
                <w:delText xml:space="preserve"> </w:delText>
              </w:r>
            </w:del>
            <w:proofErr w:type="spellStart"/>
            <w:ins w:id="10838" w:author="Aziz Boxwala" w:date="2014-08-22T12:44:00Z">
              <w:r w:rsidR="00544331">
                <w:rPr>
                  <w:rFonts w:ascii="Arial" w:hAnsi="Arial" w:cs="Arial"/>
                  <w:b/>
                  <w:color w:val="000000"/>
                  <w:sz w:val="16"/>
                  <w:szCs w:val="20"/>
                </w:rPr>
                <w:t>StatementOfNonOccurrence</w:t>
              </w:r>
              <w:proofErr w:type="spellEnd"/>
              <w:r w:rsidR="00544331" w:rsidRPr="00544331">
                <w:rPr>
                  <w:rFonts w:ascii="Arial" w:hAnsi="Arial" w:cs="Arial"/>
                  <w:color w:val="000000"/>
                  <w:sz w:val="16"/>
                  <w:szCs w:val="20"/>
                  <w:rPrChange w:id="10839" w:author="Aziz Boxwala" w:date="2014-08-22T12:44:00Z">
                    <w:rPr>
                      <w:rFonts w:ascii="Arial" w:hAnsi="Arial" w:cs="Arial"/>
                      <w:color w:val="000000"/>
                      <w:sz w:val="16"/>
                      <w:szCs w:val="20"/>
                      <w:highlight w:val="yellow"/>
                    </w:rPr>
                  </w:rPrChange>
                </w:rPr>
                <w:t xml:space="preserve"> </w:t>
              </w:r>
            </w:ins>
            <w:r w:rsidR="00C8693F" w:rsidRPr="00544331">
              <w:rPr>
                <w:rFonts w:ascii="Arial" w:hAnsi="Arial" w:cs="Arial"/>
                <w:color w:val="000000"/>
                <w:sz w:val="16"/>
                <w:szCs w:val="20"/>
                <w:rPrChange w:id="10840" w:author="Aziz Boxwala" w:date="2014-08-22T12:44:00Z">
                  <w:rPr>
                    <w:rFonts w:ascii="Arial" w:hAnsi="Arial" w:cs="Arial"/>
                    <w:color w:val="000000"/>
                    <w:sz w:val="16"/>
                    <w:szCs w:val="20"/>
                    <w:highlight w:val="yellow"/>
                  </w:rPr>
                </w:rPrChange>
              </w:rPr>
              <w:t>with</w:t>
            </w:r>
            <w:r w:rsidR="00C8693F" w:rsidRPr="00544331">
              <w:rPr>
                <w:rFonts w:ascii="Arial" w:hAnsi="Arial" w:cs="Arial"/>
                <w:color w:val="000000"/>
                <w:sz w:val="16"/>
                <w:szCs w:val="20"/>
                <w:rPrChange w:id="10841" w:author="Aziz Boxwala" w:date="2014-08-22T12:44:00Z">
                  <w:rPr>
                    <w:rFonts w:ascii="Arial" w:hAnsi="Arial" w:cs="Arial"/>
                    <w:color w:val="000000"/>
                    <w:sz w:val="16"/>
                    <w:szCs w:val="20"/>
                    <w:highlight w:val="yellow"/>
                  </w:rPr>
                </w:rPrChange>
              </w:rPr>
              <w:br/>
            </w:r>
            <w:ins w:id="10842" w:author="Aziz Boxwala" w:date="2014-08-22T12:44:00Z">
              <w:r w:rsidR="00544331">
                <w:rPr>
                  <w:rFonts w:ascii="Arial" w:hAnsi="Arial" w:cs="Arial"/>
                  <w:color w:val="000000"/>
                  <w:sz w:val="16"/>
                  <w:szCs w:val="20"/>
                </w:rPr>
                <w:t>topic</w:t>
              </w:r>
            </w:ins>
            <w:del w:id="10843" w:author="Aziz Boxwala" w:date="2014-08-22T12:44:00Z">
              <w:r w:rsidR="00C8693F" w:rsidRPr="00544331" w:rsidDel="00544331">
                <w:rPr>
                  <w:rFonts w:ascii="Arial" w:hAnsi="Arial" w:cs="Arial"/>
                  <w:color w:val="000000"/>
                  <w:sz w:val="16"/>
                  <w:szCs w:val="20"/>
                  <w:rPrChange w:id="10844" w:author="Aziz Boxwala" w:date="2014-08-22T12:44:00Z">
                    <w:rPr>
                      <w:rFonts w:ascii="Arial" w:hAnsi="Arial" w:cs="Arial"/>
                      <w:color w:val="000000"/>
                      <w:sz w:val="16"/>
                      <w:szCs w:val="20"/>
                      <w:highlight w:val="yellow"/>
                    </w:rPr>
                  </w:rPrChange>
                </w:rPr>
                <w:delText>-</w:delText>
              </w:r>
            </w:del>
            <w:ins w:id="10845" w:author="Aziz Boxwala" w:date="2014-08-22T12:44:00Z">
              <w:r w:rsidR="00544331" w:rsidRPr="00544331" w:rsidDel="00544331">
                <w:rPr>
                  <w:rFonts w:ascii="Arial" w:hAnsi="Arial" w:cs="Arial"/>
                  <w:color w:val="000000"/>
                  <w:sz w:val="16"/>
                  <w:szCs w:val="20"/>
                </w:rPr>
                <w:t xml:space="preserve"> </w:t>
              </w:r>
            </w:ins>
            <w:del w:id="10846" w:author="Aziz Boxwala" w:date="2014-08-22T12:44:00Z">
              <w:r w:rsidR="00C8693F" w:rsidRPr="00544331" w:rsidDel="00544331">
                <w:rPr>
                  <w:rFonts w:ascii="Arial" w:hAnsi="Arial" w:cs="Arial"/>
                  <w:b/>
                  <w:color w:val="000000"/>
                  <w:sz w:val="16"/>
                  <w:szCs w:val="20"/>
                  <w:rPrChange w:id="10847" w:author="Aziz Boxwala" w:date="2014-08-22T12:45:00Z">
                    <w:rPr>
                      <w:rFonts w:ascii="Arial" w:hAnsi="Arial" w:cs="Arial"/>
                      <w:color w:val="000000"/>
                      <w:sz w:val="16"/>
                      <w:szCs w:val="20"/>
                      <w:highlight w:val="yellow"/>
                    </w:rPr>
                  </w:rPrChange>
                </w:rPr>
                <w:delText>semanticReference="</w:delText>
              </w:r>
            </w:del>
            <w:r w:rsidR="00C8693F" w:rsidRPr="00544331">
              <w:rPr>
                <w:rFonts w:ascii="Arial" w:hAnsi="Arial" w:cs="Arial"/>
                <w:b/>
                <w:color w:val="000000"/>
                <w:sz w:val="16"/>
                <w:szCs w:val="20"/>
                <w:rPrChange w:id="10848" w:author="Aziz Boxwala" w:date="2014-08-22T12:45:00Z">
                  <w:rPr>
                    <w:rFonts w:ascii="Arial" w:hAnsi="Arial" w:cs="Arial"/>
                    <w:color w:val="000000"/>
                    <w:sz w:val="16"/>
                    <w:szCs w:val="20"/>
                    <w:highlight w:val="yellow"/>
                  </w:rPr>
                </w:rPrChange>
              </w:rPr>
              <w:t>Procedure</w:t>
            </w:r>
            <w:del w:id="10849" w:author="Aziz Boxwala" w:date="2014-08-22T12:44:00Z">
              <w:r w:rsidR="00C8693F" w:rsidRPr="00544331" w:rsidDel="00544331">
                <w:rPr>
                  <w:rFonts w:ascii="Arial" w:hAnsi="Arial" w:cs="Arial"/>
                  <w:color w:val="000000"/>
                  <w:sz w:val="16"/>
                  <w:szCs w:val="20"/>
                  <w:rPrChange w:id="10850" w:author="Aziz Boxwala" w:date="2014-08-22T12:44:00Z">
                    <w:rPr>
                      <w:rFonts w:ascii="Arial" w:hAnsi="Arial" w:cs="Arial"/>
                      <w:color w:val="000000"/>
                      <w:sz w:val="16"/>
                      <w:szCs w:val="20"/>
                      <w:highlight w:val="yellow"/>
                    </w:rPr>
                  </w:rPrChange>
                </w:rPr>
                <w:delText>, Performed"</w:delText>
              </w:r>
            </w:del>
          </w:p>
          <w:p w14:paraId="432E0ED9" w14:textId="77777777" w:rsidR="00544331" w:rsidRDefault="00544331" w:rsidP="00CD5F6B">
            <w:pPr>
              <w:spacing w:before="40" w:line="240" w:lineRule="auto"/>
              <w:cnfStyle w:val="000000100000" w:firstRow="0" w:lastRow="0" w:firstColumn="0" w:lastColumn="0" w:oddVBand="0" w:evenVBand="0" w:oddHBand="1" w:evenHBand="0" w:firstRowFirstColumn="0" w:firstRowLastColumn="0" w:lastRowFirstColumn="0" w:lastRowLastColumn="0"/>
              <w:rPr>
                <w:ins w:id="10851" w:author="Aziz Boxwala" w:date="2014-08-22T12:48:00Z"/>
                <w:rFonts w:ascii="Arial" w:hAnsi="Arial" w:cs="Arial"/>
                <w:color w:val="000000"/>
                <w:sz w:val="16"/>
                <w:szCs w:val="20"/>
              </w:rPr>
            </w:pPr>
          </w:p>
          <w:p w14:paraId="0650358D" w14:textId="3F91A2BB" w:rsidR="00041C0B" w:rsidRDefault="00041C0B" w:rsidP="00CD5F6B">
            <w:pPr>
              <w:spacing w:before="40" w:line="240" w:lineRule="auto"/>
              <w:cnfStyle w:val="000000100000" w:firstRow="0" w:lastRow="0" w:firstColumn="0" w:lastColumn="0" w:oddVBand="0" w:evenVBand="0" w:oddHBand="1" w:evenHBand="0" w:firstRowFirstColumn="0" w:firstRowLastColumn="0" w:lastRowFirstColumn="0" w:lastRowLastColumn="0"/>
              <w:rPr>
                <w:ins w:id="10852" w:author="Aziz Boxwala" w:date="2014-08-22T12:48:00Z"/>
                <w:rFonts w:ascii="Arial" w:hAnsi="Arial" w:cs="Arial"/>
                <w:color w:val="000000"/>
                <w:sz w:val="16"/>
                <w:szCs w:val="20"/>
              </w:rPr>
            </w:pPr>
            <w:ins w:id="10853" w:author="Aziz Boxwala" w:date="2014-08-22T12:48:00Z">
              <w:r>
                <w:rPr>
                  <w:rFonts w:ascii="Arial" w:hAnsi="Arial" w:cs="Arial"/>
                  <w:color w:val="000000"/>
                  <w:sz w:val="16"/>
                  <w:szCs w:val="20"/>
                </w:rPr>
                <w:t>-</w:t>
              </w:r>
              <w:proofErr w:type="spellStart"/>
              <w:r>
                <w:rPr>
                  <w:rFonts w:ascii="Arial" w:hAnsi="Arial" w:cs="Arial"/>
                  <w:color w:val="000000"/>
                  <w:sz w:val="16"/>
                  <w:szCs w:val="20"/>
                </w:rPr>
                <w:t>currentStatus</w:t>
              </w:r>
              <w:proofErr w:type="spellEnd"/>
              <w:r>
                <w:rPr>
                  <w:rFonts w:ascii="Arial" w:hAnsi="Arial" w:cs="Arial"/>
                  <w:color w:val="000000"/>
                  <w:sz w:val="16"/>
                  <w:szCs w:val="20"/>
                </w:rPr>
                <w:t xml:space="preserve"> = {</w:t>
              </w:r>
            </w:ins>
          </w:p>
          <w:p w14:paraId="25960392" w14:textId="1CF798B5" w:rsidR="00041C0B" w:rsidRDefault="00041C0B" w:rsidP="00CD5F6B">
            <w:pPr>
              <w:spacing w:before="40" w:line="240" w:lineRule="auto"/>
              <w:cnfStyle w:val="000000100000" w:firstRow="0" w:lastRow="0" w:firstColumn="0" w:lastColumn="0" w:oddVBand="0" w:evenVBand="0" w:oddHBand="1" w:evenHBand="0" w:firstRowFirstColumn="0" w:firstRowLastColumn="0" w:lastRowFirstColumn="0" w:lastRowLastColumn="0"/>
              <w:rPr>
                <w:ins w:id="10854" w:author="Aziz Boxwala" w:date="2014-08-22T12:48:00Z"/>
                <w:rFonts w:ascii="Arial" w:hAnsi="Arial" w:cs="Arial"/>
                <w:color w:val="000000"/>
                <w:sz w:val="16"/>
                <w:szCs w:val="20"/>
              </w:rPr>
            </w:pPr>
            <w:ins w:id="10855" w:author="Aziz Boxwala" w:date="2014-08-22T12:48:00Z">
              <w:r>
                <w:rPr>
                  <w:rFonts w:ascii="Arial" w:hAnsi="Arial" w:cs="Arial"/>
                  <w:color w:val="000000"/>
                  <w:sz w:val="16"/>
                  <w:szCs w:val="20"/>
                </w:rPr>
                <w:t xml:space="preserve">  -reason=“Drug not available”</w:t>
              </w:r>
            </w:ins>
          </w:p>
          <w:p w14:paraId="511CB580" w14:textId="556BD9F9" w:rsidR="00041C0B" w:rsidRPr="00544331" w:rsidRDefault="00041C0B" w:rsidP="00CD5F6B">
            <w:pPr>
              <w:spacing w:before="40" w:line="240" w:lineRule="auto"/>
              <w:cnfStyle w:val="000000100000" w:firstRow="0" w:lastRow="0" w:firstColumn="0" w:lastColumn="0" w:oddVBand="0" w:evenVBand="0" w:oddHBand="1" w:evenHBand="0" w:firstRowFirstColumn="0" w:firstRowLastColumn="0" w:lastRowFirstColumn="0" w:lastRowLastColumn="0"/>
              <w:rPr>
                <w:ins w:id="10856" w:author="Aziz Boxwala" w:date="2014-08-22T12:45:00Z"/>
                <w:rFonts w:ascii="Arial" w:hAnsi="Arial" w:cs="Arial"/>
                <w:color w:val="000000"/>
                <w:sz w:val="16"/>
                <w:szCs w:val="20"/>
                <w:rPrChange w:id="10857" w:author="Aziz Boxwala" w:date="2014-08-22T12:44:00Z">
                  <w:rPr>
                    <w:ins w:id="10858" w:author="Aziz Boxwala" w:date="2014-08-22T12:45:00Z"/>
                    <w:rFonts w:ascii="Arial" w:hAnsi="Arial" w:cs="Arial"/>
                    <w:color w:val="000000"/>
                    <w:sz w:val="16"/>
                    <w:szCs w:val="20"/>
                    <w:highlight w:val="yellow"/>
                  </w:rPr>
                </w:rPrChange>
              </w:rPr>
            </w:pPr>
            <w:ins w:id="10859" w:author="Aziz Boxwala" w:date="2014-08-22T12:48:00Z">
              <w:r>
                <w:rPr>
                  <w:rFonts w:ascii="Arial" w:hAnsi="Arial" w:cs="Arial"/>
                  <w:color w:val="000000"/>
                  <w:sz w:val="16"/>
                  <w:szCs w:val="20"/>
                </w:rPr>
                <w:t>}</w:t>
              </w:r>
            </w:ins>
          </w:p>
          <w:p w14:paraId="24375162" w14:textId="3091F14C" w:rsidR="00C76FAF" w:rsidRPr="00544331" w:rsidDel="00544331" w:rsidRDefault="00544331">
            <w:pPr>
              <w:spacing w:before="40" w:line="240" w:lineRule="auto"/>
              <w:cnfStyle w:val="000000100000" w:firstRow="0" w:lastRow="0" w:firstColumn="0" w:lastColumn="0" w:oddVBand="0" w:evenVBand="0" w:oddHBand="1" w:evenHBand="0" w:firstRowFirstColumn="0" w:firstRowLastColumn="0" w:lastRowFirstColumn="0" w:lastRowLastColumn="0"/>
              <w:rPr>
                <w:del w:id="10860" w:author="Aziz Boxwala" w:date="2014-08-22T12:45:00Z"/>
                <w:rFonts w:ascii="Arial" w:hAnsi="Arial" w:cs="Arial"/>
                <w:color w:val="000000"/>
                <w:sz w:val="16"/>
                <w:szCs w:val="20"/>
                <w:rPrChange w:id="10861" w:author="Aziz Boxwala" w:date="2014-08-22T12:44:00Z">
                  <w:rPr>
                    <w:del w:id="10862" w:author="Aziz Boxwala" w:date="2014-08-22T12:45:00Z"/>
                    <w:rFonts w:ascii="Arial" w:hAnsi="Arial" w:cs="Arial"/>
                    <w:color w:val="000000"/>
                    <w:sz w:val="16"/>
                    <w:szCs w:val="20"/>
                    <w:highlight w:val="yellow"/>
                  </w:rPr>
                </w:rPrChange>
              </w:rPr>
            </w:pPr>
            <w:ins w:id="10863" w:author="Aziz Boxwala" w:date="2014-08-22T12:45:00Z">
              <w:r>
                <w:rPr>
                  <w:rFonts w:ascii="Arial" w:hAnsi="Arial" w:cs="Arial"/>
                  <w:color w:val="000000"/>
                  <w:sz w:val="16"/>
                  <w:szCs w:val="20"/>
                </w:rPr>
                <w:t xml:space="preserve">modality </w:t>
              </w:r>
              <w:r w:rsidRPr="00544331">
                <w:rPr>
                  <w:rFonts w:ascii="Arial" w:hAnsi="Arial" w:cs="Arial"/>
                  <w:b/>
                  <w:color w:val="000000"/>
                  <w:sz w:val="16"/>
                  <w:szCs w:val="20"/>
                  <w:rPrChange w:id="10864" w:author="Aziz Boxwala" w:date="2014-08-22T12:45:00Z">
                    <w:rPr>
                      <w:rFonts w:ascii="Arial" w:hAnsi="Arial" w:cs="Arial"/>
                      <w:color w:val="000000"/>
                      <w:sz w:val="16"/>
                      <w:szCs w:val="20"/>
                    </w:rPr>
                  </w:rPrChange>
                </w:rPr>
                <w:t>Performance</w:t>
              </w:r>
            </w:ins>
            <w:del w:id="10865" w:author="Aziz Boxwala" w:date="2014-08-22T12:45:00Z">
              <w:r w:rsidR="00C76FAF" w:rsidRPr="00544331" w:rsidDel="00544331">
                <w:rPr>
                  <w:rFonts w:ascii="Arial" w:hAnsi="Arial" w:cs="Arial"/>
                  <w:color w:val="000000"/>
                  <w:sz w:val="16"/>
                  <w:szCs w:val="20"/>
                  <w:rPrChange w:id="10866" w:author="Aziz Boxwala" w:date="2014-08-22T12:44:00Z">
                    <w:rPr>
                      <w:rFonts w:ascii="Arial" w:hAnsi="Arial" w:cs="Arial"/>
                      <w:color w:val="000000"/>
                      <w:sz w:val="16"/>
                      <w:szCs w:val="20"/>
                      <w:highlight w:val="yellow"/>
                    </w:rPr>
                  </w:rPrChange>
                </w:rPr>
                <w:delText>-currentStatus={</w:delText>
              </w:r>
              <w:r w:rsidR="00C8693F" w:rsidRPr="00544331" w:rsidDel="00544331">
                <w:rPr>
                  <w:rFonts w:ascii="Arial" w:hAnsi="Arial" w:cs="Arial"/>
                  <w:color w:val="000000"/>
                  <w:sz w:val="16"/>
                  <w:szCs w:val="20"/>
                  <w:rPrChange w:id="10867" w:author="Aziz Boxwala" w:date="2014-08-22T12:44:00Z">
                    <w:rPr>
                      <w:rFonts w:ascii="Arial" w:hAnsi="Arial" w:cs="Arial"/>
                      <w:color w:val="000000"/>
                      <w:sz w:val="16"/>
                      <w:szCs w:val="20"/>
                      <w:highlight w:val="yellow"/>
                    </w:rPr>
                  </w:rPrChange>
                </w:rPr>
                <w:br/>
              </w:r>
              <w:r w:rsidR="00C76FAF" w:rsidRPr="00544331" w:rsidDel="00544331">
                <w:rPr>
                  <w:rFonts w:ascii="Arial" w:hAnsi="Arial" w:cs="Arial"/>
                  <w:color w:val="000000"/>
                  <w:sz w:val="16"/>
                  <w:szCs w:val="20"/>
                  <w:rPrChange w:id="10868" w:author="Aziz Boxwala" w:date="2014-08-22T12:44:00Z">
                    <w:rPr>
                      <w:rFonts w:ascii="Arial" w:hAnsi="Arial" w:cs="Arial"/>
                      <w:color w:val="000000"/>
                      <w:sz w:val="16"/>
                      <w:szCs w:val="20"/>
                      <w:highlight w:val="yellow"/>
                    </w:rPr>
                  </w:rPrChange>
                </w:rPr>
                <w:delText xml:space="preserve">    -status=“Not Done”</w:delText>
              </w:r>
            </w:del>
          </w:p>
          <w:p w14:paraId="762F3568" w14:textId="04D0392C" w:rsidR="0029128E" w:rsidRPr="00544331" w:rsidRDefault="00C76FAF">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Change w:id="10869" w:author="Aziz Boxwala" w:date="2014-08-22T12:44:00Z">
                  <w:rPr>
                    <w:rFonts w:ascii="Arial" w:hAnsi="Arial" w:cs="Arial"/>
                    <w:color w:val="000000"/>
                    <w:sz w:val="16"/>
                    <w:szCs w:val="20"/>
                    <w:highlight w:val="yellow"/>
                  </w:rPr>
                </w:rPrChange>
              </w:rPr>
            </w:pPr>
            <w:del w:id="10870" w:author="Aziz Boxwala" w:date="2014-08-22T12:45:00Z">
              <w:r w:rsidRPr="00544331" w:rsidDel="00544331">
                <w:rPr>
                  <w:rFonts w:ascii="Arial" w:hAnsi="Arial" w:cs="Arial"/>
                  <w:color w:val="000000"/>
                  <w:sz w:val="16"/>
                  <w:szCs w:val="20"/>
                  <w:rPrChange w:id="10871" w:author="Aziz Boxwala" w:date="2014-08-22T12:44:00Z">
                    <w:rPr>
                      <w:rFonts w:ascii="Arial" w:hAnsi="Arial" w:cs="Arial"/>
                      <w:color w:val="000000"/>
                      <w:sz w:val="16"/>
                      <w:szCs w:val="20"/>
                      <w:highlight w:val="yellow"/>
                    </w:rPr>
                  </w:rPrChange>
                </w:rPr>
                <w:delText xml:space="preserve">    -</w:delText>
              </w:r>
              <w:r w:rsidR="00C8693F" w:rsidRPr="00544331" w:rsidDel="00544331">
                <w:rPr>
                  <w:rFonts w:ascii="Arial" w:hAnsi="Arial" w:cs="Arial"/>
                  <w:color w:val="000000"/>
                  <w:sz w:val="16"/>
                  <w:szCs w:val="20"/>
                  <w:rPrChange w:id="10872" w:author="Aziz Boxwala" w:date="2014-08-22T12:44:00Z">
                    <w:rPr>
                      <w:rFonts w:ascii="Arial" w:hAnsi="Arial" w:cs="Arial"/>
                      <w:color w:val="000000"/>
                      <w:sz w:val="16"/>
                      <w:szCs w:val="20"/>
                      <w:highlight w:val="yellow"/>
                    </w:rPr>
                  </w:rPrChange>
                </w:rPr>
                <w:delText>reason</w:delText>
              </w:r>
              <w:r w:rsidRPr="00544331" w:rsidDel="00544331">
                <w:rPr>
                  <w:rFonts w:ascii="Arial" w:hAnsi="Arial" w:cs="Arial"/>
                  <w:color w:val="000000"/>
                  <w:sz w:val="16"/>
                  <w:szCs w:val="20"/>
                  <w:rPrChange w:id="10873" w:author="Aziz Boxwala" w:date="2014-08-22T12:44:00Z">
                    <w:rPr>
                      <w:rFonts w:ascii="Arial" w:hAnsi="Arial" w:cs="Arial"/>
                      <w:color w:val="000000"/>
                      <w:sz w:val="16"/>
                      <w:szCs w:val="20"/>
                      <w:highlight w:val="yellow"/>
                    </w:rPr>
                  </w:rPrChange>
                </w:rPr>
                <w:delText xml:space="preserve"> </w:delText>
              </w:r>
              <w:r w:rsidR="00C8693F" w:rsidRPr="00544331" w:rsidDel="00544331">
                <w:rPr>
                  <w:rFonts w:ascii="Arial" w:hAnsi="Arial" w:cs="Arial"/>
                  <w:color w:val="000000"/>
                  <w:sz w:val="16"/>
                  <w:szCs w:val="20"/>
                  <w:rPrChange w:id="10874" w:author="Aziz Boxwala" w:date="2014-08-22T12:44:00Z">
                    <w:rPr>
                      <w:rFonts w:ascii="Arial" w:hAnsi="Arial" w:cs="Arial"/>
                      <w:color w:val="000000"/>
                      <w:sz w:val="16"/>
                      <w:szCs w:val="20"/>
                      <w:highlight w:val="yellow"/>
                    </w:rPr>
                  </w:rPrChange>
                </w:rPr>
                <w:delText>in Drug not available VS</w:delText>
              </w:r>
              <w:r w:rsidR="00C8693F" w:rsidRPr="00544331" w:rsidDel="00544331">
                <w:rPr>
                  <w:rFonts w:ascii="Arial" w:hAnsi="Arial" w:cs="Arial"/>
                  <w:color w:val="000000"/>
                  <w:sz w:val="16"/>
                  <w:szCs w:val="20"/>
                  <w:rPrChange w:id="10875" w:author="Aziz Boxwala" w:date="2014-08-22T12:44:00Z">
                    <w:rPr>
                      <w:rFonts w:ascii="Arial" w:hAnsi="Arial" w:cs="Arial"/>
                      <w:color w:val="000000"/>
                      <w:sz w:val="16"/>
                      <w:szCs w:val="20"/>
                      <w:highlight w:val="yellow"/>
                    </w:rPr>
                  </w:rPrChange>
                </w:rPr>
                <w:br/>
              </w:r>
              <w:r w:rsidR="0029128E" w:rsidRPr="00544331" w:rsidDel="00544331">
                <w:rPr>
                  <w:rFonts w:ascii="Arial" w:hAnsi="Arial" w:cs="Arial"/>
                  <w:color w:val="000000"/>
                  <w:sz w:val="16"/>
                  <w:szCs w:val="20"/>
                  <w:rPrChange w:id="10876" w:author="Aziz Boxwala" w:date="2014-08-22T12:44:00Z">
                    <w:rPr>
                      <w:rFonts w:ascii="Arial" w:hAnsi="Arial" w:cs="Arial"/>
                      <w:color w:val="000000"/>
                      <w:sz w:val="16"/>
                      <w:szCs w:val="20"/>
                      <w:highlight w:val="yellow"/>
                    </w:rPr>
                  </w:rPrChange>
                </w:rPr>
                <w:delText xml:space="preserve">  }</w:delText>
              </w:r>
            </w:del>
          </w:p>
          <w:p w14:paraId="144B24B6" w14:textId="0C20C035" w:rsidR="00C8693F" w:rsidRPr="00F9270A" w:rsidRDefault="00C8693F">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544331">
              <w:rPr>
                <w:rFonts w:ascii="Arial" w:hAnsi="Arial" w:cs="Arial"/>
                <w:color w:val="000000"/>
                <w:sz w:val="16"/>
                <w:szCs w:val="20"/>
                <w:rPrChange w:id="10877" w:author="Aziz Boxwala" w:date="2014-08-22T12:44:00Z">
                  <w:rPr>
                    <w:rFonts w:ascii="Arial" w:hAnsi="Arial" w:cs="Arial"/>
                    <w:color w:val="000000"/>
                    <w:sz w:val="16"/>
                    <w:szCs w:val="20"/>
                    <w:highlight w:val="yellow"/>
                  </w:rPr>
                </w:rPrChange>
              </w:rPr>
              <w:t>-</w:t>
            </w:r>
            <w:proofErr w:type="spellStart"/>
            <w:r w:rsidRPr="00544331">
              <w:rPr>
                <w:rFonts w:ascii="Arial" w:hAnsi="Arial" w:cs="Arial"/>
                <w:color w:val="000000"/>
                <w:sz w:val="16"/>
                <w:szCs w:val="20"/>
                <w:rPrChange w:id="10878" w:author="Aziz Boxwala" w:date="2014-08-22T12:44:00Z">
                  <w:rPr>
                    <w:rFonts w:ascii="Arial" w:hAnsi="Arial" w:cs="Arial"/>
                    <w:color w:val="000000"/>
                    <w:sz w:val="16"/>
                    <w:szCs w:val="20"/>
                    <w:highlight w:val="yellow"/>
                  </w:rPr>
                </w:rPrChange>
              </w:rPr>
              <w:t>occurredDuring</w:t>
            </w:r>
            <w:proofErr w:type="spellEnd"/>
            <w:r w:rsidRPr="00544331">
              <w:rPr>
                <w:rFonts w:ascii="Arial" w:hAnsi="Arial" w:cs="Arial"/>
                <w:color w:val="000000"/>
                <w:sz w:val="16"/>
                <w:szCs w:val="20"/>
                <w:rPrChange w:id="10879" w:author="Aziz Boxwala" w:date="2014-08-22T12:44:00Z">
                  <w:rPr>
                    <w:rFonts w:ascii="Arial" w:hAnsi="Arial" w:cs="Arial"/>
                    <w:color w:val="000000"/>
                    <w:sz w:val="16"/>
                    <w:szCs w:val="20"/>
                    <w:highlight w:val="yellow"/>
                  </w:rPr>
                </w:rPrChange>
              </w:rPr>
              <w:t xml:space="preserve"> = "Encounter, Performed: Encounter Inpatient</w:t>
            </w:r>
          </w:p>
        </w:tc>
      </w:tr>
      <w:tr w:rsidR="00C8693F" w:rsidRPr="00F9270A" w14:paraId="75229087"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hideMark/>
          </w:tcPr>
          <w:p w14:paraId="2E519973" w14:textId="77777777" w:rsidR="00C8693F" w:rsidRPr="00F9270A" w:rsidRDefault="00C8693F" w:rsidP="00CD5F6B">
            <w:pPr>
              <w:spacing w:before="40" w:line="240" w:lineRule="auto"/>
              <w:rPr>
                <w:rFonts w:ascii="Arial" w:hAnsi="Arial" w:cs="Arial"/>
                <w:color w:val="000000"/>
                <w:sz w:val="16"/>
                <w:szCs w:val="20"/>
              </w:rPr>
            </w:pPr>
            <w:r w:rsidRPr="00F9270A">
              <w:rPr>
                <w:rFonts w:ascii="Arial" w:hAnsi="Arial" w:cs="Arial"/>
                <w:color w:val="000000"/>
                <w:sz w:val="16"/>
                <w:szCs w:val="20"/>
              </w:rPr>
              <w:t>NQF 528</w:t>
            </w:r>
          </w:p>
        </w:tc>
        <w:tc>
          <w:tcPr>
            <w:tcW w:w="3744" w:type="dxa"/>
            <w:hideMark/>
          </w:tcPr>
          <w:p w14:paraId="0B789E8E" w14:textId="56B0062F" w:rsidR="00C8693F" w:rsidRPr="00F9270A" w:rsidRDefault="00C8693F" w:rsidP="00CD5F6B">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 xml:space="preserve">"Medication, Administered: Hospital measures-IV </w:t>
            </w:r>
            <w:proofErr w:type="spellStart"/>
            <w:r w:rsidRPr="00F9270A">
              <w:rPr>
                <w:rFonts w:ascii="Arial" w:hAnsi="Arial" w:cs="Arial"/>
                <w:color w:val="000000"/>
                <w:sz w:val="16"/>
                <w:szCs w:val="20"/>
              </w:rPr>
              <w:t>Vancomycin</w:t>
            </w:r>
            <w:proofErr w:type="spellEnd"/>
            <w:r w:rsidRPr="00F9270A">
              <w:rPr>
                <w:rFonts w:ascii="Arial" w:hAnsi="Arial" w:cs="Arial"/>
                <w:color w:val="000000"/>
                <w:sz w:val="16"/>
                <w:szCs w:val="20"/>
              </w:rPr>
              <w:t xml:space="preserve"> (route: "Hospital measures-Route IV")" &lt;=1440 minutes(s) starts before start of "Occurrence A of Procedure, Performed: Hospital measures-Joint Commission evidence of a surgical procedure requiring general or </w:t>
            </w:r>
            <w:proofErr w:type="spellStart"/>
            <w:r w:rsidRPr="00F9270A">
              <w:rPr>
                <w:rFonts w:ascii="Arial" w:hAnsi="Arial" w:cs="Arial"/>
                <w:color w:val="000000"/>
                <w:sz w:val="16"/>
                <w:szCs w:val="20"/>
              </w:rPr>
              <w:t>neuraxial</w:t>
            </w:r>
            <w:proofErr w:type="spellEnd"/>
            <w:r w:rsidRPr="00F9270A">
              <w:rPr>
                <w:rFonts w:ascii="Arial" w:hAnsi="Arial" w:cs="Arial"/>
                <w:color w:val="000000"/>
                <w:sz w:val="16"/>
                <w:szCs w:val="20"/>
              </w:rPr>
              <w:t xml:space="preserve"> anesthesia (incision </w:t>
            </w:r>
            <w:proofErr w:type="spellStart"/>
            <w:r w:rsidRPr="00F9270A">
              <w:rPr>
                <w:rFonts w:ascii="Arial" w:hAnsi="Arial" w:cs="Arial"/>
                <w:color w:val="000000"/>
                <w:sz w:val="16"/>
                <w:szCs w:val="20"/>
              </w:rPr>
              <w:t>datetime</w:t>
            </w:r>
            <w:proofErr w:type="spellEnd"/>
            <w:r w:rsidRPr="00F9270A">
              <w:rPr>
                <w:rFonts w:ascii="Arial" w:hAnsi="Arial" w:cs="Arial"/>
                <w:color w:val="000000"/>
                <w:sz w:val="16"/>
                <w:szCs w:val="20"/>
              </w:rPr>
              <w:t xml:space="preserve">)" </w:t>
            </w:r>
          </w:p>
        </w:tc>
        <w:tc>
          <w:tcPr>
            <w:tcW w:w="3772" w:type="dxa"/>
            <w:hideMark/>
          </w:tcPr>
          <w:p w14:paraId="00C86D77" w14:textId="239357C4" w:rsidR="00EB0570" w:rsidRDefault="00EB0570" w:rsidP="00EB0570">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proofErr w:type="spellStart"/>
            <w:r>
              <w:rPr>
                <w:rFonts w:ascii="Arial" w:hAnsi="Arial" w:cs="Arial"/>
                <w:b/>
                <w:color w:val="000000"/>
                <w:sz w:val="16"/>
                <w:szCs w:val="20"/>
              </w:rPr>
              <w:t>StatementOfOccurrence</w:t>
            </w:r>
            <w:proofErr w:type="spellEnd"/>
            <w:r w:rsidR="00C8693F" w:rsidRPr="00F9270A">
              <w:rPr>
                <w:rFonts w:ascii="Arial" w:hAnsi="Arial" w:cs="Arial"/>
                <w:color w:val="000000"/>
                <w:sz w:val="16"/>
                <w:szCs w:val="20"/>
              </w:rPr>
              <w:t xml:space="preserve"> with</w:t>
            </w:r>
            <w:r w:rsidR="00C8693F" w:rsidRPr="00F9270A">
              <w:rPr>
                <w:rFonts w:ascii="Arial" w:hAnsi="Arial" w:cs="Arial"/>
                <w:color w:val="000000"/>
                <w:sz w:val="16"/>
                <w:szCs w:val="20"/>
              </w:rPr>
              <w:br/>
            </w:r>
            <w:r>
              <w:rPr>
                <w:rFonts w:ascii="Arial" w:hAnsi="Arial" w:cs="Arial"/>
                <w:color w:val="000000"/>
                <w:sz w:val="16"/>
                <w:szCs w:val="20"/>
              </w:rPr>
              <w:t xml:space="preserve">topic </w:t>
            </w:r>
            <w:proofErr w:type="spellStart"/>
            <w:r w:rsidRPr="00EB0570">
              <w:rPr>
                <w:rFonts w:ascii="Arial" w:hAnsi="Arial" w:cs="Arial"/>
                <w:b/>
                <w:color w:val="000000"/>
                <w:sz w:val="16"/>
                <w:szCs w:val="20"/>
              </w:rPr>
              <w:t>MedicationTreatment</w:t>
            </w:r>
            <w:proofErr w:type="spellEnd"/>
            <w:r w:rsidR="00C8693F" w:rsidRPr="00F9270A">
              <w:rPr>
                <w:rFonts w:ascii="Arial" w:hAnsi="Arial" w:cs="Arial"/>
                <w:color w:val="000000"/>
                <w:sz w:val="16"/>
                <w:szCs w:val="20"/>
              </w:rPr>
              <w:br/>
              <w:t xml:space="preserve">-medication in IV </w:t>
            </w:r>
            <w:proofErr w:type="spellStart"/>
            <w:r w:rsidR="00C8693F" w:rsidRPr="00F9270A">
              <w:rPr>
                <w:rFonts w:ascii="Arial" w:hAnsi="Arial" w:cs="Arial"/>
                <w:color w:val="000000"/>
                <w:sz w:val="16"/>
                <w:szCs w:val="20"/>
              </w:rPr>
              <w:t>Vancomycin</w:t>
            </w:r>
            <w:proofErr w:type="spellEnd"/>
            <w:r w:rsidR="00C8693F" w:rsidRPr="00F9270A">
              <w:rPr>
                <w:rFonts w:ascii="Arial" w:hAnsi="Arial" w:cs="Arial"/>
                <w:color w:val="000000"/>
                <w:sz w:val="16"/>
                <w:szCs w:val="20"/>
              </w:rPr>
              <w:t xml:space="preserve"> VS</w:t>
            </w:r>
            <w:r w:rsidR="00C8693F" w:rsidRPr="00F9270A">
              <w:rPr>
                <w:rFonts w:ascii="Arial" w:hAnsi="Arial" w:cs="Arial"/>
                <w:color w:val="000000"/>
                <w:sz w:val="16"/>
                <w:szCs w:val="20"/>
              </w:rPr>
              <w:br/>
              <w:t>-</w:t>
            </w:r>
            <w:r>
              <w:rPr>
                <w:rFonts w:ascii="Arial" w:hAnsi="Arial" w:cs="Arial"/>
                <w:color w:val="000000"/>
                <w:sz w:val="16"/>
                <w:szCs w:val="20"/>
              </w:rPr>
              <w:t>dosage {</w:t>
            </w:r>
            <w:proofErr w:type="spellStart"/>
            <w:r w:rsidR="00C8693F" w:rsidRPr="00F9270A">
              <w:rPr>
                <w:rFonts w:ascii="Arial" w:hAnsi="Arial" w:cs="Arial"/>
                <w:color w:val="000000"/>
                <w:sz w:val="16"/>
                <w:szCs w:val="20"/>
              </w:rPr>
              <w:t>deliveryRoute</w:t>
            </w:r>
            <w:proofErr w:type="spellEnd"/>
            <w:r w:rsidR="00C8693F" w:rsidRPr="00F9270A">
              <w:rPr>
                <w:rFonts w:ascii="Arial" w:hAnsi="Arial" w:cs="Arial"/>
                <w:color w:val="000000"/>
                <w:sz w:val="16"/>
                <w:szCs w:val="20"/>
              </w:rPr>
              <w:t xml:space="preserve"> in Hospital measures-Route IV VS</w:t>
            </w:r>
            <w:r>
              <w:rPr>
                <w:rFonts w:ascii="Arial" w:hAnsi="Arial" w:cs="Arial"/>
                <w:color w:val="000000"/>
                <w:sz w:val="16"/>
                <w:szCs w:val="20"/>
              </w:rPr>
              <w:t>}</w:t>
            </w:r>
            <w:r w:rsidR="00C8693F" w:rsidRPr="00F9270A">
              <w:rPr>
                <w:rFonts w:ascii="Arial" w:hAnsi="Arial" w:cs="Arial"/>
                <w:color w:val="000000"/>
                <w:sz w:val="16"/>
                <w:szCs w:val="20"/>
              </w:rPr>
              <w:br/>
            </w:r>
            <w:r>
              <w:rPr>
                <w:rFonts w:ascii="Arial" w:hAnsi="Arial" w:cs="Arial"/>
                <w:color w:val="000000"/>
                <w:sz w:val="16"/>
                <w:szCs w:val="20"/>
              </w:rPr>
              <w:t xml:space="preserve">modality </w:t>
            </w:r>
            <w:r w:rsidRPr="00EB0570">
              <w:rPr>
                <w:rFonts w:ascii="Arial" w:hAnsi="Arial" w:cs="Arial"/>
                <w:b/>
                <w:color w:val="000000"/>
                <w:sz w:val="16"/>
                <w:szCs w:val="20"/>
              </w:rPr>
              <w:t>Performance</w:t>
            </w:r>
          </w:p>
          <w:p w14:paraId="7A436AB9" w14:textId="74E1EE73" w:rsidR="00C8693F" w:rsidRDefault="00C8693F" w:rsidP="00EB0570">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w:t>
            </w:r>
            <w:proofErr w:type="spellStart"/>
            <w:r w:rsidR="0029128E" w:rsidRPr="00F9270A">
              <w:rPr>
                <w:rFonts w:ascii="Arial" w:hAnsi="Arial" w:cs="Arial"/>
                <w:color w:val="000000"/>
                <w:sz w:val="16"/>
                <w:szCs w:val="20"/>
              </w:rPr>
              <w:t>perform</w:t>
            </w:r>
            <w:del w:id="10880" w:author="Aziz Boxwala" w:date="2014-08-22T12:47:00Z">
              <w:r w:rsidR="0029128E" w:rsidRPr="00F9270A" w:rsidDel="00544331">
                <w:rPr>
                  <w:rFonts w:ascii="Arial" w:hAnsi="Arial" w:cs="Arial"/>
                  <w:color w:val="000000"/>
                  <w:sz w:val="16"/>
                  <w:szCs w:val="20"/>
                </w:rPr>
                <w:delText>ed</w:delText>
              </w:r>
            </w:del>
            <w:ins w:id="10881" w:author="Aziz Boxwala" w:date="2014-08-22T12:47:00Z">
              <w:r w:rsidR="00544331">
                <w:rPr>
                  <w:rFonts w:ascii="Arial" w:hAnsi="Arial" w:cs="Arial"/>
                  <w:color w:val="000000"/>
                  <w:sz w:val="16"/>
                  <w:szCs w:val="20"/>
                </w:rPr>
                <w:t>ance</w:t>
              </w:r>
            </w:ins>
            <w:del w:id="10882" w:author="Aziz Boxwala" w:date="2014-08-22T12:47:00Z">
              <w:r w:rsidR="0029128E" w:rsidRPr="00F9270A" w:rsidDel="00544331">
                <w:rPr>
                  <w:rFonts w:ascii="Arial" w:hAnsi="Arial" w:cs="Arial"/>
                  <w:color w:val="000000"/>
                  <w:sz w:val="16"/>
                  <w:szCs w:val="20"/>
                </w:rPr>
                <w:delText>At</w:delText>
              </w:r>
            </w:del>
            <w:r w:rsidR="0029128E" w:rsidRPr="00F9270A">
              <w:rPr>
                <w:rFonts w:ascii="Arial" w:hAnsi="Arial" w:cs="Arial"/>
                <w:color w:val="000000"/>
                <w:sz w:val="16"/>
                <w:szCs w:val="20"/>
              </w:rPr>
              <w:t>Time</w:t>
            </w:r>
            <w:r w:rsidRPr="00F9270A">
              <w:rPr>
                <w:rFonts w:ascii="Arial" w:hAnsi="Arial" w:cs="Arial"/>
                <w:color w:val="000000"/>
                <w:sz w:val="16"/>
                <w:szCs w:val="20"/>
              </w:rPr>
              <w:t>.begin</w:t>
            </w:r>
            <w:proofErr w:type="spellEnd"/>
            <w:r w:rsidRPr="00F9270A">
              <w:rPr>
                <w:rFonts w:ascii="Arial" w:hAnsi="Arial" w:cs="Arial"/>
                <w:color w:val="000000"/>
                <w:sz w:val="16"/>
                <w:szCs w:val="20"/>
              </w:rPr>
              <w:t xml:space="preserve">&lt;=1440 minute(s) before (Procedure, Performed: Hospital measures-Joint commission evidence of a surgical procedure requiring general or </w:t>
            </w:r>
            <w:proofErr w:type="spellStart"/>
            <w:r w:rsidRPr="00F9270A">
              <w:rPr>
                <w:rFonts w:ascii="Arial" w:hAnsi="Arial" w:cs="Arial"/>
                <w:color w:val="000000"/>
                <w:sz w:val="16"/>
                <w:szCs w:val="20"/>
              </w:rPr>
              <w:t>neuraxial</w:t>
            </w:r>
            <w:proofErr w:type="spellEnd"/>
            <w:r w:rsidRPr="00F9270A">
              <w:rPr>
                <w:rFonts w:ascii="Arial" w:hAnsi="Arial" w:cs="Arial"/>
                <w:color w:val="000000"/>
                <w:sz w:val="16"/>
                <w:szCs w:val="20"/>
              </w:rPr>
              <w:t xml:space="preserve"> anesthesia" - </w:t>
            </w:r>
            <w:proofErr w:type="spellStart"/>
            <w:r w:rsidR="00237D47" w:rsidRPr="00F9270A">
              <w:rPr>
                <w:rFonts w:ascii="Arial" w:hAnsi="Arial" w:cs="Arial"/>
                <w:color w:val="000000"/>
                <w:sz w:val="16"/>
                <w:szCs w:val="20"/>
              </w:rPr>
              <w:t>perform</w:t>
            </w:r>
            <w:del w:id="10883" w:author="Aziz Boxwala" w:date="2014-08-22T12:47:00Z">
              <w:r w:rsidR="00237D47" w:rsidRPr="00F9270A" w:rsidDel="00544331">
                <w:rPr>
                  <w:rFonts w:ascii="Arial" w:hAnsi="Arial" w:cs="Arial"/>
                  <w:color w:val="000000"/>
                  <w:sz w:val="16"/>
                  <w:szCs w:val="20"/>
                </w:rPr>
                <w:delText>edAt</w:delText>
              </w:r>
              <w:r w:rsidRPr="00F9270A" w:rsidDel="00544331">
                <w:rPr>
                  <w:rFonts w:ascii="Arial" w:hAnsi="Arial" w:cs="Arial"/>
                  <w:color w:val="000000"/>
                  <w:sz w:val="16"/>
                  <w:szCs w:val="20"/>
                </w:rPr>
                <w:delText>Ti</w:delText>
              </w:r>
            </w:del>
            <w:ins w:id="10884" w:author="Aziz Boxwala" w:date="2014-08-22T12:47:00Z">
              <w:r w:rsidR="00544331">
                <w:rPr>
                  <w:rFonts w:ascii="Arial" w:hAnsi="Arial" w:cs="Arial"/>
                  <w:color w:val="000000"/>
                  <w:sz w:val="16"/>
                  <w:szCs w:val="20"/>
                </w:rPr>
                <w:t>anceTi</w:t>
              </w:r>
            </w:ins>
            <w:r w:rsidRPr="00F9270A">
              <w:rPr>
                <w:rFonts w:ascii="Arial" w:hAnsi="Arial" w:cs="Arial"/>
                <w:color w:val="000000"/>
                <w:sz w:val="16"/>
                <w:szCs w:val="20"/>
              </w:rPr>
              <w:t>me.begin</w:t>
            </w:r>
            <w:proofErr w:type="spellEnd"/>
            <w:r w:rsidRPr="00F9270A">
              <w:rPr>
                <w:rFonts w:ascii="Arial" w:hAnsi="Arial" w:cs="Arial"/>
                <w:color w:val="000000"/>
                <w:sz w:val="16"/>
                <w:szCs w:val="20"/>
              </w:rPr>
              <w:t>)</w:t>
            </w:r>
          </w:p>
          <w:p w14:paraId="2D6775E5" w14:textId="5307541A" w:rsidR="004523C6" w:rsidRPr="00F9270A" w:rsidRDefault="004523C6" w:rsidP="00EB0570">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Pr>
                <w:rFonts w:ascii="Arial" w:hAnsi="Arial" w:cs="Arial"/>
                <w:color w:val="000000"/>
                <w:sz w:val="16"/>
                <w:szCs w:val="20"/>
              </w:rPr>
              <w:t>-</w:t>
            </w:r>
            <w:proofErr w:type="spellStart"/>
            <w:r>
              <w:rPr>
                <w:rFonts w:ascii="Arial" w:hAnsi="Arial" w:cs="Arial"/>
                <w:color w:val="000000"/>
                <w:sz w:val="16"/>
                <w:szCs w:val="20"/>
              </w:rPr>
              <w:t>actionPerformed</w:t>
            </w:r>
            <w:proofErr w:type="spellEnd"/>
            <w:r>
              <w:rPr>
                <w:rFonts w:ascii="Arial" w:hAnsi="Arial" w:cs="Arial"/>
                <w:color w:val="000000"/>
                <w:sz w:val="16"/>
                <w:szCs w:val="20"/>
              </w:rPr>
              <w:t xml:space="preserve">: </w:t>
            </w:r>
            <w:proofErr w:type="spellStart"/>
            <w:r>
              <w:rPr>
                <w:rFonts w:ascii="Arial" w:hAnsi="Arial" w:cs="Arial"/>
                <w:color w:val="000000"/>
                <w:sz w:val="16"/>
                <w:szCs w:val="20"/>
              </w:rPr>
              <w:t>DoseAdministration</w:t>
            </w:r>
            <w:proofErr w:type="spellEnd"/>
          </w:p>
        </w:tc>
      </w:tr>
      <w:tr w:rsidR="00C8693F" w:rsidRPr="00F9270A" w14:paraId="2EB1E5AE"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hideMark/>
          </w:tcPr>
          <w:p w14:paraId="72ED7DF2" w14:textId="241C1485" w:rsidR="00C8693F" w:rsidRPr="00F9270A" w:rsidRDefault="00C8693F" w:rsidP="00CD5F6B">
            <w:pPr>
              <w:spacing w:before="40" w:line="240" w:lineRule="auto"/>
              <w:rPr>
                <w:rFonts w:ascii="Arial" w:hAnsi="Arial" w:cs="Arial"/>
                <w:color w:val="000000"/>
                <w:sz w:val="16"/>
                <w:szCs w:val="20"/>
              </w:rPr>
            </w:pPr>
            <w:r w:rsidRPr="00EB0570">
              <w:rPr>
                <w:rFonts w:ascii="Arial" w:hAnsi="Arial" w:cs="Arial"/>
                <w:sz w:val="16"/>
                <w:szCs w:val="20"/>
                <w:lang w:eastAsia="zh-CN"/>
              </w:rPr>
              <w:t>https://www.icsi.org/_asset/dwy1nl/ACSOS1112.doc</w:t>
            </w:r>
          </w:p>
        </w:tc>
        <w:tc>
          <w:tcPr>
            <w:tcW w:w="3744" w:type="dxa"/>
            <w:hideMark/>
          </w:tcPr>
          <w:p w14:paraId="1C05B3B6" w14:textId="77777777" w:rsidR="00C8693F" w:rsidRPr="00F9270A" w:rsidRDefault="00C8693F" w:rsidP="00CD5F6B">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Glucose by finger stick screening 4 times daily (before meals and at bedtime) for 24 hours</w:t>
            </w:r>
          </w:p>
        </w:tc>
        <w:tc>
          <w:tcPr>
            <w:tcW w:w="3772" w:type="dxa"/>
            <w:hideMark/>
          </w:tcPr>
          <w:p w14:paraId="644C0530" w14:textId="77777777" w:rsidR="00EB0570" w:rsidRDefault="00EB0570">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16"/>
                <w:szCs w:val="20"/>
              </w:rPr>
            </w:pPr>
            <w:proofErr w:type="spellStart"/>
            <w:r>
              <w:rPr>
                <w:rFonts w:ascii="Arial" w:hAnsi="Arial" w:cs="Arial"/>
                <w:b/>
                <w:color w:val="000000"/>
                <w:sz w:val="16"/>
                <w:szCs w:val="20"/>
              </w:rPr>
              <w:t>StatementOfOccurrence</w:t>
            </w:r>
            <w:proofErr w:type="spellEnd"/>
            <w:r>
              <w:rPr>
                <w:rFonts w:ascii="Arial" w:hAnsi="Arial" w:cs="Arial"/>
                <w:b/>
                <w:color w:val="000000"/>
                <w:sz w:val="16"/>
                <w:szCs w:val="20"/>
              </w:rPr>
              <w:t xml:space="preserve"> </w:t>
            </w:r>
            <w:r w:rsidRPr="00EB0570">
              <w:rPr>
                <w:rFonts w:ascii="Arial" w:hAnsi="Arial" w:cs="Arial"/>
                <w:color w:val="000000"/>
                <w:sz w:val="16"/>
                <w:szCs w:val="20"/>
              </w:rPr>
              <w:t>with</w:t>
            </w:r>
          </w:p>
          <w:p w14:paraId="39E6B7FC" w14:textId="77777777" w:rsidR="00C8693F" w:rsidRDefault="00EB0570" w:rsidP="00EB0570">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EB0570">
              <w:rPr>
                <w:rFonts w:ascii="Arial" w:hAnsi="Arial" w:cs="Arial"/>
                <w:color w:val="000000"/>
                <w:sz w:val="16"/>
                <w:szCs w:val="20"/>
              </w:rPr>
              <w:t>topic</w:t>
            </w:r>
            <w:r>
              <w:rPr>
                <w:rFonts w:ascii="Arial" w:hAnsi="Arial" w:cs="Arial"/>
                <w:b/>
                <w:color w:val="000000"/>
                <w:sz w:val="16"/>
                <w:szCs w:val="20"/>
              </w:rPr>
              <w:t xml:space="preserve"> Procedure</w:t>
            </w:r>
            <w:r w:rsidR="00C8693F" w:rsidRPr="00F9270A">
              <w:rPr>
                <w:rFonts w:ascii="Arial" w:hAnsi="Arial" w:cs="Arial"/>
                <w:color w:val="000000"/>
                <w:sz w:val="16"/>
                <w:szCs w:val="20"/>
              </w:rPr>
              <w:br/>
              <w:t>-</w:t>
            </w:r>
            <w:proofErr w:type="spellStart"/>
            <w:r w:rsidR="00C8693F" w:rsidRPr="00F9270A">
              <w:rPr>
                <w:rFonts w:ascii="Arial" w:hAnsi="Arial" w:cs="Arial"/>
                <w:color w:val="000000"/>
                <w:sz w:val="16"/>
                <w:szCs w:val="20"/>
              </w:rPr>
              <w:t>procedureCode</w:t>
            </w:r>
            <w:proofErr w:type="spellEnd"/>
            <w:r w:rsidR="00162DA8" w:rsidRPr="00F9270A">
              <w:rPr>
                <w:rFonts w:ascii="Arial" w:hAnsi="Arial" w:cs="Arial"/>
                <w:color w:val="000000"/>
                <w:sz w:val="16"/>
                <w:szCs w:val="20"/>
              </w:rPr>
              <w:t xml:space="preserve"> in </w:t>
            </w:r>
            <w:r w:rsidR="00C8693F" w:rsidRPr="00F9270A">
              <w:rPr>
                <w:rFonts w:ascii="Arial" w:hAnsi="Arial" w:cs="Arial"/>
                <w:color w:val="000000"/>
                <w:sz w:val="16"/>
                <w:szCs w:val="20"/>
              </w:rPr>
              <w:t>Glucose Measurement by Finger stick screening VS</w:t>
            </w:r>
            <w:r w:rsidR="00C8693F" w:rsidRPr="00F9270A">
              <w:rPr>
                <w:rFonts w:ascii="Arial" w:hAnsi="Arial" w:cs="Arial"/>
                <w:color w:val="000000"/>
                <w:sz w:val="16"/>
                <w:szCs w:val="20"/>
              </w:rPr>
              <w:br/>
              <w:t>-</w:t>
            </w:r>
            <w:proofErr w:type="spellStart"/>
            <w:r w:rsidR="00B67F5C" w:rsidRPr="00F9270A">
              <w:rPr>
                <w:rFonts w:ascii="Arial" w:hAnsi="Arial" w:cs="Arial"/>
                <w:color w:val="000000"/>
                <w:sz w:val="16"/>
                <w:szCs w:val="20"/>
              </w:rPr>
              <w:t>procedureSchedule</w:t>
            </w:r>
            <w:proofErr w:type="spellEnd"/>
            <w:r w:rsidR="00C8693F" w:rsidRPr="00F9270A">
              <w:rPr>
                <w:rFonts w:ascii="Arial" w:hAnsi="Arial" w:cs="Arial"/>
                <w:color w:val="000000"/>
                <w:sz w:val="16"/>
                <w:szCs w:val="20"/>
              </w:rPr>
              <w:t xml:space="preserve">=4 times daily (before meals and at bedtime) for 24 </w:t>
            </w:r>
            <w:proofErr w:type="spellStart"/>
            <w:r w:rsidR="00C8693F" w:rsidRPr="00F9270A">
              <w:rPr>
                <w:rFonts w:ascii="Arial" w:hAnsi="Arial" w:cs="Arial"/>
                <w:color w:val="000000"/>
                <w:sz w:val="16"/>
                <w:szCs w:val="20"/>
              </w:rPr>
              <w:t>hrs</w:t>
            </w:r>
            <w:proofErr w:type="spellEnd"/>
          </w:p>
          <w:p w14:paraId="21CC1E44" w14:textId="512D80BE" w:rsidR="00EB0570" w:rsidRPr="00F9270A" w:rsidRDefault="00EB0570" w:rsidP="00EB0570">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Pr>
                <w:rFonts w:ascii="Arial" w:hAnsi="Arial" w:cs="Arial"/>
                <w:color w:val="000000"/>
                <w:sz w:val="16"/>
                <w:szCs w:val="20"/>
              </w:rPr>
              <w:t xml:space="preserve">modality </w:t>
            </w:r>
            <w:r w:rsidRPr="00EB0570">
              <w:rPr>
                <w:rFonts w:ascii="Arial" w:hAnsi="Arial" w:cs="Arial"/>
                <w:b/>
                <w:color w:val="000000"/>
                <w:sz w:val="16"/>
                <w:szCs w:val="20"/>
              </w:rPr>
              <w:t>Proposal</w:t>
            </w:r>
          </w:p>
        </w:tc>
      </w:tr>
      <w:tr w:rsidR="00C8693F" w:rsidRPr="00F9270A" w14:paraId="7527A0AC"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hideMark/>
          </w:tcPr>
          <w:p w14:paraId="79C508EB" w14:textId="536FE3BB" w:rsidR="00C8693F" w:rsidRPr="00F9270A" w:rsidRDefault="00C8693F" w:rsidP="00CD5F6B">
            <w:pPr>
              <w:spacing w:before="40" w:line="240" w:lineRule="auto"/>
              <w:rPr>
                <w:rFonts w:ascii="Arial" w:hAnsi="Arial" w:cs="Arial"/>
                <w:color w:val="000000"/>
                <w:sz w:val="16"/>
                <w:szCs w:val="20"/>
              </w:rPr>
            </w:pPr>
            <w:r w:rsidRPr="00EB0570">
              <w:rPr>
                <w:rFonts w:ascii="Arial" w:hAnsi="Arial" w:cs="Arial"/>
                <w:sz w:val="16"/>
                <w:szCs w:val="20"/>
                <w:lang w:eastAsia="zh-CN"/>
              </w:rPr>
              <w:t>https://www.icsi.org/_asset/dwy1nl/ACSOS1112.doc</w:t>
            </w:r>
          </w:p>
        </w:tc>
        <w:tc>
          <w:tcPr>
            <w:tcW w:w="3744" w:type="dxa"/>
            <w:hideMark/>
          </w:tcPr>
          <w:p w14:paraId="16F40EDE" w14:textId="77777777" w:rsidR="00C8693F" w:rsidRPr="00F9270A" w:rsidRDefault="00C8693F" w:rsidP="00CD5F6B">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proofErr w:type="spellStart"/>
            <w:r w:rsidRPr="00F9270A">
              <w:rPr>
                <w:rFonts w:ascii="Arial" w:hAnsi="Arial" w:cs="Arial"/>
                <w:color w:val="000000"/>
                <w:sz w:val="16"/>
                <w:szCs w:val="20"/>
              </w:rPr>
              <w:t>Ticagrelor</w:t>
            </w:r>
            <w:proofErr w:type="spellEnd"/>
            <w:r w:rsidRPr="00F9270A">
              <w:rPr>
                <w:rFonts w:ascii="Arial" w:hAnsi="Arial" w:cs="Arial"/>
                <w:color w:val="000000"/>
                <w:sz w:val="16"/>
                <w:szCs w:val="20"/>
              </w:rPr>
              <w:br/>
              <w:t>180 mg loading dose by mouth once</w:t>
            </w:r>
            <w:r w:rsidRPr="00F9270A">
              <w:rPr>
                <w:rFonts w:ascii="Arial" w:hAnsi="Arial" w:cs="Arial"/>
                <w:color w:val="000000"/>
                <w:sz w:val="16"/>
                <w:szCs w:val="20"/>
              </w:rPr>
              <w:br/>
              <w:t>90 mg by mouth twice daily</w:t>
            </w:r>
          </w:p>
        </w:tc>
        <w:tc>
          <w:tcPr>
            <w:tcW w:w="3772" w:type="dxa"/>
            <w:hideMark/>
          </w:tcPr>
          <w:p w14:paraId="2E326EEC" w14:textId="328BC105" w:rsidR="00EB0570" w:rsidRDefault="00EB0570">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proofErr w:type="spellStart"/>
            <w:r>
              <w:rPr>
                <w:rFonts w:ascii="Arial" w:hAnsi="Arial" w:cs="Arial"/>
                <w:b/>
                <w:color w:val="000000"/>
                <w:sz w:val="16"/>
                <w:szCs w:val="20"/>
              </w:rPr>
              <w:t>StatementOfOccurrence</w:t>
            </w:r>
            <w:proofErr w:type="spellEnd"/>
            <w:r w:rsidR="00C8693F" w:rsidRPr="00F9270A">
              <w:rPr>
                <w:rFonts w:ascii="Arial" w:hAnsi="Arial" w:cs="Arial"/>
                <w:color w:val="000000"/>
                <w:sz w:val="16"/>
                <w:szCs w:val="20"/>
              </w:rPr>
              <w:t xml:space="preserve"> with</w:t>
            </w:r>
            <w:r w:rsidR="00C8693F" w:rsidRPr="00F9270A">
              <w:rPr>
                <w:rFonts w:ascii="Arial" w:hAnsi="Arial" w:cs="Arial"/>
                <w:color w:val="000000"/>
                <w:sz w:val="16"/>
                <w:szCs w:val="20"/>
              </w:rPr>
              <w:br/>
            </w:r>
            <w:r>
              <w:rPr>
                <w:rFonts w:ascii="Arial" w:hAnsi="Arial" w:cs="Arial"/>
                <w:color w:val="000000"/>
                <w:sz w:val="16"/>
                <w:szCs w:val="20"/>
              </w:rPr>
              <w:t xml:space="preserve">topic </w:t>
            </w:r>
            <w:proofErr w:type="spellStart"/>
            <w:r w:rsidRPr="00EB0570">
              <w:rPr>
                <w:rFonts w:ascii="Arial" w:hAnsi="Arial" w:cs="Arial"/>
                <w:b/>
                <w:color w:val="000000"/>
                <w:sz w:val="16"/>
                <w:szCs w:val="20"/>
              </w:rPr>
              <w:t>MedicationTreatment</w:t>
            </w:r>
            <w:proofErr w:type="spellEnd"/>
            <w:r w:rsidR="00C8693F" w:rsidRPr="00F9270A">
              <w:rPr>
                <w:rFonts w:ascii="Arial" w:hAnsi="Arial" w:cs="Arial"/>
                <w:color w:val="000000"/>
                <w:sz w:val="16"/>
                <w:szCs w:val="20"/>
              </w:rPr>
              <w:br/>
              <w:t xml:space="preserve">-medication in </w:t>
            </w:r>
            <w:proofErr w:type="spellStart"/>
            <w:r w:rsidR="00C8693F" w:rsidRPr="00F9270A">
              <w:rPr>
                <w:rFonts w:ascii="Arial" w:hAnsi="Arial" w:cs="Arial"/>
                <w:color w:val="000000"/>
                <w:sz w:val="16"/>
                <w:szCs w:val="20"/>
              </w:rPr>
              <w:t>Ticagrelor</w:t>
            </w:r>
            <w:proofErr w:type="spellEnd"/>
            <w:r w:rsidR="00C8693F" w:rsidRPr="00F9270A">
              <w:rPr>
                <w:rFonts w:ascii="Arial" w:hAnsi="Arial" w:cs="Arial"/>
                <w:color w:val="000000"/>
                <w:sz w:val="16"/>
                <w:szCs w:val="20"/>
              </w:rPr>
              <w:t xml:space="preserve"> VS</w:t>
            </w:r>
            <w:r w:rsidR="00C8693F" w:rsidRPr="00F9270A">
              <w:rPr>
                <w:rFonts w:ascii="Arial" w:hAnsi="Arial" w:cs="Arial"/>
                <w:color w:val="000000"/>
                <w:sz w:val="16"/>
                <w:szCs w:val="20"/>
              </w:rPr>
              <w:br/>
              <w:t>-dosage</w:t>
            </w:r>
            <w:r w:rsidR="0012241D" w:rsidRPr="00F9270A">
              <w:rPr>
                <w:rFonts w:ascii="Arial" w:hAnsi="Arial" w:cs="Arial"/>
                <w:color w:val="000000"/>
                <w:sz w:val="16"/>
                <w:szCs w:val="20"/>
              </w:rPr>
              <w:t xml:space="preserve"> {</w:t>
            </w:r>
            <w:r w:rsidR="00C8693F" w:rsidRPr="00F9270A">
              <w:rPr>
                <w:rFonts w:ascii="Arial" w:hAnsi="Arial" w:cs="Arial"/>
                <w:color w:val="000000"/>
                <w:sz w:val="16"/>
                <w:szCs w:val="20"/>
              </w:rPr>
              <w:br/>
            </w:r>
            <w:r>
              <w:rPr>
                <w:rFonts w:ascii="Arial" w:hAnsi="Arial" w:cs="Arial"/>
                <w:color w:val="000000"/>
                <w:sz w:val="16"/>
                <w:szCs w:val="20"/>
              </w:rPr>
              <w:t xml:space="preserve"> {</w:t>
            </w:r>
          </w:p>
          <w:p w14:paraId="2350266F" w14:textId="3678B5FB" w:rsidR="0012241D" w:rsidRPr="00F9270A" w:rsidRDefault="0012241D">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 xml:space="preserve">  </w:t>
            </w:r>
            <w:r w:rsidR="00C8693F" w:rsidRPr="00F9270A">
              <w:rPr>
                <w:rFonts w:ascii="Arial" w:hAnsi="Arial" w:cs="Arial"/>
                <w:color w:val="000000"/>
                <w:sz w:val="16"/>
                <w:szCs w:val="20"/>
              </w:rPr>
              <w:t xml:space="preserve">- </w:t>
            </w:r>
            <w:proofErr w:type="spellStart"/>
            <w:r w:rsidR="00C8693F" w:rsidRPr="00F9270A">
              <w:rPr>
                <w:rFonts w:ascii="Arial" w:hAnsi="Arial" w:cs="Arial"/>
                <w:color w:val="000000"/>
                <w:sz w:val="16"/>
                <w:szCs w:val="20"/>
              </w:rPr>
              <w:t>doseType</w:t>
            </w:r>
            <w:proofErr w:type="spellEnd"/>
            <w:r w:rsidR="00C8693F" w:rsidRPr="00F9270A">
              <w:rPr>
                <w:rFonts w:ascii="Arial" w:hAnsi="Arial" w:cs="Arial"/>
                <w:color w:val="000000"/>
                <w:sz w:val="16"/>
                <w:szCs w:val="20"/>
              </w:rPr>
              <w:t>=</w:t>
            </w:r>
            <w:proofErr w:type="spellStart"/>
            <w:r w:rsidR="00C8693F" w:rsidRPr="00F9270A">
              <w:rPr>
                <w:rFonts w:ascii="Arial" w:hAnsi="Arial" w:cs="Arial"/>
                <w:color w:val="000000"/>
                <w:sz w:val="16"/>
                <w:szCs w:val="20"/>
              </w:rPr>
              <w:t>loadingDose</w:t>
            </w:r>
            <w:proofErr w:type="spellEnd"/>
            <w:r w:rsidR="00C8693F" w:rsidRPr="00F9270A">
              <w:rPr>
                <w:rFonts w:ascii="Arial" w:hAnsi="Arial" w:cs="Arial"/>
                <w:color w:val="000000"/>
                <w:sz w:val="16"/>
                <w:szCs w:val="20"/>
              </w:rPr>
              <w:br/>
            </w:r>
            <w:r w:rsidRPr="00F9270A">
              <w:rPr>
                <w:rFonts w:ascii="Arial" w:hAnsi="Arial" w:cs="Arial"/>
                <w:color w:val="000000"/>
                <w:sz w:val="16"/>
                <w:szCs w:val="20"/>
              </w:rPr>
              <w:t xml:space="preserve">  </w:t>
            </w:r>
            <w:r w:rsidR="00EB0570">
              <w:rPr>
                <w:rFonts w:ascii="Arial" w:hAnsi="Arial" w:cs="Arial"/>
                <w:color w:val="000000"/>
                <w:sz w:val="16"/>
                <w:szCs w:val="20"/>
              </w:rPr>
              <w:t>- r</w:t>
            </w:r>
            <w:r w:rsidR="00C8693F" w:rsidRPr="00F9270A">
              <w:rPr>
                <w:rFonts w:ascii="Arial" w:hAnsi="Arial" w:cs="Arial"/>
                <w:color w:val="000000"/>
                <w:sz w:val="16"/>
                <w:szCs w:val="20"/>
              </w:rPr>
              <w:t>oute=oral</w:t>
            </w:r>
            <w:r w:rsidR="00C8693F" w:rsidRPr="00F9270A">
              <w:rPr>
                <w:rFonts w:ascii="Arial" w:hAnsi="Arial" w:cs="Arial"/>
                <w:color w:val="000000"/>
                <w:sz w:val="16"/>
                <w:szCs w:val="20"/>
              </w:rPr>
              <w:br/>
            </w:r>
            <w:r w:rsidRPr="00F9270A">
              <w:rPr>
                <w:rFonts w:ascii="Arial" w:hAnsi="Arial" w:cs="Arial"/>
                <w:color w:val="000000"/>
                <w:sz w:val="16"/>
                <w:szCs w:val="20"/>
              </w:rPr>
              <w:t xml:space="preserve">  </w:t>
            </w:r>
            <w:r w:rsidR="00C8693F" w:rsidRPr="00F9270A">
              <w:rPr>
                <w:rFonts w:ascii="Arial" w:hAnsi="Arial" w:cs="Arial"/>
                <w:color w:val="000000"/>
                <w:sz w:val="16"/>
                <w:szCs w:val="20"/>
              </w:rPr>
              <w:t xml:space="preserve">- </w:t>
            </w:r>
            <w:proofErr w:type="spellStart"/>
            <w:r w:rsidR="00C8693F" w:rsidRPr="00F9270A">
              <w:rPr>
                <w:rFonts w:ascii="Arial" w:hAnsi="Arial" w:cs="Arial"/>
                <w:color w:val="000000"/>
                <w:sz w:val="16"/>
                <w:szCs w:val="20"/>
              </w:rPr>
              <w:t>doseQuantity</w:t>
            </w:r>
            <w:proofErr w:type="spellEnd"/>
            <w:r w:rsidR="00C8693F" w:rsidRPr="00F9270A">
              <w:rPr>
                <w:rFonts w:ascii="Arial" w:hAnsi="Arial" w:cs="Arial"/>
                <w:color w:val="000000"/>
                <w:sz w:val="16"/>
                <w:szCs w:val="20"/>
              </w:rPr>
              <w:t>=180 mg</w:t>
            </w:r>
            <w:r w:rsidR="00C8693F" w:rsidRPr="00F9270A">
              <w:rPr>
                <w:rFonts w:ascii="Arial" w:hAnsi="Arial" w:cs="Arial"/>
                <w:color w:val="000000"/>
                <w:sz w:val="16"/>
                <w:szCs w:val="20"/>
              </w:rPr>
              <w:br/>
            </w:r>
            <w:r w:rsidRPr="00F9270A">
              <w:rPr>
                <w:rFonts w:ascii="Arial" w:hAnsi="Arial" w:cs="Arial"/>
                <w:color w:val="000000"/>
                <w:sz w:val="16"/>
                <w:szCs w:val="20"/>
              </w:rPr>
              <w:t xml:space="preserve">  </w:t>
            </w:r>
            <w:r w:rsidR="00C8693F" w:rsidRPr="00F9270A">
              <w:rPr>
                <w:rFonts w:ascii="Arial" w:hAnsi="Arial" w:cs="Arial"/>
                <w:color w:val="000000"/>
                <w:sz w:val="16"/>
                <w:szCs w:val="20"/>
              </w:rPr>
              <w:t>- schedule=Once on day 1</w:t>
            </w:r>
            <w:r w:rsidR="00C8693F" w:rsidRPr="00F9270A">
              <w:rPr>
                <w:rFonts w:ascii="Arial" w:hAnsi="Arial" w:cs="Arial"/>
                <w:color w:val="000000"/>
                <w:sz w:val="16"/>
                <w:szCs w:val="20"/>
              </w:rPr>
              <w:br/>
            </w:r>
            <w:r w:rsidRPr="00F9270A">
              <w:rPr>
                <w:rFonts w:ascii="Arial" w:hAnsi="Arial" w:cs="Arial"/>
                <w:color w:val="000000"/>
                <w:sz w:val="16"/>
                <w:szCs w:val="20"/>
              </w:rPr>
              <w:t xml:space="preserve">  </w:t>
            </w:r>
            <w:r w:rsidR="00EB0570">
              <w:rPr>
                <w:rFonts w:ascii="Arial" w:hAnsi="Arial" w:cs="Arial"/>
                <w:color w:val="000000"/>
                <w:sz w:val="16"/>
                <w:szCs w:val="20"/>
              </w:rPr>
              <w:t xml:space="preserve"> </w:t>
            </w:r>
            <w:r w:rsidRPr="00F9270A">
              <w:rPr>
                <w:rFonts w:ascii="Arial" w:hAnsi="Arial" w:cs="Arial"/>
                <w:color w:val="000000"/>
                <w:sz w:val="16"/>
                <w:szCs w:val="20"/>
              </w:rPr>
              <w:t>}</w:t>
            </w:r>
          </w:p>
          <w:p w14:paraId="0C2AF955" w14:textId="74798CAF" w:rsidR="00C8693F" w:rsidRPr="00F9270A" w:rsidRDefault="00EB0570">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Pr>
                <w:rFonts w:ascii="Arial" w:hAnsi="Arial" w:cs="Arial"/>
                <w:color w:val="000000"/>
                <w:sz w:val="16"/>
                <w:szCs w:val="20"/>
              </w:rPr>
              <w:t xml:space="preserve"> { </w:t>
            </w:r>
            <w:r w:rsidR="00C8693F" w:rsidRPr="00F9270A">
              <w:rPr>
                <w:rFonts w:ascii="Arial" w:hAnsi="Arial" w:cs="Arial"/>
                <w:color w:val="000000"/>
                <w:sz w:val="16"/>
                <w:szCs w:val="20"/>
              </w:rPr>
              <w:br/>
            </w:r>
            <w:r>
              <w:rPr>
                <w:rFonts w:ascii="Arial" w:hAnsi="Arial" w:cs="Arial"/>
                <w:color w:val="000000"/>
                <w:sz w:val="16"/>
                <w:szCs w:val="20"/>
              </w:rPr>
              <w:t xml:space="preserve">  </w:t>
            </w:r>
            <w:r w:rsidR="00C8693F" w:rsidRPr="00F9270A">
              <w:rPr>
                <w:rFonts w:ascii="Arial" w:hAnsi="Arial" w:cs="Arial"/>
                <w:color w:val="000000"/>
                <w:sz w:val="16"/>
                <w:szCs w:val="20"/>
              </w:rPr>
              <w:t xml:space="preserve">- </w:t>
            </w:r>
            <w:proofErr w:type="spellStart"/>
            <w:r w:rsidR="00C8693F" w:rsidRPr="00F9270A">
              <w:rPr>
                <w:rFonts w:ascii="Arial" w:hAnsi="Arial" w:cs="Arial"/>
                <w:color w:val="000000"/>
                <w:sz w:val="16"/>
                <w:szCs w:val="20"/>
              </w:rPr>
              <w:t>deliveryRoute</w:t>
            </w:r>
            <w:proofErr w:type="spellEnd"/>
            <w:r w:rsidR="00C8693F" w:rsidRPr="00F9270A">
              <w:rPr>
                <w:rFonts w:ascii="Arial" w:hAnsi="Arial" w:cs="Arial"/>
                <w:color w:val="000000"/>
                <w:sz w:val="16"/>
                <w:szCs w:val="20"/>
              </w:rPr>
              <w:t>=oral</w:t>
            </w:r>
            <w:r w:rsidR="00C8693F" w:rsidRPr="00F9270A">
              <w:rPr>
                <w:rFonts w:ascii="Arial" w:hAnsi="Arial" w:cs="Arial"/>
                <w:color w:val="000000"/>
                <w:sz w:val="16"/>
                <w:szCs w:val="20"/>
              </w:rPr>
              <w:br/>
            </w:r>
            <w:r>
              <w:rPr>
                <w:rFonts w:ascii="Arial" w:hAnsi="Arial" w:cs="Arial"/>
                <w:color w:val="000000"/>
                <w:sz w:val="16"/>
                <w:szCs w:val="20"/>
              </w:rPr>
              <w:t xml:space="preserve">  </w:t>
            </w:r>
            <w:r w:rsidR="00C8693F" w:rsidRPr="00F9270A">
              <w:rPr>
                <w:rFonts w:ascii="Arial" w:hAnsi="Arial" w:cs="Arial"/>
                <w:color w:val="000000"/>
                <w:sz w:val="16"/>
                <w:szCs w:val="20"/>
              </w:rPr>
              <w:t xml:space="preserve">- </w:t>
            </w:r>
            <w:proofErr w:type="spellStart"/>
            <w:r w:rsidR="00C8693F" w:rsidRPr="00F9270A">
              <w:rPr>
                <w:rFonts w:ascii="Arial" w:hAnsi="Arial" w:cs="Arial"/>
                <w:color w:val="000000"/>
                <w:sz w:val="16"/>
                <w:szCs w:val="20"/>
              </w:rPr>
              <w:t>doseQuantity</w:t>
            </w:r>
            <w:proofErr w:type="spellEnd"/>
            <w:r w:rsidR="00C8693F" w:rsidRPr="00F9270A">
              <w:rPr>
                <w:rFonts w:ascii="Arial" w:hAnsi="Arial" w:cs="Arial"/>
                <w:color w:val="000000"/>
                <w:sz w:val="16"/>
                <w:szCs w:val="20"/>
              </w:rPr>
              <w:t>=90 mg</w:t>
            </w:r>
            <w:r w:rsidR="00C8693F" w:rsidRPr="00F9270A">
              <w:rPr>
                <w:rFonts w:ascii="Arial" w:hAnsi="Arial" w:cs="Arial"/>
                <w:color w:val="000000"/>
                <w:sz w:val="16"/>
                <w:szCs w:val="20"/>
              </w:rPr>
              <w:br/>
            </w:r>
            <w:r>
              <w:rPr>
                <w:rFonts w:ascii="Arial" w:hAnsi="Arial" w:cs="Arial"/>
                <w:color w:val="000000"/>
                <w:sz w:val="16"/>
                <w:szCs w:val="20"/>
              </w:rPr>
              <w:t xml:space="preserve">  </w:t>
            </w:r>
            <w:r w:rsidR="00C8693F" w:rsidRPr="00F9270A">
              <w:rPr>
                <w:rFonts w:ascii="Arial" w:hAnsi="Arial" w:cs="Arial"/>
                <w:color w:val="000000"/>
                <w:sz w:val="16"/>
                <w:szCs w:val="20"/>
              </w:rPr>
              <w:t xml:space="preserve">- </w:t>
            </w:r>
            <w:proofErr w:type="spellStart"/>
            <w:r w:rsidR="00C8693F" w:rsidRPr="00F9270A">
              <w:rPr>
                <w:rFonts w:ascii="Arial" w:hAnsi="Arial" w:cs="Arial"/>
                <w:color w:val="000000"/>
                <w:sz w:val="16"/>
                <w:szCs w:val="20"/>
              </w:rPr>
              <w:t>administrationSchedule</w:t>
            </w:r>
            <w:proofErr w:type="spellEnd"/>
            <w:r w:rsidR="00C8693F" w:rsidRPr="00F9270A">
              <w:rPr>
                <w:rFonts w:ascii="Arial" w:hAnsi="Arial" w:cs="Arial"/>
                <w:color w:val="000000"/>
                <w:sz w:val="16"/>
                <w:szCs w:val="20"/>
              </w:rPr>
              <w:t>=twice daily starting day 2</w:t>
            </w:r>
          </w:p>
          <w:p w14:paraId="6EAB450A" w14:textId="77777777" w:rsidR="0019190F" w:rsidRDefault="0019190F">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 xml:space="preserve"> </w:t>
            </w:r>
            <w:r w:rsidR="00EB0570">
              <w:rPr>
                <w:rFonts w:ascii="Arial" w:hAnsi="Arial" w:cs="Arial"/>
                <w:color w:val="000000"/>
                <w:sz w:val="16"/>
                <w:szCs w:val="20"/>
              </w:rPr>
              <w:t xml:space="preserve"> </w:t>
            </w:r>
            <w:r w:rsidRPr="00F9270A">
              <w:rPr>
                <w:rFonts w:ascii="Arial" w:hAnsi="Arial" w:cs="Arial"/>
                <w:color w:val="000000"/>
                <w:sz w:val="16"/>
                <w:szCs w:val="20"/>
              </w:rPr>
              <w:t>}</w:t>
            </w:r>
          </w:p>
          <w:p w14:paraId="2BEB18EA" w14:textId="6C377DA7" w:rsidR="00EB0570" w:rsidRPr="00F9270A" w:rsidRDefault="00EB0570">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Pr>
                <w:rFonts w:ascii="Arial" w:hAnsi="Arial" w:cs="Arial"/>
                <w:color w:val="000000"/>
                <w:sz w:val="16"/>
                <w:szCs w:val="20"/>
              </w:rPr>
              <w:t xml:space="preserve">modality </w:t>
            </w:r>
            <w:r w:rsidRPr="002A7F1E">
              <w:rPr>
                <w:rFonts w:ascii="Arial" w:hAnsi="Arial" w:cs="Arial"/>
                <w:b/>
                <w:color w:val="000000"/>
                <w:sz w:val="16"/>
                <w:szCs w:val="20"/>
              </w:rPr>
              <w:t>Proposal</w:t>
            </w:r>
          </w:p>
        </w:tc>
      </w:tr>
      <w:tr w:rsidR="00291E74" w:rsidRPr="00F9270A" w14:paraId="1BF09010"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1BF5B0DB" w14:textId="685445C3" w:rsidR="00291E74" w:rsidRPr="00F9270A" w:rsidRDefault="00291E74" w:rsidP="00291E74">
            <w:pPr>
              <w:spacing w:before="40" w:line="240" w:lineRule="auto"/>
              <w:rPr>
                <w:sz w:val="16"/>
              </w:rPr>
            </w:pPr>
            <w:r w:rsidRPr="00F9270A">
              <w:rPr>
                <w:rFonts w:ascii="Arial" w:hAnsi="Arial" w:cs="Arial"/>
                <w:sz w:val="16"/>
                <w:szCs w:val="20"/>
              </w:rPr>
              <w:t>NQF 0070</w:t>
            </w:r>
          </w:p>
        </w:tc>
        <w:tc>
          <w:tcPr>
            <w:tcW w:w="3744" w:type="dxa"/>
          </w:tcPr>
          <w:p w14:paraId="3B8E8824" w14:textId="3A1C7509" w:rsidR="00291E74" w:rsidRPr="00F9270A" w:rsidRDefault="00291E74" w:rsidP="00291E74">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sz w:val="16"/>
                <w:szCs w:val="20"/>
              </w:rPr>
              <w:t>Medication Adverse Event to Beta Blocker Therapy.</w:t>
            </w:r>
          </w:p>
        </w:tc>
        <w:tc>
          <w:tcPr>
            <w:tcW w:w="3772" w:type="dxa"/>
          </w:tcPr>
          <w:p w14:paraId="70C2B827" w14:textId="3CB78E40" w:rsidR="00291E74" w:rsidRPr="00F9270A" w:rsidRDefault="002A7F1E" w:rsidP="008E5DB7">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proofErr w:type="spellStart"/>
            <w:r>
              <w:rPr>
                <w:rFonts w:ascii="Arial" w:hAnsi="Arial" w:cs="Arial"/>
                <w:b/>
                <w:sz w:val="16"/>
                <w:szCs w:val="20"/>
              </w:rPr>
              <w:t>StatementOfOccurrence</w:t>
            </w:r>
            <w:proofErr w:type="spellEnd"/>
            <w:r w:rsidR="00291E74" w:rsidRPr="00F9270A">
              <w:rPr>
                <w:rFonts w:ascii="Arial" w:hAnsi="Arial" w:cs="Arial"/>
                <w:b/>
                <w:sz w:val="16"/>
                <w:szCs w:val="20"/>
              </w:rPr>
              <w:t xml:space="preserve"> </w:t>
            </w:r>
            <w:r w:rsidR="00291E74" w:rsidRPr="00F9270A">
              <w:rPr>
                <w:rFonts w:ascii="Arial" w:hAnsi="Arial" w:cs="Arial"/>
                <w:color w:val="000000"/>
                <w:sz w:val="16"/>
                <w:szCs w:val="20"/>
              </w:rPr>
              <w:t>with</w:t>
            </w:r>
          </w:p>
          <w:p w14:paraId="31562774" w14:textId="77777777" w:rsidR="002A7F1E" w:rsidRDefault="002A7F1E" w:rsidP="008E5DB7">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Pr>
                <w:rFonts w:ascii="Arial" w:hAnsi="Arial" w:cs="Arial"/>
                <w:color w:val="000000"/>
                <w:sz w:val="16"/>
                <w:szCs w:val="20"/>
              </w:rPr>
              <w:t xml:space="preserve">topic </w:t>
            </w:r>
            <w:proofErr w:type="spellStart"/>
            <w:r w:rsidRPr="002A7F1E">
              <w:rPr>
                <w:rFonts w:ascii="Arial" w:hAnsi="Arial" w:cs="Arial"/>
                <w:b/>
                <w:color w:val="000000"/>
                <w:sz w:val="16"/>
                <w:szCs w:val="20"/>
              </w:rPr>
              <w:t>AdverseReaction</w:t>
            </w:r>
            <w:proofErr w:type="spellEnd"/>
          </w:p>
          <w:p w14:paraId="4D6AF8F4" w14:textId="7CFB967B" w:rsidR="00291E74" w:rsidRPr="00F9270A" w:rsidRDefault="000D3F04" w:rsidP="008E5DB7">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F9270A">
              <w:rPr>
                <w:rFonts w:ascii="Arial" w:hAnsi="Arial" w:cs="Arial"/>
                <w:color w:val="000000"/>
                <w:sz w:val="16"/>
                <w:szCs w:val="20"/>
              </w:rPr>
              <w:t>-</w:t>
            </w:r>
            <w:proofErr w:type="spellStart"/>
            <w:r w:rsidR="002A7F1E">
              <w:rPr>
                <w:rFonts w:ascii="Arial" w:hAnsi="Arial" w:cs="Arial"/>
                <w:color w:val="000000"/>
                <w:sz w:val="16"/>
                <w:szCs w:val="20"/>
              </w:rPr>
              <w:t>exposure.stimulus</w:t>
            </w:r>
            <w:proofErr w:type="spellEnd"/>
            <w:r w:rsidRPr="00F9270A">
              <w:rPr>
                <w:rFonts w:ascii="Arial" w:hAnsi="Arial" w:cs="Arial"/>
                <w:color w:val="000000"/>
                <w:sz w:val="16"/>
                <w:szCs w:val="20"/>
              </w:rPr>
              <w:t xml:space="preserve"> in</w:t>
            </w:r>
            <w:r w:rsidR="00291E74" w:rsidRPr="00F9270A">
              <w:rPr>
                <w:rFonts w:ascii="Arial" w:hAnsi="Arial" w:cs="Arial"/>
                <w:color w:val="000000"/>
                <w:sz w:val="16"/>
                <w:szCs w:val="20"/>
              </w:rPr>
              <w:t xml:space="preserve"> Beta Blocker</w:t>
            </w:r>
            <w:r w:rsidRPr="00F9270A">
              <w:rPr>
                <w:rFonts w:ascii="Arial" w:hAnsi="Arial" w:cs="Arial"/>
                <w:color w:val="000000"/>
                <w:sz w:val="16"/>
                <w:szCs w:val="20"/>
              </w:rPr>
              <w:t xml:space="preserve"> VS</w:t>
            </w:r>
          </w:p>
          <w:p w14:paraId="6609AAF6" w14:textId="13901B84" w:rsidR="00291E74" w:rsidRPr="00F9270A" w:rsidRDefault="002A7F1E" w:rsidP="002A7F1E">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Pr>
                <w:rFonts w:ascii="Arial" w:hAnsi="Arial" w:cs="Arial"/>
                <w:color w:val="000000"/>
                <w:sz w:val="16"/>
                <w:szCs w:val="20"/>
              </w:rPr>
              <w:t>modality Observation</w:t>
            </w:r>
          </w:p>
        </w:tc>
      </w:tr>
      <w:tr w:rsidR="00291E74" w:rsidRPr="00F9270A" w14:paraId="71FA3193"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156CE8EC" w14:textId="5134610F" w:rsidR="00291E74" w:rsidRPr="00F9270A" w:rsidRDefault="00291E74" w:rsidP="00291E74">
            <w:pPr>
              <w:spacing w:before="40" w:line="240" w:lineRule="auto"/>
              <w:rPr>
                <w:rFonts w:ascii="Arial" w:hAnsi="Arial" w:cs="Arial"/>
                <w:sz w:val="16"/>
                <w:szCs w:val="20"/>
              </w:rPr>
            </w:pPr>
            <w:r w:rsidRPr="00F9270A">
              <w:rPr>
                <w:rFonts w:ascii="Arial" w:hAnsi="Arial" w:cs="Arial"/>
                <w:sz w:val="16"/>
                <w:szCs w:val="20"/>
              </w:rPr>
              <w:t>NQF 0055</w:t>
            </w:r>
          </w:p>
        </w:tc>
        <w:tc>
          <w:tcPr>
            <w:tcW w:w="3744" w:type="dxa"/>
          </w:tcPr>
          <w:p w14:paraId="68E1B9F4" w14:textId="77777777"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Medication dispensed:</w:t>
            </w:r>
          </w:p>
          <w:p w14:paraId="36A7C4DF" w14:textId="77777777"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lastRenderedPageBreak/>
              <w:t>Medications indicative</w:t>
            </w:r>
          </w:p>
          <w:p w14:paraId="5D3862D2" w14:textId="77777777"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of diabetes  &lt;= 2 years</w:t>
            </w:r>
          </w:p>
          <w:p w14:paraId="5733FAE3" w14:textId="77777777"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before or simultaneously to</w:t>
            </w:r>
          </w:p>
          <w:p w14:paraId="002CC630" w14:textId="77777777"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“Measurement end date”.</w:t>
            </w:r>
          </w:p>
          <w:p w14:paraId="0E306607" w14:textId="77777777" w:rsidR="00291E74" w:rsidRPr="00F9270A" w:rsidRDefault="00291E74" w:rsidP="00291E74">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
        </w:tc>
        <w:tc>
          <w:tcPr>
            <w:tcW w:w="3772" w:type="dxa"/>
          </w:tcPr>
          <w:p w14:paraId="50BBCC3E" w14:textId="7E300D0E" w:rsidR="00291E74" w:rsidRPr="00F9270A" w:rsidRDefault="00305386"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lastRenderedPageBreak/>
              <w:t>StatementOfOccurrence</w:t>
            </w:r>
            <w:proofErr w:type="spellEnd"/>
            <w:r w:rsidR="00291E74" w:rsidRPr="00F9270A">
              <w:rPr>
                <w:rFonts w:ascii="Arial" w:hAnsi="Arial" w:cs="Arial"/>
                <w:sz w:val="16"/>
                <w:szCs w:val="20"/>
              </w:rPr>
              <w:t xml:space="preserve"> with</w:t>
            </w:r>
          </w:p>
          <w:p w14:paraId="4F975831" w14:textId="310DB165" w:rsidR="00291E74" w:rsidRPr="00F9270A" w:rsidRDefault="00305386"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lastRenderedPageBreak/>
              <w:t xml:space="preserve">topic </w:t>
            </w:r>
            <w:proofErr w:type="spellStart"/>
            <w:r w:rsidRPr="00305386">
              <w:rPr>
                <w:rFonts w:ascii="Arial" w:hAnsi="Arial" w:cs="Arial"/>
                <w:b/>
                <w:sz w:val="16"/>
                <w:szCs w:val="20"/>
              </w:rPr>
              <w:t>MedicationTreatment</w:t>
            </w:r>
            <w:proofErr w:type="spellEnd"/>
          </w:p>
          <w:p w14:paraId="7C1F26B7" w14:textId="46DDD2EF" w:rsidR="00291E74" w:rsidRDefault="00C20FCC"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 medication in</w:t>
            </w:r>
            <w:r w:rsidR="00291E74" w:rsidRPr="00F9270A">
              <w:rPr>
                <w:rFonts w:ascii="Arial" w:hAnsi="Arial" w:cs="Arial"/>
                <w:sz w:val="16"/>
                <w:szCs w:val="20"/>
              </w:rPr>
              <w:t xml:space="preserve"> medications indicative of diabetes VS</w:t>
            </w:r>
          </w:p>
          <w:p w14:paraId="66B14A53" w14:textId="687365D4" w:rsidR="00FD267B" w:rsidRPr="00F9270A" w:rsidRDefault="00FD267B"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modality </w:t>
            </w:r>
            <w:r w:rsidRPr="00FD267B">
              <w:rPr>
                <w:rFonts w:ascii="Arial" w:hAnsi="Arial" w:cs="Arial"/>
                <w:b/>
                <w:sz w:val="16"/>
                <w:szCs w:val="20"/>
              </w:rPr>
              <w:t>Performance</w:t>
            </w:r>
          </w:p>
          <w:p w14:paraId="1EBA5048" w14:textId="6CA699FE" w:rsidR="00FD267B" w:rsidRDefault="00FD267B" w:rsidP="00FD267B">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w:t>
            </w:r>
            <w:proofErr w:type="spellStart"/>
            <w:r>
              <w:rPr>
                <w:rFonts w:ascii="Arial" w:hAnsi="Arial" w:cs="Arial"/>
                <w:sz w:val="16"/>
                <w:szCs w:val="20"/>
              </w:rPr>
              <w:t>actionPerformed</w:t>
            </w:r>
            <w:proofErr w:type="spellEnd"/>
            <w:r>
              <w:rPr>
                <w:rFonts w:ascii="Arial" w:hAnsi="Arial" w:cs="Arial"/>
                <w:sz w:val="16"/>
                <w:szCs w:val="20"/>
              </w:rPr>
              <w:t xml:space="preserve"> = Dispense</w:t>
            </w:r>
          </w:p>
          <w:p w14:paraId="71C6C82C" w14:textId="4F94E8F8" w:rsidR="00291E74" w:rsidRPr="00F9270A" w:rsidRDefault="00C20FCC" w:rsidP="00FD267B">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F9270A">
              <w:rPr>
                <w:rFonts w:ascii="Arial" w:hAnsi="Arial" w:cs="Arial"/>
                <w:sz w:val="16"/>
                <w:szCs w:val="20"/>
              </w:rPr>
              <w:t>-</w:t>
            </w:r>
            <w:proofErr w:type="spellStart"/>
            <w:r w:rsidR="00FD267B">
              <w:rPr>
                <w:rFonts w:ascii="Arial" w:hAnsi="Arial" w:cs="Arial"/>
                <w:sz w:val="16"/>
                <w:szCs w:val="20"/>
              </w:rPr>
              <w:t>performanceTime</w:t>
            </w:r>
            <w:proofErr w:type="spellEnd"/>
            <w:r w:rsidR="00291E74" w:rsidRPr="00F9270A">
              <w:rPr>
                <w:rFonts w:ascii="Arial" w:hAnsi="Arial" w:cs="Arial"/>
                <w:sz w:val="16"/>
                <w:szCs w:val="20"/>
              </w:rPr>
              <w:t xml:space="preserve"> &lt;=2years before or simultaneously to “measurement end date”</w:t>
            </w:r>
          </w:p>
        </w:tc>
      </w:tr>
      <w:tr w:rsidR="00291E74" w:rsidRPr="00F9270A" w14:paraId="63B8129A"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15FA10B0" w14:textId="27AE9023" w:rsidR="00291E74" w:rsidRPr="00F9270A" w:rsidRDefault="00291E74" w:rsidP="00291E74">
            <w:pPr>
              <w:spacing w:before="40" w:line="240" w:lineRule="auto"/>
              <w:rPr>
                <w:rFonts w:ascii="Arial" w:hAnsi="Arial" w:cs="Arial"/>
                <w:sz w:val="16"/>
                <w:szCs w:val="20"/>
              </w:rPr>
            </w:pPr>
            <w:r w:rsidRPr="00F9270A">
              <w:rPr>
                <w:rFonts w:ascii="Arial" w:hAnsi="Arial" w:cs="Arial"/>
                <w:sz w:val="16"/>
                <w:szCs w:val="20"/>
              </w:rPr>
              <w:lastRenderedPageBreak/>
              <w:t>Corticosteroid inhaler reminder</w:t>
            </w:r>
          </w:p>
        </w:tc>
        <w:tc>
          <w:tcPr>
            <w:tcW w:w="3744" w:type="dxa"/>
          </w:tcPr>
          <w:p w14:paraId="355EEA9B" w14:textId="6EDC61A8"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Allergy To inhaled corticosteroids</w:t>
            </w:r>
          </w:p>
        </w:tc>
        <w:tc>
          <w:tcPr>
            <w:tcW w:w="3772" w:type="dxa"/>
          </w:tcPr>
          <w:p w14:paraId="4E6E9C2F" w14:textId="77777777" w:rsidR="00FD267B" w:rsidRPr="00FD267B" w:rsidRDefault="00FD267B"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sidRPr="00FD267B">
              <w:rPr>
                <w:rFonts w:ascii="Arial" w:hAnsi="Arial" w:cs="Arial"/>
                <w:sz w:val="16"/>
                <w:szCs w:val="20"/>
              </w:rPr>
              <w:t xml:space="preserve"> with</w:t>
            </w:r>
          </w:p>
          <w:p w14:paraId="179B6D29" w14:textId="2C84A797" w:rsidR="00291E74" w:rsidRPr="00F9270A" w:rsidRDefault="00FD267B"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D267B">
              <w:rPr>
                <w:rFonts w:ascii="Arial" w:hAnsi="Arial" w:cs="Arial"/>
                <w:sz w:val="16"/>
                <w:szCs w:val="20"/>
              </w:rPr>
              <w:t xml:space="preserve">topic </w:t>
            </w:r>
            <w:proofErr w:type="spellStart"/>
            <w:r w:rsidR="00291E74" w:rsidRPr="00F9270A">
              <w:rPr>
                <w:rFonts w:ascii="Arial" w:hAnsi="Arial" w:cs="Arial"/>
                <w:b/>
                <w:sz w:val="16"/>
                <w:szCs w:val="20"/>
              </w:rPr>
              <w:t>AllergyIntolerance</w:t>
            </w:r>
            <w:proofErr w:type="spellEnd"/>
          </w:p>
          <w:p w14:paraId="73D63A75" w14:textId="5D2690D2" w:rsidR="00291E74" w:rsidRPr="00F9270A" w:rsidRDefault="00C20FCC"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-stimulus in</w:t>
            </w:r>
            <w:r w:rsidR="00291E74" w:rsidRPr="00F9270A">
              <w:rPr>
                <w:rFonts w:ascii="Arial" w:hAnsi="Arial" w:cs="Arial"/>
                <w:sz w:val="16"/>
                <w:szCs w:val="20"/>
              </w:rPr>
              <w:t xml:space="preserve"> corticosteroids VS</w:t>
            </w:r>
          </w:p>
          <w:p w14:paraId="781E21A5" w14:textId="77777777" w:rsidR="00291E74" w:rsidRDefault="00C20FCC">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sensitivityType</w:t>
            </w:r>
            <w:proofErr w:type="spellEnd"/>
            <w:r w:rsidRPr="00F9270A">
              <w:rPr>
                <w:rFonts w:ascii="Arial" w:hAnsi="Arial" w:cs="Arial"/>
                <w:sz w:val="16"/>
                <w:szCs w:val="20"/>
              </w:rPr>
              <w:t>=</w:t>
            </w:r>
            <w:r w:rsidR="00291E74" w:rsidRPr="00F9270A">
              <w:rPr>
                <w:rFonts w:ascii="Arial" w:hAnsi="Arial" w:cs="Arial"/>
                <w:sz w:val="16"/>
                <w:szCs w:val="20"/>
              </w:rPr>
              <w:t>Allergy</w:t>
            </w:r>
          </w:p>
          <w:p w14:paraId="155B1EC4" w14:textId="37A22270" w:rsidR="00FD267B" w:rsidRPr="00F9270A" w:rsidRDefault="00FD267B">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sidRPr="00FD267B">
              <w:rPr>
                <w:rFonts w:ascii="Arial" w:hAnsi="Arial" w:cs="Arial"/>
                <w:b/>
                <w:sz w:val="16"/>
                <w:szCs w:val="20"/>
              </w:rPr>
              <w:t>Observation</w:t>
            </w:r>
          </w:p>
        </w:tc>
      </w:tr>
      <w:tr w:rsidR="00291E74" w:rsidRPr="00F9270A" w14:paraId="3D75FA51"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7210BEED" w14:textId="046A9B1C" w:rsidR="00291E74" w:rsidRPr="00F9270A" w:rsidRDefault="00291E74" w:rsidP="00291E74">
            <w:pPr>
              <w:rPr>
                <w:rFonts w:ascii="Arial" w:hAnsi="Arial" w:cs="Arial"/>
                <w:sz w:val="16"/>
                <w:szCs w:val="20"/>
              </w:rPr>
            </w:pPr>
            <w:r w:rsidRPr="00F9270A">
              <w:rPr>
                <w:rFonts w:ascii="Arial" w:hAnsi="Arial" w:cs="Arial"/>
                <w:sz w:val="16"/>
                <w:szCs w:val="20"/>
              </w:rPr>
              <w:t>Heart Failure Admission To</w:t>
            </w:r>
          </w:p>
          <w:p w14:paraId="55D3FA03" w14:textId="07799192" w:rsidR="00291E74" w:rsidRPr="00F9270A" w:rsidRDefault="00291E74" w:rsidP="00291E74">
            <w:pPr>
              <w:spacing w:before="40" w:line="240" w:lineRule="auto"/>
              <w:rPr>
                <w:rFonts w:ascii="Arial" w:hAnsi="Arial" w:cs="Arial"/>
                <w:sz w:val="16"/>
                <w:szCs w:val="20"/>
              </w:rPr>
            </w:pPr>
            <w:proofErr w:type="spellStart"/>
            <w:r w:rsidRPr="00F9270A">
              <w:rPr>
                <w:rFonts w:ascii="Arial" w:hAnsi="Arial" w:cs="Arial"/>
                <w:sz w:val="16"/>
                <w:szCs w:val="20"/>
              </w:rPr>
              <w:t>MedSurgOrderSets</w:t>
            </w:r>
            <w:proofErr w:type="spellEnd"/>
          </w:p>
        </w:tc>
        <w:tc>
          <w:tcPr>
            <w:tcW w:w="3744" w:type="dxa"/>
          </w:tcPr>
          <w:p w14:paraId="402B1650" w14:textId="5DD25119"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Not allergic to an ACE inhibitor.</w:t>
            </w:r>
          </w:p>
        </w:tc>
        <w:tc>
          <w:tcPr>
            <w:tcW w:w="3772" w:type="dxa"/>
          </w:tcPr>
          <w:p w14:paraId="687E1BB9" w14:textId="436F336E" w:rsidR="00291E74" w:rsidRPr="00F9270A" w:rsidRDefault="00FD267B"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StatementOfNonOccurrence</w:t>
            </w:r>
            <w:proofErr w:type="spellEnd"/>
            <w:r>
              <w:rPr>
                <w:rFonts w:ascii="Arial" w:hAnsi="Arial" w:cs="Arial"/>
                <w:b/>
                <w:sz w:val="16"/>
                <w:szCs w:val="20"/>
              </w:rPr>
              <w:t xml:space="preserve"> </w:t>
            </w:r>
            <w:r w:rsidR="00291E74" w:rsidRPr="00F9270A">
              <w:rPr>
                <w:rFonts w:ascii="Arial" w:hAnsi="Arial" w:cs="Arial"/>
                <w:sz w:val="16"/>
                <w:szCs w:val="20"/>
              </w:rPr>
              <w:t xml:space="preserve">with </w:t>
            </w:r>
          </w:p>
          <w:p w14:paraId="48FA7AC6" w14:textId="2A8CD87B" w:rsidR="00291E74" w:rsidRPr="00F9270A" w:rsidRDefault="00FD267B"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proofErr w:type="spellStart"/>
            <w:r w:rsidRPr="00F9270A">
              <w:rPr>
                <w:rFonts w:ascii="Arial" w:hAnsi="Arial" w:cs="Arial"/>
                <w:b/>
                <w:sz w:val="16"/>
                <w:szCs w:val="20"/>
              </w:rPr>
              <w:t>AllergyIntolerance</w:t>
            </w:r>
            <w:proofErr w:type="spellEnd"/>
            <w:r w:rsidRPr="00F9270A">
              <w:rPr>
                <w:rFonts w:ascii="Arial" w:hAnsi="Arial" w:cs="Arial"/>
                <w:sz w:val="16"/>
                <w:szCs w:val="20"/>
              </w:rPr>
              <w:t xml:space="preserve"> </w:t>
            </w:r>
          </w:p>
          <w:p w14:paraId="4C44CD5A" w14:textId="2C8954F4"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-stimulus</w:t>
            </w:r>
            <w:r w:rsidR="0003751D" w:rsidRPr="00F9270A">
              <w:rPr>
                <w:rFonts w:ascii="Arial" w:hAnsi="Arial" w:cs="Arial"/>
                <w:sz w:val="16"/>
                <w:szCs w:val="20"/>
              </w:rPr>
              <w:t xml:space="preserve"> in </w:t>
            </w:r>
            <w:r w:rsidRPr="00F9270A">
              <w:rPr>
                <w:rFonts w:ascii="Arial" w:hAnsi="Arial" w:cs="Arial"/>
                <w:sz w:val="16"/>
                <w:szCs w:val="20"/>
              </w:rPr>
              <w:t>ACE inhibitor VS</w:t>
            </w:r>
          </w:p>
          <w:p w14:paraId="20765D1B" w14:textId="2F9DA481" w:rsidR="00FD267B" w:rsidRDefault="00C20FCC" w:rsidP="00FD267B">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sensitivityType</w:t>
            </w:r>
            <w:proofErr w:type="spellEnd"/>
            <w:r w:rsidRPr="00F9270A">
              <w:rPr>
                <w:rFonts w:ascii="Arial" w:hAnsi="Arial" w:cs="Arial"/>
                <w:sz w:val="16"/>
                <w:szCs w:val="20"/>
              </w:rPr>
              <w:t>=</w:t>
            </w:r>
            <w:r w:rsidR="00291E74" w:rsidRPr="00F9270A">
              <w:rPr>
                <w:rFonts w:ascii="Arial" w:hAnsi="Arial" w:cs="Arial"/>
                <w:sz w:val="16"/>
                <w:szCs w:val="20"/>
              </w:rPr>
              <w:t>Allergy</w:t>
            </w:r>
            <w:r w:rsidR="00FD267B">
              <w:rPr>
                <w:rFonts w:ascii="Arial" w:hAnsi="Arial" w:cs="Arial"/>
                <w:sz w:val="16"/>
                <w:szCs w:val="20"/>
              </w:rPr>
              <w:t xml:space="preserve"> </w:t>
            </w:r>
          </w:p>
          <w:p w14:paraId="5003D101" w14:textId="77DE8B94" w:rsidR="00291E74" w:rsidRPr="00F9270A" w:rsidRDefault="00FD267B" w:rsidP="00FD267B">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sidRPr="00FD267B">
              <w:rPr>
                <w:rFonts w:ascii="Arial" w:hAnsi="Arial" w:cs="Arial"/>
                <w:b/>
                <w:sz w:val="16"/>
                <w:szCs w:val="20"/>
              </w:rPr>
              <w:t>Observation</w:t>
            </w:r>
          </w:p>
        </w:tc>
      </w:tr>
      <w:tr w:rsidR="00291E74" w:rsidRPr="00F9270A" w14:paraId="2611C0CB"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64EEEE42" w14:textId="121DE4B2" w:rsidR="00291E74" w:rsidRPr="00F9270A" w:rsidRDefault="00291E74" w:rsidP="00291E74">
            <w:pPr>
              <w:rPr>
                <w:rFonts w:ascii="Arial" w:hAnsi="Arial" w:cs="Arial"/>
                <w:sz w:val="16"/>
                <w:szCs w:val="20"/>
              </w:rPr>
            </w:pPr>
            <w:r w:rsidRPr="00F9270A">
              <w:rPr>
                <w:rFonts w:ascii="Arial" w:hAnsi="Arial" w:cs="Arial"/>
                <w:sz w:val="16"/>
                <w:szCs w:val="20"/>
              </w:rPr>
              <w:t>CMS 147v2</w:t>
            </w:r>
          </w:p>
        </w:tc>
        <w:tc>
          <w:tcPr>
            <w:tcW w:w="3744" w:type="dxa"/>
          </w:tcPr>
          <w:p w14:paraId="3D373EE8" w14:textId="1FDB35F1"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Communication from patient to provider: Previous receipt of influenza vaccine</w:t>
            </w:r>
          </w:p>
        </w:tc>
        <w:tc>
          <w:tcPr>
            <w:tcW w:w="3772" w:type="dxa"/>
          </w:tcPr>
          <w:p w14:paraId="37B117A6" w14:textId="29EE05F6" w:rsidR="00291E74" w:rsidRPr="00F9270A" w:rsidRDefault="006805EB"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sidR="00291E74" w:rsidRPr="00F9270A">
              <w:rPr>
                <w:rFonts w:ascii="Arial" w:hAnsi="Arial" w:cs="Arial"/>
                <w:sz w:val="16"/>
                <w:szCs w:val="20"/>
              </w:rPr>
              <w:t xml:space="preserve"> with </w:t>
            </w:r>
          </w:p>
          <w:p w14:paraId="62B25880" w14:textId="3BDEBD1C" w:rsidR="006805EB" w:rsidRPr="00F9270A" w:rsidRDefault="006805EB" w:rsidP="006805EB">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00AE6B39">
              <w:rPr>
                <w:rFonts w:ascii="Arial" w:hAnsi="Arial" w:cs="Arial"/>
                <w:b/>
                <w:sz w:val="16"/>
                <w:szCs w:val="20"/>
              </w:rPr>
              <w:t>Communication</w:t>
            </w:r>
            <w:r w:rsidRPr="00F9270A">
              <w:rPr>
                <w:rFonts w:ascii="Arial" w:hAnsi="Arial" w:cs="Arial"/>
                <w:sz w:val="16"/>
                <w:szCs w:val="20"/>
              </w:rPr>
              <w:t xml:space="preserve"> </w:t>
            </w:r>
          </w:p>
          <w:p w14:paraId="33A3F017" w14:textId="339E173A" w:rsidR="00291E74" w:rsidRPr="00F9270A" w:rsidRDefault="00C20FCC"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-recipient=</w:t>
            </w:r>
            <w:r w:rsidR="00291E74" w:rsidRPr="00F9270A">
              <w:rPr>
                <w:rFonts w:ascii="Arial" w:hAnsi="Arial" w:cs="Arial"/>
                <w:sz w:val="16"/>
                <w:szCs w:val="20"/>
              </w:rPr>
              <w:t>provider</w:t>
            </w:r>
          </w:p>
          <w:p w14:paraId="333E6378" w14:textId="6103C6D5" w:rsidR="00291E74" w:rsidRPr="00F9270A" w:rsidRDefault="00C20FCC"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-sender=</w:t>
            </w:r>
            <w:r w:rsidR="00291E74" w:rsidRPr="00F9270A">
              <w:rPr>
                <w:rFonts w:ascii="Arial" w:hAnsi="Arial" w:cs="Arial"/>
                <w:sz w:val="16"/>
                <w:szCs w:val="20"/>
              </w:rPr>
              <w:t>patient</w:t>
            </w:r>
          </w:p>
          <w:p w14:paraId="301E7A37" w14:textId="69304074" w:rsidR="00291E74" w:rsidRPr="00F9270A" w:rsidRDefault="00C20FCC"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006805EB">
              <w:rPr>
                <w:rFonts w:ascii="Arial" w:hAnsi="Arial" w:cs="Arial"/>
                <w:sz w:val="16"/>
                <w:szCs w:val="20"/>
              </w:rPr>
              <w:t>relatedStatement</w:t>
            </w:r>
            <w:proofErr w:type="spellEnd"/>
            <w:r w:rsidRPr="00F9270A">
              <w:rPr>
                <w:rFonts w:ascii="Arial" w:hAnsi="Arial" w:cs="Arial"/>
                <w:sz w:val="16"/>
                <w:szCs w:val="20"/>
              </w:rPr>
              <w:t>: {</w:t>
            </w:r>
            <w:proofErr w:type="spellStart"/>
            <w:r w:rsidR="006805EB">
              <w:rPr>
                <w:rFonts w:ascii="Arial" w:hAnsi="Arial" w:cs="Arial"/>
                <w:sz w:val="16"/>
                <w:szCs w:val="20"/>
              </w:rPr>
              <w:t>StatementOfOccurrence</w:t>
            </w:r>
            <w:proofErr w:type="spellEnd"/>
            <w:r w:rsidR="006805EB">
              <w:rPr>
                <w:rFonts w:ascii="Arial" w:hAnsi="Arial" w:cs="Arial"/>
                <w:sz w:val="16"/>
                <w:szCs w:val="20"/>
              </w:rPr>
              <w:t xml:space="preserve"> reference for influenza vaccine admin}</w:t>
            </w:r>
          </w:p>
          <w:p w14:paraId="7B25881D" w14:textId="77777777" w:rsidR="00291E74"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
          <w:p w14:paraId="0B751776" w14:textId="3DB4053F" w:rsidR="006805EB" w:rsidRPr="00F9270A" w:rsidRDefault="006805EB" w:rsidP="00291E74">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6805EB">
              <w:rPr>
                <w:rFonts w:ascii="Arial" w:hAnsi="Arial" w:cs="Arial"/>
                <w:sz w:val="16"/>
                <w:szCs w:val="20"/>
              </w:rPr>
              <w:t>modality</w:t>
            </w:r>
            <w:r>
              <w:rPr>
                <w:rFonts w:ascii="Arial" w:hAnsi="Arial" w:cs="Arial"/>
                <w:b/>
                <w:sz w:val="16"/>
                <w:szCs w:val="20"/>
              </w:rPr>
              <w:t xml:space="preserve"> Performance</w:t>
            </w:r>
          </w:p>
        </w:tc>
      </w:tr>
      <w:tr w:rsidR="00291E74" w:rsidRPr="00F9270A" w14:paraId="6FB6A250"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35CFBA41" w14:textId="637D5387" w:rsidR="00291E74" w:rsidRPr="00F9270A" w:rsidRDefault="00291E74" w:rsidP="00291E74">
            <w:pPr>
              <w:rPr>
                <w:rFonts w:ascii="Arial" w:hAnsi="Arial" w:cs="Arial"/>
                <w:sz w:val="16"/>
                <w:szCs w:val="20"/>
              </w:rPr>
            </w:pPr>
            <w:r w:rsidRPr="00031195">
              <w:rPr>
                <w:rFonts w:ascii="Arial" w:hAnsi="Arial" w:cs="Arial"/>
                <w:sz w:val="16"/>
                <w:szCs w:val="20"/>
                <w:lang w:eastAsia="zh-CN"/>
              </w:rPr>
              <w:t>http://www.uspreventiveservicestaskforce.org/breastcancer.htm</w:t>
            </w:r>
          </w:p>
        </w:tc>
        <w:tc>
          <w:tcPr>
            <w:tcW w:w="3744" w:type="dxa"/>
          </w:tcPr>
          <w:p w14:paraId="7D29197D" w14:textId="11900AB3"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Family History Of breast cancer in mother.</w:t>
            </w:r>
          </w:p>
        </w:tc>
        <w:tc>
          <w:tcPr>
            <w:tcW w:w="3772" w:type="dxa"/>
          </w:tcPr>
          <w:p w14:paraId="5DF72A86" w14:textId="5AE219DA" w:rsidR="00291E74" w:rsidRPr="00F9270A" w:rsidRDefault="00031195"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sidR="00291E74" w:rsidRPr="00F9270A">
              <w:rPr>
                <w:rFonts w:ascii="Arial" w:hAnsi="Arial" w:cs="Arial"/>
                <w:sz w:val="16"/>
                <w:szCs w:val="20"/>
              </w:rPr>
              <w:t xml:space="preserve"> with</w:t>
            </w:r>
          </w:p>
          <w:p w14:paraId="6E274B0A" w14:textId="0228641F" w:rsidR="00291E74" w:rsidRPr="00F9270A" w:rsidRDefault="00031195"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proofErr w:type="spellStart"/>
            <w:r w:rsidRPr="00031195">
              <w:rPr>
                <w:rFonts w:ascii="Arial" w:hAnsi="Arial" w:cs="Arial"/>
                <w:b/>
                <w:sz w:val="16"/>
                <w:szCs w:val="20"/>
              </w:rPr>
              <w:t>FamilyHistory</w:t>
            </w:r>
            <w:proofErr w:type="spellEnd"/>
          </w:p>
          <w:p w14:paraId="7476C234" w14:textId="047A8C16" w:rsidR="00291E74" w:rsidRPr="00F9270A" w:rsidRDefault="00E93F30"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-relationship=</w:t>
            </w:r>
            <w:r w:rsidR="00291E74" w:rsidRPr="00F9270A">
              <w:rPr>
                <w:rFonts w:ascii="Arial" w:hAnsi="Arial" w:cs="Arial"/>
                <w:sz w:val="16"/>
                <w:szCs w:val="20"/>
              </w:rPr>
              <w:t>mother</w:t>
            </w:r>
          </w:p>
          <w:p w14:paraId="6295B01C" w14:textId="77777777" w:rsidR="00291E74"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-condition</w:t>
            </w:r>
            <w:r w:rsidR="00C20FCC" w:rsidRPr="00F9270A">
              <w:rPr>
                <w:rFonts w:ascii="Arial" w:hAnsi="Arial" w:cs="Arial"/>
                <w:sz w:val="16"/>
                <w:szCs w:val="20"/>
              </w:rPr>
              <w:t>=</w:t>
            </w:r>
            <w:r w:rsidRPr="00F9270A">
              <w:rPr>
                <w:rFonts w:ascii="Arial" w:hAnsi="Arial" w:cs="Arial"/>
                <w:sz w:val="16"/>
                <w:szCs w:val="20"/>
              </w:rPr>
              <w:t xml:space="preserve"> Breast Cancer</w:t>
            </w:r>
          </w:p>
          <w:p w14:paraId="2CC3D45C" w14:textId="58838415" w:rsidR="00031195" w:rsidRPr="00F9270A" w:rsidRDefault="00031195" w:rsidP="00291E74">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sidRPr="00031195">
              <w:rPr>
                <w:rFonts w:ascii="Arial" w:hAnsi="Arial" w:cs="Arial"/>
                <w:b/>
                <w:sz w:val="16"/>
                <w:szCs w:val="20"/>
              </w:rPr>
              <w:t>Observation</w:t>
            </w:r>
          </w:p>
        </w:tc>
      </w:tr>
      <w:tr w:rsidR="00291E74" w:rsidRPr="00F9270A" w14:paraId="2D9CAC17"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47185A2E" w14:textId="70AE5C05" w:rsidR="00291E74" w:rsidRPr="00F9270A" w:rsidRDefault="00291E74" w:rsidP="00291E74">
            <w:pPr>
              <w:rPr>
                <w:rFonts w:ascii="Arial" w:hAnsi="Arial" w:cs="Arial"/>
                <w:sz w:val="16"/>
                <w:szCs w:val="20"/>
              </w:rPr>
            </w:pPr>
            <w:r w:rsidRPr="00F9270A">
              <w:rPr>
                <w:rFonts w:ascii="Arial" w:hAnsi="Arial" w:cs="Arial"/>
                <w:sz w:val="16"/>
                <w:szCs w:val="20"/>
              </w:rPr>
              <w:t>NQF0038</w:t>
            </w:r>
          </w:p>
        </w:tc>
        <w:tc>
          <w:tcPr>
            <w:tcW w:w="3744" w:type="dxa"/>
          </w:tcPr>
          <w:p w14:paraId="0C488156" w14:textId="299D5F78"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hyperlink r:id="rId35" w:anchor="qde_123518000" w:history="1">
              <w:r w:rsidRPr="00F9270A">
                <w:rPr>
                  <w:rFonts w:ascii="Arial" w:hAnsi="Arial" w:cs="Arial"/>
                  <w:sz w:val="16"/>
                  <w:szCs w:val="20"/>
                </w:rPr>
                <w:t>Medication administered: rubella vaccine</w:t>
              </w:r>
            </w:hyperlink>
            <w:r w:rsidRPr="00F9270A">
              <w:rPr>
                <w:rFonts w:ascii="Arial" w:hAnsi="Arial" w:cs="Arial"/>
                <w:sz w:val="16"/>
                <w:szCs w:val="20"/>
              </w:rPr>
              <w:t>", occurring &lt;2 years after "</w:t>
            </w:r>
            <w:hyperlink r:id="rId36" w:anchor="qde_123397000" w:history="1">
              <w:r w:rsidRPr="00F9270A">
                <w:rPr>
                  <w:rFonts w:ascii="Arial" w:hAnsi="Arial" w:cs="Arial"/>
                  <w:sz w:val="16"/>
                  <w:szCs w:val="20"/>
                </w:rPr>
                <w:t>Patient characteristic: birth date</w:t>
              </w:r>
            </w:hyperlink>
          </w:p>
        </w:tc>
        <w:tc>
          <w:tcPr>
            <w:tcW w:w="3772" w:type="dxa"/>
          </w:tcPr>
          <w:p w14:paraId="15643EA9" w14:textId="708BD8D3" w:rsidR="00291E74" w:rsidRPr="00F9270A" w:rsidRDefault="004C009D" w:rsidP="00291E74">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proofErr w:type="spellStart"/>
            <w:r>
              <w:rPr>
                <w:rFonts w:ascii="Arial" w:hAnsi="Arial" w:cs="Arial"/>
                <w:b/>
                <w:sz w:val="16"/>
                <w:szCs w:val="20"/>
              </w:rPr>
              <w:t>StatementOfOccurrence</w:t>
            </w:r>
            <w:proofErr w:type="spellEnd"/>
            <w:r w:rsidR="00291E74" w:rsidRPr="004C009D">
              <w:rPr>
                <w:rFonts w:ascii="Arial" w:hAnsi="Arial" w:cs="Arial"/>
                <w:sz w:val="16"/>
                <w:szCs w:val="20"/>
              </w:rPr>
              <w:t xml:space="preserve"> with</w:t>
            </w:r>
          </w:p>
          <w:p w14:paraId="2E1AA4A4" w14:textId="17DC1FA9" w:rsidR="00291E74" w:rsidRPr="00F9270A" w:rsidRDefault="004C009D" w:rsidP="004C009D">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4C009D">
              <w:rPr>
                <w:rFonts w:ascii="Arial" w:hAnsi="Arial" w:cs="Arial"/>
                <w:sz w:val="16"/>
                <w:szCs w:val="20"/>
              </w:rPr>
              <w:t>topic</w:t>
            </w:r>
            <w:r>
              <w:rPr>
                <w:rFonts w:ascii="Arial" w:hAnsi="Arial" w:cs="Arial"/>
                <w:b/>
                <w:sz w:val="16"/>
                <w:szCs w:val="20"/>
              </w:rPr>
              <w:t xml:space="preserve"> Immunization</w:t>
            </w:r>
          </w:p>
          <w:p w14:paraId="4FC848FB" w14:textId="7C5167F9" w:rsidR="004C009D" w:rsidRDefault="004C009D">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w:t>
            </w:r>
            <w:proofErr w:type="spellStart"/>
            <w:r>
              <w:rPr>
                <w:rFonts w:ascii="Arial" w:hAnsi="Arial" w:cs="Arial"/>
                <w:sz w:val="16"/>
                <w:szCs w:val="20"/>
              </w:rPr>
              <w:t>vaccine.</w:t>
            </w:r>
            <w:r w:rsidR="00291E74" w:rsidRPr="00F9270A">
              <w:rPr>
                <w:rFonts w:ascii="Arial" w:hAnsi="Arial" w:cs="Arial"/>
                <w:sz w:val="16"/>
                <w:szCs w:val="20"/>
              </w:rPr>
              <w:t>vaccineType</w:t>
            </w:r>
            <w:proofErr w:type="spellEnd"/>
            <w:r w:rsidR="00291E74" w:rsidRPr="00F9270A">
              <w:rPr>
                <w:rFonts w:ascii="Arial" w:hAnsi="Arial" w:cs="Arial"/>
                <w:sz w:val="16"/>
                <w:szCs w:val="20"/>
              </w:rPr>
              <w:t xml:space="preserve"> in Rubella Vaccine VS</w:t>
            </w:r>
            <w:r w:rsidRPr="006805EB">
              <w:rPr>
                <w:rFonts w:ascii="Arial" w:hAnsi="Arial" w:cs="Arial"/>
                <w:sz w:val="16"/>
                <w:szCs w:val="20"/>
              </w:rPr>
              <w:t xml:space="preserve"> </w:t>
            </w:r>
          </w:p>
          <w:p w14:paraId="72B7551B" w14:textId="77777777" w:rsidR="00291E74" w:rsidRDefault="004C009D">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6805EB">
              <w:rPr>
                <w:rFonts w:ascii="Arial" w:hAnsi="Arial" w:cs="Arial"/>
                <w:sz w:val="16"/>
                <w:szCs w:val="20"/>
              </w:rPr>
              <w:t>modality</w:t>
            </w:r>
            <w:r>
              <w:rPr>
                <w:rFonts w:ascii="Arial" w:hAnsi="Arial" w:cs="Arial"/>
                <w:b/>
                <w:sz w:val="16"/>
                <w:szCs w:val="20"/>
              </w:rPr>
              <w:t xml:space="preserve"> Performance</w:t>
            </w:r>
          </w:p>
          <w:p w14:paraId="549685ED" w14:textId="61AA206F" w:rsidR="004C009D" w:rsidRPr="00F9270A" w:rsidRDefault="004C009D" w:rsidP="004C009D">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F9270A">
              <w:rPr>
                <w:rFonts w:ascii="Arial" w:hAnsi="Arial" w:cs="Arial"/>
                <w:sz w:val="16"/>
                <w:szCs w:val="20"/>
              </w:rPr>
              <w:t>-</w:t>
            </w:r>
            <w:proofErr w:type="spellStart"/>
            <w:r w:rsidRPr="00F9270A">
              <w:rPr>
                <w:rFonts w:ascii="Arial" w:hAnsi="Arial" w:cs="Arial"/>
                <w:sz w:val="16"/>
                <w:szCs w:val="20"/>
              </w:rPr>
              <w:t>perform</w:t>
            </w:r>
            <w:ins w:id="10885" w:author="Aziz Boxwala" w:date="2014-08-22T12:49:00Z">
              <w:r w:rsidR="00041C0B">
                <w:rPr>
                  <w:rFonts w:ascii="Arial" w:hAnsi="Arial" w:cs="Arial"/>
                  <w:sz w:val="16"/>
                  <w:szCs w:val="20"/>
                </w:rPr>
                <w:t>ance</w:t>
              </w:r>
            </w:ins>
            <w:del w:id="10886" w:author="Aziz Boxwala" w:date="2014-08-22T12:49:00Z">
              <w:r w:rsidRPr="00F9270A" w:rsidDel="00041C0B">
                <w:rPr>
                  <w:rFonts w:ascii="Arial" w:hAnsi="Arial" w:cs="Arial"/>
                  <w:sz w:val="16"/>
                  <w:szCs w:val="20"/>
                </w:rPr>
                <w:delText>edAt</w:delText>
              </w:r>
            </w:del>
            <w:r w:rsidRPr="00F9270A">
              <w:rPr>
                <w:rFonts w:ascii="Arial" w:hAnsi="Arial" w:cs="Arial"/>
                <w:sz w:val="16"/>
                <w:szCs w:val="20"/>
              </w:rPr>
              <w:t>Time</w:t>
            </w:r>
            <w:proofErr w:type="spellEnd"/>
            <w:r w:rsidRPr="00F9270A">
              <w:rPr>
                <w:rFonts w:ascii="Arial" w:hAnsi="Arial" w:cs="Arial"/>
                <w:sz w:val="16"/>
                <w:szCs w:val="20"/>
              </w:rPr>
              <w:t>= &lt;2years after birth date</w:t>
            </w:r>
          </w:p>
        </w:tc>
      </w:tr>
      <w:tr w:rsidR="00291E74" w:rsidRPr="00F9270A" w14:paraId="10A55367"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33E551F7" w14:textId="317D62FF" w:rsidR="00291E74" w:rsidRPr="00F9270A" w:rsidRDefault="00291E74" w:rsidP="00291E74">
            <w:pPr>
              <w:rPr>
                <w:rFonts w:ascii="Arial" w:hAnsi="Arial" w:cs="Arial"/>
                <w:sz w:val="16"/>
                <w:szCs w:val="20"/>
              </w:rPr>
            </w:pPr>
            <w:r w:rsidRPr="00F9270A">
              <w:rPr>
                <w:rFonts w:ascii="Arial" w:hAnsi="Arial" w:cs="Arial"/>
                <w:sz w:val="16"/>
                <w:szCs w:val="20"/>
              </w:rPr>
              <w:t>CMS135v1</w:t>
            </w:r>
          </w:p>
        </w:tc>
        <w:tc>
          <w:tcPr>
            <w:tcW w:w="3744" w:type="dxa"/>
          </w:tcPr>
          <w:p w14:paraId="7F863FC7" w14:textId="324B9C8A"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hyperlink r:id="rId37" w:anchor="qde_161734000" w:history="1">
              <w:r w:rsidRPr="00F9270A">
                <w:rPr>
                  <w:rFonts w:ascii="Arial" w:hAnsi="Arial" w:cs="Arial"/>
                  <w:sz w:val="16"/>
                  <w:szCs w:val="20"/>
                </w:rPr>
                <w:t>Medication, Allergy: ACE inhibitor or ARB Allergen</w:t>
              </w:r>
            </w:hyperlink>
            <w:r w:rsidRPr="00F9270A">
              <w:rPr>
                <w:rFonts w:ascii="Arial" w:hAnsi="Arial" w:cs="Arial"/>
                <w:sz w:val="16"/>
                <w:szCs w:val="20"/>
              </w:rPr>
              <w:t>"</w:t>
            </w:r>
          </w:p>
        </w:tc>
        <w:tc>
          <w:tcPr>
            <w:tcW w:w="3772" w:type="dxa"/>
          </w:tcPr>
          <w:p w14:paraId="19C1340D" w14:textId="681E75D6" w:rsidR="00291E74" w:rsidRPr="00F9270A" w:rsidRDefault="00AE6B39" w:rsidP="00291E74">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proofErr w:type="spellStart"/>
            <w:r>
              <w:rPr>
                <w:rFonts w:ascii="Arial" w:hAnsi="Arial" w:cs="Arial"/>
                <w:b/>
                <w:sz w:val="16"/>
                <w:szCs w:val="20"/>
              </w:rPr>
              <w:t>StatementOfOccurrence</w:t>
            </w:r>
            <w:proofErr w:type="spellEnd"/>
            <w:r w:rsidRPr="004C009D">
              <w:rPr>
                <w:rFonts w:ascii="Arial" w:hAnsi="Arial" w:cs="Arial"/>
                <w:sz w:val="16"/>
                <w:szCs w:val="20"/>
              </w:rPr>
              <w:t xml:space="preserve"> </w:t>
            </w:r>
            <w:r w:rsidR="00291E74" w:rsidRPr="00F9270A">
              <w:rPr>
                <w:rFonts w:ascii="Arial" w:hAnsi="Arial" w:cs="Arial"/>
                <w:sz w:val="16"/>
                <w:szCs w:val="20"/>
              </w:rPr>
              <w:t>with</w:t>
            </w:r>
          </w:p>
          <w:p w14:paraId="1F6468CA" w14:textId="2AD31EB0" w:rsidR="00AE6B39" w:rsidRPr="00F9270A" w:rsidRDefault="00AE6B39" w:rsidP="00AE6B39">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4C009D">
              <w:rPr>
                <w:rFonts w:ascii="Arial" w:hAnsi="Arial" w:cs="Arial"/>
                <w:sz w:val="16"/>
                <w:szCs w:val="20"/>
              </w:rPr>
              <w:t>topic</w:t>
            </w:r>
            <w:r>
              <w:rPr>
                <w:rFonts w:ascii="Arial" w:hAnsi="Arial" w:cs="Arial"/>
                <w:b/>
                <w:sz w:val="16"/>
                <w:szCs w:val="20"/>
              </w:rPr>
              <w:t xml:space="preserve"> </w:t>
            </w:r>
            <w:proofErr w:type="spellStart"/>
            <w:r>
              <w:rPr>
                <w:rFonts w:ascii="Arial" w:hAnsi="Arial" w:cs="Arial"/>
                <w:b/>
                <w:sz w:val="16"/>
                <w:szCs w:val="20"/>
              </w:rPr>
              <w:t>AllergyIntolerance</w:t>
            </w:r>
            <w:proofErr w:type="spellEnd"/>
          </w:p>
          <w:p w14:paraId="43F29A45" w14:textId="6ACF7E19" w:rsidR="00291E74" w:rsidRPr="00F9270A" w:rsidRDefault="004B55BE"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sensitivityType</w:t>
            </w:r>
            <w:proofErr w:type="spellEnd"/>
            <w:r w:rsidRPr="00F9270A">
              <w:rPr>
                <w:rFonts w:ascii="Arial" w:hAnsi="Arial" w:cs="Arial"/>
                <w:sz w:val="16"/>
                <w:szCs w:val="20"/>
              </w:rPr>
              <w:t>=</w:t>
            </w:r>
            <w:r w:rsidR="00291E74" w:rsidRPr="00F9270A">
              <w:rPr>
                <w:rFonts w:ascii="Arial" w:hAnsi="Arial" w:cs="Arial"/>
                <w:sz w:val="16"/>
                <w:szCs w:val="20"/>
              </w:rPr>
              <w:t>Allergy</w:t>
            </w:r>
          </w:p>
          <w:p w14:paraId="6A9A108C" w14:textId="61F17C2C" w:rsidR="00A83B20" w:rsidRDefault="004B55BE" w:rsidP="00A83B20">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-stimulus in</w:t>
            </w:r>
            <w:r w:rsidR="00291E74" w:rsidRPr="00F9270A">
              <w:rPr>
                <w:rFonts w:ascii="Arial" w:hAnsi="Arial" w:cs="Arial"/>
                <w:sz w:val="16"/>
                <w:szCs w:val="20"/>
              </w:rPr>
              <w:t xml:space="preserve"> ACE inhibitor or ARB Allergen VS</w:t>
            </w:r>
            <w:r w:rsidR="00A83B20">
              <w:rPr>
                <w:rFonts w:ascii="Arial" w:hAnsi="Arial" w:cs="Arial"/>
                <w:sz w:val="16"/>
                <w:szCs w:val="20"/>
              </w:rPr>
              <w:t xml:space="preserve"> </w:t>
            </w:r>
          </w:p>
          <w:p w14:paraId="5C49A755" w14:textId="3379C7C4" w:rsidR="00291E74" w:rsidRPr="00F9270A" w:rsidRDefault="00A83B20" w:rsidP="00A83B20">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sidRPr="00FD267B">
              <w:rPr>
                <w:rFonts w:ascii="Arial" w:hAnsi="Arial" w:cs="Arial"/>
                <w:b/>
                <w:sz w:val="16"/>
                <w:szCs w:val="20"/>
              </w:rPr>
              <w:t>Observation</w:t>
            </w:r>
          </w:p>
        </w:tc>
      </w:tr>
      <w:tr w:rsidR="00291E74" w:rsidRPr="00F9270A" w14:paraId="59DAF073"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3E62F4E8" w14:textId="3F476144" w:rsidR="00291E74" w:rsidRPr="00F9270A" w:rsidRDefault="00291E74" w:rsidP="00291E74">
            <w:pPr>
              <w:rPr>
                <w:rFonts w:ascii="Arial" w:hAnsi="Arial" w:cs="Arial"/>
                <w:sz w:val="16"/>
                <w:szCs w:val="20"/>
              </w:rPr>
            </w:pPr>
            <w:r w:rsidRPr="00F9270A">
              <w:rPr>
                <w:rFonts w:ascii="Arial" w:hAnsi="Arial" w:cs="Arial"/>
                <w:sz w:val="16"/>
                <w:szCs w:val="20"/>
              </w:rPr>
              <w:t>CMS142v1</w:t>
            </w:r>
          </w:p>
        </w:tc>
        <w:tc>
          <w:tcPr>
            <w:tcW w:w="3744" w:type="dxa"/>
          </w:tcPr>
          <w:p w14:paraId="755A318F" w14:textId="306B405A" w:rsidR="00291E74" w:rsidRPr="00F9270A" w:rsidRDefault="00EA2BB5"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hyperlink r:id="rId38" w:anchor="qde_162048000" w:history="1">
              <w:r w:rsidR="00291E74" w:rsidRPr="00F9270A">
                <w:rPr>
                  <w:rFonts w:ascii="Arial" w:hAnsi="Arial" w:cs="Arial"/>
                  <w:sz w:val="16"/>
                  <w:szCs w:val="20"/>
                </w:rPr>
                <w:t>Communication: From Provider to Provider: Level of Severity of Retinopathy Findings</w:t>
              </w:r>
            </w:hyperlink>
          </w:p>
        </w:tc>
        <w:tc>
          <w:tcPr>
            <w:tcW w:w="3772" w:type="dxa"/>
          </w:tcPr>
          <w:p w14:paraId="7BB93EA5" w14:textId="77777777" w:rsidR="004523C6" w:rsidRPr="00F9270A" w:rsidRDefault="004523C6" w:rsidP="004523C6">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sidRPr="00F9270A">
              <w:rPr>
                <w:rFonts w:ascii="Arial" w:hAnsi="Arial" w:cs="Arial"/>
                <w:sz w:val="16"/>
                <w:szCs w:val="20"/>
              </w:rPr>
              <w:t xml:space="preserve"> with </w:t>
            </w:r>
          </w:p>
          <w:p w14:paraId="1D907D96" w14:textId="3A82372C" w:rsidR="00291E74" w:rsidRPr="00F9270A" w:rsidRDefault="004523C6"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Pr>
                <w:rFonts w:ascii="Arial" w:hAnsi="Arial" w:cs="Arial"/>
                <w:b/>
                <w:sz w:val="16"/>
                <w:szCs w:val="20"/>
              </w:rPr>
              <w:t>Communication</w:t>
            </w:r>
          </w:p>
          <w:p w14:paraId="571D25D9" w14:textId="62C45A44" w:rsidR="00291E74" w:rsidRPr="00F9270A" w:rsidRDefault="004B55BE"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lastRenderedPageBreak/>
              <w:t>-recipient=p</w:t>
            </w:r>
            <w:r w:rsidR="00291E74" w:rsidRPr="00F9270A">
              <w:rPr>
                <w:rFonts w:ascii="Arial" w:hAnsi="Arial" w:cs="Arial"/>
                <w:sz w:val="16"/>
                <w:szCs w:val="20"/>
              </w:rPr>
              <w:t>rovider</w:t>
            </w:r>
          </w:p>
          <w:p w14:paraId="1441E0C2" w14:textId="3E7775B1" w:rsidR="00291E74" w:rsidRPr="00F9270A" w:rsidRDefault="004B55BE"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-sender=p</w:t>
            </w:r>
            <w:r w:rsidR="00291E74" w:rsidRPr="00F9270A">
              <w:rPr>
                <w:rFonts w:ascii="Arial" w:hAnsi="Arial" w:cs="Arial"/>
                <w:sz w:val="16"/>
                <w:szCs w:val="20"/>
              </w:rPr>
              <w:t>rovider</w:t>
            </w:r>
          </w:p>
          <w:p w14:paraId="04D17FC2" w14:textId="5E8B84F4" w:rsidR="004523C6" w:rsidRDefault="004B55BE" w:rsidP="004523C6">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-message=“</w:t>
            </w:r>
            <w:proofErr w:type="spellStart"/>
            <w:r w:rsidR="00291E74" w:rsidRPr="00F9270A">
              <w:rPr>
                <w:rFonts w:ascii="Arial" w:hAnsi="Arial" w:cs="Arial"/>
                <w:sz w:val="16"/>
                <w:szCs w:val="20"/>
              </w:rPr>
              <w:t>ObservationResult</w:t>
            </w:r>
            <w:proofErr w:type="spellEnd"/>
            <w:r w:rsidR="00291E74" w:rsidRPr="00F9270A">
              <w:rPr>
                <w:rFonts w:ascii="Arial" w:hAnsi="Arial" w:cs="Arial"/>
                <w:sz w:val="16"/>
                <w:szCs w:val="20"/>
              </w:rPr>
              <w:t xml:space="preserve"> statement containing level of severity of retinopathy findings</w:t>
            </w:r>
            <w:r w:rsidRPr="00F9270A">
              <w:rPr>
                <w:rFonts w:ascii="Arial" w:hAnsi="Arial" w:cs="Arial"/>
                <w:sz w:val="16"/>
                <w:szCs w:val="20"/>
              </w:rPr>
              <w:t>”</w:t>
            </w:r>
            <w:r w:rsidR="004523C6">
              <w:rPr>
                <w:rFonts w:ascii="Arial" w:hAnsi="Arial" w:cs="Arial"/>
                <w:sz w:val="16"/>
                <w:szCs w:val="20"/>
              </w:rPr>
              <w:t xml:space="preserve"> </w:t>
            </w:r>
          </w:p>
          <w:p w14:paraId="202C2D84" w14:textId="741ED984" w:rsidR="00291E74" w:rsidRPr="00F9270A" w:rsidRDefault="004523C6" w:rsidP="004523C6">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6805EB">
              <w:rPr>
                <w:rFonts w:ascii="Arial" w:hAnsi="Arial" w:cs="Arial"/>
                <w:sz w:val="16"/>
                <w:szCs w:val="20"/>
              </w:rPr>
              <w:t>modality</w:t>
            </w:r>
            <w:r>
              <w:rPr>
                <w:rFonts w:ascii="Arial" w:hAnsi="Arial" w:cs="Arial"/>
                <w:b/>
                <w:sz w:val="16"/>
                <w:szCs w:val="20"/>
              </w:rPr>
              <w:t xml:space="preserve"> Performance</w:t>
            </w:r>
          </w:p>
        </w:tc>
      </w:tr>
      <w:tr w:rsidR="00291E74" w:rsidRPr="00F9270A" w14:paraId="48BCFD48"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40C71DE8" w14:textId="154D9876" w:rsidR="00291E74" w:rsidRPr="00F9270A" w:rsidRDefault="00291E74" w:rsidP="00291E74">
            <w:pPr>
              <w:rPr>
                <w:rFonts w:ascii="Arial" w:hAnsi="Arial" w:cs="Arial"/>
                <w:sz w:val="16"/>
                <w:szCs w:val="20"/>
              </w:rPr>
            </w:pPr>
            <w:r w:rsidRPr="00F9270A">
              <w:rPr>
                <w:rFonts w:ascii="Arial" w:hAnsi="Arial" w:cs="Arial"/>
                <w:sz w:val="16"/>
                <w:szCs w:val="20"/>
              </w:rPr>
              <w:lastRenderedPageBreak/>
              <w:t>CMS73v1</w:t>
            </w:r>
          </w:p>
        </w:tc>
        <w:tc>
          <w:tcPr>
            <w:tcW w:w="3744" w:type="dxa"/>
          </w:tcPr>
          <w:p w14:paraId="31D33369" w14:textId="5CDEB085" w:rsidR="00291E74" w:rsidRPr="00F9270A" w:rsidRDefault="00EA2BB5"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hyperlink r:id="rId39" w:anchor="qde_161150000" w:history="1">
              <w:r w:rsidR="00291E74" w:rsidRPr="00F9270A">
                <w:rPr>
                  <w:rFonts w:ascii="Arial" w:hAnsi="Arial" w:cs="Arial"/>
                  <w:sz w:val="16"/>
                  <w:szCs w:val="20"/>
                </w:rPr>
                <w:t>Medication, Administered: Parenteral Anticoagulant</w:t>
              </w:r>
            </w:hyperlink>
          </w:p>
        </w:tc>
        <w:tc>
          <w:tcPr>
            <w:tcW w:w="3772" w:type="dxa"/>
          </w:tcPr>
          <w:p w14:paraId="6C59D4AC" w14:textId="77777777" w:rsidR="004523C6" w:rsidRPr="00F9270A" w:rsidRDefault="004523C6" w:rsidP="004523C6">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sidRPr="00F9270A">
              <w:rPr>
                <w:rFonts w:ascii="Arial" w:hAnsi="Arial" w:cs="Arial"/>
                <w:sz w:val="16"/>
                <w:szCs w:val="20"/>
              </w:rPr>
              <w:t xml:space="preserve"> with </w:t>
            </w:r>
          </w:p>
          <w:p w14:paraId="4D40B7A8" w14:textId="6E69876C" w:rsidR="004523C6" w:rsidRPr="00F9270A" w:rsidRDefault="004523C6" w:rsidP="004523C6">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proofErr w:type="spellStart"/>
            <w:r>
              <w:rPr>
                <w:rFonts w:ascii="Arial" w:hAnsi="Arial" w:cs="Arial"/>
                <w:b/>
                <w:sz w:val="16"/>
                <w:szCs w:val="20"/>
              </w:rPr>
              <w:t>MedicationTreatment</w:t>
            </w:r>
            <w:proofErr w:type="spellEnd"/>
            <w:r w:rsidRPr="00F9270A">
              <w:rPr>
                <w:rFonts w:ascii="Arial" w:hAnsi="Arial" w:cs="Arial"/>
                <w:sz w:val="16"/>
                <w:szCs w:val="20"/>
              </w:rPr>
              <w:t xml:space="preserve"> </w:t>
            </w:r>
          </w:p>
          <w:p w14:paraId="189AF82C" w14:textId="11BF7DA2" w:rsidR="004523C6" w:rsidRDefault="004B55BE" w:rsidP="004523C6">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-medication in</w:t>
            </w:r>
            <w:r w:rsidR="00291E74" w:rsidRPr="00F9270A">
              <w:rPr>
                <w:rFonts w:ascii="Arial" w:hAnsi="Arial" w:cs="Arial"/>
                <w:sz w:val="16"/>
                <w:szCs w:val="20"/>
              </w:rPr>
              <w:t xml:space="preserve"> </w:t>
            </w:r>
            <w:r w:rsidR="004523C6">
              <w:rPr>
                <w:rFonts w:ascii="Arial" w:hAnsi="Arial" w:cs="Arial"/>
                <w:sz w:val="16"/>
                <w:szCs w:val="20"/>
              </w:rPr>
              <w:t xml:space="preserve">Parenteral </w:t>
            </w:r>
            <w:r w:rsidR="00291E74" w:rsidRPr="00F9270A">
              <w:rPr>
                <w:rFonts w:ascii="Arial" w:hAnsi="Arial" w:cs="Arial"/>
                <w:sz w:val="16"/>
                <w:szCs w:val="20"/>
              </w:rPr>
              <w:t>Anticoagulant VS</w:t>
            </w:r>
            <w:r w:rsidR="004523C6">
              <w:rPr>
                <w:rFonts w:ascii="Arial" w:hAnsi="Arial" w:cs="Arial"/>
                <w:sz w:val="16"/>
                <w:szCs w:val="20"/>
              </w:rPr>
              <w:t xml:space="preserve"> </w:t>
            </w:r>
          </w:p>
          <w:p w14:paraId="79EA0715" w14:textId="77777777" w:rsidR="004523C6" w:rsidRPr="00F9270A" w:rsidRDefault="004523C6" w:rsidP="004523C6">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20"/>
              </w:rPr>
            </w:pPr>
            <w:r w:rsidRPr="006805EB">
              <w:rPr>
                <w:rFonts w:ascii="Arial" w:hAnsi="Arial" w:cs="Arial"/>
                <w:sz w:val="16"/>
                <w:szCs w:val="20"/>
              </w:rPr>
              <w:t>modality</w:t>
            </w:r>
            <w:r>
              <w:rPr>
                <w:rFonts w:ascii="Arial" w:hAnsi="Arial" w:cs="Arial"/>
                <w:b/>
                <w:sz w:val="16"/>
                <w:szCs w:val="20"/>
              </w:rPr>
              <w:t xml:space="preserve"> Performance</w:t>
            </w:r>
          </w:p>
          <w:p w14:paraId="0E680CBA" w14:textId="221EB0FC" w:rsidR="004523C6" w:rsidRPr="004523C6" w:rsidRDefault="004523C6" w:rsidP="004523C6">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color w:val="000000"/>
                <w:sz w:val="16"/>
                <w:szCs w:val="20"/>
              </w:rPr>
              <w:t>-</w:t>
            </w:r>
            <w:proofErr w:type="spellStart"/>
            <w:r w:rsidRPr="00F9270A">
              <w:rPr>
                <w:rFonts w:ascii="Arial" w:hAnsi="Arial" w:cs="Arial"/>
                <w:color w:val="000000"/>
                <w:sz w:val="16"/>
                <w:szCs w:val="20"/>
              </w:rPr>
              <w:t>actionPerformed</w:t>
            </w:r>
            <w:proofErr w:type="spellEnd"/>
            <w:r w:rsidRPr="00F9270A">
              <w:rPr>
                <w:rFonts w:ascii="Arial" w:hAnsi="Arial" w:cs="Arial"/>
                <w:color w:val="000000"/>
                <w:sz w:val="16"/>
                <w:szCs w:val="20"/>
              </w:rPr>
              <w:t xml:space="preserve"> = </w:t>
            </w:r>
            <w:proofErr w:type="spellStart"/>
            <w:r w:rsidRPr="00F9270A">
              <w:rPr>
                <w:rFonts w:ascii="Arial" w:hAnsi="Arial" w:cs="Arial"/>
                <w:color w:val="000000"/>
                <w:sz w:val="16"/>
                <w:szCs w:val="20"/>
              </w:rPr>
              <w:t>MedicationRegimen</w:t>
            </w:r>
            <w:proofErr w:type="spellEnd"/>
          </w:p>
        </w:tc>
      </w:tr>
      <w:tr w:rsidR="00291E74" w:rsidRPr="00F9270A" w14:paraId="20110AC0"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37F3EFDD" w14:textId="48D62FFB" w:rsidR="00291E74" w:rsidRPr="00F9270A" w:rsidRDefault="00291E74" w:rsidP="00291E74">
            <w:pPr>
              <w:rPr>
                <w:rFonts w:ascii="Arial" w:hAnsi="Arial" w:cs="Arial"/>
                <w:sz w:val="16"/>
                <w:szCs w:val="20"/>
              </w:rPr>
            </w:pPr>
            <w:r w:rsidRPr="00F9270A">
              <w:rPr>
                <w:rFonts w:ascii="Arial" w:hAnsi="Arial" w:cs="Arial"/>
                <w:sz w:val="16"/>
                <w:szCs w:val="20"/>
              </w:rPr>
              <w:t>CMS73v1</w:t>
            </w:r>
          </w:p>
        </w:tc>
        <w:tc>
          <w:tcPr>
            <w:tcW w:w="3744" w:type="dxa"/>
          </w:tcPr>
          <w:p w14:paraId="2445C9ED" w14:textId="5BFB8DEB" w:rsidR="00291E74" w:rsidRPr="00F9270A" w:rsidRDefault="00EA2BB5"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hyperlink r:id="rId40" w:anchor="qde_161145000" w:history="1">
              <w:r w:rsidR="00291E74" w:rsidRPr="00F9270A">
                <w:rPr>
                  <w:rFonts w:ascii="Arial" w:hAnsi="Arial" w:cs="Arial"/>
                  <w:sz w:val="16"/>
                  <w:szCs w:val="20"/>
                </w:rPr>
                <w:t>Laboratory Test, Result: INR</w:t>
              </w:r>
            </w:hyperlink>
            <w:r w:rsidR="00291E74" w:rsidRPr="00F9270A">
              <w:rPr>
                <w:rFonts w:ascii="Arial" w:hAnsi="Arial" w:cs="Arial"/>
                <w:sz w:val="16"/>
                <w:szCs w:val="20"/>
              </w:rPr>
              <w:t> (result&lt;2)</w:t>
            </w:r>
          </w:p>
        </w:tc>
        <w:tc>
          <w:tcPr>
            <w:tcW w:w="3772" w:type="dxa"/>
          </w:tcPr>
          <w:p w14:paraId="5C805320" w14:textId="2B5B220F" w:rsidR="00291E74" w:rsidRPr="00F9270A" w:rsidRDefault="004523C6"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sidR="00291E74" w:rsidRPr="00F9270A">
              <w:rPr>
                <w:rFonts w:ascii="Arial" w:hAnsi="Arial" w:cs="Arial"/>
                <w:sz w:val="16"/>
                <w:szCs w:val="20"/>
              </w:rPr>
              <w:t xml:space="preserve"> with</w:t>
            </w:r>
          </w:p>
          <w:p w14:paraId="4201DBE6" w14:textId="30CE7FB0" w:rsidR="00291E74" w:rsidRPr="00F9270A" w:rsidRDefault="004523C6"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proofErr w:type="spellStart"/>
            <w:r w:rsidRPr="004523C6">
              <w:rPr>
                <w:rFonts w:ascii="Arial" w:hAnsi="Arial" w:cs="Arial"/>
                <w:b/>
                <w:sz w:val="16"/>
                <w:szCs w:val="20"/>
              </w:rPr>
              <w:t>SimpleObservationResult</w:t>
            </w:r>
            <w:proofErr w:type="spellEnd"/>
          </w:p>
          <w:p w14:paraId="5C5DE843" w14:textId="5D8A958E" w:rsidR="00291E74" w:rsidRPr="00F9270A" w:rsidRDefault="00291E74" w:rsidP="00291E74">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6"/>
                <w:szCs w:val="20"/>
              </w:rPr>
            </w:pPr>
            <w:r w:rsidRPr="00F9270A">
              <w:rPr>
                <w:rFonts w:ascii="Arial" w:eastAsia="Times New Roman" w:hAnsi="Arial" w:cs="Arial"/>
                <w:color w:val="auto"/>
                <w:sz w:val="16"/>
                <w:szCs w:val="20"/>
              </w:rPr>
              <w:t>-value &lt;2</w:t>
            </w:r>
          </w:p>
          <w:p w14:paraId="11E3AEED" w14:textId="77777777" w:rsidR="004523C6" w:rsidRDefault="004B55BE"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-name in</w:t>
            </w:r>
            <w:r w:rsidR="00291E74" w:rsidRPr="00F9270A">
              <w:rPr>
                <w:rFonts w:ascii="Arial" w:hAnsi="Arial" w:cs="Arial"/>
                <w:sz w:val="16"/>
                <w:szCs w:val="20"/>
              </w:rPr>
              <w:t xml:space="preserve"> INR VS</w:t>
            </w:r>
          </w:p>
          <w:p w14:paraId="24605E5E" w14:textId="382DD7E1" w:rsidR="00291E74" w:rsidRPr="00F9270A" w:rsidRDefault="004523C6" w:rsidP="004523C6">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6805EB">
              <w:rPr>
                <w:rFonts w:ascii="Arial" w:hAnsi="Arial" w:cs="Arial"/>
                <w:sz w:val="16"/>
                <w:szCs w:val="20"/>
              </w:rPr>
              <w:t>modality</w:t>
            </w:r>
            <w:r>
              <w:rPr>
                <w:rFonts w:ascii="Arial" w:hAnsi="Arial" w:cs="Arial"/>
                <w:b/>
                <w:sz w:val="16"/>
                <w:szCs w:val="20"/>
              </w:rPr>
              <w:t xml:space="preserve"> Observation</w:t>
            </w:r>
          </w:p>
        </w:tc>
      </w:tr>
      <w:tr w:rsidR="00291E74" w:rsidRPr="00F9270A" w14:paraId="76A15CB7"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2CA64FB0" w14:textId="276ED2EA" w:rsidR="00291E74" w:rsidRPr="00F9270A" w:rsidRDefault="00291E74" w:rsidP="00291E74">
            <w:pPr>
              <w:rPr>
                <w:rFonts w:ascii="Arial" w:hAnsi="Arial" w:cs="Arial"/>
                <w:sz w:val="16"/>
                <w:szCs w:val="20"/>
              </w:rPr>
            </w:pPr>
            <w:r w:rsidRPr="00F9270A">
              <w:rPr>
                <w:rFonts w:ascii="Arial" w:hAnsi="Arial" w:cs="Arial"/>
                <w:sz w:val="16"/>
                <w:szCs w:val="20"/>
              </w:rPr>
              <w:t>USPSTF Screening For Syphilis Infection In Pregnancy</w:t>
            </w:r>
          </w:p>
        </w:tc>
        <w:tc>
          <w:tcPr>
            <w:tcW w:w="3744" w:type="dxa"/>
          </w:tcPr>
          <w:p w14:paraId="034BD255" w14:textId="619E2D5A"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Screen for syphilis infections</w:t>
            </w:r>
          </w:p>
        </w:tc>
        <w:tc>
          <w:tcPr>
            <w:tcW w:w="3772" w:type="dxa"/>
          </w:tcPr>
          <w:p w14:paraId="0C3EC771" w14:textId="72212EF7" w:rsidR="00291E74" w:rsidRPr="00F9270A" w:rsidRDefault="005B796B"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sidR="00291E74" w:rsidRPr="00F9270A">
              <w:rPr>
                <w:rFonts w:ascii="Arial" w:hAnsi="Arial" w:cs="Arial"/>
                <w:sz w:val="16"/>
                <w:szCs w:val="20"/>
              </w:rPr>
              <w:t xml:space="preserve"> with</w:t>
            </w:r>
          </w:p>
          <w:p w14:paraId="5F75E32F" w14:textId="7B72D905" w:rsidR="00291E74" w:rsidRPr="00F9270A" w:rsidRDefault="005B796B"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00291E74" w:rsidRPr="005B796B">
              <w:rPr>
                <w:rFonts w:ascii="Arial" w:hAnsi="Arial" w:cs="Arial"/>
                <w:b/>
                <w:sz w:val="16"/>
                <w:szCs w:val="20"/>
              </w:rPr>
              <w:t>Procedure</w:t>
            </w:r>
          </w:p>
          <w:p w14:paraId="7B04636F" w14:textId="0985784C" w:rsidR="005B796B" w:rsidRDefault="004B55BE" w:rsidP="005B796B">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procedureCode</w:t>
            </w:r>
            <w:proofErr w:type="spellEnd"/>
            <w:r w:rsidR="00291E74" w:rsidRPr="00F9270A">
              <w:rPr>
                <w:rFonts w:ascii="Arial" w:hAnsi="Arial" w:cs="Arial"/>
                <w:sz w:val="16"/>
                <w:szCs w:val="20"/>
              </w:rPr>
              <w:t xml:space="preserve"> in Screening Test for Syphilis Infection VS</w:t>
            </w:r>
            <w:r w:rsidR="005B796B">
              <w:rPr>
                <w:rFonts w:ascii="Arial" w:hAnsi="Arial" w:cs="Arial"/>
                <w:sz w:val="16"/>
                <w:szCs w:val="20"/>
              </w:rPr>
              <w:t xml:space="preserve"> </w:t>
            </w:r>
          </w:p>
          <w:p w14:paraId="0ED0AD9F" w14:textId="424E4ECD" w:rsidR="00291E74" w:rsidRPr="00F9270A" w:rsidRDefault="005B796B" w:rsidP="005B796B">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6805EB">
              <w:rPr>
                <w:rFonts w:ascii="Arial" w:hAnsi="Arial" w:cs="Arial"/>
                <w:sz w:val="16"/>
                <w:szCs w:val="20"/>
              </w:rPr>
              <w:t>modality</w:t>
            </w:r>
            <w:r>
              <w:rPr>
                <w:rFonts w:ascii="Arial" w:hAnsi="Arial" w:cs="Arial"/>
                <w:b/>
                <w:sz w:val="16"/>
                <w:szCs w:val="20"/>
              </w:rPr>
              <w:t xml:space="preserve"> Proposal</w:t>
            </w:r>
          </w:p>
        </w:tc>
      </w:tr>
      <w:tr w:rsidR="00291E74" w:rsidRPr="00F9270A" w14:paraId="427A2E60"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0999EDE6" w14:textId="6451FDCD" w:rsidR="00291E74" w:rsidRPr="00F9270A" w:rsidRDefault="00291E74" w:rsidP="00291E74">
            <w:pPr>
              <w:rPr>
                <w:rFonts w:ascii="Arial" w:hAnsi="Arial" w:cs="Arial"/>
                <w:sz w:val="16"/>
                <w:szCs w:val="20"/>
              </w:rPr>
            </w:pPr>
            <w:r w:rsidRPr="00F9270A">
              <w:rPr>
                <w:rFonts w:ascii="Arial" w:hAnsi="Arial" w:cs="Arial"/>
                <w:sz w:val="16"/>
                <w:szCs w:val="20"/>
              </w:rPr>
              <w:t>CMS135v2</w:t>
            </w:r>
          </w:p>
        </w:tc>
        <w:tc>
          <w:tcPr>
            <w:tcW w:w="3744" w:type="dxa"/>
          </w:tcPr>
          <w:p w14:paraId="7148551D" w14:textId="22B86738" w:rsidR="00291E74" w:rsidRPr="00F9270A" w:rsidRDefault="00EA2BB5"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hyperlink r:id="rId41" w:anchor="qde_161741000" w:history="1">
              <w:r w:rsidR="00291E74" w:rsidRPr="00F9270A">
                <w:rPr>
                  <w:rFonts w:ascii="Arial" w:hAnsi="Arial" w:cs="Arial"/>
                  <w:sz w:val="16"/>
                  <w:szCs w:val="20"/>
                </w:rPr>
                <w:t>Encounter, Performed: Care Services in Long-Term Residential Facility</w:t>
              </w:r>
            </w:hyperlink>
            <w:r w:rsidR="00291E74" w:rsidRPr="00F9270A">
              <w:rPr>
                <w:rFonts w:ascii="Arial" w:hAnsi="Arial" w:cs="Arial"/>
                <w:sz w:val="16"/>
                <w:szCs w:val="20"/>
              </w:rPr>
              <w:t xml:space="preserve"> during </w:t>
            </w:r>
            <w:ins w:id="10887" w:author="Aziz Boxwala" w:date="2014-08-22T08:20:00Z">
              <w:r w:rsidR="00360AF9">
                <w:rPr>
                  <w:rFonts w:ascii="Arial" w:hAnsi="Arial" w:cs="Arial"/>
                  <w:sz w:val="16"/>
                  <w:szCs w:val="20"/>
                </w:rPr>
                <w:t xml:space="preserve"> </w:t>
              </w:r>
            </w:ins>
            <w:ins w:id="10888" w:author="Aziz Boxwala" w:date="2014-08-22T08:40:00Z">
              <w:r w:rsidR="005C5564">
                <w:rPr>
                  <w:rFonts w:ascii="Arial" w:hAnsi="Arial" w:cs="Arial"/>
                  <w:sz w:val="16"/>
                  <w:szCs w:val="20"/>
                </w:rPr>
                <w:t xml:space="preserve"> </w:t>
              </w:r>
            </w:ins>
            <w:r w:rsidR="00291E74" w:rsidRPr="00F9270A">
              <w:rPr>
                <w:rFonts w:ascii="Arial" w:hAnsi="Arial" w:cs="Arial"/>
                <w:sz w:val="16"/>
                <w:szCs w:val="20"/>
              </w:rPr>
              <w:t>Measurement Period</w:t>
            </w:r>
          </w:p>
        </w:tc>
        <w:tc>
          <w:tcPr>
            <w:tcW w:w="3772" w:type="dxa"/>
          </w:tcPr>
          <w:p w14:paraId="049B7161" w14:textId="57B11C14" w:rsidR="00291E74" w:rsidRPr="00F9270A" w:rsidRDefault="00A81AB7"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sidRPr="00F9270A">
              <w:rPr>
                <w:rFonts w:ascii="Arial" w:hAnsi="Arial" w:cs="Arial"/>
                <w:sz w:val="16"/>
                <w:szCs w:val="20"/>
              </w:rPr>
              <w:t xml:space="preserve"> </w:t>
            </w:r>
            <w:r w:rsidR="00291E74" w:rsidRPr="00F9270A">
              <w:rPr>
                <w:rFonts w:ascii="Arial" w:hAnsi="Arial" w:cs="Arial"/>
                <w:sz w:val="16"/>
                <w:szCs w:val="20"/>
              </w:rPr>
              <w:t>with</w:t>
            </w:r>
          </w:p>
          <w:p w14:paraId="5A594F2F" w14:textId="4DAF807D" w:rsidR="00291E74" w:rsidRPr="00F9270A" w:rsidRDefault="00A81AB7"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00291E74" w:rsidRPr="00A81AB7">
              <w:rPr>
                <w:rFonts w:ascii="Arial" w:hAnsi="Arial" w:cs="Arial"/>
                <w:b/>
                <w:sz w:val="16"/>
                <w:szCs w:val="20"/>
              </w:rPr>
              <w:t>Encounter</w:t>
            </w:r>
          </w:p>
          <w:p w14:paraId="2F3F99B6" w14:textId="4AD1D531" w:rsidR="00291E74" w:rsidRPr="00F9270A" w:rsidRDefault="004B55BE"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location.function</w:t>
            </w:r>
            <w:proofErr w:type="spellEnd"/>
            <w:r w:rsidRPr="00F9270A">
              <w:rPr>
                <w:rFonts w:ascii="Arial" w:hAnsi="Arial" w:cs="Arial"/>
                <w:sz w:val="16"/>
                <w:szCs w:val="20"/>
              </w:rPr>
              <w:t>=</w:t>
            </w:r>
            <w:r w:rsidR="00291E74" w:rsidRPr="00F9270A">
              <w:rPr>
                <w:rFonts w:ascii="Arial" w:hAnsi="Arial" w:cs="Arial"/>
                <w:sz w:val="16"/>
                <w:szCs w:val="20"/>
              </w:rPr>
              <w:t>Long-Term Residential Facility</w:t>
            </w:r>
          </w:p>
          <w:p w14:paraId="491B6972" w14:textId="77777777" w:rsidR="00A81AB7" w:rsidRPr="00F9270A" w:rsidRDefault="00A81AB7" w:rsidP="00A81AB7">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6805EB">
              <w:rPr>
                <w:rFonts w:ascii="Arial" w:hAnsi="Arial" w:cs="Arial"/>
                <w:sz w:val="16"/>
                <w:szCs w:val="20"/>
              </w:rPr>
              <w:t>modality</w:t>
            </w:r>
            <w:r>
              <w:rPr>
                <w:rFonts w:ascii="Arial" w:hAnsi="Arial" w:cs="Arial"/>
                <w:b/>
                <w:sz w:val="16"/>
                <w:szCs w:val="20"/>
              </w:rPr>
              <w:t xml:space="preserve"> Performance</w:t>
            </w:r>
          </w:p>
          <w:p w14:paraId="7EF61B17" w14:textId="60F0ADFB" w:rsidR="00291E74" w:rsidRPr="00F9270A" w:rsidRDefault="00A81AB7">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sz w:val="16"/>
                <w:szCs w:val="20"/>
              </w:rPr>
              <w:t>-</w:t>
            </w:r>
            <w:proofErr w:type="spellStart"/>
            <w:r>
              <w:rPr>
                <w:rFonts w:ascii="Arial" w:hAnsi="Arial" w:cs="Arial"/>
                <w:sz w:val="16"/>
                <w:szCs w:val="20"/>
              </w:rPr>
              <w:t>performedance</w:t>
            </w:r>
            <w:r w:rsidR="006201A3" w:rsidRPr="00F9270A">
              <w:rPr>
                <w:rFonts w:ascii="Arial" w:hAnsi="Arial" w:cs="Arial"/>
                <w:sz w:val="16"/>
                <w:szCs w:val="20"/>
              </w:rPr>
              <w:t>Time</w:t>
            </w:r>
            <w:proofErr w:type="spellEnd"/>
            <w:r w:rsidR="006201A3" w:rsidRPr="00F9270A">
              <w:rPr>
                <w:rFonts w:ascii="Arial" w:hAnsi="Arial" w:cs="Arial"/>
                <w:sz w:val="16"/>
                <w:szCs w:val="20"/>
              </w:rPr>
              <w:t>=</w:t>
            </w:r>
            <w:r w:rsidR="00291E74" w:rsidRPr="00F9270A">
              <w:rPr>
                <w:rFonts w:ascii="Arial" w:hAnsi="Arial" w:cs="Arial"/>
                <w:sz w:val="16"/>
                <w:szCs w:val="20"/>
              </w:rPr>
              <w:t>during Measurement Period</w:t>
            </w:r>
          </w:p>
        </w:tc>
      </w:tr>
      <w:tr w:rsidR="00291E74" w:rsidRPr="00F9270A" w14:paraId="3F9299F0"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436DB678" w14:textId="762874B6" w:rsidR="00291E74" w:rsidRPr="00F9270A" w:rsidRDefault="00291E74" w:rsidP="00291E74">
            <w:pPr>
              <w:rPr>
                <w:rFonts w:ascii="Arial" w:hAnsi="Arial" w:cs="Arial"/>
                <w:sz w:val="16"/>
                <w:szCs w:val="20"/>
              </w:rPr>
            </w:pPr>
            <w:r w:rsidRPr="00F9270A">
              <w:rPr>
                <w:rFonts w:ascii="Arial" w:hAnsi="Arial" w:cs="Arial"/>
                <w:sz w:val="16"/>
                <w:szCs w:val="20"/>
              </w:rPr>
              <w:t>CMS190v1</w:t>
            </w:r>
          </w:p>
        </w:tc>
        <w:tc>
          <w:tcPr>
            <w:tcW w:w="3744" w:type="dxa"/>
          </w:tcPr>
          <w:p w14:paraId="62FDE1AC" w14:textId="091252DF" w:rsidR="00291E74" w:rsidRPr="00F9270A" w:rsidRDefault="00EA2BB5"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hyperlink r:id="rId42" w:anchor="qde_160876000" w:history="1">
              <w:r w:rsidR="00291E74" w:rsidRPr="00F9270A">
                <w:rPr>
                  <w:rFonts w:ascii="Arial" w:hAnsi="Arial" w:cs="Arial"/>
                  <w:sz w:val="16"/>
                  <w:szCs w:val="20"/>
                </w:rPr>
                <w:t>Device, Applied not done: Patient Refusal</w:t>
              </w:r>
            </w:hyperlink>
            <w:r w:rsidR="00291E74" w:rsidRPr="00F9270A">
              <w:rPr>
                <w:rFonts w:ascii="Arial" w:hAnsi="Arial" w:cs="Arial"/>
                <w:sz w:val="16"/>
                <w:szCs w:val="20"/>
              </w:rPr>
              <w:t xml:space="preserve">  for Graduated compression stockings (GCS)</w:t>
            </w:r>
          </w:p>
        </w:tc>
        <w:tc>
          <w:tcPr>
            <w:tcW w:w="3772" w:type="dxa"/>
          </w:tcPr>
          <w:p w14:paraId="44B44E47" w14:textId="542BCE76" w:rsidR="00F411C4" w:rsidRPr="00975AF6" w:rsidRDefault="00F411C4" w:rsidP="00291E74">
            <w:pPr>
              <w:outlineLvl w:val="0"/>
              <w:cnfStyle w:val="000000000000" w:firstRow="0" w:lastRow="0" w:firstColumn="0" w:lastColumn="0" w:oddVBand="0" w:evenVBand="0" w:oddHBand="0" w:evenHBand="0" w:firstRowFirstColumn="0" w:firstRowLastColumn="0" w:lastRowFirstColumn="0" w:lastRowLastColumn="0"/>
              <w:rPr>
                <w:ins w:id="10889" w:author="Aziz Boxwala" w:date="2014-08-22T12:50:00Z"/>
                <w:rFonts w:ascii="Arial" w:hAnsi="Arial" w:cs="Arial"/>
                <w:b/>
                <w:sz w:val="16"/>
                <w:szCs w:val="20"/>
                <w:rPrChange w:id="10890" w:author="Aziz Boxwala" w:date="2014-08-22T12:52:00Z">
                  <w:rPr>
                    <w:ins w:id="10891" w:author="Aziz Boxwala" w:date="2014-08-22T12:50:00Z"/>
                    <w:rFonts w:ascii="Arial" w:hAnsi="Arial" w:cs="Arial"/>
                    <w:b/>
                    <w:sz w:val="16"/>
                    <w:szCs w:val="20"/>
                    <w:highlight w:val="yellow"/>
                  </w:rPr>
                </w:rPrChange>
              </w:rPr>
            </w:pPr>
            <w:proofErr w:type="spellStart"/>
            <w:ins w:id="10892" w:author="Aziz Boxwala" w:date="2014-08-22T12:50:00Z">
              <w:r w:rsidRPr="00975AF6">
                <w:rPr>
                  <w:rFonts w:ascii="Arial" w:hAnsi="Arial" w:cs="Arial"/>
                  <w:b/>
                  <w:sz w:val="16"/>
                  <w:szCs w:val="20"/>
                  <w:rPrChange w:id="10893" w:author="Aziz Boxwala" w:date="2014-08-22T12:52:00Z">
                    <w:rPr>
                      <w:rFonts w:ascii="Arial" w:hAnsi="Arial" w:cs="Arial"/>
                      <w:b/>
                      <w:sz w:val="16"/>
                      <w:szCs w:val="20"/>
                      <w:highlight w:val="yellow"/>
                    </w:rPr>
                  </w:rPrChange>
                </w:rPr>
                <w:t>StatementOfNonOccurrence</w:t>
              </w:r>
              <w:proofErr w:type="spellEnd"/>
              <w:r w:rsidRPr="00975AF6">
                <w:rPr>
                  <w:rFonts w:ascii="Arial" w:hAnsi="Arial" w:cs="Arial"/>
                  <w:b/>
                  <w:sz w:val="16"/>
                  <w:szCs w:val="20"/>
                  <w:rPrChange w:id="10894" w:author="Aziz Boxwala" w:date="2014-08-22T12:52:00Z">
                    <w:rPr>
                      <w:rFonts w:ascii="Arial" w:hAnsi="Arial" w:cs="Arial"/>
                      <w:b/>
                      <w:sz w:val="16"/>
                      <w:szCs w:val="20"/>
                      <w:highlight w:val="yellow"/>
                    </w:rPr>
                  </w:rPrChange>
                </w:rPr>
                <w:t xml:space="preserve"> with</w:t>
              </w:r>
            </w:ins>
          </w:p>
          <w:p w14:paraId="2F9C6873" w14:textId="5B534FC6" w:rsidR="00F411C4" w:rsidRPr="00975AF6" w:rsidRDefault="00F411C4" w:rsidP="00291E74">
            <w:pPr>
              <w:outlineLvl w:val="0"/>
              <w:cnfStyle w:val="000000000000" w:firstRow="0" w:lastRow="0" w:firstColumn="0" w:lastColumn="0" w:oddVBand="0" w:evenVBand="0" w:oddHBand="0" w:evenHBand="0" w:firstRowFirstColumn="0" w:firstRowLastColumn="0" w:lastRowFirstColumn="0" w:lastRowLastColumn="0"/>
              <w:rPr>
                <w:ins w:id="10895" w:author="Aziz Boxwala" w:date="2014-08-22T12:50:00Z"/>
                <w:rFonts w:ascii="Arial" w:hAnsi="Arial" w:cs="Arial"/>
                <w:b/>
                <w:sz w:val="16"/>
                <w:szCs w:val="20"/>
                <w:rPrChange w:id="10896" w:author="Aziz Boxwala" w:date="2014-08-22T12:52:00Z">
                  <w:rPr>
                    <w:ins w:id="10897" w:author="Aziz Boxwala" w:date="2014-08-22T12:50:00Z"/>
                    <w:rFonts w:ascii="Arial" w:hAnsi="Arial" w:cs="Arial"/>
                    <w:b/>
                    <w:sz w:val="16"/>
                    <w:szCs w:val="20"/>
                    <w:highlight w:val="yellow"/>
                  </w:rPr>
                </w:rPrChange>
              </w:rPr>
            </w:pPr>
            <w:ins w:id="10898" w:author="Aziz Boxwala" w:date="2014-08-22T12:50:00Z">
              <w:r w:rsidRPr="00975AF6">
                <w:rPr>
                  <w:rFonts w:ascii="Arial" w:hAnsi="Arial" w:cs="Arial"/>
                  <w:b/>
                  <w:sz w:val="16"/>
                  <w:szCs w:val="20"/>
                  <w:rPrChange w:id="10899" w:author="Aziz Boxwala" w:date="2014-08-22T12:52:00Z">
                    <w:rPr>
                      <w:rFonts w:ascii="Arial" w:hAnsi="Arial" w:cs="Arial"/>
                      <w:b/>
                      <w:sz w:val="16"/>
                      <w:szCs w:val="20"/>
                      <w:highlight w:val="yellow"/>
                    </w:rPr>
                  </w:rPrChange>
                </w:rPr>
                <w:t xml:space="preserve">topic </w:t>
              </w:r>
              <w:proofErr w:type="spellStart"/>
              <w:r w:rsidRPr="00975AF6">
                <w:rPr>
                  <w:rFonts w:ascii="Arial" w:hAnsi="Arial" w:cs="Arial"/>
                  <w:b/>
                  <w:sz w:val="16"/>
                  <w:szCs w:val="20"/>
                  <w:rPrChange w:id="10900" w:author="Aziz Boxwala" w:date="2014-08-22T12:52:00Z">
                    <w:rPr>
                      <w:rFonts w:ascii="Arial" w:hAnsi="Arial" w:cs="Arial"/>
                      <w:b/>
                      <w:sz w:val="16"/>
                      <w:szCs w:val="20"/>
                      <w:highlight w:val="yellow"/>
                    </w:rPr>
                  </w:rPrChange>
                </w:rPr>
                <w:t>DeviceUse</w:t>
              </w:r>
              <w:proofErr w:type="spellEnd"/>
            </w:ins>
          </w:p>
          <w:p w14:paraId="7912E6A4" w14:textId="77777777" w:rsidR="00F411C4" w:rsidRPr="00975AF6" w:rsidRDefault="00F411C4" w:rsidP="00F411C4">
            <w:pPr>
              <w:pStyle w:val="Default"/>
              <w:cnfStyle w:val="000000000000" w:firstRow="0" w:lastRow="0" w:firstColumn="0" w:lastColumn="0" w:oddVBand="0" w:evenVBand="0" w:oddHBand="0" w:evenHBand="0" w:firstRowFirstColumn="0" w:firstRowLastColumn="0" w:lastRowFirstColumn="0" w:lastRowLastColumn="0"/>
              <w:rPr>
                <w:ins w:id="10901" w:author="Aziz Boxwala" w:date="2014-08-22T12:51:00Z"/>
                <w:rFonts w:ascii="Arial" w:eastAsia="Times New Roman" w:hAnsi="Arial" w:cs="Arial"/>
                <w:color w:val="auto"/>
                <w:sz w:val="16"/>
                <w:szCs w:val="20"/>
                <w:rPrChange w:id="10902" w:author="Aziz Boxwala" w:date="2014-08-22T12:52:00Z">
                  <w:rPr>
                    <w:ins w:id="10903" w:author="Aziz Boxwala" w:date="2014-08-22T12:51:00Z"/>
                    <w:rFonts w:ascii="Arial" w:eastAsia="Times New Roman" w:hAnsi="Arial" w:cs="Arial"/>
                    <w:color w:val="auto"/>
                    <w:sz w:val="16"/>
                    <w:szCs w:val="20"/>
                    <w:highlight w:val="yellow"/>
                  </w:rPr>
                </w:rPrChange>
              </w:rPr>
            </w:pPr>
            <w:ins w:id="10904" w:author="Aziz Boxwala" w:date="2014-08-22T12:51:00Z">
              <w:r w:rsidRPr="00975AF6">
                <w:rPr>
                  <w:rFonts w:ascii="Arial" w:eastAsia="Times New Roman" w:hAnsi="Arial" w:cs="Arial"/>
                  <w:color w:val="auto"/>
                  <w:sz w:val="16"/>
                  <w:szCs w:val="20"/>
                  <w:rPrChange w:id="10905" w:author="Aziz Boxwala" w:date="2014-08-22T12:52:00Z">
                    <w:rPr>
                      <w:rFonts w:ascii="Arial" w:eastAsia="Times New Roman" w:hAnsi="Arial" w:cs="Arial"/>
                      <w:color w:val="auto"/>
                      <w:sz w:val="16"/>
                      <w:szCs w:val="20"/>
                      <w:highlight w:val="yellow"/>
                    </w:rPr>
                  </w:rPrChange>
                </w:rPr>
                <w:t>-</w:t>
              </w:r>
              <w:proofErr w:type="spellStart"/>
              <w:r w:rsidRPr="00975AF6">
                <w:rPr>
                  <w:rFonts w:ascii="Arial" w:eastAsia="Times New Roman" w:hAnsi="Arial" w:cs="Arial"/>
                  <w:color w:val="auto"/>
                  <w:sz w:val="16"/>
                  <w:szCs w:val="20"/>
                  <w:rPrChange w:id="10906" w:author="Aziz Boxwala" w:date="2014-08-22T12:52:00Z">
                    <w:rPr>
                      <w:rFonts w:ascii="Arial" w:eastAsia="Times New Roman" w:hAnsi="Arial" w:cs="Arial"/>
                      <w:color w:val="auto"/>
                      <w:sz w:val="16"/>
                      <w:szCs w:val="20"/>
                      <w:highlight w:val="yellow"/>
                    </w:rPr>
                  </w:rPrChange>
                </w:rPr>
                <w:t>device.type</w:t>
              </w:r>
              <w:proofErr w:type="spellEnd"/>
              <w:r w:rsidRPr="00975AF6">
                <w:rPr>
                  <w:rFonts w:ascii="Arial" w:eastAsia="Times New Roman" w:hAnsi="Arial" w:cs="Arial"/>
                  <w:color w:val="auto"/>
                  <w:sz w:val="16"/>
                  <w:szCs w:val="20"/>
                  <w:rPrChange w:id="10907" w:author="Aziz Boxwala" w:date="2014-08-22T12:52:00Z">
                    <w:rPr>
                      <w:rFonts w:ascii="Arial" w:eastAsia="Times New Roman" w:hAnsi="Arial" w:cs="Arial"/>
                      <w:color w:val="auto"/>
                      <w:sz w:val="16"/>
                      <w:szCs w:val="20"/>
                      <w:highlight w:val="yellow"/>
                    </w:rPr>
                  </w:rPrChange>
                </w:rPr>
                <w:t xml:space="preserve"> in Graduated compression stockings VS</w:t>
              </w:r>
            </w:ins>
          </w:p>
          <w:p w14:paraId="1F01E618" w14:textId="7CAC4CE1" w:rsidR="00291E74" w:rsidRPr="00975AF6" w:rsidDel="00975AF6" w:rsidRDefault="00291E74" w:rsidP="00291E74">
            <w:pPr>
              <w:outlineLvl w:val="0"/>
              <w:cnfStyle w:val="000000000000" w:firstRow="0" w:lastRow="0" w:firstColumn="0" w:lastColumn="0" w:oddVBand="0" w:evenVBand="0" w:oddHBand="0" w:evenHBand="0" w:firstRowFirstColumn="0" w:firstRowLastColumn="0" w:lastRowFirstColumn="0" w:lastRowLastColumn="0"/>
              <w:rPr>
                <w:del w:id="10908" w:author="Aziz Boxwala" w:date="2014-08-22T12:51:00Z"/>
                <w:rFonts w:ascii="Arial" w:hAnsi="Arial" w:cs="Arial"/>
                <w:sz w:val="16"/>
                <w:szCs w:val="20"/>
                <w:rPrChange w:id="10909" w:author="Aziz Boxwala" w:date="2014-08-22T12:52:00Z">
                  <w:rPr>
                    <w:del w:id="10910" w:author="Aziz Boxwala" w:date="2014-08-22T12:51:00Z"/>
                    <w:rFonts w:ascii="Arial" w:hAnsi="Arial" w:cs="Arial"/>
                    <w:sz w:val="16"/>
                    <w:szCs w:val="20"/>
                    <w:highlight w:val="yellow"/>
                  </w:rPr>
                </w:rPrChange>
              </w:rPr>
            </w:pPr>
            <w:del w:id="10911" w:author="Aziz Boxwala" w:date="2014-08-22T12:51:00Z">
              <w:r w:rsidRPr="00975AF6" w:rsidDel="00975AF6">
                <w:rPr>
                  <w:rFonts w:ascii="Arial" w:hAnsi="Arial" w:cs="Arial"/>
                  <w:b/>
                  <w:sz w:val="16"/>
                  <w:szCs w:val="20"/>
                  <w:rPrChange w:id="10912" w:author="Aziz Boxwala" w:date="2014-08-22T12:52:00Z">
                    <w:rPr>
                      <w:rFonts w:ascii="Arial" w:hAnsi="Arial" w:cs="Arial"/>
                      <w:b/>
                      <w:sz w:val="16"/>
                      <w:szCs w:val="20"/>
                      <w:highlight w:val="yellow"/>
                    </w:rPr>
                  </w:rPrChange>
                </w:rPr>
                <w:delText xml:space="preserve">DeviceApplicationNotPerformed </w:delText>
              </w:r>
              <w:r w:rsidRPr="00975AF6" w:rsidDel="00975AF6">
                <w:rPr>
                  <w:rFonts w:ascii="Arial" w:hAnsi="Arial" w:cs="Arial"/>
                  <w:sz w:val="16"/>
                  <w:szCs w:val="20"/>
                  <w:rPrChange w:id="10913" w:author="Aziz Boxwala" w:date="2014-08-22T12:52:00Z">
                    <w:rPr>
                      <w:rFonts w:ascii="Arial" w:hAnsi="Arial" w:cs="Arial"/>
                      <w:sz w:val="16"/>
                      <w:szCs w:val="20"/>
                      <w:highlight w:val="yellow"/>
                    </w:rPr>
                  </w:rPrChange>
                </w:rPr>
                <w:delText>with</w:delText>
              </w:r>
            </w:del>
          </w:p>
          <w:p w14:paraId="26E4D939" w14:textId="5C3DDEFF" w:rsidR="00291E74" w:rsidRPr="00975AF6"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Change w:id="10914" w:author="Aziz Boxwala" w:date="2014-08-22T12:52:00Z">
                  <w:rPr>
                    <w:rFonts w:ascii="Arial" w:hAnsi="Arial" w:cs="Arial"/>
                    <w:sz w:val="16"/>
                    <w:szCs w:val="20"/>
                    <w:highlight w:val="yellow"/>
                  </w:rPr>
                </w:rPrChange>
              </w:rPr>
            </w:pPr>
            <w:del w:id="10915" w:author="Aziz Boxwala" w:date="2014-08-22T12:51:00Z">
              <w:r w:rsidRPr="00975AF6" w:rsidDel="00975AF6">
                <w:rPr>
                  <w:rFonts w:ascii="Arial" w:hAnsi="Arial" w:cs="Arial"/>
                  <w:sz w:val="16"/>
                  <w:szCs w:val="20"/>
                  <w:rPrChange w:id="10916" w:author="Aziz Boxwala" w:date="2014-08-22T12:52:00Z">
                    <w:rPr>
                      <w:rFonts w:ascii="Arial" w:hAnsi="Arial" w:cs="Arial"/>
                      <w:sz w:val="16"/>
                      <w:szCs w:val="20"/>
                      <w:highlight w:val="yellow"/>
                    </w:rPr>
                  </w:rPrChange>
                </w:rPr>
                <w:delText>-</w:delText>
              </w:r>
              <w:r w:rsidR="00C20FCC" w:rsidRPr="00975AF6" w:rsidDel="00975AF6">
                <w:rPr>
                  <w:rFonts w:ascii="Arial" w:hAnsi="Arial" w:cs="Arial"/>
                  <w:sz w:val="16"/>
                  <w:szCs w:val="20"/>
                  <w:rPrChange w:id="10917" w:author="Aziz Boxwala" w:date="2014-08-22T12:52:00Z">
                    <w:rPr>
                      <w:rFonts w:ascii="Arial" w:hAnsi="Arial" w:cs="Arial"/>
                      <w:sz w:val="16"/>
                      <w:szCs w:val="20"/>
                      <w:highlight w:val="yellow"/>
                    </w:rPr>
                  </w:rPrChange>
                </w:rPr>
                <w:delText>semanticReference=“</w:delText>
              </w:r>
              <w:r w:rsidRPr="00975AF6" w:rsidDel="00975AF6">
                <w:rPr>
                  <w:rFonts w:ascii="Arial" w:hAnsi="Arial" w:cs="Arial"/>
                  <w:sz w:val="16"/>
                  <w:szCs w:val="20"/>
                  <w:rPrChange w:id="10918" w:author="Aziz Boxwala" w:date="2014-08-22T12:52:00Z">
                    <w:rPr>
                      <w:rFonts w:ascii="Arial" w:hAnsi="Arial" w:cs="Arial"/>
                      <w:sz w:val="16"/>
                      <w:szCs w:val="20"/>
                      <w:highlight w:val="yellow"/>
                    </w:rPr>
                  </w:rPrChange>
                </w:rPr>
                <w:delText>Device, Applied</w:delText>
              </w:r>
              <w:r w:rsidR="003459A9" w:rsidRPr="00975AF6" w:rsidDel="00975AF6">
                <w:rPr>
                  <w:rFonts w:ascii="Arial" w:hAnsi="Arial" w:cs="Arial"/>
                  <w:sz w:val="16"/>
                  <w:szCs w:val="20"/>
                  <w:rPrChange w:id="10919" w:author="Aziz Boxwala" w:date="2014-08-22T12:52:00Z">
                    <w:rPr>
                      <w:rFonts w:ascii="Arial" w:hAnsi="Arial" w:cs="Arial"/>
                      <w:sz w:val="16"/>
                      <w:szCs w:val="20"/>
                      <w:highlight w:val="yellow"/>
                    </w:rPr>
                  </w:rPrChange>
                </w:rPr>
                <w:delText>”</w:delText>
              </w:r>
            </w:del>
            <w:ins w:id="10920" w:author="Aziz Boxwala" w:date="2014-08-22T12:51:00Z">
              <w:r w:rsidR="00975AF6" w:rsidRPr="00975AF6">
                <w:rPr>
                  <w:rFonts w:ascii="Arial" w:hAnsi="Arial" w:cs="Arial"/>
                  <w:sz w:val="16"/>
                  <w:szCs w:val="20"/>
                  <w:rPrChange w:id="10921" w:author="Aziz Boxwala" w:date="2014-08-22T12:52:00Z">
                    <w:rPr>
                      <w:rFonts w:ascii="Arial" w:hAnsi="Arial" w:cs="Arial"/>
                      <w:sz w:val="16"/>
                      <w:szCs w:val="20"/>
                      <w:highlight w:val="yellow"/>
                    </w:rPr>
                  </w:rPrChange>
                </w:rPr>
                <w:t>modality Performance</w:t>
              </w:r>
            </w:ins>
          </w:p>
          <w:p w14:paraId="346E2385" w14:textId="3CEA06C7" w:rsidR="00291E74" w:rsidRPr="00975AF6" w:rsidDel="00F411C4" w:rsidRDefault="003459A9" w:rsidP="00291E74">
            <w:pPr>
              <w:pStyle w:val="Default"/>
              <w:cnfStyle w:val="000000000000" w:firstRow="0" w:lastRow="0" w:firstColumn="0" w:lastColumn="0" w:oddVBand="0" w:evenVBand="0" w:oddHBand="0" w:evenHBand="0" w:firstRowFirstColumn="0" w:firstRowLastColumn="0" w:lastRowFirstColumn="0" w:lastRowLastColumn="0"/>
              <w:rPr>
                <w:del w:id="10922" w:author="Aziz Boxwala" w:date="2014-08-22T12:50:00Z"/>
                <w:rFonts w:ascii="Arial" w:eastAsia="Times New Roman" w:hAnsi="Arial" w:cs="Arial"/>
                <w:color w:val="auto"/>
                <w:sz w:val="16"/>
                <w:szCs w:val="20"/>
                <w:rPrChange w:id="10923" w:author="Aziz Boxwala" w:date="2014-08-22T12:52:00Z">
                  <w:rPr>
                    <w:del w:id="10924" w:author="Aziz Boxwala" w:date="2014-08-22T12:50:00Z"/>
                    <w:rFonts w:ascii="Arial" w:eastAsia="Times New Roman" w:hAnsi="Arial" w:cs="Arial"/>
                    <w:color w:val="auto"/>
                    <w:sz w:val="16"/>
                    <w:szCs w:val="20"/>
                    <w:highlight w:val="yellow"/>
                  </w:rPr>
                </w:rPrChange>
              </w:rPr>
            </w:pPr>
            <w:del w:id="10925" w:author="Aziz Boxwala" w:date="2014-08-22T12:50:00Z">
              <w:r w:rsidRPr="00975AF6" w:rsidDel="00F411C4">
                <w:rPr>
                  <w:rFonts w:ascii="Arial" w:hAnsi="Arial" w:cs="Arial"/>
                  <w:sz w:val="16"/>
                  <w:szCs w:val="20"/>
                  <w:rPrChange w:id="10926" w:author="Aziz Boxwala" w:date="2014-08-22T12:52:00Z">
                    <w:rPr>
                      <w:rFonts w:ascii="Arial" w:hAnsi="Arial" w:cs="Arial"/>
                      <w:sz w:val="16"/>
                      <w:szCs w:val="20"/>
                      <w:highlight w:val="yellow"/>
                    </w:rPr>
                  </w:rPrChange>
                </w:rPr>
                <w:delText>-device.type</w:delText>
              </w:r>
              <w:r w:rsidR="00291E74" w:rsidRPr="00975AF6" w:rsidDel="00F411C4">
                <w:rPr>
                  <w:rFonts w:ascii="Arial" w:hAnsi="Arial" w:cs="Arial"/>
                  <w:sz w:val="16"/>
                  <w:szCs w:val="20"/>
                  <w:rPrChange w:id="10927" w:author="Aziz Boxwala" w:date="2014-08-22T12:52:00Z">
                    <w:rPr>
                      <w:rFonts w:ascii="Arial" w:hAnsi="Arial" w:cs="Arial"/>
                      <w:sz w:val="16"/>
                      <w:szCs w:val="20"/>
                      <w:highlight w:val="yellow"/>
                    </w:rPr>
                  </w:rPrChange>
                </w:rPr>
                <w:delText xml:space="preserve"> in Graduated compression stockings VS</w:delText>
              </w:r>
            </w:del>
          </w:p>
          <w:p w14:paraId="40C779A6" w14:textId="17657B8B" w:rsidR="00291E74" w:rsidRPr="00F9270A" w:rsidRDefault="003459A9">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975AF6">
              <w:rPr>
                <w:rFonts w:ascii="Arial" w:hAnsi="Arial" w:cs="Arial"/>
                <w:sz w:val="16"/>
                <w:szCs w:val="20"/>
                <w:rPrChange w:id="10928" w:author="Aziz Boxwala" w:date="2014-08-22T12:52:00Z">
                  <w:rPr>
                    <w:rFonts w:ascii="Arial" w:hAnsi="Arial" w:cs="Arial"/>
                    <w:sz w:val="16"/>
                    <w:szCs w:val="20"/>
                    <w:highlight w:val="yellow"/>
                  </w:rPr>
                </w:rPrChange>
              </w:rPr>
              <w:t>-</w:t>
            </w:r>
            <w:proofErr w:type="spellStart"/>
            <w:ins w:id="10929" w:author="Aziz Boxwala" w:date="2014-08-22T12:54:00Z">
              <w:r w:rsidR="005748CA">
                <w:rPr>
                  <w:rFonts w:ascii="Arial" w:hAnsi="Arial" w:cs="Arial"/>
                  <w:sz w:val="16"/>
                  <w:szCs w:val="20"/>
                </w:rPr>
                <w:t>currentS</w:t>
              </w:r>
            </w:ins>
            <w:ins w:id="10930" w:author="Aziz Boxwala" w:date="2014-08-22T12:51:00Z">
              <w:r w:rsidR="00975AF6" w:rsidRPr="00975AF6">
                <w:rPr>
                  <w:rFonts w:ascii="Arial" w:hAnsi="Arial" w:cs="Arial"/>
                  <w:sz w:val="16"/>
                  <w:szCs w:val="20"/>
                  <w:rPrChange w:id="10931" w:author="Aziz Boxwala" w:date="2014-08-22T12:52:00Z">
                    <w:rPr>
                      <w:rFonts w:ascii="Arial" w:hAnsi="Arial" w:cs="Arial"/>
                      <w:sz w:val="16"/>
                      <w:szCs w:val="20"/>
                      <w:highlight w:val="yellow"/>
                    </w:rPr>
                  </w:rPrChange>
                </w:rPr>
                <w:t>tatus.</w:t>
              </w:r>
            </w:ins>
            <w:r w:rsidRPr="00975AF6">
              <w:rPr>
                <w:rFonts w:ascii="Arial" w:hAnsi="Arial" w:cs="Arial"/>
                <w:sz w:val="16"/>
                <w:szCs w:val="20"/>
                <w:rPrChange w:id="10932" w:author="Aziz Boxwala" w:date="2014-08-22T12:52:00Z">
                  <w:rPr>
                    <w:rFonts w:ascii="Arial" w:hAnsi="Arial" w:cs="Arial"/>
                    <w:sz w:val="16"/>
                    <w:szCs w:val="20"/>
                    <w:highlight w:val="yellow"/>
                  </w:rPr>
                </w:rPrChange>
              </w:rPr>
              <w:t>reason</w:t>
            </w:r>
            <w:proofErr w:type="spellEnd"/>
            <w:ins w:id="10933" w:author="Aziz Boxwala" w:date="2014-08-22T12:51:00Z">
              <w:r w:rsidR="00975AF6" w:rsidRPr="00975AF6">
                <w:rPr>
                  <w:rFonts w:ascii="Arial" w:hAnsi="Arial" w:cs="Arial"/>
                  <w:sz w:val="16"/>
                  <w:szCs w:val="20"/>
                  <w:rPrChange w:id="10934" w:author="Aziz Boxwala" w:date="2014-08-22T12:52:00Z">
                    <w:rPr>
                      <w:rFonts w:ascii="Arial" w:hAnsi="Arial" w:cs="Arial"/>
                      <w:sz w:val="16"/>
                      <w:szCs w:val="20"/>
                      <w:highlight w:val="yellow"/>
                    </w:rPr>
                  </w:rPrChange>
                </w:rPr>
                <w:t>=</w:t>
              </w:r>
            </w:ins>
            <w:del w:id="10935" w:author="Aziz Boxwala" w:date="2014-08-22T12:52:00Z">
              <w:r w:rsidR="00291E74" w:rsidRPr="00975AF6" w:rsidDel="00975AF6">
                <w:rPr>
                  <w:rFonts w:ascii="Arial" w:hAnsi="Arial" w:cs="Arial"/>
                  <w:sz w:val="16"/>
                  <w:szCs w:val="20"/>
                  <w:rPrChange w:id="10936" w:author="Aziz Boxwala" w:date="2014-08-22T12:52:00Z">
                    <w:rPr>
                      <w:rFonts w:ascii="Arial" w:hAnsi="Arial" w:cs="Arial"/>
                      <w:sz w:val="16"/>
                      <w:szCs w:val="20"/>
                      <w:highlight w:val="yellow"/>
                    </w:rPr>
                  </w:rPrChange>
                </w:rPr>
                <w:delText xml:space="preserve"> </w:delText>
              </w:r>
            </w:del>
            <w:r w:rsidR="00291E74" w:rsidRPr="00975AF6">
              <w:rPr>
                <w:rFonts w:ascii="Arial" w:hAnsi="Arial" w:cs="Arial"/>
                <w:sz w:val="16"/>
                <w:szCs w:val="20"/>
                <w:rPrChange w:id="10937" w:author="Aziz Boxwala" w:date="2014-08-22T12:52:00Z">
                  <w:rPr>
                    <w:rFonts w:ascii="Arial" w:hAnsi="Arial" w:cs="Arial"/>
                    <w:sz w:val="16"/>
                    <w:szCs w:val="20"/>
                    <w:highlight w:val="yellow"/>
                  </w:rPr>
                </w:rPrChange>
              </w:rPr>
              <w:t>patient refusal</w:t>
            </w:r>
          </w:p>
        </w:tc>
      </w:tr>
      <w:tr w:rsidR="00291E74" w:rsidRPr="00F9270A" w14:paraId="5B88B3C1"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5F891C4A" w14:textId="44D4D7A5" w:rsidR="00291E74" w:rsidRPr="00F9270A" w:rsidRDefault="00291E74" w:rsidP="00291E74">
            <w:pPr>
              <w:rPr>
                <w:rFonts w:ascii="Arial" w:hAnsi="Arial" w:cs="Arial"/>
                <w:sz w:val="16"/>
                <w:szCs w:val="20"/>
              </w:rPr>
            </w:pPr>
            <w:r w:rsidRPr="00F9270A">
              <w:rPr>
                <w:rFonts w:ascii="Arial" w:hAnsi="Arial" w:cs="Arial"/>
                <w:sz w:val="16"/>
                <w:szCs w:val="20"/>
              </w:rPr>
              <w:t>CMS178v2</w:t>
            </w:r>
          </w:p>
        </w:tc>
        <w:tc>
          <w:tcPr>
            <w:tcW w:w="3744" w:type="dxa"/>
          </w:tcPr>
          <w:p w14:paraId="2A0F2484" w14:textId="0830AF1D" w:rsidR="00291E74" w:rsidRPr="00F9270A" w:rsidRDefault="00EA2BB5"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hyperlink r:id="rId43" w:anchor="qde_160682000" w:history="1">
              <w:r w:rsidR="00291E74" w:rsidRPr="00F9270A">
                <w:rPr>
                  <w:rFonts w:ascii="Arial" w:hAnsi="Arial" w:cs="Arial"/>
                  <w:sz w:val="16"/>
                  <w:szCs w:val="20"/>
                </w:rPr>
                <w:t>Device, Applied: Hospital Measures-Indwelling urinary catheter</w:t>
              </w:r>
            </w:hyperlink>
            <w:r w:rsidR="00291E74" w:rsidRPr="00F9270A">
              <w:rPr>
                <w:rFonts w:ascii="Arial" w:hAnsi="Arial" w:cs="Arial"/>
                <w:sz w:val="16"/>
                <w:szCs w:val="20"/>
              </w:rPr>
              <w:t> </w:t>
            </w:r>
          </w:p>
        </w:tc>
        <w:tc>
          <w:tcPr>
            <w:tcW w:w="3772" w:type="dxa"/>
          </w:tcPr>
          <w:p w14:paraId="4EBA968B" w14:textId="5A8E2F8A" w:rsidR="00291E74" w:rsidRPr="00F9270A" w:rsidRDefault="00FA3221"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sidRPr="00F9270A">
              <w:rPr>
                <w:rFonts w:ascii="Arial" w:hAnsi="Arial" w:cs="Arial"/>
                <w:sz w:val="16"/>
                <w:szCs w:val="20"/>
              </w:rPr>
              <w:t xml:space="preserve"> </w:t>
            </w:r>
            <w:r w:rsidR="00291E74" w:rsidRPr="00F9270A">
              <w:rPr>
                <w:rFonts w:ascii="Arial" w:hAnsi="Arial" w:cs="Arial"/>
                <w:sz w:val="16"/>
                <w:szCs w:val="20"/>
              </w:rPr>
              <w:t>with</w:t>
            </w:r>
          </w:p>
          <w:p w14:paraId="672E3660" w14:textId="13EC50CA" w:rsidR="00291E74" w:rsidRPr="00F9270A" w:rsidRDefault="00FA3221" w:rsidP="00291E74">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6"/>
                <w:szCs w:val="20"/>
              </w:rPr>
            </w:pPr>
            <w:r>
              <w:rPr>
                <w:rFonts w:ascii="Arial" w:hAnsi="Arial" w:cs="Arial"/>
                <w:sz w:val="16"/>
                <w:szCs w:val="20"/>
              </w:rPr>
              <w:t xml:space="preserve">topic </w:t>
            </w:r>
            <w:proofErr w:type="spellStart"/>
            <w:r w:rsidR="00291E74" w:rsidRPr="00FA3221">
              <w:rPr>
                <w:rFonts w:ascii="Arial" w:eastAsia="Times New Roman" w:hAnsi="Arial" w:cs="Arial"/>
                <w:b/>
                <w:color w:val="auto"/>
                <w:sz w:val="16"/>
                <w:szCs w:val="20"/>
              </w:rPr>
              <w:t>Device</w:t>
            </w:r>
            <w:r w:rsidRPr="00FA3221">
              <w:rPr>
                <w:rFonts w:ascii="Arial" w:eastAsia="Times New Roman" w:hAnsi="Arial" w:cs="Arial"/>
                <w:b/>
                <w:color w:val="auto"/>
                <w:sz w:val="16"/>
                <w:szCs w:val="20"/>
              </w:rPr>
              <w:t>Use</w:t>
            </w:r>
            <w:proofErr w:type="spellEnd"/>
          </w:p>
          <w:p w14:paraId="0558E750" w14:textId="77777777" w:rsidR="00CF2F55" w:rsidRDefault="003459A9" w:rsidP="00CF2F55">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device.type</w:t>
            </w:r>
            <w:proofErr w:type="spellEnd"/>
            <w:r w:rsidR="00291E74" w:rsidRPr="00F9270A">
              <w:rPr>
                <w:rFonts w:ascii="Arial" w:hAnsi="Arial" w:cs="Arial"/>
                <w:sz w:val="16"/>
                <w:szCs w:val="20"/>
              </w:rPr>
              <w:t xml:space="preserve"> in Indwelling urinary catheter VS</w:t>
            </w:r>
            <w:r w:rsidR="00CF2F55" w:rsidRPr="006805EB">
              <w:rPr>
                <w:rFonts w:ascii="Arial" w:hAnsi="Arial" w:cs="Arial"/>
                <w:sz w:val="16"/>
                <w:szCs w:val="20"/>
              </w:rPr>
              <w:t xml:space="preserve"> </w:t>
            </w:r>
          </w:p>
          <w:p w14:paraId="21F8A96E" w14:textId="3EAE9FA9" w:rsidR="00291E74" w:rsidRPr="00CF2F55" w:rsidRDefault="00CF2F55" w:rsidP="00CF2F55">
            <w:pPr>
              <w:spacing w:before="40"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20"/>
              </w:rPr>
            </w:pPr>
            <w:r w:rsidRPr="006805EB">
              <w:rPr>
                <w:rFonts w:ascii="Arial" w:hAnsi="Arial" w:cs="Arial"/>
                <w:sz w:val="16"/>
                <w:szCs w:val="20"/>
              </w:rPr>
              <w:t>modality</w:t>
            </w:r>
            <w:r>
              <w:rPr>
                <w:rFonts w:ascii="Arial" w:hAnsi="Arial" w:cs="Arial"/>
                <w:b/>
                <w:sz w:val="16"/>
                <w:szCs w:val="20"/>
              </w:rPr>
              <w:t xml:space="preserve"> Performance</w:t>
            </w:r>
          </w:p>
        </w:tc>
      </w:tr>
      <w:tr w:rsidR="00291E74" w:rsidRPr="00F9270A" w14:paraId="2B0A99B2"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17EE77D9" w14:textId="50B7156F" w:rsidR="00291E74" w:rsidRPr="00F9270A" w:rsidRDefault="00291E74" w:rsidP="00291E74">
            <w:pPr>
              <w:rPr>
                <w:rFonts w:ascii="Arial" w:hAnsi="Arial" w:cs="Arial"/>
                <w:sz w:val="16"/>
                <w:szCs w:val="20"/>
              </w:rPr>
            </w:pPr>
            <w:r w:rsidRPr="00F9270A">
              <w:rPr>
                <w:rFonts w:ascii="Arial" w:hAnsi="Arial" w:cs="Arial"/>
                <w:sz w:val="16"/>
                <w:szCs w:val="20"/>
              </w:rPr>
              <w:t>CMS157v1</w:t>
            </w:r>
          </w:p>
        </w:tc>
        <w:tc>
          <w:tcPr>
            <w:tcW w:w="3744" w:type="dxa"/>
          </w:tcPr>
          <w:p w14:paraId="32788B70" w14:textId="1ABE2003"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Occurrence A of </w:t>
            </w:r>
            <w:hyperlink r:id="rId44" w:anchor="qde_162440000" w:history="1">
              <w:r w:rsidRPr="00F9270A">
                <w:rPr>
                  <w:rFonts w:ascii="Arial" w:hAnsi="Arial" w:cs="Arial"/>
                  <w:sz w:val="16"/>
                  <w:szCs w:val="20"/>
                </w:rPr>
                <w:t>Diagnosis, Active: Cancer</w:t>
              </w:r>
            </w:hyperlink>
          </w:p>
        </w:tc>
        <w:tc>
          <w:tcPr>
            <w:tcW w:w="3772" w:type="dxa"/>
          </w:tcPr>
          <w:p w14:paraId="0ADEE105" w14:textId="671D7309" w:rsidR="00291E74" w:rsidRPr="00F9270A" w:rsidRDefault="00F50DA6"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sidRPr="00F9270A">
              <w:rPr>
                <w:rFonts w:ascii="Arial" w:hAnsi="Arial" w:cs="Arial"/>
                <w:sz w:val="16"/>
                <w:szCs w:val="20"/>
              </w:rPr>
              <w:t xml:space="preserve"> </w:t>
            </w:r>
            <w:r w:rsidR="00291E74" w:rsidRPr="00F9270A">
              <w:rPr>
                <w:rFonts w:ascii="Arial" w:hAnsi="Arial" w:cs="Arial"/>
                <w:sz w:val="16"/>
                <w:szCs w:val="20"/>
              </w:rPr>
              <w:t>with</w:t>
            </w:r>
          </w:p>
          <w:p w14:paraId="236B2CB3" w14:textId="1D44DC5F" w:rsidR="00291E74" w:rsidRPr="00F9270A" w:rsidRDefault="00F50DA6"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Pr="00F50DA6">
              <w:rPr>
                <w:rFonts w:ascii="Arial" w:hAnsi="Arial" w:cs="Arial"/>
                <w:b/>
                <w:sz w:val="16"/>
                <w:szCs w:val="20"/>
              </w:rPr>
              <w:t>Condition</w:t>
            </w:r>
          </w:p>
          <w:p w14:paraId="75C6F04A" w14:textId="77777777" w:rsidR="00291E74"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-name</w:t>
            </w:r>
            <w:r w:rsidR="0003751D" w:rsidRPr="00F9270A">
              <w:rPr>
                <w:rFonts w:ascii="Arial" w:hAnsi="Arial" w:cs="Arial"/>
                <w:sz w:val="16"/>
                <w:szCs w:val="20"/>
              </w:rPr>
              <w:t xml:space="preserve"> in </w:t>
            </w:r>
            <w:r w:rsidRPr="00F9270A">
              <w:rPr>
                <w:rFonts w:ascii="Arial" w:hAnsi="Arial" w:cs="Arial"/>
                <w:sz w:val="16"/>
                <w:szCs w:val="20"/>
              </w:rPr>
              <w:t>Active Cancer VS</w:t>
            </w:r>
          </w:p>
          <w:p w14:paraId="558A05BA" w14:textId="2C8EC4CD" w:rsidR="00F50DA6" w:rsidRPr="00F9270A" w:rsidRDefault="00F50DA6" w:rsidP="00F50DA6">
            <w:pPr>
              <w:spacing w:before="40" w:line="240" w:lineRule="auto"/>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6805EB">
              <w:rPr>
                <w:rFonts w:ascii="Arial" w:hAnsi="Arial" w:cs="Arial"/>
                <w:sz w:val="16"/>
                <w:szCs w:val="20"/>
              </w:rPr>
              <w:t>modality</w:t>
            </w:r>
            <w:r>
              <w:rPr>
                <w:rFonts w:ascii="Arial" w:hAnsi="Arial" w:cs="Arial"/>
                <w:b/>
                <w:sz w:val="16"/>
                <w:szCs w:val="20"/>
              </w:rPr>
              <w:t xml:space="preserve"> Observation</w:t>
            </w:r>
          </w:p>
        </w:tc>
      </w:tr>
      <w:tr w:rsidR="00291E74" w:rsidRPr="00F9270A" w14:paraId="7627A592"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29DC3301" w14:textId="6A07D1B7" w:rsidR="00291E74" w:rsidRPr="00F9270A" w:rsidRDefault="00291E74" w:rsidP="00291E74">
            <w:pPr>
              <w:rPr>
                <w:rFonts w:ascii="Arial" w:hAnsi="Arial" w:cs="Arial"/>
                <w:sz w:val="16"/>
                <w:szCs w:val="20"/>
              </w:rPr>
            </w:pPr>
            <w:r w:rsidRPr="00F9270A">
              <w:rPr>
                <w:rFonts w:ascii="Arial" w:hAnsi="Arial" w:cs="Arial"/>
                <w:sz w:val="16"/>
                <w:szCs w:val="20"/>
              </w:rPr>
              <w:t>Acute Coronary Syndrome, Admission to CCU for -</w:t>
            </w:r>
            <w:r w:rsidRPr="00F9270A">
              <w:rPr>
                <w:sz w:val="16"/>
              </w:rPr>
              <w:t xml:space="preserve"> </w:t>
            </w:r>
            <w:hyperlink r:id="rId45" w:history="1">
              <w:r w:rsidRPr="00F9270A">
                <w:rPr>
                  <w:rStyle w:val="Hyperlink"/>
                  <w:rFonts w:ascii="Arial" w:hAnsi="Arial"/>
                  <w:sz w:val="16"/>
                  <w:szCs w:val="20"/>
                </w:rPr>
                <w:t>https://www.icsi.o</w:t>
              </w:r>
              <w:r w:rsidRPr="00F9270A">
                <w:rPr>
                  <w:rStyle w:val="Hyperlink"/>
                  <w:rFonts w:ascii="Arial" w:hAnsi="Arial"/>
                  <w:sz w:val="16"/>
                  <w:szCs w:val="20"/>
                </w:rPr>
                <w:lastRenderedPageBreak/>
                <w:t>rg/_asset/dwy1nl/ACSOS1112.doc</w:t>
              </w:r>
            </w:hyperlink>
          </w:p>
        </w:tc>
        <w:tc>
          <w:tcPr>
            <w:tcW w:w="3744" w:type="dxa"/>
          </w:tcPr>
          <w:p w14:paraId="4905471A" w14:textId="77777777"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lastRenderedPageBreak/>
              <w:t>Consistent carbohydrate (CHO)</w:t>
            </w:r>
          </w:p>
          <w:p w14:paraId="7F9D8806" w14:textId="6A858051"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Diet</w:t>
            </w:r>
          </w:p>
        </w:tc>
        <w:tc>
          <w:tcPr>
            <w:tcW w:w="3772" w:type="dxa"/>
          </w:tcPr>
          <w:p w14:paraId="1E989565" w14:textId="45193825" w:rsidR="00291E74" w:rsidRPr="00F9270A" w:rsidRDefault="00F50DA6"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sidRPr="00F9270A">
              <w:rPr>
                <w:rFonts w:ascii="Arial" w:hAnsi="Arial" w:cs="Arial"/>
                <w:sz w:val="16"/>
                <w:szCs w:val="20"/>
              </w:rPr>
              <w:t xml:space="preserve"> </w:t>
            </w:r>
            <w:r w:rsidR="00291E74" w:rsidRPr="00F9270A">
              <w:rPr>
                <w:rFonts w:ascii="Arial" w:hAnsi="Arial" w:cs="Arial"/>
                <w:sz w:val="16"/>
                <w:szCs w:val="20"/>
              </w:rPr>
              <w:t>with</w:t>
            </w:r>
          </w:p>
          <w:p w14:paraId="5EA801BB" w14:textId="5FFE74EE" w:rsidR="00291E74" w:rsidRPr="00F9270A" w:rsidRDefault="00F50DA6"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001B73EC" w:rsidRPr="001B73EC">
              <w:rPr>
                <w:rFonts w:ascii="Arial" w:hAnsi="Arial" w:cs="Arial"/>
                <w:b/>
                <w:sz w:val="16"/>
                <w:szCs w:val="20"/>
              </w:rPr>
              <w:t>Diet</w:t>
            </w:r>
          </w:p>
          <w:p w14:paraId="247058FB" w14:textId="77777777" w:rsidR="00291E74" w:rsidRDefault="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nutritionItem</w:t>
            </w:r>
            <w:proofErr w:type="spellEnd"/>
            <w:r w:rsidRPr="00F9270A">
              <w:rPr>
                <w:rFonts w:ascii="Arial" w:hAnsi="Arial" w:cs="Arial"/>
                <w:sz w:val="16"/>
                <w:szCs w:val="20"/>
              </w:rPr>
              <w:t>[</w:t>
            </w:r>
            <w:proofErr w:type="spellStart"/>
            <w:r w:rsidRPr="00F9270A">
              <w:rPr>
                <w:rFonts w:ascii="Arial" w:hAnsi="Arial" w:cs="Arial"/>
                <w:sz w:val="16"/>
                <w:szCs w:val="20"/>
              </w:rPr>
              <w:t>OralDiet</w:t>
            </w:r>
            <w:proofErr w:type="spellEnd"/>
            <w:r w:rsidRPr="00F9270A">
              <w:rPr>
                <w:rFonts w:ascii="Arial" w:hAnsi="Arial" w:cs="Arial"/>
                <w:sz w:val="16"/>
                <w:szCs w:val="20"/>
              </w:rPr>
              <w:t>].</w:t>
            </w:r>
            <w:proofErr w:type="spellStart"/>
            <w:r w:rsidR="0003751D" w:rsidRPr="00F9270A">
              <w:rPr>
                <w:rFonts w:ascii="Arial" w:hAnsi="Arial" w:cs="Arial"/>
                <w:sz w:val="16"/>
                <w:szCs w:val="20"/>
              </w:rPr>
              <w:t>dietType</w:t>
            </w:r>
            <w:proofErr w:type="spellEnd"/>
            <w:r w:rsidR="0003751D" w:rsidRPr="00F9270A">
              <w:rPr>
                <w:rFonts w:ascii="Arial" w:hAnsi="Arial" w:cs="Arial"/>
                <w:sz w:val="16"/>
                <w:szCs w:val="20"/>
              </w:rPr>
              <w:t>=</w:t>
            </w:r>
            <w:r w:rsidR="00656E21" w:rsidRPr="00F9270A">
              <w:rPr>
                <w:rFonts w:ascii="Arial" w:hAnsi="Arial" w:cs="Arial"/>
                <w:sz w:val="16"/>
                <w:szCs w:val="20"/>
              </w:rPr>
              <w:t xml:space="preserve"> </w:t>
            </w:r>
            <w:r w:rsidRPr="00F9270A">
              <w:rPr>
                <w:rFonts w:ascii="Arial" w:hAnsi="Arial" w:cs="Arial"/>
                <w:sz w:val="16"/>
                <w:szCs w:val="20"/>
              </w:rPr>
              <w:t>carbohydrates</w:t>
            </w:r>
          </w:p>
          <w:p w14:paraId="59784623" w14:textId="7BA308D0" w:rsidR="00AF4590" w:rsidRPr="00F9270A" w:rsidRDefault="00AF4590">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sidRPr="00AF4590">
              <w:rPr>
                <w:rFonts w:ascii="Arial" w:hAnsi="Arial" w:cs="Arial"/>
                <w:b/>
                <w:sz w:val="16"/>
                <w:szCs w:val="20"/>
              </w:rPr>
              <w:t>Proposal</w:t>
            </w:r>
          </w:p>
        </w:tc>
      </w:tr>
      <w:tr w:rsidR="00291E74" w:rsidRPr="00F9270A" w14:paraId="363DD537"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11F4F499" w14:textId="7D296E67" w:rsidR="00291E74" w:rsidRPr="00F9270A" w:rsidRDefault="00291E74" w:rsidP="00291E74">
            <w:pPr>
              <w:rPr>
                <w:rFonts w:ascii="Arial" w:hAnsi="Arial" w:cs="Arial"/>
                <w:sz w:val="16"/>
                <w:szCs w:val="20"/>
              </w:rPr>
            </w:pPr>
            <w:r w:rsidRPr="00F9270A">
              <w:rPr>
                <w:rFonts w:ascii="Arial" w:hAnsi="Arial" w:cs="Arial"/>
                <w:sz w:val="16"/>
                <w:szCs w:val="20"/>
              </w:rPr>
              <w:lastRenderedPageBreak/>
              <w:t>USPSTF Routine Screening for Iron Deficiency Anemia in Asymptomatic Pregnant Women</w:t>
            </w:r>
          </w:p>
        </w:tc>
        <w:tc>
          <w:tcPr>
            <w:tcW w:w="3744" w:type="dxa"/>
          </w:tcPr>
          <w:p w14:paraId="7D584B93" w14:textId="397D53F0" w:rsidR="00291E74" w:rsidRPr="00F9270A"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recommends routine screening for iron deficiency anemia</w:t>
            </w:r>
          </w:p>
        </w:tc>
        <w:tc>
          <w:tcPr>
            <w:tcW w:w="3772" w:type="dxa"/>
          </w:tcPr>
          <w:p w14:paraId="63718DCC" w14:textId="77777777" w:rsidR="008F43F6" w:rsidRPr="00F9270A" w:rsidRDefault="008F43F6" w:rsidP="008F43F6">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sidRPr="00F9270A">
              <w:rPr>
                <w:rFonts w:ascii="Arial" w:hAnsi="Arial" w:cs="Arial"/>
                <w:sz w:val="16"/>
                <w:szCs w:val="20"/>
              </w:rPr>
              <w:t xml:space="preserve"> with</w:t>
            </w:r>
          </w:p>
          <w:p w14:paraId="1659BF53" w14:textId="46D342B7" w:rsidR="008F43F6" w:rsidRPr="00F9270A" w:rsidRDefault="008F43F6" w:rsidP="008F43F6">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Pr="008F43F6">
              <w:rPr>
                <w:rFonts w:ascii="Arial" w:hAnsi="Arial" w:cs="Arial"/>
                <w:b/>
                <w:sz w:val="16"/>
                <w:szCs w:val="20"/>
              </w:rPr>
              <w:t>Procedure</w:t>
            </w:r>
          </w:p>
          <w:p w14:paraId="55FD03A0" w14:textId="1B08A895" w:rsidR="00291E74" w:rsidRPr="00F9270A"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procedureCode</w:t>
            </w:r>
            <w:proofErr w:type="spellEnd"/>
            <w:r w:rsidR="0003751D" w:rsidRPr="00F9270A">
              <w:rPr>
                <w:rFonts w:ascii="Arial" w:hAnsi="Arial" w:cs="Arial"/>
                <w:sz w:val="16"/>
                <w:szCs w:val="20"/>
              </w:rPr>
              <w:t xml:space="preserve"> in </w:t>
            </w:r>
            <w:r w:rsidRPr="00F9270A">
              <w:rPr>
                <w:rFonts w:ascii="Arial" w:hAnsi="Arial" w:cs="Arial"/>
                <w:sz w:val="16"/>
                <w:szCs w:val="20"/>
              </w:rPr>
              <w:t>screening test for iron deficiency anemia VS</w:t>
            </w:r>
          </w:p>
          <w:p w14:paraId="3F5836DF" w14:textId="021D102F" w:rsidR="00291E74" w:rsidRPr="00F9270A" w:rsidRDefault="008F43F6"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sidRPr="00AF4590">
              <w:rPr>
                <w:rFonts w:ascii="Arial" w:hAnsi="Arial" w:cs="Arial"/>
                <w:b/>
                <w:sz w:val="16"/>
                <w:szCs w:val="20"/>
              </w:rPr>
              <w:t>Proposal</w:t>
            </w:r>
          </w:p>
        </w:tc>
      </w:tr>
      <w:tr w:rsidR="00291E74" w:rsidRPr="00F9270A" w14:paraId="579712AA"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4E58AA21" w14:textId="59B3E40A" w:rsidR="00291E74" w:rsidRPr="00F9270A" w:rsidRDefault="00291E74" w:rsidP="00291E74">
            <w:pPr>
              <w:rPr>
                <w:rFonts w:ascii="Arial" w:hAnsi="Arial" w:cs="Arial"/>
                <w:sz w:val="16"/>
                <w:szCs w:val="20"/>
              </w:rPr>
            </w:pPr>
            <w:r w:rsidRPr="00F9270A">
              <w:rPr>
                <w:rFonts w:ascii="Arial" w:hAnsi="Arial" w:cs="Arial"/>
                <w:sz w:val="16"/>
                <w:szCs w:val="20"/>
              </w:rPr>
              <w:t>CMS114v1</w:t>
            </w:r>
          </w:p>
        </w:tc>
        <w:tc>
          <w:tcPr>
            <w:tcW w:w="3744" w:type="dxa"/>
          </w:tcPr>
          <w:p w14:paraId="3A83A0C9" w14:textId="65403D21" w:rsidR="00291E74" w:rsidRPr="00F9270A" w:rsidRDefault="00EA2BB5"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hyperlink r:id="rId46" w:anchor="qde_160472000" w:history="1">
              <w:r w:rsidR="00291E74" w:rsidRPr="00F9270A">
                <w:rPr>
                  <w:rFonts w:ascii="Arial" w:hAnsi="Arial" w:cs="Arial"/>
                  <w:sz w:val="16"/>
                  <w:szCs w:val="20"/>
                </w:rPr>
                <w:t>Medication, Administered not done: Medical Contraindication</w:t>
              </w:r>
            </w:hyperlink>
            <w:r w:rsidR="00291E74" w:rsidRPr="00F9270A">
              <w:rPr>
                <w:rFonts w:ascii="Arial" w:hAnsi="Arial" w:cs="Arial"/>
                <w:sz w:val="16"/>
                <w:szCs w:val="20"/>
              </w:rPr>
              <w:t xml:space="preserve">" for "Injectable Factor </w:t>
            </w:r>
            <w:proofErr w:type="spellStart"/>
            <w:r w:rsidR="00291E74" w:rsidRPr="00F9270A">
              <w:rPr>
                <w:rFonts w:ascii="Arial" w:hAnsi="Arial" w:cs="Arial"/>
                <w:sz w:val="16"/>
                <w:szCs w:val="20"/>
              </w:rPr>
              <w:t>Xa</w:t>
            </w:r>
            <w:proofErr w:type="spellEnd"/>
            <w:r w:rsidR="00291E74" w:rsidRPr="00F9270A">
              <w:rPr>
                <w:rFonts w:ascii="Arial" w:hAnsi="Arial" w:cs="Arial"/>
                <w:sz w:val="16"/>
                <w:szCs w:val="20"/>
              </w:rPr>
              <w:t xml:space="preserve"> Inhibitor</w:t>
            </w:r>
          </w:p>
        </w:tc>
        <w:tc>
          <w:tcPr>
            <w:tcW w:w="3772" w:type="dxa"/>
          </w:tcPr>
          <w:p w14:paraId="039790B0" w14:textId="6E003933" w:rsidR="005748CA" w:rsidRPr="00F9270A" w:rsidRDefault="005748CA" w:rsidP="005748CA">
            <w:pPr>
              <w:cnfStyle w:val="000000100000" w:firstRow="0" w:lastRow="0" w:firstColumn="0" w:lastColumn="0" w:oddVBand="0" w:evenVBand="0" w:oddHBand="1" w:evenHBand="0" w:firstRowFirstColumn="0" w:firstRowLastColumn="0" w:lastRowFirstColumn="0" w:lastRowLastColumn="0"/>
              <w:rPr>
                <w:ins w:id="10938" w:author="Aziz Boxwala" w:date="2014-08-22T12:52:00Z"/>
                <w:rFonts w:ascii="Arial" w:hAnsi="Arial" w:cs="Arial"/>
                <w:sz w:val="16"/>
                <w:szCs w:val="20"/>
              </w:rPr>
            </w:pPr>
            <w:proofErr w:type="spellStart"/>
            <w:ins w:id="10939" w:author="Aziz Boxwala" w:date="2014-08-22T12:52:00Z">
              <w:r>
                <w:rPr>
                  <w:rFonts w:ascii="Arial" w:hAnsi="Arial" w:cs="Arial"/>
                  <w:b/>
                  <w:sz w:val="16"/>
                  <w:szCs w:val="20"/>
                </w:rPr>
                <w:t>StatementOfNonOccurrence</w:t>
              </w:r>
              <w:proofErr w:type="spellEnd"/>
              <w:r w:rsidRPr="00F9270A">
                <w:rPr>
                  <w:rFonts w:ascii="Arial" w:hAnsi="Arial" w:cs="Arial"/>
                  <w:sz w:val="16"/>
                  <w:szCs w:val="20"/>
                </w:rPr>
                <w:t xml:space="preserve"> with</w:t>
              </w:r>
            </w:ins>
          </w:p>
          <w:p w14:paraId="68966DD3" w14:textId="119588DC" w:rsidR="005748CA" w:rsidRPr="005748CA" w:rsidRDefault="005748CA" w:rsidP="005748CA">
            <w:pPr>
              <w:cnfStyle w:val="000000100000" w:firstRow="0" w:lastRow="0" w:firstColumn="0" w:lastColumn="0" w:oddVBand="0" w:evenVBand="0" w:oddHBand="1" w:evenHBand="0" w:firstRowFirstColumn="0" w:firstRowLastColumn="0" w:lastRowFirstColumn="0" w:lastRowLastColumn="0"/>
              <w:rPr>
                <w:ins w:id="10940" w:author="Aziz Boxwala" w:date="2014-08-22T12:52:00Z"/>
                <w:rFonts w:ascii="Arial" w:hAnsi="Arial" w:cs="Arial"/>
                <w:b/>
                <w:sz w:val="16"/>
                <w:szCs w:val="20"/>
              </w:rPr>
            </w:pPr>
            <w:ins w:id="10941" w:author="Aziz Boxwala" w:date="2014-08-22T12:52:00Z">
              <w:r w:rsidRPr="005748CA">
                <w:rPr>
                  <w:rFonts w:ascii="Arial" w:hAnsi="Arial" w:cs="Arial"/>
                  <w:sz w:val="16"/>
                  <w:szCs w:val="20"/>
                </w:rPr>
                <w:t xml:space="preserve">topic </w:t>
              </w:r>
              <w:proofErr w:type="spellStart"/>
              <w:r w:rsidRPr="005748CA">
                <w:rPr>
                  <w:rFonts w:ascii="Arial" w:hAnsi="Arial" w:cs="Arial"/>
                  <w:b/>
                  <w:sz w:val="16"/>
                  <w:szCs w:val="20"/>
                </w:rPr>
                <w:t>MedicationTreatment</w:t>
              </w:r>
              <w:proofErr w:type="spellEnd"/>
            </w:ins>
          </w:p>
          <w:p w14:paraId="512204DC" w14:textId="77777777" w:rsidR="005748CA" w:rsidRPr="005748CA" w:rsidRDefault="005748CA" w:rsidP="005748CA">
            <w:pPr>
              <w:outlineLvl w:val="0"/>
              <w:cnfStyle w:val="000000100000" w:firstRow="0" w:lastRow="0" w:firstColumn="0" w:lastColumn="0" w:oddVBand="0" w:evenVBand="0" w:oddHBand="1" w:evenHBand="0" w:firstRowFirstColumn="0" w:firstRowLastColumn="0" w:lastRowFirstColumn="0" w:lastRowLastColumn="0"/>
              <w:rPr>
                <w:ins w:id="10942" w:author="Aziz Boxwala" w:date="2014-08-22T12:53:00Z"/>
                <w:rFonts w:ascii="Arial" w:hAnsi="Arial" w:cs="Arial"/>
                <w:sz w:val="16"/>
                <w:szCs w:val="20"/>
                <w:rPrChange w:id="10943" w:author="Aziz Boxwala" w:date="2014-08-22T12:54:00Z">
                  <w:rPr>
                    <w:ins w:id="10944" w:author="Aziz Boxwala" w:date="2014-08-22T12:53:00Z"/>
                    <w:rFonts w:ascii="Arial" w:hAnsi="Arial" w:cs="Arial"/>
                    <w:sz w:val="16"/>
                    <w:szCs w:val="20"/>
                    <w:highlight w:val="yellow"/>
                  </w:rPr>
                </w:rPrChange>
              </w:rPr>
            </w:pPr>
            <w:ins w:id="10945" w:author="Aziz Boxwala" w:date="2014-08-22T12:53:00Z">
              <w:r w:rsidRPr="005748CA">
                <w:rPr>
                  <w:rFonts w:ascii="Arial" w:hAnsi="Arial" w:cs="Arial"/>
                  <w:sz w:val="16"/>
                  <w:szCs w:val="20"/>
                  <w:rPrChange w:id="10946" w:author="Aziz Boxwala" w:date="2014-08-22T12:54:00Z">
                    <w:rPr>
                      <w:rFonts w:ascii="Arial" w:hAnsi="Arial" w:cs="Arial"/>
                      <w:sz w:val="16"/>
                      <w:szCs w:val="20"/>
                      <w:highlight w:val="yellow"/>
                    </w:rPr>
                  </w:rPrChange>
                </w:rPr>
                <w:t>-</w:t>
              </w:r>
              <w:proofErr w:type="spellStart"/>
              <w:r w:rsidRPr="005748CA">
                <w:rPr>
                  <w:rFonts w:ascii="Arial" w:hAnsi="Arial" w:cs="Arial"/>
                  <w:sz w:val="16"/>
                  <w:szCs w:val="20"/>
                  <w:rPrChange w:id="10947" w:author="Aziz Boxwala" w:date="2014-08-22T12:54:00Z">
                    <w:rPr>
                      <w:rFonts w:ascii="Arial" w:hAnsi="Arial" w:cs="Arial"/>
                      <w:sz w:val="16"/>
                      <w:szCs w:val="20"/>
                      <w:highlight w:val="yellow"/>
                    </w:rPr>
                  </w:rPrChange>
                </w:rPr>
                <w:t>medication.code</w:t>
              </w:r>
              <w:proofErr w:type="spellEnd"/>
              <w:r w:rsidRPr="005748CA">
                <w:rPr>
                  <w:rFonts w:ascii="Arial" w:hAnsi="Arial" w:cs="Arial"/>
                  <w:sz w:val="16"/>
                  <w:szCs w:val="20"/>
                  <w:rPrChange w:id="10948" w:author="Aziz Boxwala" w:date="2014-08-22T12:54:00Z">
                    <w:rPr>
                      <w:rFonts w:ascii="Arial" w:hAnsi="Arial" w:cs="Arial"/>
                      <w:sz w:val="16"/>
                      <w:szCs w:val="20"/>
                      <w:highlight w:val="yellow"/>
                    </w:rPr>
                  </w:rPrChange>
                </w:rPr>
                <w:t xml:space="preserve"> in Injectable Factor </w:t>
              </w:r>
              <w:proofErr w:type="spellStart"/>
              <w:r w:rsidRPr="005748CA">
                <w:rPr>
                  <w:rFonts w:ascii="Arial" w:hAnsi="Arial" w:cs="Arial"/>
                  <w:sz w:val="16"/>
                  <w:szCs w:val="20"/>
                  <w:rPrChange w:id="10949" w:author="Aziz Boxwala" w:date="2014-08-22T12:54:00Z">
                    <w:rPr>
                      <w:rFonts w:ascii="Arial" w:hAnsi="Arial" w:cs="Arial"/>
                      <w:sz w:val="16"/>
                      <w:szCs w:val="20"/>
                      <w:highlight w:val="yellow"/>
                    </w:rPr>
                  </w:rPrChange>
                </w:rPr>
                <w:t>Xa</w:t>
              </w:r>
              <w:proofErr w:type="spellEnd"/>
              <w:r w:rsidRPr="005748CA">
                <w:rPr>
                  <w:rFonts w:ascii="Arial" w:hAnsi="Arial" w:cs="Arial"/>
                  <w:sz w:val="16"/>
                  <w:szCs w:val="20"/>
                  <w:rPrChange w:id="10950" w:author="Aziz Boxwala" w:date="2014-08-22T12:54:00Z">
                    <w:rPr>
                      <w:rFonts w:ascii="Arial" w:hAnsi="Arial" w:cs="Arial"/>
                      <w:sz w:val="16"/>
                      <w:szCs w:val="20"/>
                      <w:highlight w:val="yellow"/>
                    </w:rPr>
                  </w:rPrChange>
                </w:rPr>
                <w:t xml:space="preserve"> VS</w:t>
              </w:r>
            </w:ins>
          </w:p>
          <w:p w14:paraId="30B00E87" w14:textId="059F3312" w:rsidR="005748CA" w:rsidRPr="005748CA" w:rsidRDefault="005748CA" w:rsidP="005748CA">
            <w:pPr>
              <w:cnfStyle w:val="000000100000" w:firstRow="0" w:lastRow="0" w:firstColumn="0" w:lastColumn="0" w:oddVBand="0" w:evenVBand="0" w:oddHBand="1" w:evenHBand="0" w:firstRowFirstColumn="0" w:firstRowLastColumn="0" w:lastRowFirstColumn="0" w:lastRowLastColumn="0"/>
              <w:rPr>
                <w:ins w:id="10951" w:author="Aziz Boxwala" w:date="2014-08-22T12:52:00Z"/>
                <w:rFonts w:ascii="Arial" w:hAnsi="Arial" w:cs="Arial"/>
                <w:sz w:val="16"/>
                <w:szCs w:val="20"/>
              </w:rPr>
            </w:pPr>
            <w:ins w:id="10952" w:author="Aziz Boxwala" w:date="2014-08-22T12:53:00Z">
              <w:r w:rsidRPr="005748CA">
                <w:rPr>
                  <w:rFonts w:ascii="Arial" w:hAnsi="Arial" w:cs="Arial"/>
                  <w:sz w:val="16"/>
                  <w:szCs w:val="20"/>
                  <w:rPrChange w:id="10953" w:author="Aziz Boxwala" w:date="2014-08-22T12:54:00Z">
                    <w:rPr>
                      <w:rFonts w:ascii="Arial" w:hAnsi="Arial" w:cs="Arial"/>
                      <w:b/>
                      <w:sz w:val="16"/>
                      <w:szCs w:val="20"/>
                    </w:rPr>
                  </w:rPrChange>
                </w:rPr>
                <w:t>modality</w:t>
              </w:r>
              <w:r w:rsidRPr="005748CA">
                <w:rPr>
                  <w:rFonts w:ascii="Arial" w:hAnsi="Arial" w:cs="Arial"/>
                  <w:b/>
                  <w:sz w:val="16"/>
                  <w:szCs w:val="20"/>
                </w:rPr>
                <w:t xml:space="preserve"> Performance</w:t>
              </w:r>
            </w:ins>
          </w:p>
          <w:p w14:paraId="6C761199" w14:textId="38CB7FFD" w:rsidR="00291E74" w:rsidRPr="005748CA" w:rsidDel="005748CA" w:rsidRDefault="00291E74" w:rsidP="00291E74">
            <w:pPr>
              <w:outlineLvl w:val="0"/>
              <w:cnfStyle w:val="000000100000" w:firstRow="0" w:lastRow="0" w:firstColumn="0" w:lastColumn="0" w:oddVBand="0" w:evenVBand="0" w:oddHBand="1" w:evenHBand="0" w:firstRowFirstColumn="0" w:firstRowLastColumn="0" w:lastRowFirstColumn="0" w:lastRowLastColumn="0"/>
              <w:rPr>
                <w:del w:id="10954" w:author="Aziz Boxwala" w:date="2014-08-22T12:53:00Z"/>
                <w:rFonts w:ascii="Arial" w:hAnsi="Arial" w:cs="Arial"/>
                <w:sz w:val="16"/>
                <w:szCs w:val="20"/>
                <w:rPrChange w:id="10955" w:author="Aziz Boxwala" w:date="2014-08-22T12:54:00Z">
                  <w:rPr>
                    <w:del w:id="10956" w:author="Aziz Boxwala" w:date="2014-08-22T12:53:00Z"/>
                    <w:rFonts w:ascii="Arial" w:hAnsi="Arial" w:cs="Arial"/>
                    <w:sz w:val="16"/>
                    <w:szCs w:val="20"/>
                    <w:highlight w:val="yellow"/>
                  </w:rPr>
                </w:rPrChange>
              </w:rPr>
            </w:pPr>
            <w:del w:id="10957" w:author="Aziz Boxwala" w:date="2014-08-22T12:53:00Z">
              <w:r w:rsidRPr="005748CA" w:rsidDel="005748CA">
                <w:rPr>
                  <w:rFonts w:ascii="Arial" w:hAnsi="Arial" w:cs="Arial"/>
                  <w:b/>
                  <w:sz w:val="16"/>
                  <w:szCs w:val="20"/>
                  <w:rPrChange w:id="10958" w:author="Aziz Boxwala" w:date="2014-08-22T12:54:00Z">
                    <w:rPr>
                      <w:rFonts w:ascii="Arial" w:hAnsi="Arial" w:cs="Arial"/>
                      <w:b/>
                      <w:sz w:val="16"/>
                      <w:szCs w:val="20"/>
                      <w:highlight w:val="yellow"/>
                    </w:rPr>
                  </w:rPrChange>
                </w:rPr>
                <w:delText>MedicationAdministrationProposal</w:delText>
              </w:r>
              <w:r w:rsidRPr="005748CA" w:rsidDel="005748CA">
                <w:rPr>
                  <w:rFonts w:ascii="Arial" w:hAnsi="Arial" w:cs="Arial"/>
                  <w:sz w:val="16"/>
                  <w:szCs w:val="20"/>
                  <w:rPrChange w:id="10959" w:author="Aziz Boxwala" w:date="2014-08-22T12:54:00Z">
                    <w:rPr>
                      <w:rFonts w:ascii="Arial" w:hAnsi="Arial" w:cs="Arial"/>
                      <w:sz w:val="16"/>
                      <w:szCs w:val="20"/>
                      <w:highlight w:val="yellow"/>
                    </w:rPr>
                  </w:rPrChange>
                </w:rPr>
                <w:delText xml:space="preserve"> with</w:delText>
              </w:r>
            </w:del>
          </w:p>
          <w:p w14:paraId="088E0908" w14:textId="7116F1A5" w:rsidR="00291E74" w:rsidRPr="005748CA" w:rsidDel="005748CA" w:rsidRDefault="00291E74" w:rsidP="00291E74">
            <w:pPr>
              <w:outlineLvl w:val="0"/>
              <w:cnfStyle w:val="000000100000" w:firstRow="0" w:lastRow="0" w:firstColumn="0" w:lastColumn="0" w:oddVBand="0" w:evenVBand="0" w:oddHBand="1" w:evenHBand="0" w:firstRowFirstColumn="0" w:firstRowLastColumn="0" w:lastRowFirstColumn="0" w:lastRowLastColumn="0"/>
              <w:rPr>
                <w:del w:id="10960" w:author="Aziz Boxwala" w:date="2014-08-22T12:53:00Z"/>
                <w:rFonts w:ascii="Arial" w:hAnsi="Arial" w:cs="Arial"/>
                <w:color w:val="FF0000"/>
                <w:sz w:val="16"/>
                <w:szCs w:val="20"/>
                <w:rPrChange w:id="10961" w:author="Aziz Boxwala" w:date="2014-08-22T12:54:00Z">
                  <w:rPr>
                    <w:del w:id="10962" w:author="Aziz Boxwala" w:date="2014-08-22T12:53:00Z"/>
                    <w:rFonts w:ascii="Arial" w:hAnsi="Arial" w:cs="Arial"/>
                    <w:color w:val="FF0000"/>
                    <w:sz w:val="16"/>
                    <w:szCs w:val="20"/>
                    <w:highlight w:val="yellow"/>
                  </w:rPr>
                </w:rPrChange>
              </w:rPr>
            </w:pPr>
            <w:del w:id="10963" w:author="Aziz Boxwala" w:date="2014-08-22T12:53:00Z">
              <w:r w:rsidRPr="005748CA" w:rsidDel="005748CA">
                <w:rPr>
                  <w:rFonts w:ascii="Arial" w:hAnsi="Arial" w:cs="Arial"/>
                  <w:sz w:val="16"/>
                  <w:szCs w:val="20"/>
                  <w:rPrChange w:id="10964" w:author="Aziz Boxwala" w:date="2014-08-22T12:54:00Z">
                    <w:rPr>
                      <w:rFonts w:ascii="Arial" w:hAnsi="Arial" w:cs="Arial"/>
                      <w:sz w:val="16"/>
                      <w:szCs w:val="20"/>
                      <w:highlight w:val="yellow"/>
                    </w:rPr>
                  </w:rPrChange>
                </w:rPr>
                <w:delText>-</w:delText>
              </w:r>
              <w:r w:rsidR="00C20FCC" w:rsidRPr="005748CA" w:rsidDel="005748CA">
                <w:rPr>
                  <w:rFonts w:ascii="Arial" w:hAnsi="Arial" w:cs="Arial"/>
                  <w:sz w:val="16"/>
                  <w:szCs w:val="20"/>
                  <w:rPrChange w:id="10965" w:author="Aziz Boxwala" w:date="2014-08-22T12:54:00Z">
                    <w:rPr>
                      <w:rFonts w:ascii="Arial" w:hAnsi="Arial" w:cs="Arial"/>
                      <w:sz w:val="16"/>
                      <w:szCs w:val="20"/>
                      <w:highlight w:val="yellow"/>
                    </w:rPr>
                  </w:rPrChange>
                </w:rPr>
                <w:delText>semanticReference</w:delText>
              </w:r>
              <w:r w:rsidR="0003751D" w:rsidRPr="005748CA" w:rsidDel="005748CA">
                <w:rPr>
                  <w:rFonts w:ascii="Arial" w:hAnsi="Arial" w:cs="Arial"/>
                  <w:sz w:val="16"/>
                  <w:szCs w:val="20"/>
                  <w:rPrChange w:id="10966" w:author="Aziz Boxwala" w:date="2014-08-22T12:54:00Z">
                    <w:rPr>
                      <w:rFonts w:ascii="Arial" w:hAnsi="Arial" w:cs="Arial"/>
                      <w:sz w:val="16"/>
                      <w:szCs w:val="20"/>
                      <w:highlight w:val="yellow"/>
                    </w:rPr>
                  </w:rPrChange>
                </w:rPr>
                <w:delText>=“</w:delText>
              </w:r>
              <w:r w:rsidR="00C70ADB" w:rsidRPr="005748CA" w:rsidDel="005748CA">
                <w:rPr>
                  <w:rPrChange w:id="10967" w:author="Aziz Boxwala" w:date="2014-08-22T12:54:00Z">
                    <w:rPr>
                      <w:rFonts w:ascii="Arial" w:hAnsi="Arial" w:cs="Arial"/>
                      <w:sz w:val="16"/>
                      <w:szCs w:val="20"/>
                      <w:highlight w:val="yellow"/>
                    </w:rPr>
                  </w:rPrChange>
                </w:rPr>
                <w:fldChar w:fldCharType="begin"/>
              </w:r>
              <w:r w:rsidR="00C70ADB" w:rsidRPr="005748CA" w:rsidDel="005748CA">
                <w:delInstrText xml:space="preserve"> HYPERLINK "https://ushik.ahrq.gov/details?itemKey=160451000&amp;System=mu&amp;enableAsynchronousLoading=true" \l "qde_160472000" </w:delInstrText>
              </w:r>
              <w:r w:rsidR="00C70ADB" w:rsidRPr="005748CA" w:rsidDel="005748CA">
                <w:rPr>
                  <w:rPrChange w:id="10968" w:author="Aziz Boxwala" w:date="2014-08-22T12:54:00Z">
                    <w:rPr>
                      <w:rFonts w:ascii="Arial" w:hAnsi="Arial" w:cs="Arial"/>
                      <w:sz w:val="16"/>
                      <w:szCs w:val="20"/>
                      <w:highlight w:val="yellow"/>
                    </w:rPr>
                  </w:rPrChange>
                </w:rPr>
                <w:fldChar w:fldCharType="separate"/>
              </w:r>
              <w:r w:rsidRPr="005748CA" w:rsidDel="005748CA">
                <w:rPr>
                  <w:rFonts w:ascii="Arial" w:hAnsi="Arial" w:cs="Arial"/>
                  <w:sz w:val="16"/>
                  <w:szCs w:val="20"/>
                  <w:rPrChange w:id="10969" w:author="Aziz Boxwala" w:date="2014-08-22T12:54:00Z">
                    <w:rPr>
                      <w:rFonts w:ascii="Arial" w:hAnsi="Arial" w:cs="Arial"/>
                      <w:sz w:val="16"/>
                      <w:szCs w:val="20"/>
                      <w:highlight w:val="yellow"/>
                    </w:rPr>
                  </w:rPrChange>
                </w:rPr>
                <w:delText>Medication, Administered not done</w:delText>
              </w:r>
              <w:r w:rsidR="00DC042A" w:rsidRPr="005748CA" w:rsidDel="005748CA">
                <w:rPr>
                  <w:rFonts w:ascii="Arial" w:hAnsi="Arial" w:cs="Arial"/>
                  <w:sz w:val="16"/>
                  <w:szCs w:val="20"/>
                  <w:rPrChange w:id="10970" w:author="Aziz Boxwala" w:date="2014-08-22T12:54:00Z">
                    <w:rPr>
                      <w:rFonts w:ascii="Arial" w:hAnsi="Arial" w:cs="Arial"/>
                      <w:sz w:val="16"/>
                      <w:szCs w:val="20"/>
                      <w:highlight w:val="yellow"/>
                    </w:rPr>
                  </w:rPrChange>
                </w:rPr>
                <w:delText>”</w:delText>
              </w:r>
              <w:r w:rsidRPr="005748CA" w:rsidDel="005748CA">
                <w:rPr>
                  <w:rFonts w:ascii="Arial" w:hAnsi="Arial" w:cs="Arial"/>
                  <w:sz w:val="16"/>
                  <w:szCs w:val="20"/>
                  <w:rPrChange w:id="10971" w:author="Aziz Boxwala" w:date="2014-08-22T12:54:00Z">
                    <w:rPr>
                      <w:rFonts w:ascii="Arial" w:hAnsi="Arial" w:cs="Arial"/>
                      <w:sz w:val="16"/>
                      <w:szCs w:val="20"/>
                      <w:highlight w:val="yellow"/>
                    </w:rPr>
                  </w:rPrChange>
                </w:rPr>
                <w:delText xml:space="preserve"> </w:delText>
              </w:r>
              <w:r w:rsidR="00C70ADB" w:rsidRPr="005748CA" w:rsidDel="005748CA">
                <w:rPr>
                  <w:rFonts w:ascii="Arial" w:hAnsi="Arial" w:cs="Arial"/>
                  <w:sz w:val="16"/>
                  <w:szCs w:val="20"/>
                  <w:rPrChange w:id="10972" w:author="Aziz Boxwala" w:date="2014-08-22T12:54:00Z">
                    <w:rPr>
                      <w:rFonts w:ascii="Arial" w:hAnsi="Arial" w:cs="Arial"/>
                      <w:sz w:val="16"/>
                      <w:szCs w:val="20"/>
                      <w:highlight w:val="yellow"/>
                    </w:rPr>
                  </w:rPrChange>
                </w:rPr>
                <w:fldChar w:fldCharType="end"/>
              </w:r>
            </w:del>
          </w:p>
          <w:p w14:paraId="4BFD217E" w14:textId="4B2121FF" w:rsidR="00291E74" w:rsidRPr="005748CA" w:rsidDel="005748CA" w:rsidRDefault="00291E74" w:rsidP="00291E74">
            <w:pPr>
              <w:outlineLvl w:val="0"/>
              <w:cnfStyle w:val="000000100000" w:firstRow="0" w:lastRow="0" w:firstColumn="0" w:lastColumn="0" w:oddVBand="0" w:evenVBand="0" w:oddHBand="1" w:evenHBand="0" w:firstRowFirstColumn="0" w:firstRowLastColumn="0" w:lastRowFirstColumn="0" w:lastRowLastColumn="0"/>
              <w:rPr>
                <w:del w:id="10973" w:author="Aziz Boxwala" w:date="2014-08-22T12:53:00Z"/>
                <w:rFonts w:ascii="Arial" w:hAnsi="Arial" w:cs="Arial"/>
                <w:sz w:val="16"/>
                <w:szCs w:val="20"/>
                <w:rPrChange w:id="10974" w:author="Aziz Boxwala" w:date="2014-08-22T12:54:00Z">
                  <w:rPr>
                    <w:del w:id="10975" w:author="Aziz Boxwala" w:date="2014-08-22T12:53:00Z"/>
                    <w:rFonts w:ascii="Arial" w:hAnsi="Arial" w:cs="Arial"/>
                    <w:sz w:val="16"/>
                    <w:szCs w:val="20"/>
                    <w:highlight w:val="yellow"/>
                  </w:rPr>
                </w:rPrChange>
              </w:rPr>
            </w:pPr>
            <w:del w:id="10976" w:author="Aziz Boxwala" w:date="2014-08-22T12:53:00Z">
              <w:r w:rsidRPr="005748CA" w:rsidDel="005748CA">
                <w:rPr>
                  <w:rFonts w:ascii="Arial" w:hAnsi="Arial" w:cs="Arial"/>
                  <w:sz w:val="16"/>
                  <w:szCs w:val="20"/>
                  <w:rPrChange w:id="10977" w:author="Aziz Boxwala" w:date="2014-08-22T12:54:00Z">
                    <w:rPr>
                      <w:rFonts w:ascii="Arial" w:hAnsi="Arial" w:cs="Arial"/>
                      <w:sz w:val="16"/>
                      <w:szCs w:val="20"/>
                      <w:highlight w:val="yellow"/>
                    </w:rPr>
                  </w:rPrChange>
                </w:rPr>
                <w:delText>-medication.code</w:delText>
              </w:r>
              <w:r w:rsidR="0003751D" w:rsidRPr="005748CA" w:rsidDel="005748CA">
                <w:rPr>
                  <w:rFonts w:ascii="Arial" w:hAnsi="Arial" w:cs="Arial"/>
                  <w:sz w:val="16"/>
                  <w:szCs w:val="20"/>
                  <w:rPrChange w:id="10978" w:author="Aziz Boxwala" w:date="2014-08-22T12:54:00Z">
                    <w:rPr>
                      <w:rFonts w:ascii="Arial" w:hAnsi="Arial" w:cs="Arial"/>
                      <w:sz w:val="16"/>
                      <w:szCs w:val="20"/>
                      <w:highlight w:val="yellow"/>
                    </w:rPr>
                  </w:rPrChange>
                </w:rPr>
                <w:delText xml:space="preserve"> in </w:delText>
              </w:r>
              <w:r w:rsidRPr="005748CA" w:rsidDel="005748CA">
                <w:rPr>
                  <w:rFonts w:ascii="Arial" w:hAnsi="Arial" w:cs="Arial"/>
                  <w:sz w:val="16"/>
                  <w:szCs w:val="20"/>
                  <w:rPrChange w:id="10979" w:author="Aziz Boxwala" w:date="2014-08-22T12:54:00Z">
                    <w:rPr>
                      <w:rFonts w:ascii="Arial" w:hAnsi="Arial" w:cs="Arial"/>
                      <w:sz w:val="16"/>
                      <w:szCs w:val="20"/>
                      <w:highlight w:val="yellow"/>
                    </w:rPr>
                  </w:rPrChange>
                </w:rPr>
                <w:delText>Injectable Factor Xa VS</w:delText>
              </w:r>
            </w:del>
          </w:p>
          <w:p w14:paraId="48FAB158" w14:textId="18C3F8B6" w:rsidR="00291E74" w:rsidRPr="005748CA" w:rsidDel="005748CA" w:rsidRDefault="00291E74" w:rsidP="00291E74">
            <w:pPr>
              <w:outlineLvl w:val="0"/>
              <w:cnfStyle w:val="000000100000" w:firstRow="0" w:lastRow="0" w:firstColumn="0" w:lastColumn="0" w:oddVBand="0" w:evenVBand="0" w:oddHBand="1" w:evenHBand="0" w:firstRowFirstColumn="0" w:firstRowLastColumn="0" w:lastRowFirstColumn="0" w:lastRowLastColumn="0"/>
              <w:rPr>
                <w:del w:id="10980" w:author="Aziz Boxwala" w:date="2014-08-22T12:53:00Z"/>
                <w:rFonts w:ascii="Arial" w:hAnsi="Arial" w:cs="Arial"/>
                <w:sz w:val="16"/>
                <w:szCs w:val="20"/>
                <w:rPrChange w:id="10981" w:author="Aziz Boxwala" w:date="2014-08-22T12:54:00Z">
                  <w:rPr>
                    <w:del w:id="10982" w:author="Aziz Boxwala" w:date="2014-08-22T12:53:00Z"/>
                    <w:rFonts w:ascii="Arial" w:hAnsi="Arial" w:cs="Arial"/>
                    <w:sz w:val="16"/>
                    <w:szCs w:val="20"/>
                    <w:highlight w:val="yellow"/>
                  </w:rPr>
                </w:rPrChange>
              </w:rPr>
            </w:pPr>
            <w:r w:rsidRPr="005748CA">
              <w:rPr>
                <w:rFonts w:ascii="Arial" w:hAnsi="Arial" w:cs="Arial"/>
                <w:sz w:val="16"/>
                <w:szCs w:val="20"/>
                <w:rPrChange w:id="10983" w:author="Aziz Boxwala" w:date="2014-08-22T12:54:00Z">
                  <w:rPr>
                    <w:rFonts w:ascii="Arial" w:hAnsi="Arial" w:cs="Arial"/>
                    <w:sz w:val="16"/>
                    <w:szCs w:val="20"/>
                    <w:highlight w:val="yellow"/>
                  </w:rPr>
                </w:rPrChange>
              </w:rPr>
              <w:t>-</w:t>
            </w:r>
            <w:proofErr w:type="spellStart"/>
            <w:r w:rsidRPr="005748CA">
              <w:rPr>
                <w:rFonts w:ascii="Arial" w:hAnsi="Arial" w:cs="Arial"/>
                <w:sz w:val="16"/>
                <w:szCs w:val="20"/>
                <w:rPrChange w:id="10984" w:author="Aziz Boxwala" w:date="2014-08-22T12:54:00Z">
                  <w:rPr>
                    <w:rFonts w:ascii="Arial" w:hAnsi="Arial" w:cs="Arial"/>
                    <w:sz w:val="16"/>
                    <w:szCs w:val="20"/>
                    <w:highlight w:val="yellow"/>
                  </w:rPr>
                </w:rPrChange>
              </w:rPr>
              <w:t>currentStatu</w:t>
            </w:r>
            <w:ins w:id="10985" w:author="Aziz Boxwala" w:date="2014-08-22T12:53:00Z">
              <w:r w:rsidR="005748CA" w:rsidRPr="005748CA">
                <w:rPr>
                  <w:rFonts w:ascii="Arial" w:hAnsi="Arial" w:cs="Arial"/>
                  <w:sz w:val="16"/>
                  <w:szCs w:val="20"/>
                  <w:rPrChange w:id="10986" w:author="Aziz Boxwala" w:date="2014-08-22T12:54:00Z">
                    <w:rPr>
                      <w:rFonts w:ascii="Arial" w:hAnsi="Arial" w:cs="Arial"/>
                      <w:sz w:val="16"/>
                      <w:szCs w:val="20"/>
                      <w:highlight w:val="yellow"/>
                    </w:rPr>
                  </w:rPrChange>
                </w:rPr>
                <w:t>s.</w:t>
              </w:r>
            </w:ins>
            <w:del w:id="10987" w:author="Aziz Boxwala" w:date="2014-08-22T12:53:00Z">
              <w:r w:rsidRPr="005748CA" w:rsidDel="005748CA">
                <w:rPr>
                  <w:rFonts w:ascii="Arial" w:hAnsi="Arial" w:cs="Arial"/>
                  <w:sz w:val="16"/>
                  <w:szCs w:val="20"/>
                  <w:rPrChange w:id="10988" w:author="Aziz Boxwala" w:date="2014-08-22T12:54:00Z">
                    <w:rPr>
                      <w:rFonts w:ascii="Arial" w:hAnsi="Arial" w:cs="Arial"/>
                      <w:sz w:val="16"/>
                      <w:szCs w:val="20"/>
                      <w:highlight w:val="yellow"/>
                    </w:rPr>
                  </w:rPrChange>
                </w:rPr>
                <w:delText>s</w:delText>
              </w:r>
              <w:r w:rsidR="00351EA6" w:rsidRPr="005748CA" w:rsidDel="005748CA">
                <w:rPr>
                  <w:rFonts w:ascii="Arial" w:hAnsi="Arial" w:cs="Arial"/>
                  <w:sz w:val="16"/>
                  <w:szCs w:val="20"/>
                  <w:rPrChange w:id="10989" w:author="Aziz Boxwala" w:date="2014-08-22T12:54:00Z">
                    <w:rPr>
                      <w:rFonts w:ascii="Arial" w:hAnsi="Arial" w:cs="Arial"/>
                      <w:sz w:val="16"/>
                      <w:szCs w:val="20"/>
                      <w:highlight w:val="yellow"/>
                    </w:rPr>
                  </w:rPrChange>
                </w:rPr>
                <w:delText>=</w:delText>
              </w:r>
              <w:r w:rsidRPr="005748CA" w:rsidDel="005748CA">
                <w:rPr>
                  <w:rFonts w:ascii="Arial" w:hAnsi="Arial" w:cs="Arial"/>
                  <w:sz w:val="16"/>
                  <w:szCs w:val="20"/>
                  <w:rPrChange w:id="10990" w:author="Aziz Boxwala" w:date="2014-08-22T12:54:00Z">
                    <w:rPr>
                      <w:rFonts w:ascii="Arial" w:hAnsi="Arial" w:cs="Arial"/>
                      <w:sz w:val="16"/>
                      <w:szCs w:val="20"/>
                      <w:highlight w:val="yellow"/>
                    </w:rPr>
                  </w:rPrChange>
                </w:rPr>
                <w:delText>{</w:delText>
              </w:r>
            </w:del>
          </w:p>
          <w:p w14:paraId="54725D40" w14:textId="5EA4C7AA" w:rsidR="00291E74" w:rsidRPr="005748CA" w:rsidDel="005748CA" w:rsidRDefault="00291E74" w:rsidP="00291E74">
            <w:pPr>
              <w:outlineLvl w:val="0"/>
              <w:cnfStyle w:val="000000100000" w:firstRow="0" w:lastRow="0" w:firstColumn="0" w:lastColumn="0" w:oddVBand="0" w:evenVBand="0" w:oddHBand="1" w:evenHBand="0" w:firstRowFirstColumn="0" w:firstRowLastColumn="0" w:lastRowFirstColumn="0" w:lastRowLastColumn="0"/>
              <w:rPr>
                <w:del w:id="10991" w:author="Aziz Boxwala" w:date="2014-08-22T12:53:00Z"/>
                <w:rFonts w:ascii="Arial" w:hAnsi="Arial" w:cs="Arial"/>
                <w:sz w:val="16"/>
                <w:szCs w:val="20"/>
                <w:rPrChange w:id="10992" w:author="Aziz Boxwala" w:date="2014-08-22T12:54:00Z">
                  <w:rPr>
                    <w:del w:id="10993" w:author="Aziz Boxwala" w:date="2014-08-22T12:53:00Z"/>
                    <w:rFonts w:ascii="Arial" w:hAnsi="Arial" w:cs="Arial"/>
                    <w:sz w:val="16"/>
                    <w:szCs w:val="20"/>
                    <w:highlight w:val="yellow"/>
                  </w:rPr>
                </w:rPrChange>
              </w:rPr>
            </w:pPr>
            <w:del w:id="10994" w:author="Aziz Boxwala" w:date="2014-08-22T12:53:00Z">
              <w:r w:rsidRPr="005748CA" w:rsidDel="005748CA">
                <w:rPr>
                  <w:rFonts w:ascii="Arial" w:hAnsi="Arial" w:cs="Arial"/>
                  <w:sz w:val="16"/>
                  <w:szCs w:val="20"/>
                  <w:rPrChange w:id="10995" w:author="Aziz Boxwala" w:date="2014-08-22T12:54:00Z">
                    <w:rPr>
                      <w:rFonts w:ascii="Arial" w:hAnsi="Arial" w:cs="Arial"/>
                      <w:sz w:val="16"/>
                      <w:szCs w:val="20"/>
                      <w:highlight w:val="yellow"/>
                    </w:rPr>
                  </w:rPrChange>
                </w:rPr>
                <w:delText xml:space="preserve">  -statusCode</w:delText>
              </w:r>
              <w:r w:rsidR="00351EA6" w:rsidRPr="005748CA" w:rsidDel="005748CA">
                <w:rPr>
                  <w:rFonts w:ascii="Arial" w:hAnsi="Arial" w:cs="Arial"/>
                  <w:sz w:val="16"/>
                  <w:szCs w:val="20"/>
                  <w:rPrChange w:id="10996" w:author="Aziz Boxwala" w:date="2014-08-22T12:54:00Z">
                    <w:rPr>
                      <w:rFonts w:ascii="Arial" w:hAnsi="Arial" w:cs="Arial"/>
                      <w:sz w:val="16"/>
                      <w:szCs w:val="20"/>
                      <w:highlight w:val="yellow"/>
                    </w:rPr>
                  </w:rPrChange>
                </w:rPr>
                <w:delText>=</w:delText>
              </w:r>
              <w:r w:rsidRPr="005748CA" w:rsidDel="005748CA">
                <w:rPr>
                  <w:rFonts w:ascii="Arial" w:hAnsi="Arial" w:cs="Arial"/>
                  <w:sz w:val="16"/>
                  <w:szCs w:val="20"/>
                  <w:rPrChange w:id="10997" w:author="Aziz Boxwala" w:date="2014-08-22T12:54:00Z">
                    <w:rPr>
                      <w:rFonts w:ascii="Arial" w:hAnsi="Arial" w:cs="Arial"/>
                      <w:sz w:val="16"/>
                      <w:szCs w:val="20"/>
                      <w:highlight w:val="yellow"/>
                    </w:rPr>
                  </w:rPrChange>
                </w:rPr>
                <w:delText>NotAccepted</w:delText>
              </w:r>
            </w:del>
          </w:p>
          <w:p w14:paraId="427049C0" w14:textId="21C95D4B" w:rsidR="00291E74" w:rsidRPr="008F43F6" w:rsidDel="005748CA" w:rsidRDefault="00291E74" w:rsidP="00291E74">
            <w:pPr>
              <w:outlineLvl w:val="0"/>
              <w:cnfStyle w:val="000000100000" w:firstRow="0" w:lastRow="0" w:firstColumn="0" w:lastColumn="0" w:oddVBand="0" w:evenVBand="0" w:oddHBand="1" w:evenHBand="0" w:firstRowFirstColumn="0" w:firstRowLastColumn="0" w:lastRowFirstColumn="0" w:lastRowLastColumn="0"/>
              <w:rPr>
                <w:del w:id="10998" w:author="Aziz Boxwala" w:date="2014-08-22T12:53:00Z"/>
                <w:rFonts w:ascii="Arial" w:hAnsi="Arial" w:cs="Arial"/>
                <w:sz w:val="16"/>
                <w:szCs w:val="20"/>
                <w:highlight w:val="yellow"/>
              </w:rPr>
            </w:pPr>
            <w:del w:id="10999" w:author="Aziz Boxwala" w:date="2014-08-22T12:53:00Z">
              <w:r w:rsidRPr="005748CA" w:rsidDel="005748CA">
                <w:rPr>
                  <w:rFonts w:ascii="Arial" w:hAnsi="Arial" w:cs="Arial"/>
                  <w:sz w:val="16"/>
                  <w:szCs w:val="20"/>
                  <w:rPrChange w:id="11000" w:author="Aziz Boxwala" w:date="2014-08-22T12:54:00Z">
                    <w:rPr>
                      <w:rFonts w:ascii="Arial" w:hAnsi="Arial" w:cs="Arial"/>
                      <w:sz w:val="16"/>
                      <w:szCs w:val="20"/>
                      <w:highlight w:val="yellow"/>
                    </w:rPr>
                  </w:rPrChange>
                </w:rPr>
                <w:delText xml:space="preserve">  -</w:delText>
              </w:r>
            </w:del>
            <w:r w:rsidRPr="005748CA">
              <w:rPr>
                <w:rFonts w:ascii="Arial" w:hAnsi="Arial" w:cs="Arial"/>
                <w:sz w:val="16"/>
                <w:szCs w:val="20"/>
                <w:rPrChange w:id="11001" w:author="Aziz Boxwala" w:date="2014-08-22T12:54:00Z">
                  <w:rPr>
                    <w:rFonts w:ascii="Arial" w:hAnsi="Arial" w:cs="Arial"/>
                    <w:sz w:val="16"/>
                    <w:szCs w:val="20"/>
                    <w:highlight w:val="yellow"/>
                  </w:rPr>
                </w:rPrChange>
              </w:rPr>
              <w:t>reason</w:t>
            </w:r>
            <w:proofErr w:type="spellEnd"/>
            <w:r w:rsidR="00351EA6" w:rsidRPr="005748CA">
              <w:rPr>
                <w:rFonts w:ascii="Arial" w:hAnsi="Arial" w:cs="Arial"/>
                <w:sz w:val="16"/>
                <w:szCs w:val="20"/>
                <w:rPrChange w:id="11002" w:author="Aziz Boxwala" w:date="2014-08-22T12:54:00Z">
                  <w:rPr>
                    <w:rFonts w:ascii="Arial" w:hAnsi="Arial" w:cs="Arial"/>
                    <w:sz w:val="16"/>
                    <w:szCs w:val="20"/>
                    <w:highlight w:val="yellow"/>
                  </w:rPr>
                </w:rPrChange>
              </w:rPr>
              <w:t>=</w:t>
            </w:r>
            <w:proofErr w:type="spellStart"/>
            <w:r w:rsidRPr="005748CA">
              <w:rPr>
                <w:rFonts w:ascii="Arial" w:hAnsi="Arial" w:cs="Arial"/>
                <w:sz w:val="16"/>
                <w:szCs w:val="20"/>
                <w:rPrChange w:id="11003" w:author="Aziz Boxwala" w:date="2014-08-22T12:54:00Z">
                  <w:rPr>
                    <w:rFonts w:ascii="Arial" w:hAnsi="Arial" w:cs="Arial"/>
                    <w:sz w:val="16"/>
                    <w:szCs w:val="20"/>
                    <w:highlight w:val="yellow"/>
                  </w:rPr>
                </w:rPrChange>
              </w:rPr>
              <w:t>MedicalContraindication</w:t>
            </w:r>
            <w:proofErr w:type="spellEnd"/>
          </w:p>
          <w:p w14:paraId="66BC0EF7" w14:textId="68CA1AFF"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del w:id="11004" w:author="Aziz Boxwala" w:date="2014-08-22T12:53:00Z">
              <w:r w:rsidRPr="008F43F6" w:rsidDel="005748CA">
                <w:rPr>
                  <w:rFonts w:ascii="Arial" w:hAnsi="Arial" w:cs="Arial"/>
                  <w:sz w:val="16"/>
                  <w:szCs w:val="20"/>
                  <w:highlight w:val="yellow"/>
                </w:rPr>
                <w:delText>}</w:delText>
              </w:r>
            </w:del>
          </w:p>
        </w:tc>
      </w:tr>
      <w:tr w:rsidR="00291E74" w:rsidRPr="00F9270A" w14:paraId="467950A3"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38093FBF" w14:textId="6D2A2A21" w:rsidR="00291E74" w:rsidRPr="00F9270A" w:rsidRDefault="00291E74" w:rsidP="00291E74">
            <w:pPr>
              <w:rPr>
                <w:rFonts w:ascii="Arial" w:hAnsi="Arial" w:cs="Arial"/>
                <w:sz w:val="16"/>
                <w:szCs w:val="20"/>
              </w:rPr>
            </w:pPr>
            <w:r w:rsidRPr="00F9270A">
              <w:rPr>
                <w:rFonts w:ascii="Arial" w:hAnsi="Arial" w:cs="Arial"/>
                <w:sz w:val="16"/>
                <w:szCs w:val="20"/>
              </w:rPr>
              <w:t>CMS157v1</w:t>
            </w:r>
          </w:p>
        </w:tc>
        <w:tc>
          <w:tcPr>
            <w:tcW w:w="3744" w:type="dxa"/>
          </w:tcPr>
          <w:p w14:paraId="55DF44C6" w14:textId="13629D8F" w:rsidR="00291E74" w:rsidRPr="00F9270A" w:rsidRDefault="00EA2BB5"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hyperlink r:id="rId47" w:anchor="qde_162438000" w:history="1">
              <w:r w:rsidR="00291E74" w:rsidRPr="00F9270A">
                <w:rPr>
                  <w:rFonts w:ascii="Arial" w:hAnsi="Arial" w:cs="Arial"/>
                  <w:sz w:val="16"/>
                  <w:szCs w:val="20"/>
                </w:rPr>
                <w:t>Procedure, Performed: Chemotherapy Administration</w:t>
              </w:r>
            </w:hyperlink>
          </w:p>
        </w:tc>
        <w:tc>
          <w:tcPr>
            <w:tcW w:w="3772" w:type="dxa"/>
          </w:tcPr>
          <w:p w14:paraId="0935EDAA" w14:textId="77777777" w:rsidR="00BA045D" w:rsidRPr="00F9270A" w:rsidRDefault="00BA045D" w:rsidP="00BA045D">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sidRPr="00F9270A">
              <w:rPr>
                <w:rFonts w:ascii="Arial" w:hAnsi="Arial" w:cs="Arial"/>
                <w:sz w:val="16"/>
                <w:szCs w:val="20"/>
              </w:rPr>
              <w:t xml:space="preserve"> with</w:t>
            </w:r>
          </w:p>
          <w:p w14:paraId="74EB4B53" w14:textId="77777777" w:rsidR="00BA045D" w:rsidRPr="00F9270A" w:rsidRDefault="00BA045D" w:rsidP="00BA045D">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Pr="008F43F6">
              <w:rPr>
                <w:rFonts w:ascii="Arial" w:hAnsi="Arial" w:cs="Arial"/>
                <w:b/>
                <w:sz w:val="16"/>
                <w:szCs w:val="20"/>
              </w:rPr>
              <w:t>Procedure</w:t>
            </w:r>
          </w:p>
          <w:p w14:paraId="32E11EB3" w14:textId="77777777" w:rsidR="00291E74"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procedureCode</w:t>
            </w:r>
            <w:proofErr w:type="spellEnd"/>
            <w:r w:rsidR="0003751D" w:rsidRPr="00F9270A">
              <w:rPr>
                <w:rFonts w:ascii="Arial" w:hAnsi="Arial" w:cs="Arial"/>
                <w:sz w:val="16"/>
                <w:szCs w:val="20"/>
              </w:rPr>
              <w:t xml:space="preserve"> in </w:t>
            </w:r>
            <w:r w:rsidRPr="00F9270A">
              <w:rPr>
                <w:rFonts w:ascii="Arial" w:hAnsi="Arial" w:cs="Arial"/>
                <w:sz w:val="16"/>
                <w:szCs w:val="20"/>
              </w:rPr>
              <w:t>Chemotherapy Administration VS</w:t>
            </w:r>
          </w:p>
          <w:p w14:paraId="715E3738" w14:textId="0A3F653F" w:rsidR="00BA045D" w:rsidRPr="00F9270A" w:rsidRDefault="00BA045D" w:rsidP="00BA045D">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Pr>
                <w:rFonts w:ascii="Arial" w:hAnsi="Arial" w:cs="Arial"/>
                <w:b/>
                <w:sz w:val="16"/>
                <w:szCs w:val="20"/>
              </w:rPr>
              <w:t>Performance</w:t>
            </w:r>
          </w:p>
        </w:tc>
      </w:tr>
      <w:tr w:rsidR="00291E74" w:rsidRPr="00F9270A" w14:paraId="2FC04637"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7E5288D0" w14:textId="77777777" w:rsidR="00291E74" w:rsidRPr="00F9270A" w:rsidRDefault="00291E74" w:rsidP="00291E74">
            <w:pPr>
              <w:rPr>
                <w:rFonts w:ascii="Arial" w:hAnsi="Arial" w:cs="Arial"/>
                <w:sz w:val="16"/>
                <w:szCs w:val="20"/>
              </w:rPr>
            </w:pPr>
            <w:r w:rsidRPr="00F9270A">
              <w:rPr>
                <w:rFonts w:ascii="Arial" w:hAnsi="Arial" w:cs="Arial"/>
                <w:sz w:val="16"/>
                <w:szCs w:val="20"/>
              </w:rPr>
              <w:t>CMS53v1</w:t>
            </w:r>
          </w:p>
          <w:p w14:paraId="14D1FD5D" w14:textId="77777777" w:rsidR="00291E74" w:rsidRPr="00F9270A" w:rsidRDefault="00291E74" w:rsidP="00291E74">
            <w:pPr>
              <w:rPr>
                <w:rFonts w:ascii="Arial" w:hAnsi="Arial" w:cs="Arial"/>
                <w:sz w:val="16"/>
                <w:szCs w:val="20"/>
              </w:rPr>
            </w:pPr>
          </w:p>
        </w:tc>
        <w:tc>
          <w:tcPr>
            <w:tcW w:w="3744" w:type="dxa"/>
          </w:tcPr>
          <w:p w14:paraId="56F18F2F" w14:textId="3F5795CA" w:rsidR="00291E74" w:rsidRPr="00F9270A" w:rsidRDefault="00EA2BB5"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hyperlink r:id="rId48" w:anchor="qde_161014000" w:history="1">
              <w:r w:rsidR="00291E74" w:rsidRPr="00F9270A">
                <w:rPr>
                  <w:rFonts w:ascii="Arial" w:hAnsi="Arial" w:cs="Arial"/>
                  <w:sz w:val="16"/>
                  <w:szCs w:val="20"/>
                </w:rPr>
                <w:t>Diagnostic Study, Result: Hospital Measures-ECG Impression</w:t>
              </w:r>
            </w:hyperlink>
          </w:p>
        </w:tc>
        <w:tc>
          <w:tcPr>
            <w:tcW w:w="3772" w:type="dxa"/>
          </w:tcPr>
          <w:p w14:paraId="410FE8A1" w14:textId="77777777" w:rsidR="00E04B2A" w:rsidRPr="00F9270A" w:rsidRDefault="00E04B2A" w:rsidP="00E04B2A">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sidRPr="00F9270A">
              <w:rPr>
                <w:rFonts w:ascii="Arial" w:hAnsi="Arial" w:cs="Arial"/>
                <w:sz w:val="16"/>
                <w:szCs w:val="20"/>
              </w:rPr>
              <w:t xml:space="preserve"> with</w:t>
            </w:r>
          </w:p>
          <w:p w14:paraId="6E5E308D" w14:textId="500B70AF" w:rsidR="00291E74" w:rsidRPr="00F9270A" w:rsidRDefault="00E04B2A" w:rsidP="00E04B2A">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proofErr w:type="spellStart"/>
            <w:r w:rsidR="00291E74" w:rsidRPr="00F9270A">
              <w:rPr>
                <w:rFonts w:ascii="Arial" w:hAnsi="Arial" w:cs="Arial"/>
                <w:b/>
                <w:sz w:val="16"/>
                <w:szCs w:val="20"/>
              </w:rPr>
              <w:t>ObservationResult</w:t>
            </w:r>
            <w:proofErr w:type="spellEnd"/>
          </w:p>
          <w:p w14:paraId="3C05A89A" w14:textId="77777777" w:rsidR="00291E74"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-name</w:t>
            </w:r>
            <w:r w:rsidR="0003751D" w:rsidRPr="00F9270A">
              <w:rPr>
                <w:rFonts w:ascii="Arial" w:hAnsi="Arial" w:cs="Arial"/>
                <w:sz w:val="16"/>
                <w:szCs w:val="20"/>
              </w:rPr>
              <w:t xml:space="preserve"> in </w:t>
            </w:r>
            <w:r w:rsidRPr="00F9270A">
              <w:rPr>
                <w:rFonts w:ascii="Arial" w:hAnsi="Arial" w:cs="Arial"/>
                <w:sz w:val="16"/>
                <w:szCs w:val="20"/>
              </w:rPr>
              <w:t>ECG-Impression</w:t>
            </w:r>
          </w:p>
          <w:p w14:paraId="0C0ED2F9" w14:textId="089C17C6" w:rsidR="00E04B2A" w:rsidRPr="00F9270A" w:rsidRDefault="00E04B2A" w:rsidP="00E04B2A">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Pr>
                <w:rFonts w:ascii="Arial" w:hAnsi="Arial" w:cs="Arial"/>
                <w:b/>
                <w:sz w:val="16"/>
                <w:szCs w:val="20"/>
              </w:rPr>
              <w:t>Observation</w:t>
            </w:r>
          </w:p>
        </w:tc>
      </w:tr>
      <w:tr w:rsidR="00291E74" w:rsidRPr="00F9270A" w14:paraId="12F5826F"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3CD5D5EC" w14:textId="6F998D53" w:rsidR="00291E74" w:rsidRPr="00F9270A" w:rsidRDefault="00291E74" w:rsidP="00291E74">
            <w:pPr>
              <w:rPr>
                <w:rFonts w:ascii="Arial" w:hAnsi="Arial" w:cs="Arial"/>
                <w:sz w:val="16"/>
                <w:szCs w:val="20"/>
              </w:rPr>
            </w:pPr>
            <w:r w:rsidRPr="00F9270A">
              <w:rPr>
                <w:rFonts w:ascii="Arial" w:hAnsi="Arial" w:cs="Arial"/>
                <w:sz w:val="16"/>
                <w:szCs w:val="20"/>
              </w:rPr>
              <w:t>CMS136v2</w:t>
            </w:r>
          </w:p>
        </w:tc>
        <w:tc>
          <w:tcPr>
            <w:tcW w:w="3744" w:type="dxa"/>
          </w:tcPr>
          <w:p w14:paraId="727C8098" w14:textId="70CFA169" w:rsidR="00291E74" w:rsidRPr="00F9270A" w:rsidRDefault="00EA2BB5"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hyperlink r:id="rId49" w:anchor="qde_161782000" w:history="1">
              <w:r w:rsidR="00291E74" w:rsidRPr="00F9270A">
                <w:rPr>
                  <w:rFonts w:ascii="Arial" w:hAnsi="Arial" w:cs="Arial"/>
                  <w:sz w:val="16"/>
                  <w:szCs w:val="20"/>
                </w:rPr>
                <w:t>Encounter, Performed: Discharge Services- Observation Care</w:t>
              </w:r>
            </w:hyperlink>
          </w:p>
        </w:tc>
        <w:tc>
          <w:tcPr>
            <w:tcW w:w="3772" w:type="dxa"/>
          </w:tcPr>
          <w:p w14:paraId="16915CD1" w14:textId="77777777" w:rsidR="005A7D43" w:rsidRPr="00F9270A" w:rsidRDefault="005A7D43" w:rsidP="005A7D43">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sidRPr="00F9270A">
              <w:rPr>
                <w:rFonts w:ascii="Arial" w:hAnsi="Arial" w:cs="Arial"/>
                <w:sz w:val="16"/>
                <w:szCs w:val="20"/>
              </w:rPr>
              <w:t xml:space="preserve"> with</w:t>
            </w:r>
          </w:p>
          <w:p w14:paraId="31A8BBDC" w14:textId="280629BC" w:rsidR="00291E74" w:rsidRPr="00F9270A" w:rsidRDefault="005A7D43" w:rsidP="005A7D43">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Pr="005A7D43">
              <w:rPr>
                <w:rFonts w:ascii="Arial" w:hAnsi="Arial" w:cs="Arial"/>
                <w:b/>
                <w:sz w:val="16"/>
                <w:szCs w:val="20"/>
              </w:rPr>
              <w:t>Encounter</w:t>
            </w:r>
          </w:p>
          <w:p w14:paraId="0F7BEA2A" w14:textId="77777777" w:rsidR="00291E74"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serviceType</w:t>
            </w:r>
            <w:proofErr w:type="spellEnd"/>
            <w:r w:rsidR="0003751D" w:rsidRPr="00F9270A">
              <w:rPr>
                <w:rFonts w:ascii="Arial" w:hAnsi="Arial" w:cs="Arial"/>
                <w:sz w:val="16"/>
                <w:szCs w:val="20"/>
              </w:rPr>
              <w:t xml:space="preserve"> in </w:t>
            </w:r>
            <w:r w:rsidRPr="00F9270A">
              <w:rPr>
                <w:rFonts w:ascii="Arial" w:hAnsi="Arial" w:cs="Arial"/>
                <w:sz w:val="16"/>
                <w:szCs w:val="20"/>
              </w:rPr>
              <w:t>Discharge services Observation care VS</w:t>
            </w:r>
          </w:p>
          <w:p w14:paraId="2D5E3A76" w14:textId="7F42A1C6" w:rsidR="005A7D43" w:rsidRPr="00F9270A" w:rsidRDefault="005A7D43"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Pr>
                <w:rFonts w:ascii="Arial" w:hAnsi="Arial" w:cs="Arial"/>
                <w:b/>
                <w:sz w:val="16"/>
                <w:szCs w:val="20"/>
              </w:rPr>
              <w:t>Performance</w:t>
            </w:r>
          </w:p>
        </w:tc>
      </w:tr>
      <w:tr w:rsidR="00291E74" w:rsidRPr="00F9270A" w14:paraId="5B8EF9C8"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1FB99016" w14:textId="1711585B" w:rsidR="00291E74" w:rsidRPr="00F9270A" w:rsidRDefault="00291E74" w:rsidP="00291E74">
            <w:pPr>
              <w:rPr>
                <w:rFonts w:ascii="Arial" w:hAnsi="Arial" w:cs="Arial"/>
                <w:sz w:val="16"/>
                <w:szCs w:val="20"/>
              </w:rPr>
            </w:pPr>
            <w:r w:rsidRPr="00F9270A">
              <w:rPr>
                <w:rFonts w:ascii="Arial" w:hAnsi="Arial" w:cs="Arial"/>
                <w:sz w:val="16"/>
                <w:szCs w:val="20"/>
              </w:rPr>
              <w:t>HL7 V3 DAM, Diet and Nutrition Orders, DSTU Release 2</w:t>
            </w:r>
          </w:p>
        </w:tc>
        <w:tc>
          <w:tcPr>
            <w:tcW w:w="3744" w:type="dxa"/>
          </w:tcPr>
          <w:p w14:paraId="2CD9552A" w14:textId="0F7767B7"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a standard, polymeric enteral formula was selected from the hospital’s established formulary, and a total energy target of 20–25 kcal per kg actual body weight </w:t>
            </w:r>
          </w:p>
        </w:tc>
        <w:tc>
          <w:tcPr>
            <w:tcW w:w="3772" w:type="dxa"/>
          </w:tcPr>
          <w:p w14:paraId="72D283FC" w14:textId="61B6DCA1" w:rsidR="00291E74" w:rsidRPr="00F9270A" w:rsidRDefault="00F87445"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sidRPr="00F9270A">
              <w:rPr>
                <w:rFonts w:ascii="Arial" w:hAnsi="Arial" w:cs="Arial"/>
                <w:sz w:val="16"/>
                <w:szCs w:val="20"/>
              </w:rPr>
              <w:t xml:space="preserve"> </w:t>
            </w:r>
            <w:r w:rsidR="00291E74" w:rsidRPr="00F9270A">
              <w:rPr>
                <w:rFonts w:ascii="Arial" w:hAnsi="Arial" w:cs="Arial"/>
                <w:sz w:val="16"/>
                <w:szCs w:val="20"/>
              </w:rPr>
              <w:t xml:space="preserve">with </w:t>
            </w:r>
          </w:p>
          <w:p w14:paraId="5796758B" w14:textId="7957FFDD" w:rsidR="00F87445" w:rsidRPr="00F9270A" w:rsidRDefault="00F87445" w:rsidP="00F87445">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Pr>
                <w:rFonts w:ascii="Arial" w:hAnsi="Arial" w:cs="Arial"/>
                <w:b/>
                <w:sz w:val="16"/>
                <w:szCs w:val="20"/>
              </w:rPr>
              <w:t>Diet</w:t>
            </w:r>
          </w:p>
          <w:p w14:paraId="53F1107B" w14:textId="11C723C9"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nutritionItem</w:t>
            </w:r>
            <w:proofErr w:type="spellEnd"/>
            <w:r w:rsidR="00351EA6" w:rsidRPr="00F9270A">
              <w:rPr>
                <w:rFonts w:ascii="Arial" w:hAnsi="Arial" w:cs="Arial"/>
                <w:sz w:val="16"/>
                <w:szCs w:val="20"/>
              </w:rPr>
              <w:t>=</w:t>
            </w:r>
          </w:p>
          <w:p w14:paraId="62121766" w14:textId="77777777"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w:t>
            </w:r>
            <w:proofErr w:type="spellStart"/>
            <w:r w:rsidRPr="00F9270A">
              <w:rPr>
                <w:rFonts w:ascii="Arial" w:hAnsi="Arial" w:cs="Arial"/>
                <w:sz w:val="16"/>
                <w:szCs w:val="20"/>
              </w:rPr>
              <w:t>EnteralFormula</w:t>
            </w:r>
            <w:proofErr w:type="spellEnd"/>
            <w:r w:rsidRPr="00F9270A">
              <w:rPr>
                <w:rFonts w:ascii="Arial" w:hAnsi="Arial" w:cs="Arial"/>
                <w:sz w:val="16"/>
                <w:szCs w:val="20"/>
              </w:rPr>
              <w:t xml:space="preserve"> with</w:t>
            </w:r>
          </w:p>
          <w:p w14:paraId="6B18804A" w14:textId="44122083"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w:t>
            </w:r>
            <w:proofErr w:type="spellStart"/>
            <w:r w:rsidRPr="00F9270A">
              <w:rPr>
                <w:rFonts w:ascii="Arial" w:hAnsi="Arial" w:cs="Arial"/>
                <w:sz w:val="16"/>
                <w:szCs w:val="20"/>
              </w:rPr>
              <w:t>caloricDensity</w:t>
            </w:r>
            <w:proofErr w:type="spellEnd"/>
            <w:r w:rsidR="00351EA6" w:rsidRPr="00F9270A">
              <w:rPr>
                <w:rFonts w:ascii="Arial" w:hAnsi="Arial" w:cs="Arial"/>
                <w:sz w:val="16"/>
                <w:szCs w:val="20"/>
              </w:rPr>
              <w:t>=</w:t>
            </w:r>
            <w:r w:rsidRPr="00F9270A">
              <w:rPr>
                <w:rFonts w:ascii="Arial" w:hAnsi="Arial" w:cs="Arial"/>
                <w:sz w:val="16"/>
                <w:szCs w:val="20"/>
              </w:rPr>
              <w:t>20–25 kcal per kg</w:t>
            </w:r>
          </w:p>
          <w:p w14:paraId="25FE87BA" w14:textId="5F617ACD"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-product</w:t>
            </w:r>
            <w:r w:rsidR="00351EA6" w:rsidRPr="00F9270A">
              <w:rPr>
                <w:rFonts w:ascii="Arial" w:hAnsi="Arial" w:cs="Arial"/>
                <w:sz w:val="16"/>
                <w:szCs w:val="20"/>
              </w:rPr>
              <w:t>=</w:t>
            </w:r>
            <w:r w:rsidRPr="00F9270A">
              <w:rPr>
                <w:rFonts w:ascii="Arial" w:hAnsi="Arial" w:cs="Arial"/>
                <w:sz w:val="16"/>
                <w:szCs w:val="20"/>
              </w:rPr>
              <w:t>standard, polymeric enteral formula</w:t>
            </w:r>
          </w:p>
          <w:p w14:paraId="5E81EB06" w14:textId="77777777" w:rsidR="0048230C"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w:t>
            </w:r>
            <w:r w:rsidR="0048230C">
              <w:rPr>
                <w:rFonts w:ascii="Arial" w:hAnsi="Arial" w:cs="Arial"/>
                <w:sz w:val="16"/>
                <w:szCs w:val="20"/>
              </w:rPr>
              <w:t xml:space="preserve"> </w:t>
            </w:r>
          </w:p>
          <w:p w14:paraId="28A4F670" w14:textId="0A2DE0CE" w:rsidR="00291E74" w:rsidRPr="00F9270A" w:rsidRDefault="0048230C" w:rsidP="0048230C">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Pr>
                <w:rFonts w:ascii="Arial" w:hAnsi="Arial" w:cs="Arial"/>
                <w:b/>
                <w:sz w:val="16"/>
                <w:szCs w:val="20"/>
              </w:rPr>
              <w:t>Order</w:t>
            </w:r>
          </w:p>
        </w:tc>
      </w:tr>
      <w:tr w:rsidR="00291E74" w:rsidRPr="00F9270A" w14:paraId="6DA485EB"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5B56F729" w14:textId="2014691A" w:rsidR="00291E74" w:rsidRPr="00F9270A" w:rsidRDefault="00291E74" w:rsidP="00291E74">
            <w:pPr>
              <w:rPr>
                <w:rFonts w:ascii="Arial" w:hAnsi="Arial" w:cs="Arial"/>
                <w:sz w:val="16"/>
                <w:szCs w:val="20"/>
              </w:rPr>
            </w:pPr>
            <w:r w:rsidRPr="00F9270A">
              <w:rPr>
                <w:rFonts w:ascii="Arial" w:hAnsi="Arial" w:cs="Arial"/>
                <w:sz w:val="16"/>
                <w:szCs w:val="20"/>
              </w:rPr>
              <w:t xml:space="preserve">Stroke for Patient not Receiving </w:t>
            </w:r>
            <w:proofErr w:type="spellStart"/>
            <w:r w:rsidRPr="00F9270A">
              <w:rPr>
                <w:rFonts w:ascii="Arial" w:hAnsi="Arial" w:cs="Arial"/>
                <w:sz w:val="16"/>
                <w:szCs w:val="20"/>
              </w:rPr>
              <w:t>tPA</w:t>
            </w:r>
            <w:proofErr w:type="spellEnd"/>
            <w:r w:rsidRPr="00F9270A">
              <w:rPr>
                <w:rFonts w:ascii="Arial" w:hAnsi="Arial" w:cs="Arial"/>
                <w:sz w:val="16"/>
                <w:szCs w:val="20"/>
              </w:rPr>
              <w:t xml:space="preserve">, Ischemic; Admission for - </w:t>
            </w:r>
            <w:r w:rsidRPr="00F9270A">
              <w:rPr>
                <w:sz w:val="16"/>
              </w:rPr>
              <w:t xml:space="preserve"> </w:t>
            </w:r>
            <w:r w:rsidRPr="000E5BA5">
              <w:rPr>
                <w:rFonts w:ascii="Arial" w:hAnsi="Arial" w:cs="Arial"/>
                <w:sz w:val="16"/>
                <w:szCs w:val="20"/>
                <w:lang w:eastAsia="zh-CN"/>
              </w:rPr>
              <w:t>https://www.icsi.org/_asset/gd1yy3/StrokeOSnontPA0712.doc</w:t>
            </w:r>
          </w:p>
        </w:tc>
        <w:tc>
          <w:tcPr>
            <w:tcW w:w="3744" w:type="dxa"/>
          </w:tcPr>
          <w:p w14:paraId="3254B96F" w14:textId="693A17A6" w:rsidR="00291E74" w:rsidRPr="00F9270A"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keep patient with nothing by mouth</w:t>
            </w:r>
          </w:p>
        </w:tc>
        <w:tc>
          <w:tcPr>
            <w:tcW w:w="3772" w:type="dxa"/>
          </w:tcPr>
          <w:p w14:paraId="3926E0A9" w14:textId="77777777" w:rsidR="0004069C" w:rsidRPr="00F9270A" w:rsidRDefault="0004069C" w:rsidP="0004069C">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sidRPr="00F9270A">
              <w:rPr>
                <w:rFonts w:ascii="Arial" w:hAnsi="Arial" w:cs="Arial"/>
                <w:sz w:val="16"/>
                <w:szCs w:val="20"/>
              </w:rPr>
              <w:t xml:space="preserve"> with </w:t>
            </w:r>
          </w:p>
          <w:p w14:paraId="2385758F" w14:textId="77777777" w:rsidR="0004069C" w:rsidRPr="00F9270A" w:rsidRDefault="0004069C" w:rsidP="0004069C">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Pr>
                <w:rFonts w:ascii="Arial" w:hAnsi="Arial" w:cs="Arial"/>
                <w:b/>
                <w:sz w:val="16"/>
                <w:szCs w:val="20"/>
              </w:rPr>
              <w:t>Diet</w:t>
            </w:r>
          </w:p>
          <w:p w14:paraId="775AB37C" w14:textId="71DB7E69" w:rsidR="00291E74" w:rsidRPr="00F9270A"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F9270A">
              <w:rPr>
                <w:rFonts w:ascii="Arial" w:hAnsi="Arial" w:cs="Arial"/>
                <w:sz w:val="16"/>
                <w:szCs w:val="20"/>
              </w:rPr>
              <w:t>-</w:t>
            </w:r>
            <w:proofErr w:type="spellStart"/>
            <w:r w:rsidR="008538E8">
              <w:rPr>
                <w:rFonts w:ascii="Arial" w:hAnsi="Arial" w:cs="Arial"/>
                <w:sz w:val="16"/>
                <w:szCs w:val="20"/>
              </w:rPr>
              <w:t>nutrititionItem</w:t>
            </w:r>
            <w:proofErr w:type="spellEnd"/>
            <w:r w:rsidR="008538E8">
              <w:rPr>
                <w:rFonts w:ascii="Arial" w:hAnsi="Arial" w:cs="Arial"/>
                <w:sz w:val="16"/>
                <w:szCs w:val="20"/>
              </w:rPr>
              <w:t>[</w:t>
            </w:r>
            <w:proofErr w:type="spellStart"/>
            <w:r w:rsidR="008538E8">
              <w:rPr>
                <w:rFonts w:ascii="Arial" w:hAnsi="Arial" w:cs="Arial"/>
                <w:sz w:val="16"/>
                <w:szCs w:val="20"/>
              </w:rPr>
              <w:t>OralDiet</w:t>
            </w:r>
            <w:proofErr w:type="spellEnd"/>
            <w:r w:rsidR="008538E8">
              <w:rPr>
                <w:rFonts w:ascii="Arial" w:hAnsi="Arial" w:cs="Arial"/>
                <w:sz w:val="16"/>
                <w:szCs w:val="20"/>
              </w:rPr>
              <w:t>].</w:t>
            </w:r>
            <w:proofErr w:type="spellStart"/>
            <w:r w:rsidRPr="00F9270A">
              <w:rPr>
                <w:rFonts w:ascii="Arial" w:hAnsi="Arial" w:cs="Arial"/>
                <w:sz w:val="16"/>
                <w:szCs w:val="20"/>
              </w:rPr>
              <w:t>dietType</w:t>
            </w:r>
            <w:proofErr w:type="spellEnd"/>
            <w:r w:rsidR="00351EA6" w:rsidRPr="00F9270A">
              <w:rPr>
                <w:rFonts w:ascii="Arial" w:hAnsi="Arial" w:cs="Arial"/>
                <w:sz w:val="16"/>
                <w:szCs w:val="20"/>
              </w:rPr>
              <w:t>=</w:t>
            </w:r>
            <w:r w:rsidRPr="00F9270A">
              <w:rPr>
                <w:rFonts w:ascii="Arial" w:hAnsi="Arial" w:cs="Arial"/>
                <w:sz w:val="16"/>
                <w:szCs w:val="20"/>
              </w:rPr>
              <w:t>NPO code</w:t>
            </w:r>
          </w:p>
        </w:tc>
      </w:tr>
      <w:tr w:rsidR="00291E74" w:rsidRPr="00F9270A" w14:paraId="448F1022"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23C2D820" w14:textId="3F6ACFD4" w:rsidR="00291E74" w:rsidRPr="00F9270A" w:rsidRDefault="00291E74" w:rsidP="00291E74">
            <w:pPr>
              <w:rPr>
                <w:rFonts w:ascii="Arial" w:hAnsi="Arial" w:cs="Arial"/>
                <w:sz w:val="16"/>
                <w:szCs w:val="20"/>
              </w:rPr>
            </w:pPr>
            <w:r w:rsidRPr="00F9270A">
              <w:rPr>
                <w:rFonts w:ascii="Arial" w:hAnsi="Arial" w:cs="Arial"/>
                <w:sz w:val="16"/>
                <w:szCs w:val="20"/>
              </w:rPr>
              <w:lastRenderedPageBreak/>
              <w:t>CMS113v1</w:t>
            </w:r>
          </w:p>
        </w:tc>
        <w:tc>
          <w:tcPr>
            <w:tcW w:w="3744" w:type="dxa"/>
          </w:tcPr>
          <w:p w14:paraId="04EA1AD8" w14:textId="7FB3CBEF" w:rsidR="00291E74" w:rsidRPr="00F9270A" w:rsidRDefault="00EA2BB5"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hyperlink r:id="rId50" w:anchor="qde_160433000" w:history="1">
              <w:r w:rsidR="00291E74" w:rsidRPr="00F9270A">
                <w:rPr>
                  <w:rFonts w:ascii="Arial" w:hAnsi="Arial" w:cs="Arial"/>
                  <w:sz w:val="16"/>
                  <w:szCs w:val="20"/>
                </w:rPr>
                <w:t>Diagnosis, Active: Spontaneous Rupture of Membranes</w:t>
              </w:r>
            </w:hyperlink>
          </w:p>
        </w:tc>
        <w:tc>
          <w:tcPr>
            <w:tcW w:w="3772" w:type="dxa"/>
          </w:tcPr>
          <w:p w14:paraId="2FA37A73" w14:textId="42D864B1" w:rsidR="00291E74" w:rsidRPr="00F9270A" w:rsidRDefault="00876A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sidR="00291E74" w:rsidRPr="00F9270A">
              <w:rPr>
                <w:rFonts w:ascii="Arial" w:hAnsi="Arial" w:cs="Arial"/>
                <w:sz w:val="16"/>
                <w:szCs w:val="20"/>
              </w:rPr>
              <w:t xml:space="preserve"> with</w:t>
            </w:r>
          </w:p>
          <w:p w14:paraId="079A8CBC" w14:textId="431E89A7" w:rsidR="00291E74" w:rsidRPr="00F9270A" w:rsidRDefault="00876A74" w:rsidP="008E5DB7">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Pr="00876A74">
              <w:rPr>
                <w:rFonts w:ascii="Arial" w:hAnsi="Arial" w:cs="Arial"/>
                <w:b/>
                <w:sz w:val="16"/>
                <w:szCs w:val="20"/>
              </w:rPr>
              <w:t>Condition</w:t>
            </w:r>
          </w:p>
          <w:p w14:paraId="4F15B33B" w14:textId="276BB98D" w:rsidR="00291E74" w:rsidRPr="00F9270A" w:rsidRDefault="00291E74" w:rsidP="00291E74">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6"/>
                <w:szCs w:val="20"/>
              </w:rPr>
            </w:pPr>
            <w:r w:rsidRPr="00F9270A">
              <w:rPr>
                <w:rFonts w:ascii="Arial" w:eastAsia="Times New Roman" w:hAnsi="Arial" w:cs="Arial"/>
                <w:color w:val="auto"/>
                <w:sz w:val="16"/>
                <w:szCs w:val="20"/>
              </w:rPr>
              <w:t>-name</w:t>
            </w:r>
            <w:r w:rsidR="0003751D" w:rsidRPr="00F9270A">
              <w:rPr>
                <w:rFonts w:ascii="Arial" w:eastAsia="Times New Roman" w:hAnsi="Arial" w:cs="Arial"/>
                <w:color w:val="auto"/>
                <w:sz w:val="16"/>
                <w:szCs w:val="20"/>
              </w:rPr>
              <w:t xml:space="preserve"> in </w:t>
            </w:r>
            <w:r w:rsidRPr="00F9270A">
              <w:rPr>
                <w:rFonts w:ascii="Arial" w:eastAsia="Times New Roman" w:hAnsi="Arial" w:cs="Arial"/>
                <w:color w:val="auto"/>
                <w:sz w:val="16"/>
                <w:szCs w:val="20"/>
              </w:rPr>
              <w:t>spontaneous rupture of membranes VS</w:t>
            </w:r>
          </w:p>
          <w:p w14:paraId="0AFF4C63" w14:textId="77777777" w:rsidR="00291E74"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00876A74">
              <w:rPr>
                <w:rFonts w:ascii="Arial" w:hAnsi="Arial" w:cs="Arial"/>
                <w:sz w:val="16"/>
                <w:szCs w:val="20"/>
              </w:rPr>
              <w:t>condition</w:t>
            </w:r>
            <w:r w:rsidRPr="00F9270A">
              <w:rPr>
                <w:rFonts w:ascii="Arial" w:hAnsi="Arial" w:cs="Arial"/>
                <w:sz w:val="16"/>
                <w:szCs w:val="20"/>
              </w:rPr>
              <w:t>status</w:t>
            </w:r>
            <w:proofErr w:type="spellEnd"/>
            <w:r w:rsidR="00351EA6" w:rsidRPr="00F9270A">
              <w:rPr>
                <w:rFonts w:ascii="Arial" w:hAnsi="Arial" w:cs="Arial"/>
                <w:sz w:val="16"/>
                <w:szCs w:val="20"/>
              </w:rPr>
              <w:t>=</w:t>
            </w:r>
            <w:r w:rsidRPr="00F9270A">
              <w:rPr>
                <w:rFonts w:ascii="Arial" w:hAnsi="Arial" w:cs="Arial"/>
                <w:sz w:val="16"/>
                <w:szCs w:val="20"/>
              </w:rPr>
              <w:t>Active</w:t>
            </w:r>
          </w:p>
          <w:p w14:paraId="2414946E" w14:textId="1B4437AF" w:rsidR="00876A74" w:rsidRPr="00F9270A" w:rsidRDefault="00876A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sidRPr="00876A74">
              <w:rPr>
                <w:rFonts w:ascii="Arial" w:hAnsi="Arial" w:cs="Arial"/>
                <w:b/>
                <w:sz w:val="16"/>
                <w:szCs w:val="20"/>
              </w:rPr>
              <w:t>Observation</w:t>
            </w:r>
          </w:p>
        </w:tc>
      </w:tr>
      <w:tr w:rsidR="00291E74" w:rsidRPr="00F9270A" w14:paraId="6CE8E732"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336A680D" w14:textId="3DFA5D87"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744" w:type="dxa"/>
          </w:tcPr>
          <w:p w14:paraId="48E2E154" w14:textId="77777777" w:rsidR="00291E74" w:rsidRPr="00F9270A" w:rsidRDefault="00291E74" w:rsidP="00291E74">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6"/>
                <w:szCs w:val="20"/>
              </w:rPr>
            </w:pPr>
            <w:r w:rsidRPr="00F9270A">
              <w:rPr>
                <w:rFonts w:ascii="Arial" w:eastAsia="Times New Roman" w:hAnsi="Arial" w:cs="Arial"/>
                <w:color w:val="auto"/>
                <w:sz w:val="16"/>
                <w:szCs w:val="20"/>
              </w:rPr>
              <w:t>Patient is not pregnant.</w:t>
            </w:r>
          </w:p>
          <w:p w14:paraId="14268CD9" w14:textId="77777777" w:rsidR="00291E74" w:rsidRPr="00F9270A"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
        </w:tc>
        <w:tc>
          <w:tcPr>
            <w:tcW w:w="3772" w:type="dxa"/>
          </w:tcPr>
          <w:p w14:paraId="42EB32D3" w14:textId="5797F1FC" w:rsidR="00291E74" w:rsidRPr="00F9270A" w:rsidRDefault="00E52787"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proofErr w:type="spellStart"/>
            <w:r>
              <w:rPr>
                <w:rFonts w:ascii="Arial" w:hAnsi="Arial" w:cs="Arial"/>
                <w:b/>
                <w:sz w:val="16"/>
                <w:szCs w:val="20"/>
              </w:rPr>
              <w:t>StatementOfNonOccurrence</w:t>
            </w:r>
            <w:proofErr w:type="spellEnd"/>
            <w:r w:rsidRPr="00F9270A">
              <w:rPr>
                <w:rFonts w:ascii="Arial" w:hAnsi="Arial" w:cs="Arial"/>
                <w:sz w:val="16"/>
                <w:szCs w:val="20"/>
              </w:rPr>
              <w:t xml:space="preserve"> </w:t>
            </w:r>
            <w:r w:rsidR="00291E74" w:rsidRPr="00F9270A">
              <w:rPr>
                <w:rFonts w:ascii="Arial" w:hAnsi="Arial" w:cs="Arial"/>
                <w:sz w:val="16"/>
                <w:szCs w:val="20"/>
              </w:rPr>
              <w:t>with</w:t>
            </w:r>
          </w:p>
          <w:p w14:paraId="10F08A58" w14:textId="3140788D" w:rsidR="00291E74" w:rsidRPr="00F9270A" w:rsidRDefault="00E52787" w:rsidP="008E5DB7">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Pr="00876A74">
              <w:rPr>
                <w:rFonts w:ascii="Arial" w:hAnsi="Arial" w:cs="Arial"/>
                <w:b/>
                <w:sz w:val="16"/>
                <w:szCs w:val="20"/>
              </w:rPr>
              <w:t>Condition</w:t>
            </w:r>
          </w:p>
          <w:p w14:paraId="5905A278" w14:textId="7548633E" w:rsidR="00876A74" w:rsidRDefault="00291E74" w:rsidP="00876A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-name</w:t>
            </w:r>
            <w:r w:rsidR="0003751D" w:rsidRPr="00F9270A">
              <w:rPr>
                <w:rFonts w:ascii="Arial" w:hAnsi="Arial" w:cs="Arial"/>
                <w:sz w:val="16"/>
                <w:szCs w:val="20"/>
              </w:rPr>
              <w:t xml:space="preserve"> in </w:t>
            </w:r>
            <w:r w:rsidRPr="00F9270A">
              <w:rPr>
                <w:rFonts w:ascii="Arial" w:hAnsi="Arial" w:cs="Arial"/>
                <w:sz w:val="16"/>
                <w:szCs w:val="20"/>
              </w:rPr>
              <w:t>Pregnancy VS</w:t>
            </w:r>
            <w:r w:rsidR="00876A74">
              <w:rPr>
                <w:rFonts w:ascii="Arial" w:hAnsi="Arial" w:cs="Arial"/>
                <w:sz w:val="16"/>
                <w:szCs w:val="20"/>
              </w:rPr>
              <w:t xml:space="preserve"> </w:t>
            </w:r>
          </w:p>
          <w:p w14:paraId="25F6174F" w14:textId="4836B19B" w:rsidR="00291E74" w:rsidRPr="00F9270A" w:rsidRDefault="00876A74" w:rsidP="00876A74">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sidRPr="00876A74">
              <w:rPr>
                <w:rFonts w:ascii="Arial" w:hAnsi="Arial" w:cs="Arial"/>
                <w:b/>
                <w:sz w:val="16"/>
                <w:szCs w:val="20"/>
              </w:rPr>
              <w:t>Observation</w:t>
            </w:r>
          </w:p>
        </w:tc>
      </w:tr>
      <w:tr w:rsidR="00291E74" w:rsidRPr="00F9270A" w14:paraId="22191180"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12324A43" w14:textId="36C132F1"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744" w:type="dxa"/>
          </w:tcPr>
          <w:p w14:paraId="2CCC206B" w14:textId="77777777" w:rsidR="00291E74" w:rsidRPr="00F9270A" w:rsidRDefault="00291E74" w:rsidP="00291E74">
            <w:pPr>
              <w:pStyle w:val="Defaul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16"/>
                <w:szCs w:val="20"/>
              </w:rPr>
            </w:pPr>
            <w:r w:rsidRPr="00F9270A">
              <w:rPr>
                <w:rFonts w:ascii="Arial" w:eastAsia="Times New Roman" w:hAnsi="Arial" w:cs="Arial"/>
                <w:color w:val="auto"/>
                <w:sz w:val="16"/>
                <w:szCs w:val="20"/>
              </w:rPr>
              <w:t>Unknown if patient has history of rheumatic fever</w:t>
            </w:r>
          </w:p>
          <w:p w14:paraId="2E5799F9" w14:textId="77777777"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
        </w:tc>
        <w:tc>
          <w:tcPr>
            <w:tcW w:w="3772" w:type="dxa"/>
          </w:tcPr>
          <w:p w14:paraId="2E046CAF" w14:textId="0C1CEC5B" w:rsidR="00291E74" w:rsidRPr="00F9270A" w:rsidRDefault="00E52787"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StatementOfUknownOccurrence</w:t>
            </w:r>
            <w:proofErr w:type="spellEnd"/>
            <w:r w:rsidRPr="00F9270A">
              <w:rPr>
                <w:rFonts w:ascii="Arial" w:hAnsi="Arial" w:cs="Arial"/>
                <w:sz w:val="16"/>
                <w:szCs w:val="20"/>
              </w:rPr>
              <w:t xml:space="preserve"> </w:t>
            </w:r>
            <w:r w:rsidR="00291E74" w:rsidRPr="00F9270A">
              <w:rPr>
                <w:rFonts w:ascii="Arial" w:hAnsi="Arial" w:cs="Arial"/>
                <w:sz w:val="16"/>
                <w:szCs w:val="20"/>
              </w:rPr>
              <w:t xml:space="preserve">with </w:t>
            </w:r>
          </w:p>
          <w:p w14:paraId="7ACA37CF" w14:textId="59185471"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r w:rsidR="00E52787">
              <w:rPr>
                <w:rFonts w:ascii="Arial" w:hAnsi="Arial" w:cs="Arial"/>
                <w:sz w:val="16"/>
                <w:szCs w:val="20"/>
              </w:rPr>
              <w:t xml:space="preserve"> topic </w:t>
            </w:r>
            <w:r w:rsidR="00E52787" w:rsidRPr="00876A74">
              <w:rPr>
                <w:rFonts w:ascii="Arial" w:hAnsi="Arial" w:cs="Arial"/>
                <w:b/>
                <w:sz w:val="16"/>
                <w:szCs w:val="20"/>
              </w:rPr>
              <w:t>Condition</w:t>
            </w:r>
            <w:r w:rsidR="00E52787" w:rsidRPr="00F9270A">
              <w:rPr>
                <w:rFonts w:ascii="Arial" w:hAnsi="Arial" w:cs="Arial"/>
                <w:sz w:val="16"/>
                <w:szCs w:val="20"/>
              </w:rPr>
              <w:t xml:space="preserve"> </w:t>
            </w:r>
          </w:p>
          <w:p w14:paraId="75143CDA" w14:textId="684E89E8" w:rsidR="00876A74" w:rsidRDefault="00291E74" w:rsidP="00876A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-name</w:t>
            </w:r>
            <w:r w:rsidR="0003751D" w:rsidRPr="00F9270A">
              <w:rPr>
                <w:rFonts w:ascii="Arial" w:hAnsi="Arial" w:cs="Arial"/>
                <w:sz w:val="16"/>
                <w:szCs w:val="20"/>
              </w:rPr>
              <w:t xml:space="preserve"> in </w:t>
            </w:r>
            <w:r w:rsidRPr="00F9270A">
              <w:rPr>
                <w:rFonts w:ascii="Arial" w:hAnsi="Arial" w:cs="Arial"/>
                <w:sz w:val="16"/>
                <w:szCs w:val="20"/>
              </w:rPr>
              <w:t>Rheumatic fever VS</w:t>
            </w:r>
          </w:p>
          <w:p w14:paraId="71BAB0AF" w14:textId="246F76CD" w:rsidR="00291E74" w:rsidRPr="00F9270A" w:rsidRDefault="00876A74" w:rsidP="00876A74">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sidRPr="00876A74">
              <w:rPr>
                <w:rFonts w:ascii="Arial" w:hAnsi="Arial" w:cs="Arial"/>
                <w:b/>
                <w:sz w:val="16"/>
                <w:szCs w:val="20"/>
              </w:rPr>
              <w:t>Observation</w:t>
            </w:r>
          </w:p>
        </w:tc>
      </w:tr>
      <w:tr w:rsidR="00291E74" w:rsidRPr="00F9270A" w14:paraId="4CEB03CC"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6E7D4ECF" w14:textId="6EFD88A4"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744" w:type="dxa"/>
          </w:tcPr>
          <w:p w14:paraId="0F6FEC20" w14:textId="77777777"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Patient is advised to wear </w:t>
            </w:r>
            <w:proofErr w:type="spellStart"/>
            <w:r w:rsidRPr="00F9270A">
              <w:rPr>
                <w:rFonts w:ascii="Arial" w:hAnsi="Arial" w:cs="Arial"/>
                <w:sz w:val="16"/>
                <w:szCs w:val="20"/>
              </w:rPr>
              <w:t>holter</w:t>
            </w:r>
            <w:proofErr w:type="spellEnd"/>
            <w:r w:rsidRPr="00F9270A">
              <w:rPr>
                <w:rFonts w:ascii="Arial" w:hAnsi="Arial" w:cs="Arial"/>
                <w:sz w:val="16"/>
                <w:szCs w:val="20"/>
              </w:rPr>
              <w:t xml:space="preserve"> monitor</w:t>
            </w:r>
          </w:p>
          <w:p w14:paraId="58455050" w14:textId="77777777"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
        </w:tc>
        <w:tc>
          <w:tcPr>
            <w:tcW w:w="3772" w:type="dxa"/>
          </w:tcPr>
          <w:p w14:paraId="53C23482" w14:textId="6A103F62" w:rsidR="00291E74" w:rsidRPr="00F9270A" w:rsidRDefault="00E52787"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sidR="00291E74" w:rsidRPr="00F9270A">
              <w:rPr>
                <w:rFonts w:ascii="Arial" w:hAnsi="Arial" w:cs="Arial"/>
                <w:b/>
                <w:sz w:val="16"/>
                <w:szCs w:val="20"/>
              </w:rPr>
              <w:t xml:space="preserve"> </w:t>
            </w:r>
            <w:r w:rsidR="00291E74" w:rsidRPr="00F9270A">
              <w:rPr>
                <w:rFonts w:ascii="Arial" w:hAnsi="Arial" w:cs="Arial"/>
                <w:sz w:val="16"/>
                <w:szCs w:val="20"/>
              </w:rPr>
              <w:t>with</w:t>
            </w:r>
          </w:p>
          <w:p w14:paraId="5C65317F" w14:textId="355A67D8" w:rsidR="00291E74" w:rsidRPr="00F9270A" w:rsidRDefault="00E52787"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proofErr w:type="spellStart"/>
            <w:r w:rsidR="00291E74" w:rsidRPr="00E52787">
              <w:rPr>
                <w:rFonts w:ascii="Arial" w:hAnsi="Arial" w:cs="Arial"/>
                <w:b/>
                <w:sz w:val="16"/>
                <w:szCs w:val="20"/>
              </w:rPr>
              <w:t>Device</w:t>
            </w:r>
            <w:r w:rsidRPr="00E52787">
              <w:rPr>
                <w:rFonts w:ascii="Arial" w:hAnsi="Arial" w:cs="Arial"/>
                <w:b/>
                <w:sz w:val="16"/>
                <w:szCs w:val="20"/>
              </w:rPr>
              <w:t>Use</w:t>
            </w:r>
            <w:proofErr w:type="spellEnd"/>
          </w:p>
          <w:p w14:paraId="1E9F391B" w14:textId="268448FA" w:rsidR="00E52787" w:rsidRDefault="00291E74" w:rsidP="00E52787">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device.type</w:t>
            </w:r>
            <w:proofErr w:type="spellEnd"/>
            <w:r w:rsidR="0003751D" w:rsidRPr="00F9270A">
              <w:rPr>
                <w:rFonts w:ascii="Arial" w:hAnsi="Arial" w:cs="Arial"/>
                <w:sz w:val="16"/>
                <w:szCs w:val="20"/>
              </w:rPr>
              <w:t xml:space="preserve"> in </w:t>
            </w:r>
            <w:proofErr w:type="spellStart"/>
            <w:r w:rsidRPr="00F9270A">
              <w:rPr>
                <w:rFonts w:ascii="Arial" w:hAnsi="Arial" w:cs="Arial"/>
                <w:sz w:val="16"/>
                <w:szCs w:val="20"/>
              </w:rPr>
              <w:t>Holter</w:t>
            </w:r>
            <w:proofErr w:type="spellEnd"/>
            <w:r w:rsidRPr="00F9270A">
              <w:rPr>
                <w:rFonts w:ascii="Arial" w:hAnsi="Arial" w:cs="Arial"/>
                <w:sz w:val="16"/>
                <w:szCs w:val="20"/>
              </w:rPr>
              <w:t xml:space="preserve"> monitor VS</w:t>
            </w:r>
          </w:p>
          <w:p w14:paraId="7626E34D" w14:textId="68103515" w:rsidR="00291E74" w:rsidRPr="00F9270A" w:rsidRDefault="00E52787" w:rsidP="00E52787">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Pr>
                <w:rFonts w:ascii="Arial" w:hAnsi="Arial" w:cs="Arial"/>
                <w:b/>
                <w:sz w:val="16"/>
                <w:szCs w:val="20"/>
              </w:rPr>
              <w:t>Proposal</w:t>
            </w:r>
          </w:p>
        </w:tc>
      </w:tr>
      <w:tr w:rsidR="00291E74" w:rsidRPr="00F9270A" w14:paraId="2962C06D"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472FE031" w14:textId="4C7CEE2A"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744" w:type="dxa"/>
          </w:tcPr>
          <w:p w14:paraId="6FC98F8E" w14:textId="77777777"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color w:val="FF0000"/>
                <w:sz w:val="16"/>
                <w:szCs w:val="20"/>
              </w:rPr>
            </w:pPr>
            <w:r w:rsidRPr="00F9270A">
              <w:rPr>
                <w:rFonts w:ascii="Arial" w:hAnsi="Arial" w:cs="Arial"/>
                <w:sz w:val="16"/>
                <w:szCs w:val="20"/>
              </w:rPr>
              <w:t>Begin NTP (Non-Invasive Transcutaneous Pacing) immediately by trained nurse</w:t>
            </w:r>
          </w:p>
          <w:p w14:paraId="12B89B62" w14:textId="77777777"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
        </w:tc>
        <w:tc>
          <w:tcPr>
            <w:tcW w:w="3772" w:type="dxa"/>
          </w:tcPr>
          <w:p w14:paraId="52749EE0" w14:textId="77777777" w:rsidR="00E52787" w:rsidRPr="00F9270A" w:rsidRDefault="00E52787" w:rsidP="00E52787">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sidRPr="00F9270A">
              <w:rPr>
                <w:rFonts w:ascii="Arial" w:hAnsi="Arial" w:cs="Arial"/>
                <w:b/>
                <w:sz w:val="16"/>
                <w:szCs w:val="20"/>
              </w:rPr>
              <w:t xml:space="preserve"> </w:t>
            </w:r>
            <w:r w:rsidRPr="00F9270A">
              <w:rPr>
                <w:rFonts w:ascii="Arial" w:hAnsi="Arial" w:cs="Arial"/>
                <w:sz w:val="16"/>
                <w:szCs w:val="20"/>
              </w:rPr>
              <w:t>with</w:t>
            </w:r>
          </w:p>
          <w:p w14:paraId="5EFFDF26" w14:textId="77777777" w:rsidR="00E52787" w:rsidRPr="00F9270A" w:rsidRDefault="00E52787" w:rsidP="00E52787">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proofErr w:type="spellStart"/>
            <w:r w:rsidRPr="00E52787">
              <w:rPr>
                <w:rFonts w:ascii="Arial" w:hAnsi="Arial" w:cs="Arial"/>
                <w:b/>
                <w:sz w:val="16"/>
                <w:szCs w:val="20"/>
              </w:rPr>
              <w:t>DeviceUse</w:t>
            </w:r>
            <w:proofErr w:type="spellEnd"/>
          </w:p>
          <w:p w14:paraId="50D1663B" w14:textId="04C47528" w:rsidR="00291E74" w:rsidRDefault="00291E74" w:rsidP="00723435">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device.type</w:t>
            </w:r>
            <w:proofErr w:type="spellEnd"/>
            <w:r w:rsidR="00351EA6" w:rsidRPr="00F9270A">
              <w:rPr>
                <w:rFonts w:ascii="Arial" w:hAnsi="Arial" w:cs="Arial"/>
                <w:sz w:val="16"/>
                <w:szCs w:val="20"/>
              </w:rPr>
              <w:t>=</w:t>
            </w:r>
            <w:r w:rsidRPr="00F9270A">
              <w:rPr>
                <w:rFonts w:ascii="Arial" w:hAnsi="Arial" w:cs="Arial"/>
                <w:sz w:val="16"/>
                <w:szCs w:val="20"/>
              </w:rPr>
              <w:t>NTP</w:t>
            </w:r>
          </w:p>
          <w:p w14:paraId="7FCF2A9D" w14:textId="77777777" w:rsidR="00723435" w:rsidRPr="00F9270A" w:rsidRDefault="00E52787" w:rsidP="00723435">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modality </w:t>
            </w:r>
            <w:r>
              <w:rPr>
                <w:rFonts w:ascii="Arial" w:hAnsi="Arial" w:cs="Arial"/>
                <w:b/>
                <w:sz w:val="16"/>
                <w:szCs w:val="20"/>
              </w:rPr>
              <w:t>Order</w:t>
            </w:r>
          </w:p>
          <w:p w14:paraId="4F2DC170" w14:textId="49A2B3E2" w:rsidR="00E52787" w:rsidRPr="00F9270A" w:rsidRDefault="00723435" w:rsidP="00723435">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F9270A">
              <w:rPr>
                <w:rFonts w:ascii="Arial" w:hAnsi="Arial" w:cs="Arial"/>
                <w:sz w:val="16"/>
                <w:szCs w:val="20"/>
              </w:rPr>
              <w:t>-urgency=urgent</w:t>
            </w:r>
          </w:p>
        </w:tc>
      </w:tr>
      <w:tr w:rsidR="00291E74" w:rsidRPr="00F9270A" w14:paraId="24FAA35A"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733FE6AB" w14:textId="3E59890A"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744" w:type="dxa"/>
          </w:tcPr>
          <w:p w14:paraId="75811824" w14:textId="0BEB1A34"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Cholecystectomy was not performed</w:t>
            </w:r>
          </w:p>
        </w:tc>
        <w:tc>
          <w:tcPr>
            <w:tcW w:w="3772" w:type="dxa"/>
          </w:tcPr>
          <w:p w14:paraId="55590100" w14:textId="01CC5104" w:rsidR="00291E74" w:rsidRPr="00F9270A" w:rsidRDefault="006E2BD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proofErr w:type="spellStart"/>
            <w:r>
              <w:rPr>
                <w:rFonts w:ascii="Arial" w:hAnsi="Arial" w:cs="Arial"/>
                <w:b/>
                <w:sz w:val="16"/>
                <w:szCs w:val="20"/>
              </w:rPr>
              <w:t>StatementOfNonOccurrence</w:t>
            </w:r>
            <w:proofErr w:type="spellEnd"/>
            <w:r w:rsidR="00291E74" w:rsidRPr="00F9270A">
              <w:rPr>
                <w:rFonts w:ascii="Arial" w:hAnsi="Arial" w:cs="Arial"/>
                <w:b/>
                <w:sz w:val="16"/>
                <w:szCs w:val="20"/>
              </w:rPr>
              <w:t xml:space="preserve"> </w:t>
            </w:r>
            <w:r w:rsidR="00291E74" w:rsidRPr="00F9270A">
              <w:rPr>
                <w:rFonts w:ascii="Arial" w:hAnsi="Arial" w:cs="Arial"/>
                <w:sz w:val="16"/>
                <w:szCs w:val="20"/>
              </w:rPr>
              <w:t>with</w:t>
            </w:r>
          </w:p>
          <w:p w14:paraId="52883B1C" w14:textId="35265829" w:rsidR="00291E74" w:rsidRPr="00F9270A" w:rsidRDefault="006E2BD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00291E74" w:rsidRPr="006E2BD4">
              <w:rPr>
                <w:rFonts w:ascii="Arial" w:hAnsi="Arial" w:cs="Arial"/>
                <w:b/>
                <w:sz w:val="16"/>
                <w:szCs w:val="20"/>
              </w:rPr>
              <w:t>Procedure</w:t>
            </w:r>
          </w:p>
          <w:p w14:paraId="435FDD20" w14:textId="1F5BF26E" w:rsidR="006E2BD4" w:rsidRDefault="00291E74" w:rsidP="006E2BD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procedureCode</w:t>
            </w:r>
            <w:proofErr w:type="spellEnd"/>
            <w:r w:rsidR="0003751D" w:rsidRPr="00F9270A">
              <w:rPr>
                <w:rFonts w:ascii="Arial" w:hAnsi="Arial" w:cs="Arial"/>
                <w:sz w:val="16"/>
                <w:szCs w:val="20"/>
              </w:rPr>
              <w:t xml:space="preserve"> in </w:t>
            </w:r>
            <w:r w:rsidRPr="00F9270A">
              <w:rPr>
                <w:rFonts w:ascii="Arial" w:hAnsi="Arial" w:cs="Arial"/>
                <w:sz w:val="16"/>
                <w:szCs w:val="20"/>
              </w:rPr>
              <w:t>cholecystectomy VS</w:t>
            </w:r>
            <w:r w:rsidR="006E2BD4">
              <w:rPr>
                <w:rFonts w:ascii="Arial" w:hAnsi="Arial" w:cs="Arial"/>
                <w:sz w:val="16"/>
                <w:szCs w:val="20"/>
              </w:rPr>
              <w:t xml:space="preserve"> </w:t>
            </w:r>
          </w:p>
          <w:p w14:paraId="74881E2D" w14:textId="7A9F03BC" w:rsidR="00291E74" w:rsidRPr="00F9270A" w:rsidRDefault="006E2BD4" w:rsidP="006E2BD4">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Pr>
                <w:rFonts w:ascii="Arial" w:hAnsi="Arial" w:cs="Arial"/>
                <w:b/>
                <w:sz w:val="16"/>
                <w:szCs w:val="20"/>
              </w:rPr>
              <w:t>Performance</w:t>
            </w:r>
          </w:p>
        </w:tc>
      </w:tr>
      <w:tr w:rsidR="00291E74" w:rsidRPr="00F9270A" w14:paraId="4A68D41D"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49A383B7" w14:textId="329E4AC1"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744" w:type="dxa"/>
          </w:tcPr>
          <w:p w14:paraId="2100DC0C" w14:textId="7DA6AF5E"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roofErr w:type="spellStart"/>
            <w:r w:rsidRPr="00F9270A">
              <w:rPr>
                <w:rFonts w:ascii="Arial" w:hAnsi="Arial" w:cs="Arial"/>
                <w:sz w:val="16"/>
                <w:szCs w:val="20"/>
              </w:rPr>
              <w:t>Hep</w:t>
            </w:r>
            <w:proofErr w:type="spellEnd"/>
            <w:r w:rsidRPr="00F9270A">
              <w:rPr>
                <w:rFonts w:ascii="Arial" w:hAnsi="Arial" w:cs="Arial"/>
                <w:sz w:val="16"/>
                <w:szCs w:val="20"/>
              </w:rPr>
              <w:t xml:space="preserve"> B dose 1 due now. Total of 3 doses required to obtain protection from Hepatitis B infection. </w:t>
            </w:r>
          </w:p>
        </w:tc>
        <w:tc>
          <w:tcPr>
            <w:tcW w:w="3772" w:type="dxa"/>
          </w:tcPr>
          <w:p w14:paraId="762F1FA7" w14:textId="72BEEF28" w:rsidR="006B784B" w:rsidRPr="00F9270A" w:rsidRDefault="006B784B" w:rsidP="006B784B">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proofErr w:type="spellStart"/>
            <w:r>
              <w:rPr>
                <w:rFonts w:ascii="Arial" w:hAnsi="Arial" w:cs="Arial"/>
                <w:b/>
                <w:sz w:val="16"/>
                <w:szCs w:val="20"/>
              </w:rPr>
              <w:t>S</w:t>
            </w:r>
            <w:r w:rsidR="00AD7135">
              <w:rPr>
                <w:rFonts w:ascii="Arial" w:hAnsi="Arial" w:cs="Arial"/>
                <w:b/>
                <w:sz w:val="16"/>
                <w:szCs w:val="20"/>
              </w:rPr>
              <w:t>tatementOf</w:t>
            </w:r>
            <w:r>
              <w:rPr>
                <w:rFonts w:ascii="Arial" w:hAnsi="Arial" w:cs="Arial"/>
                <w:b/>
                <w:sz w:val="16"/>
                <w:szCs w:val="20"/>
              </w:rPr>
              <w:t>Occurrence</w:t>
            </w:r>
            <w:proofErr w:type="spellEnd"/>
            <w:r w:rsidRPr="00F9270A">
              <w:rPr>
                <w:rFonts w:ascii="Arial" w:hAnsi="Arial" w:cs="Arial"/>
                <w:b/>
                <w:sz w:val="16"/>
                <w:szCs w:val="20"/>
              </w:rPr>
              <w:t xml:space="preserve"> </w:t>
            </w:r>
            <w:r w:rsidRPr="00F9270A">
              <w:rPr>
                <w:rFonts w:ascii="Arial" w:hAnsi="Arial" w:cs="Arial"/>
                <w:sz w:val="16"/>
                <w:szCs w:val="20"/>
              </w:rPr>
              <w:t>with</w:t>
            </w:r>
          </w:p>
          <w:p w14:paraId="7EA2A081" w14:textId="3B46CF1C" w:rsidR="00291E74" w:rsidRPr="00F9270A" w:rsidRDefault="006B784B"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Pr>
                <w:rFonts w:ascii="Arial" w:hAnsi="Arial" w:cs="Arial"/>
                <w:b/>
                <w:sz w:val="16"/>
                <w:szCs w:val="20"/>
              </w:rPr>
              <w:t>Immunization</w:t>
            </w:r>
          </w:p>
          <w:p w14:paraId="22470763" w14:textId="5C49A350"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vaccine.vaccineType</w:t>
            </w:r>
            <w:proofErr w:type="spellEnd"/>
            <w:r w:rsidR="00351EA6" w:rsidRPr="00F9270A">
              <w:rPr>
                <w:rFonts w:ascii="Arial" w:hAnsi="Arial" w:cs="Arial"/>
                <w:sz w:val="16"/>
                <w:szCs w:val="20"/>
              </w:rPr>
              <w:t>=</w:t>
            </w:r>
            <w:r w:rsidRPr="00F9270A">
              <w:rPr>
                <w:rFonts w:ascii="Arial" w:hAnsi="Arial" w:cs="Arial"/>
                <w:sz w:val="16"/>
                <w:szCs w:val="20"/>
              </w:rPr>
              <w:t>hepatitis B vaccine</w:t>
            </w:r>
          </w:p>
          <w:p w14:paraId="19F32C32" w14:textId="128BAF51"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-protocol</w:t>
            </w:r>
            <w:r w:rsidR="00351EA6" w:rsidRPr="00F9270A">
              <w:rPr>
                <w:rFonts w:ascii="Arial" w:hAnsi="Arial" w:cs="Arial"/>
                <w:sz w:val="16"/>
                <w:szCs w:val="20"/>
              </w:rPr>
              <w:t>=</w:t>
            </w:r>
            <w:r w:rsidRPr="00F9270A">
              <w:rPr>
                <w:rFonts w:ascii="Arial" w:hAnsi="Arial" w:cs="Arial"/>
                <w:sz w:val="16"/>
                <w:szCs w:val="20"/>
              </w:rPr>
              <w:t>{</w:t>
            </w:r>
          </w:p>
          <w:p w14:paraId="20F33BBB" w14:textId="2BA6DA1A"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w:t>
            </w:r>
            <w:proofErr w:type="spellStart"/>
            <w:r w:rsidRPr="00F9270A">
              <w:rPr>
                <w:rFonts w:ascii="Arial" w:hAnsi="Arial" w:cs="Arial"/>
                <w:sz w:val="16"/>
                <w:szCs w:val="20"/>
              </w:rPr>
              <w:t>doseTarget</w:t>
            </w:r>
            <w:proofErr w:type="spellEnd"/>
            <w:r w:rsidR="00351EA6" w:rsidRPr="00F9270A">
              <w:rPr>
                <w:rFonts w:ascii="Arial" w:hAnsi="Arial" w:cs="Arial"/>
                <w:sz w:val="16"/>
                <w:szCs w:val="20"/>
              </w:rPr>
              <w:t>=</w:t>
            </w:r>
            <w:r w:rsidRPr="00F9270A">
              <w:rPr>
                <w:rFonts w:ascii="Arial" w:hAnsi="Arial" w:cs="Arial"/>
                <w:sz w:val="16"/>
                <w:szCs w:val="20"/>
              </w:rPr>
              <w:t>hepatitis B</w:t>
            </w:r>
          </w:p>
          <w:p w14:paraId="2E4725F0" w14:textId="04FF0BC7"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w:t>
            </w:r>
            <w:proofErr w:type="spellStart"/>
            <w:r w:rsidRPr="00F9270A">
              <w:rPr>
                <w:rFonts w:ascii="Arial" w:hAnsi="Arial" w:cs="Arial"/>
                <w:sz w:val="16"/>
                <w:szCs w:val="20"/>
              </w:rPr>
              <w:t>doseSequence</w:t>
            </w:r>
            <w:proofErr w:type="spellEnd"/>
            <w:r w:rsidR="00351EA6" w:rsidRPr="00F9270A">
              <w:rPr>
                <w:rFonts w:ascii="Arial" w:hAnsi="Arial" w:cs="Arial"/>
                <w:sz w:val="16"/>
                <w:szCs w:val="20"/>
              </w:rPr>
              <w:t>=</w:t>
            </w:r>
            <w:r w:rsidRPr="00F9270A">
              <w:rPr>
                <w:rFonts w:ascii="Arial" w:hAnsi="Arial" w:cs="Arial"/>
                <w:sz w:val="16"/>
                <w:szCs w:val="20"/>
              </w:rPr>
              <w:t>1</w:t>
            </w:r>
          </w:p>
          <w:p w14:paraId="7A873A15" w14:textId="3AD36CB7"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w:t>
            </w:r>
            <w:r w:rsidR="00351EA6" w:rsidRPr="00F9270A">
              <w:rPr>
                <w:rFonts w:ascii="Arial" w:hAnsi="Arial" w:cs="Arial"/>
                <w:sz w:val="16"/>
                <w:szCs w:val="20"/>
              </w:rPr>
              <w:t>-</w:t>
            </w:r>
            <w:proofErr w:type="spellStart"/>
            <w:r w:rsidR="00351EA6" w:rsidRPr="00F9270A">
              <w:rPr>
                <w:rFonts w:ascii="Arial" w:hAnsi="Arial" w:cs="Arial"/>
                <w:sz w:val="16"/>
                <w:szCs w:val="20"/>
              </w:rPr>
              <w:t>seriesDoses</w:t>
            </w:r>
            <w:proofErr w:type="spellEnd"/>
            <w:r w:rsidR="00351EA6" w:rsidRPr="00F9270A">
              <w:rPr>
                <w:rFonts w:ascii="Arial" w:hAnsi="Arial" w:cs="Arial"/>
                <w:sz w:val="16"/>
                <w:szCs w:val="20"/>
              </w:rPr>
              <w:t>=</w:t>
            </w:r>
            <w:r w:rsidRPr="00F9270A">
              <w:rPr>
                <w:rFonts w:ascii="Arial" w:hAnsi="Arial" w:cs="Arial"/>
                <w:sz w:val="16"/>
                <w:szCs w:val="20"/>
              </w:rPr>
              <w:t>3</w:t>
            </w:r>
          </w:p>
          <w:p w14:paraId="321B79A1" w14:textId="583B4156" w:rsidR="006B784B" w:rsidRDefault="00291E74" w:rsidP="006B784B">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r w:rsidR="006B784B">
              <w:rPr>
                <w:rFonts w:ascii="Arial" w:hAnsi="Arial" w:cs="Arial"/>
                <w:sz w:val="16"/>
                <w:szCs w:val="20"/>
              </w:rPr>
              <w:t xml:space="preserve"> </w:t>
            </w:r>
          </w:p>
          <w:p w14:paraId="390686A9" w14:textId="6315D939" w:rsidR="00291E74" w:rsidRPr="00F9270A" w:rsidRDefault="006B784B" w:rsidP="006B784B">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Pr>
                <w:rFonts w:ascii="Arial" w:hAnsi="Arial" w:cs="Arial"/>
                <w:b/>
                <w:sz w:val="16"/>
                <w:szCs w:val="20"/>
              </w:rPr>
              <w:t>Proposal</w:t>
            </w:r>
          </w:p>
        </w:tc>
      </w:tr>
      <w:tr w:rsidR="00291E74" w:rsidRPr="00F9270A" w14:paraId="53C90C68"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4E7B8567" w14:textId="62EDCF71"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744" w:type="dxa"/>
          </w:tcPr>
          <w:p w14:paraId="73B99A8E" w14:textId="583BFDD6"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Aspirin 81 mg ,one tablet per day orally</w:t>
            </w:r>
          </w:p>
        </w:tc>
        <w:tc>
          <w:tcPr>
            <w:tcW w:w="3772" w:type="dxa"/>
          </w:tcPr>
          <w:p w14:paraId="47EB0573" w14:textId="31F32E0C" w:rsidR="00AD7135" w:rsidRPr="00F9270A" w:rsidRDefault="00AD7135" w:rsidP="00AD7135">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proofErr w:type="spellStart"/>
            <w:r>
              <w:rPr>
                <w:rFonts w:ascii="Arial" w:hAnsi="Arial" w:cs="Arial"/>
                <w:b/>
                <w:sz w:val="16"/>
                <w:szCs w:val="20"/>
              </w:rPr>
              <w:t>StatementOfOccurrence</w:t>
            </w:r>
            <w:proofErr w:type="spellEnd"/>
            <w:r w:rsidRPr="00F9270A">
              <w:rPr>
                <w:rFonts w:ascii="Arial" w:hAnsi="Arial" w:cs="Arial"/>
                <w:b/>
                <w:sz w:val="16"/>
                <w:szCs w:val="20"/>
              </w:rPr>
              <w:t xml:space="preserve"> </w:t>
            </w:r>
            <w:r w:rsidRPr="00F9270A">
              <w:rPr>
                <w:rFonts w:ascii="Arial" w:hAnsi="Arial" w:cs="Arial"/>
                <w:sz w:val="16"/>
                <w:szCs w:val="20"/>
              </w:rPr>
              <w:t>with</w:t>
            </w:r>
          </w:p>
          <w:p w14:paraId="1E3CFA06" w14:textId="53F85134" w:rsidR="00AD7135" w:rsidRPr="00F9270A" w:rsidRDefault="00AD7135" w:rsidP="00AD7135">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proofErr w:type="spellStart"/>
            <w:r>
              <w:rPr>
                <w:rFonts w:ascii="Arial" w:hAnsi="Arial" w:cs="Arial"/>
                <w:b/>
                <w:sz w:val="16"/>
                <w:szCs w:val="20"/>
              </w:rPr>
              <w:t>MedicationTreatment</w:t>
            </w:r>
            <w:proofErr w:type="spellEnd"/>
          </w:p>
          <w:p w14:paraId="0ECF6C54" w14:textId="2F634F9B" w:rsidR="00291E74" w:rsidRPr="00F9270A"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medication.code</w:t>
            </w:r>
            <w:proofErr w:type="spellEnd"/>
            <w:r w:rsidR="0003751D" w:rsidRPr="00F9270A">
              <w:rPr>
                <w:rFonts w:ascii="Arial" w:hAnsi="Arial" w:cs="Arial"/>
                <w:sz w:val="16"/>
                <w:szCs w:val="20"/>
              </w:rPr>
              <w:t xml:space="preserve"> in </w:t>
            </w:r>
            <w:r w:rsidRPr="00F9270A">
              <w:rPr>
                <w:rFonts w:ascii="Arial" w:hAnsi="Arial" w:cs="Arial"/>
                <w:sz w:val="16"/>
                <w:szCs w:val="20"/>
              </w:rPr>
              <w:t>Aspirin VS</w:t>
            </w:r>
          </w:p>
          <w:p w14:paraId="467B8F95" w14:textId="50313D36" w:rsidR="00291E74" w:rsidRPr="00F9270A" w:rsidRDefault="00E03D36"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-dosage</w:t>
            </w:r>
            <w:r w:rsidR="00351EA6" w:rsidRPr="00F9270A">
              <w:rPr>
                <w:rFonts w:ascii="Arial" w:hAnsi="Arial" w:cs="Arial"/>
                <w:sz w:val="16"/>
                <w:szCs w:val="20"/>
              </w:rPr>
              <w:t>=</w:t>
            </w:r>
            <w:r w:rsidR="00291E74" w:rsidRPr="00F9270A">
              <w:rPr>
                <w:rFonts w:ascii="Arial" w:hAnsi="Arial" w:cs="Arial"/>
                <w:sz w:val="16"/>
                <w:szCs w:val="20"/>
              </w:rPr>
              <w:t>{</w:t>
            </w:r>
          </w:p>
          <w:p w14:paraId="0D402265" w14:textId="3DA397FA" w:rsidR="00291E74" w:rsidRPr="00F9270A"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w:t>
            </w:r>
            <w:proofErr w:type="spellStart"/>
            <w:r w:rsidRPr="00F9270A">
              <w:rPr>
                <w:rFonts w:ascii="Arial" w:hAnsi="Arial" w:cs="Arial"/>
                <w:sz w:val="16"/>
                <w:szCs w:val="20"/>
              </w:rPr>
              <w:t>doseQuantity</w:t>
            </w:r>
            <w:proofErr w:type="spellEnd"/>
            <w:r w:rsidR="00351EA6" w:rsidRPr="00F9270A">
              <w:rPr>
                <w:rFonts w:ascii="Arial" w:hAnsi="Arial" w:cs="Arial"/>
                <w:sz w:val="16"/>
                <w:szCs w:val="20"/>
              </w:rPr>
              <w:t>=</w:t>
            </w:r>
            <w:r w:rsidRPr="00F9270A">
              <w:rPr>
                <w:rFonts w:ascii="Arial" w:hAnsi="Arial" w:cs="Arial"/>
                <w:sz w:val="16"/>
                <w:szCs w:val="20"/>
              </w:rPr>
              <w:t>81mg</w:t>
            </w:r>
          </w:p>
          <w:p w14:paraId="7074394E" w14:textId="47EC5311" w:rsidR="00291E74" w:rsidRPr="00F9270A"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w:t>
            </w:r>
            <w:proofErr w:type="spellStart"/>
            <w:r w:rsidRPr="00F9270A">
              <w:rPr>
                <w:rFonts w:ascii="Arial" w:hAnsi="Arial" w:cs="Arial"/>
                <w:sz w:val="16"/>
                <w:szCs w:val="20"/>
              </w:rPr>
              <w:t>administrationSchedule</w:t>
            </w:r>
            <w:proofErr w:type="spellEnd"/>
            <w:r w:rsidR="00351EA6" w:rsidRPr="00F9270A">
              <w:rPr>
                <w:rFonts w:ascii="Arial" w:hAnsi="Arial" w:cs="Arial"/>
                <w:sz w:val="16"/>
                <w:szCs w:val="20"/>
              </w:rPr>
              <w:t>=</w:t>
            </w:r>
            <w:r w:rsidRPr="00F9270A">
              <w:rPr>
                <w:rFonts w:ascii="Arial" w:hAnsi="Arial" w:cs="Arial"/>
                <w:sz w:val="16"/>
                <w:szCs w:val="20"/>
              </w:rPr>
              <w:t>one per day</w:t>
            </w:r>
          </w:p>
          <w:p w14:paraId="35C76384" w14:textId="615FCA1B" w:rsidR="00291E74" w:rsidRPr="00F9270A"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lastRenderedPageBreak/>
              <w:t xml:space="preserve">   </w:t>
            </w:r>
            <w:r w:rsidR="00E03D36">
              <w:rPr>
                <w:rFonts w:ascii="Arial" w:hAnsi="Arial" w:cs="Arial"/>
                <w:sz w:val="16"/>
                <w:szCs w:val="20"/>
              </w:rPr>
              <w:t>-r</w:t>
            </w:r>
            <w:r w:rsidRPr="00F9270A">
              <w:rPr>
                <w:rFonts w:ascii="Arial" w:hAnsi="Arial" w:cs="Arial"/>
                <w:sz w:val="16"/>
                <w:szCs w:val="20"/>
              </w:rPr>
              <w:t>oute</w:t>
            </w:r>
            <w:r w:rsidR="00351EA6" w:rsidRPr="00F9270A">
              <w:rPr>
                <w:rFonts w:ascii="Arial" w:hAnsi="Arial" w:cs="Arial"/>
                <w:sz w:val="16"/>
                <w:szCs w:val="20"/>
              </w:rPr>
              <w:t>=</w:t>
            </w:r>
            <w:r w:rsidRPr="00F9270A">
              <w:rPr>
                <w:rFonts w:ascii="Arial" w:hAnsi="Arial" w:cs="Arial"/>
                <w:sz w:val="16"/>
                <w:szCs w:val="20"/>
              </w:rPr>
              <w:t>oral</w:t>
            </w:r>
          </w:p>
          <w:p w14:paraId="5122711F" w14:textId="79FFB024" w:rsidR="00E03D36" w:rsidRDefault="00291E74" w:rsidP="00E03D36">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r w:rsidR="00E03D36">
              <w:rPr>
                <w:rFonts w:ascii="Arial" w:hAnsi="Arial" w:cs="Arial"/>
                <w:sz w:val="16"/>
                <w:szCs w:val="20"/>
              </w:rPr>
              <w:t xml:space="preserve"> </w:t>
            </w:r>
          </w:p>
          <w:p w14:paraId="326B2722" w14:textId="72527F69" w:rsidR="00291E74" w:rsidRPr="00F9270A" w:rsidRDefault="00E03D36" w:rsidP="00E03D36">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Pr>
                <w:rFonts w:ascii="Arial" w:hAnsi="Arial" w:cs="Arial"/>
                <w:b/>
                <w:sz w:val="16"/>
                <w:szCs w:val="20"/>
              </w:rPr>
              <w:t>Order</w:t>
            </w:r>
          </w:p>
        </w:tc>
      </w:tr>
      <w:tr w:rsidR="00291E74" w:rsidRPr="00F9270A" w14:paraId="5D924910"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00893F4B" w14:textId="5009D49C" w:rsidR="00291E74" w:rsidRPr="00F9270A" w:rsidRDefault="00291E74" w:rsidP="00291E74">
            <w:pPr>
              <w:rPr>
                <w:rFonts w:ascii="Arial" w:hAnsi="Arial" w:cs="Arial"/>
                <w:sz w:val="16"/>
                <w:szCs w:val="20"/>
              </w:rPr>
            </w:pPr>
            <w:r w:rsidRPr="00F9270A">
              <w:rPr>
                <w:rFonts w:ascii="Arial" w:hAnsi="Arial" w:cs="Arial"/>
                <w:sz w:val="16"/>
                <w:szCs w:val="20"/>
              </w:rPr>
              <w:lastRenderedPageBreak/>
              <w:t>QIDAM developers</w:t>
            </w:r>
          </w:p>
        </w:tc>
        <w:tc>
          <w:tcPr>
            <w:tcW w:w="3744" w:type="dxa"/>
          </w:tcPr>
          <w:p w14:paraId="2C4DCEA1" w14:textId="242E50CC"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Lumpectomy is contraindicated in pregnancy</w:t>
            </w:r>
          </w:p>
        </w:tc>
        <w:tc>
          <w:tcPr>
            <w:tcW w:w="3772" w:type="dxa"/>
          </w:tcPr>
          <w:p w14:paraId="23B37D0D" w14:textId="77777777" w:rsidR="00FF0ECD" w:rsidRPr="00F9270A" w:rsidRDefault="00FF0ECD" w:rsidP="00FF0ECD">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proofErr w:type="spellStart"/>
            <w:r>
              <w:rPr>
                <w:rFonts w:ascii="Arial" w:hAnsi="Arial" w:cs="Arial"/>
                <w:b/>
                <w:sz w:val="16"/>
                <w:szCs w:val="20"/>
              </w:rPr>
              <w:t>StatementOfOccurrence</w:t>
            </w:r>
            <w:proofErr w:type="spellEnd"/>
            <w:r w:rsidRPr="00F9270A">
              <w:rPr>
                <w:rFonts w:ascii="Arial" w:hAnsi="Arial" w:cs="Arial"/>
                <w:b/>
                <w:sz w:val="16"/>
                <w:szCs w:val="20"/>
              </w:rPr>
              <w:t xml:space="preserve"> </w:t>
            </w:r>
            <w:r w:rsidRPr="00F9270A">
              <w:rPr>
                <w:rFonts w:ascii="Arial" w:hAnsi="Arial" w:cs="Arial"/>
                <w:sz w:val="16"/>
                <w:szCs w:val="20"/>
              </w:rPr>
              <w:t>with</w:t>
            </w:r>
          </w:p>
          <w:p w14:paraId="1FDE59B5" w14:textId="2B24AC43" w:rsidR="00291E74" w:rsidRPr="00F9270A" w:rsidRDefault="00FF0ECD" w:rsidP="00FF0ECD">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Pr>
                <w:rFonts w:ascii="Arial" w:hAnsi="Arial" w:cs="Arial"/>
                <w:b/>
                <w:sz w:val="16"/>
                <w:szCs w:val="20"/>
              </w:rPr>
              <w:t>Contraindication</w:t>
            </w:r>
          </w:p>
          <w:p w14:paraId="7AA03DA1" w14:textId="1E16902D"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contraindicated</w:t>
            </w:r>
            <w:r w:rsidR="009D6D5A">
              <w:rPr>
                <w:rFonts w:ascii="Arial" w:hAnsi="Arial" w:cs="Arial"/>
                <w:sz w:val="16"/>
                <w:szCs w:val="20"/>
              </w:rPr>
              <w:t>Act</w:t>
            </w:r>
            <w:proofErr w:type="spellEnd"/>
            <w:r w:rsidR="009D6D5A">
              <w:rPr>
                <w:rFonts w:ascii="Arial" w:hAnsi="Arial" w:cs="Arial"/>
                <w:sz w:val="16"/>
                <w:szCs w:val="20"/>
              </w:rPr>
              <w:t xml:space="preserve"> = {Procedure with </w:t>
            </w:r>
            <w:proofErr w:type="spellStart"/>
            <w:r w:rsidRPr="00F9270A">
              <w:rPr>
                <w:rFonts w:ascii="Arial" w:hAnsi="Arial" w:cs="Arial"/>
                <w:sz w:val="16"/>
                <w:szCs w:val="20"/>
              </w:rPr>
              <w:t>procedureCode</w:t>
            </w:r>
            <w:proofErr w:type="spellEnd"/>
            <w:r w:rsidR="0003751D" w:rsidRPr="00F9270A">
              <w:rPr>
                <w:rFonts w:ascii="Arial" w:hAnsi="Arial" w:cs="Arial"/>
                <w:sz w:val="16"/>
                <w:szCs w:val="20"/>
              </w:rPr>
              <w:t xml:space="preserve"> in </w:t>
            </w:r>
            <w:r w:rsidRPr="00F9270A">
              <w:rPr>
                <w:rFonts w:ascii="Arial" w:hAnsi="Arial" w:cs="Arial"/>
                <w:sz w:val="16"/>
                <w:szCs w:val="20"/>
              </w:rPr>
              <w:t>lumpectomy VS</w:t>
            </w:r>
            <w:r w:rsidR="009D6D5A">
              <w:rPr>
                <w:rFonts w:ascii="Arial" w:hAnsi="Arial" w:cs="Arial"/>
                <w:sz w:val="16"/>
                <w:szCs w:val="20"/>
              </w:rPr>
              <w:t>}</w:t>
            </w:r>
          </w:p>
          <w:p w14:paraId="23FC1A06" w14:textId="3501D236" w:rsidR="00291E74"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009D6D5A">
              <w:rPr>
                <w:rFonts w:ascii="Arial" w:hAnsi="Arial" w:cs="Arial"/>
                <w:sz w:val="16"/>
                <w:szCs w:val="20"/>
              </w:rPr>
              <w:t>inference</w:t>
            </w:r>
            <w:r w:rsidR="003F249B">
              <w:rPr>
                <w:rFonts w:ascii="Arial" w:hAnsi="Arial" w:cs="Arial"/>
                <w:sz w:val="16"/>
                <w:szCs w:val="20"/>
              </w:rPr>
              <w:t>.</w:t>
            </w:r>
            <w:r w:rsidR="009D6D5A">
              <w:rPr>
                <w:rFonts w:ascii="Arial" w:hAnsi="Arial" w:cs="Arial"/>
                <w:sz w:val="16"/>
                <w:szCs w:val="20"/>
              </w:rPr>
              <w:t>inferredFrom</w:t>
            </w:r>
            <w:proofErr w:type="spellEnd"/>
            <w:r w:rsidR="009D6D5A">
              <w:rPr>
                <w:rFonts w:ascii="Arial" w:hAnsi="Arial" w:cs="Arial"/>
                <w:sz w:val="16"/>
                <w:szCs w:val="20"/>
              </w:rPr>
              <w:t xml:space="preserve"> = {Condition with name </w:t>
            </w:r>
            <w:r w:rsidR="00DB008A">
              <w:rPr>
                <w:rFonts w:ascii="Arial" w:hAnsi="Arial" w:cs="Arial"/>
                <w:sz w:val="16"/>
                <w:szCs w:val="20"/>
              </w:rPr>
              <w:t xml:space="preserve">= </w:t>
            </w:r>
            <w:proofErr w:type="spellStart"/>
            <w:r w:rsidRPr="00F9270A">
              <w:rPr>
                <w:rFonts w:ascii="Arial" w:hAnsi="Arial" w:cs="Arial"/>
                <w:sz w:val="16"/>
                <w:szCs w:val="20"/>
              </w:rPr>
              <w:t>Pregnancy</w:t>
            </w:r>
            <w:r w:rsidR="00DB008A">
              <w:rPr>
                <w:rFonts w:ascii="Arial" w:hAnsi="Arial" w:cs="Arial"/>
                <w:sz w:val="16"/>
                <w:szCs w:val="20"/>
              </w:rPr>
              <w:t>VS</w:t>
            </w:r>
            <w:proofErr w:type="spellEnd"/>
          </w:p>
          <w:p w14:paraId="3FFCBAAD" w14:textId="109A9EF5" w:rsidR="00D77789" w:rsidRPr="00F9270A" w:rsidRDefault="00D77789" w:rsidP="00D77789">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Pr>
                <w:rFonts w:ascii="Arial" w:hAnsi="Arial" w:cs="Arial"/>
                <w:b/>
                <w:sz w:val="16"/>
                <w:szCs w:val="20"/>
              </w:rPr>
              <w:t>Observation</w:t>
            </w:r>
          </w:p>
        </w:tc>
      </w:tr>
      <w:tr w:rsidR="00291E74" w:rsidRPr="00F9270A" w14:paraId="3B4349E8"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76875DB9" w14:textId="1F771C14"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744" w:type="dxa"/>
          </w:tcPr>
          <w:p w14:paraId="42236DF4" w14:textId="377CFA17"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No family history of lung cancer in patient</w:t>
            </w:r>
          </w:p>
        </w:tc>
        <w:tc>
          <w:tcPr>
            <w:tcW w:w="3772" w:type="dxa"/>
          </w:tcPr>
          <w:p w14:paraId="48B7C367" w14:textId="0BE6E1F2" w:rsidR="00FF0ECD" w:rsidRPr="00F9270A" w:rsidRDefault="00FF0ECD" w:rsidP="00FF0ECD">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proofErr w:type="spellStart"/>
            <w:r>
              <w:rPr>
                <w:rFonts w:ascii="Arial" w:hAnsi="Arial" w:cs="Arial"/>
                <w:b/>
                <w:sz w:val="16"/>
                <w:szCs w:val="20"/>
              </w:rPr>
              <w:t>StatementOfNonOccurrence</w:t>
            </w:r>
            <w:proofErr w:type="spellEnd"/>
            <w:r w:rsidRPr="00F9270A">
              <w:rPr>
                <w:rFonts w:ascii="Arial" w:hAnsi="Arial" w:cs="Arial"/>
                <w:b/>
                <w:sz w:val="16"/>
                <w:szCs w:val="20"/>
              </w:rPr>
              <w:t xml:space="preserve"> </w:t>
            </w:r>
            <w:r w:rsidRPr="00F9270A">
              <w:rPr>
                <w:rFonts w:ascii="Arial" w:hAnsi="Arial" w:cs="Arial"/>
                <w:sz w:val="16"/>
                <w:szCs w:val="20"/>
              </w:rPr>
              <w:t>with</w:t>
            </w:r>
          </w:p>
          <w:p w14:paraId="5093217E" w14:textId="3D309F42" w:rsidR="00291E74" w:rsidRPr="00F9270A" w:rsidRDefault="00FF0ECD" w:rsidP="00FF0ECD">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proofErr w:type="spellStart"/>
            <w:r w:rsidR="00291E74" w:rsidRPr="00F9270A">
              <w:rPr>
                <w:rFonts w:ascii="Arial" w:hAnsi="Arial" w:cs="Arial"/>
                <w:b/>
                <w:sz w:val="16"/>
                <w:szCs w:val="20"/>
              </w:rPr>
              <w:t>FamilyHistory</w:t>
            </w:r>
            <w:proofErr w:type="spellEnd"/>
          </w:p>
          <w:p w14:paraId="79B5D20D" w14:textId="77777777" w:rsidR="00DB008A" w:rsidRDefault="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-condition</w:t>
            </w:r>
            <w:r w:rsidR="00351EA6" w:rsidRPr="00F9270A">
              <w:rPr>
                <w:rFonts w:ascii="Arial" w:hAnsi="Arial" w:cs="Arial"/>
                <w:sz w:val="16"/>
                <w:szCs w:val="20"/>
              </w:rPr>
              <w:t xml:space="preserve"> in</w:t>
            </w:r>
            <w:r w:rsidRPr="00F9270A">
              <w:rPr>
                <w:rFonts w:ascii="Arial" w:hAnsi="Arial" w:cs="Arial"/>
                <w:sz w:val="16"/>
                <w:szCs w:val="20"/>
              </w:rPr>
              <w:t xml:space="preserve"> lung cancer</w:t>
            </w:r>
            <w:r w:rsidR="00351EA6" w:rsidRPr="00F9270A">
              <w:rPr>
                <w:rFonts w:ascii="Arial" w:hAnsi="Arial" w:cs="Arial"/>
                <w:sz w:val="16"/>
                <w:szCs w:val="20"/>
              </w:rPr>
              <w:t xml:space="preserve"> VS</w:t>
            </w:r>
          </w:p>
          <w:p w14:paraId="643E0B45" w14:textId="4F484624" w:rsidR="00291E74" w:rsidRPr="00F9270A" w:rsidRDefault="00DB008A">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Pr>
                <w:rFonts w:ascii="Arial" w:hAnsi="Arial" w:cs="Arial"/>
                <w:sz w:val="16"/>
                <w:szCs w:val="20"/>
              </w:rPr>
              <w:t xml:space="preserve">modality </w:t>
            </w:r>
            <w:r>
              <w:rPr>
                <w:rFonts w:ascii="Arial" w:hAnsi="Arial" w:cs="Arial"/>
                <w:b/>
                <w:sz w:val="16"/>
                <w:szCs w:val="20"/>
              </w:rPr>
              <w:t>Observation</w:t>
            </w:r>
          </w:p>
        </w:tc>
      </w:tr>
      <w:tr w:rsidR="00291E74" w:rsidRPr="00F9270A" w14:paraId="1D4EE803"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4244A1ED" w14:textId="77276FC3" w:rsidR="00291E74" w:rsidRPr="00F9270A" w:rsidRDefault="00291E74" w:rsidP="00291E74">
            <w:pPr>
              <w:rPr>
                <w:rFonts w:ascii="Arial" w:hAnsi="Arial" w:cs="Arial"/>
                <w:sz w:val="16"/>
                <w:szCs w:val="20"/>
              </w:rPr>
            </w:pPr>
            <w:r w:rsidRPr="00F9270A">
              <w:rPr>
                <w:rFonts w:ascii="Arial" w:hAnsi="Arial" w:cs="Arial"/>
                <w:sz w:val="16"/>
                <w:szCs w:val="20"/>
              </w:rPr>
              <w:t>San Diego County Pertussis Notification Criteria</w:t>
            </w:r>
          </w:p>
        </w:tc>
        <w:tc>
          <w:tcPr>
            <w:tcW w:w="3744" w:type="dxa"/>
          </w:tcPr>
          <w:p w14:paraId="5E04CE1F" w14:textId="3EF78047"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Phone epidemiology program at SDDHS</w:t>
            </w:r>
          </w:p>
        </w:tc>
        <w:tc>
          <w:tcPr>
            <w:tcW w:w="3772" w:type="dxa"/>
          </w:tcPr>
          <w:p w14:paraId="55FCE9DF" w14:textId="77777777" w:rsidR="00FF0ECD" w:rsidRPr="00F9270A" w:rsidRDefault="00FF0ECD" w:rsidP="00FF0ECD">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proofErr w:type="spellStart"/>
            <w:r>
              <w:rPr>
                <w:rFonts w:ascii="Arial" w:hAnsi="Arial" w:cs="Arial"/>
                <w:b/>
                <w:sz w:val="16"/>
                <w:szCs w:val="20"/>
              </w:rPr>
              <w:t>StatementOfOccurrence</w:t>
            </w:r>
            <w:proofErr w:type="spellEnd"/>
            <w:r w:rsidRPr="00F9270A">
              <w:rPr>
                <w:rFonts w:ascii="Arial" w:hAnsi="Arial" w:cs="Arial"/>
                <w:b/>
                <w:sz w:val="16"/>
                <w:szCs w:val="20"/>
              </w:rPr>
              <w:t xml:space="preserve"> </w:t>
            </w:r>
            <w:r w:rsidRPr="00F9270A">
              <w:rPr>
                <w:rFonts w:ascii="Arial" w:hAnsi="Arial" w:cs="Arial"/>
                <w:sz w:val="16"/>
                <w:szCs w:val="20"/>
              </w:rPr>
              <w:t>with</w:t>
            </w:r>
          </w:p>
          <w:p w14:paraId="3801081F" w14:textId="0E7D54C0" w:rsidR="00291E74" w:rsidRPr="00F9270A" w:rsidRDefault="00FF0ECD" w:rsidP="00FF0ECD">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00291E74" w:rsidRPr="00F9270A">
              <w:rPr>
                <w:rFonts w:ascii="Arial" w:hAnsi="Arial" w:cs="Arial"/>
                <w:b/>
                <w:sz w:val="16"/>
                <w:szCs w:val="20"/>
              </w:rPr>
              <w:t>Communication</w:t>
            </w:r>
          </w:p>
          <w:p w14:paraId="3E3C33C3" w14:textId="5CBB3A4C"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-medium</w:t>
            </w:r>
            <w:r w:rsidR="00351EA6" w:rsidRPr="00F9270A">
              <w:rPr>
                <w:rFonts w:ascii="Arial" w:hAnsi="Arial" w:cs="Arial"/>
                <w:sz w:val="16"/>
                <w:szCs w:val="20"/>
              </w:rPr>
              <w:t>=</w:t>
            </w:r>
            <w:r w:rsidRPr="00F9270A">
              <w:rPr>
                <w:rFonts w:ascii="Arial" w:hAnsi="Arial" w:cs="Arial"/>
                <w:sz w:val="16"/>
                <w:szCs w:val="20"/>
              </w:rPr>
              <w:t>telephone</w:t>
            </w:r>
          </w:p>
          <w:p w14:paraId="269A9C27" w14:textId="5B5F59DA"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-sender</w:t>
            </w:r>
            <w:r w:rsidR="00351EA6" w:rsidRPr="00F9270A">
              <w:rPr>
                <w:rFonts w:ascii="Arial" w:hAnsi="Arial" w:cs="Arial"/>
                <w:sz w:val="16"/>
                <w:szCs w:val="20"/>
              </w:rPr>
              <w:t>=</w:t>
            </w:r>
            <w:r w:rsidRPr="00F9270A">
              <w:rPr>
                <w:rFonts w:ascii="Arial" w:hAnsi="Arial" w:cs="Arial"/>
                <w:sz w:val="16"/>
                <w:szCs w:val="20"/>
              </w:rPr>
              <w:t>provider</w:t>
            </w:r>
          </w:p>
          <w:p w14:paraId="1465559E" w14:textId="48D59B30"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-recipient</w:t>
            </w:r>
            <w:r w:rsidR="00351EA6" w:rsidRPr="00F9270A">
              <w:rPr>
                <w:rFonts w:ascii="Arial" w:hAnsi="Arial" w:cs="Arial"/>
                <w:sz w:val="16"/>
                <w:szCs w:val="20"/>
              </w:rPr>
              <w:t>=</w:t>
            </w:r>
            <w:r w:rsidRPr="00F9270A">
              <w:rPr>
                <w:rFonts w:ascii="Arial" w:hAnsi="Arial" w:cs="Arial"/>
                <w:sz w:val="16"/>
                <w:szCs w:val="20"/>
              </w:rPr>
              <w:t>organization (SDDHS)</w:t>
            </w:r>
          </w:p>
          <w:p w14:paraId="7928F8A7" w14:textId="77777777" w:rsidR="00291E74"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-message</w:t>
            </w:r>
            <w:r w:rsidR="00351EA6" w:rsidRPr="00F9270A">
              <w:rPr>
                <w:rFonts w:ascii="Arial" w:hAnsi="Arial" w:cs="Arial"/>
                <w:sz w:val="16"/>
                <w:szCs w:val="20"/>
              </w:rPr>
              <w:t>=</w:t>
            </w:r>
            <w:r w:rsidRPr="00F9270A">
              <w:rPr>
                <w:rFonts w:ascii="Arial" w:hAnsi="Arial" w:cs="Arial"/>
                <w:sz w:val="16"/>
                <w:szCs w:val="20"/>
              </w:rPr>
              <w:t xml:space="preserve"> notification of pertussis case</w:t>
            </w:r>
          </w:p>
          <w:p w14:paraId="796470F9" w14:textId="5F71413C" w:rsidR="00004493" w:rsidRPr="00F9270A" w:rsidRDefault="00004493"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w:t>
            </w:r>
            <w:r w:rsidRPr="00F9270A">
              <w:rPr>
                <w:rFonts w:ascii="Arial" w:hAnsi="Arial" w:cs="Arial"/>
                <w:b/>
                <w:sz w:val="16"/>
                <w:szCs w:val="20"/>
              </w:rPr>
              <w:t>Proposal</w:t>
            </w:r>
          </w:p>
        </w:tc>
      </w:tr>
      <w:tr w:rsidR="00291E74" w:rsidRPr="00F9270A" w14:paraId="0D2CEA33"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6ADC2F55" w14:textId="0F21604D"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744" w:type="dxa"/>
          </w:tcPr>
          <w:p w14:paraId="0E781F2D" w14:textId="77777777"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notify MD if temperature goes above 104 F</w:t>
            </w:r>
          </w:p>
          <w:p w14:paraId="1C10C525" w14:textId="77777777"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
        </w:tc>
        <w:tc>
          <w:tcPr>
            <w:tcW w:w="3772" w:type="dxa"/>
          </w:tcPr>
          <w:p w14:paraId="3150B37A" w14:textId="3D1BE7C3" w:rsidR="00291E74" w:rsidRPr="00F9270A" w:rsidRDefault="00004493"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proofErr w:type="spellStart"/>
            <w:r>
              <w:rPr>
                <w:rFonts w:ascii="Arial" w:hAnsi="Arial" w:cs="Arial"/>
                <w:b/>
                <w:sz w:val="16"/>
                <w:szCs w:val="20"/>
              </w:rPr>
              <w:t>StatementOfOccurrence</w:t>
            </w:r>
            <w:proofErr w:type="spellEnd"/>
            <w:r w:rsidRPr="00F9270A">
              <w:rPr>
                <w:rFonts w:ascii="Arial" w:hAnsi="Arial" w:cs="Arial"/>
                <w:b/>
                <w:sz w:val="16"/>
                <w:szCs w:val="20"/>
              </w:rPr>
              <w:t xml:space="preserve"> </w:t>
            </w:r>
            <w:r w:rsidR="00291E74" w:rsidRPr="00F9270A">
              <w:rPr>
                <w:rFonts w:ascii="Arial" w:hAnsi="Arial" w:cs="Arial"/>
                <w:sz w:val="16"/>
                <w:szCs w:val="20"/>
              </w:rPr>
              <w:t>with</w:t>
            </w:r>
          </w:p>
          <w:p w14:paraId="0861E634" w14:textId="77777777" w:rsidR="00004493" w:rsidRPr="00F9270A" w:rsidRDefault="00004493" w:rsidP="00004493">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 xml:space="preserve">topic </w:t>
            </w:r>
            <w:r w:rsidRPr="00F9270A">
              <w:rPr>
                <w:rFonts w:ascii="Arial" w:hAnsi="Arial" w:cs="Arial"/>
                <w:b/>
                <w:sz w:val="16"/>
                <w:szCs w:val="20"/>
              </w:rPr>
              <w:t>Communication</w:t>
            </w:r>
          </w:p>
          <w:p w14:paraId="6B2BDB82" w14:textId="071E42AE"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-message</w:t>
            </w:r>
            <w:r w:rsidR="00351EA6" w:rsidRPr="00F9270A">
              <w:rPr>
                <w:rFonts w:ascii="Arial" w:hAnsi="Arial" w:cs="Arial"/>
                <w:sz w:val="16"/>
                <w:szCs w:val="20"/>
              </w:rPr>
              <w:t>=</w:t>
            </w:r>
            <w:r w:rsidRPr="00F9270A">
              <w:rPr>
                <w:rFonts w:ascii="Arial" w:hAnsi="Arial" w:cs="Arial"/>
                <w:sz w:val="16"/>
                <w:szCs w:val="20"/>
              </w:rPr>
              <w:t>temperature above 104 F</w:t>
            </w:r>
          </w:p>
          <w:p w14:paraId="0C90F814" w14:textId="6789D5AC" w:rsidR="00291E74" w:rsidRPr="00F9270A" w:rsidRDefault="00291E74" w:rsidP="00291E74">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6"/>
                <w:szCs w:val="20"/>
              </w:rPr>
            </w:pPr>
            <w:r w:rsidRPr="00F9270A">
              <w:rPr>
                <w:rFonts w:ascii="Arial" w:eastAsia="Times New Roman" w:hAnsi="Arial" w:cs="Arial"/>
                <w:color w:val="auto"/>
                <w:sz w:val="16"/>
                <w:szCs w:val="20"/>
              </w:rPr>
              <w:t>-recipient</w:t>
            </w:r>
            <w:r w:rsidR="00351EA6" w:rsidRPr="00F9270A">
              <w:rPr>
                <w:rFonts w:ascii="Arial" w:eastAsia="Times New Roman" w:hAnsi="Arial" w:cs="Arial"/>
                <w:color w:val="auto"/>
                <w:sz w:val="16"/>
                <w:szCs w:val="20"/>
              </w:rPr>
              <w:t>=</w:t>
            </w:r>
            <w:r w:rsidRPr="00F9270A">
              <w:rPr>
                <w:rFonts w:ascii="Arial" w:eastAsia="Times New Roman" w:hAnsi="Arial" w:cs="Arial"/>
                <w:color w:val="auto"/>
                <w:sz w:val="16"/>
                <w:szCs w:val="20"/>
              </w:rPr>
              <w:t>attending</w:t>
            </w:r>
          </w:p>
          <w:p w14:paraId="42D07207" w14:textId="77777777" w:rsidR="00004493"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-sender</w:t>
            </w:r>
            <w:r w:rsidR="00351EA6" w:rsidRPr="00F9270A">
              <w:rPr>
                <w:rFonts w:ascii="Arial" w:hAnsi="Arial" w:cs="Arial"/>
                <w:sz w:val="16"/>
                <w:szCs w:val="20"/>
              </w:rPr>
              <w:t>=</w:t>
            </w:r>
            <w:r w:rsidRPr="00F9270A">
              <w:rPr>
                <w:rFonts w:ascii="Arial" w:hAnsi="Arial" w:cs="Arial"/>
                <w:sz w:val="16"/>
                <w:szCs w:val="20"/>
              </w:rPr>
              <w:t>nurse</w:t>
            </w:r>
          </w:p>
          <w:p w14:paraId="4A67DA42" w14:textId="5E405D83" w:rsidR="00291E74" w:rsidRPr="00F9270A" w:rsidRDefault="00004493" w:rsidP="00004493">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Order</w:t>
            </w:r>
          </w:p>
        </w:tc>
      </w:tr>
      <w:tr w:rsidR="00291E74" w:rsidRPr="00F9270A" w14:paraId="60C8DAD5"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0F0DD766" w14:textId="1480024F"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744" w:type="dxa"/>
          </w:tcPr>
          <w:p w14:paraId="0DE55DE1" w14:textId="77777777"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Unknown whether patient has Penicillin allergy</w:t>
            </w:r>
          </w:p>
          <w:p w14:paraId="210D23BF" w14:textId="77777777"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
        </w:tc>
        <w:tc>
          <w:tcPr>
            <w:tcW w:w="3772" w:type="dxa"/>
          </w:tcPr>
          <w:p w14:paraId="340157BB" w14:textId="70167480" w:rsidR="00004493" w:rsidRDefault="00004493"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proofErr w:type="spellStart"/>
            <w:r>
              <w:rPr>
                <w:rFonts w:ascii="Arial" w:hAnsi="Arial" w:cs="Arial"/>
                <w:b/>
                <w:sz w:val="16"/>
                <w:szCs w:val="20"/>
              </w:rPr>
              <w:t>StatementOfOccurrence</w:t>
            </w:r>
            <w:proofErr w:type="spellEnd"/>
            <w:r>
              <w:rPr>
                <w:rFonts w:ascii="Arial" w:hAnsi="Arial" w:cs="Arial"/>
                <w:b/>
                <w:sz w:val="16"/>
                <w:szCs w:val="20"/>
              </w:rPr>
              <w:t xml:space="preserve"> </w:t>
            </w:r>
            <w:r w:rsidRPr="00F9270A">
              <w:rPr>
                <w:rFonts w:ascii="Arial" w:hAnsi="Arial" w:cs="Arial"/>
                <w:sz w:val="16"/>
                <w:szCs w:val="20"/>
              </w:rPr>
              <w:t>with</w:t>
            </w:r>
          </w:p>
          <w:p w14:paraId="334F37A9" w14:textId="1EA0D51F" w:rsidR="00291E74" w:rsidRPr="00F9270A" w:rsidRDefault="00004493"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topic</w:t>
            </w:r>
            <w:r>
              <w:rPr>
                <w:rFonts w:ascii="Arial" w:hAnsi="Arial" w:cs="Arial"/>
                <w:b/>
                <w:sz w:val="16"/>
                <w:szCs w:val="20"/>
              </w:rPr>
              <w:t xml:space="preserve"> </w:t>
            </w:r>
            <w:proofErr w:type="spellStart"/>
            <w:r w:rsidR="00291E74" w:rsidRPr="00F9270A">
              <w:rPr>
                <w:rFonts w:ascii="Arial" w:hAnsi="Arial" w:cs="Arial"/>
                <w:b/>
                <w:sz w:val="16"/>
                <w:szCs w:val="20"/>
              </w:rPr>
              <w:t>All</w:t>
            </w:r>
            <w:r>
              <w:rPr>
                <w:rFonts w:ascii="Arial" w:hAnsi="Arial" w:cs="Arial"/>
                <w:b/>
                <w:sz w:val="16"/>
                <w:szCs w:val="20"/>
              </w:rPr>
              <w:t>ergyIntolerance</w:t>
            </w:r>
            <w:proofErr w:type="spellEnd"/>
          </w:p>
          <w:p w14:paraId="71412E06" w14:textId="5DA80BBB"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sensitivityType</w:t>
            </w:r>
            <w:proofErr w:type="spellEnd"/>
            <w:r w:rsidR="00351EA6" w:rsidRPr="00F9270A">
              <w:rPr>
                <w:rFonts w:ascii="Arial" w:hAnsi="Arial" w:cs="Arial"/>
                <w:sz w:val="16"/>
                <w:szCs w:val="20"/>
              </w:rPr>
              <w:t>=</w:t>
            </w:r>
            <w:r w:rsidRPr="00F9270A">
              <w:rPr>
                <w:rFonts w:ascii="Arial" w:hAnsi="Arial" w:cs="Arial"/>
                <w:sz w:val="16"/>
                <w:szCs w:val="20"/>
              </w:rPr>
              <w:t>Allergy</w:t>
            </w:r>
          </w:p>
          <w:p w14:paraId="6C8FA200" w14:textId="5C60333B"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-stimulus</w:t>
            </w:r>
            <w:r w:rsidR="00351EA6" w:rsidRPr="00F9270A">
              <w:rPr>
                <w:rFonts w:ascii="Arial" w:hAnsi="Arial" w:cs="Arial"/>
                <w:sz w:val="16"/>
                <w:szCs w:val="20"/>
              </w:rPr>
              <w:t>=</w:t>
            </w:r>
            <w:r w:rsidRPr="00F9270A">
              <w:rPr>
                <w:rFonts w:ascii="Arial" w:hAnsi="Arial" w:cs="Arial"/>
                <w:sz w:val="16"/>
                <w:szCs w:val="20"/>
              </w:rPr>
              <w:t>Penicillin</w:t>
            </w:r>
          </w:p>
          <w:p w14:paraId="10211900" w14:textId="66505CB4" w:rsidR="00291E74" w:rsidRPr="00F9270A" w:rsidRDefault="00004493"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w:t>
            </w:r>
            <w:r w:rsidRPr="00F9270A">
              <w:rPr>
                <w:rFonts w:ascii="Arial" w:hAnsi="Arial" w:cs="Arial"/>
                <w:b/>
                <w:sz w:val="16"/>
                <w:szCs w:val="20"/>
              </w:rPr>
              <w:t>Proposal</w:t>
            </w:r>
          </w:p>
        </w:tc>
      </w:tr>
      <w:tr w:rsidR="00291E74" w:rsidRPr="00F9270A" w14:paraId="0B15E06D"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520C2A7F" w14:textId="614F76B5"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744" w:type="dxa"/>
          </w:tcPr>
          <w:p w14:paraId="37C7385B" w14:textId="7CEAB732" w:rsidR="00291E74" w:rsidRPr="00F9270A" w:rsidRDefault="00291E74" w:rsidP="00004493">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Patient r</w:t>
            </w:r>
            <w:r w:rsidR="00004493">
              <w:rPr>
                <w:rFonts w:ascii="Arial" w:hAnsi="Arial" w:cs="Arial"/>
                <w:sz w:val="16"/>
                <w:szCs w:val="20"/>
              </w:rPr>
              <w:t xml:space="preserve">eceiving chemotherapy did not </w:t>
            </w:r>
            <w:r w:rsidRPr="00F9270A">
              <w:rPr>
                <w:rFonts w:ascii="Arial" w:hAnsi="Arial" w:cs="Arial"/>
                <w:sz w:val="16"/>
                <w:szCs w:val="20"/>
              </w:rPr>
              <w:t>respond to first line medications</w:t>
            </w:r>
          </w:p>
        </w:tc>
        <w:tc>
          <w:tcPr>
            <w:tcW w:w="3772" w:type="dxa"/>
          </w:tcPr>
          <w:p w14:paraId="54C9D426" w14:textId="77777777" w:rsidR="00004493" w:rsidRDefault="00004493" w:rsidP="00004493">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proofErr w:type="spellStart"/>
            <w:r>
              <w:rPr>
                <w:rFonts w:ascii="Arial" w:hAnsi="Arial" w:cs="Arial"/>
                <w:b/>
                <w:sz w:val="16"/>
                <w:szCs w:val="20"/>
              </w:rPr>
              <w:t>StatementOfOccurrence</w:t>
            </w:r>
            <w:proofErr w:type="spellEnd"/>
            <w:r>
              <w:rPr>
                <w:rFonts w:ascii="Arial" w:hAnsi="Arial" w:cs="Arial"/>
                <w:b/>
                <w:sz w:val="16"/>
                <w:szCs w:val="20"/>
              </w:rPr>
              <w:t xml:space="preserve"> </w:t>
            </w:r>
            <w:r w:rsidRPr="00F9270A">
              <w:rPr>
                <w:rFonts w:ascii="Arial" w:hAnsi="Arial" w:cs="Arial"/>
                <w:sz w:val="16"/>
                <w:szCs w:val="20"/>
              </w:rPr>
              <w:t>with</w:t>
            </w:r>
          </w:p>
          <w:p w14:paraId="07FD5BE5" w14:textId="699AF89E" w:rsidR="00291E74" w:rsidRPr="00F9270A" w:rsidRDefault="00004493" w:rsidP="00004493">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004493">
              <w:rPr>
                <w:rFonts w:ascii="Arial" w:hAnsi="Arial" w:cs="Arial"/>
                <w:sz w:val="16"/>
                <w:szCs w:val="20"/>
              </w:rPr>
              <w:t>topic</w:t>
            </w:r>
            <w:r>
              <w:rPr>
                <w:rFonts w:ascii="Arial" w:hAnsi="Arial" w:cs="Arial"/>
                <w:b/>
                <w:sz w:val="16"/>
                <w:szCs w:val="20"/>
              </w:rPr>
              <w:t xml:space="preserve"> </w:t>
            </w:r>
            <w:proofErr w:type="spellStart"/>
            <w:r w:rsidR="00291E74" w:rsidRPr="00F9270A">
              <w:rPr>
                <w:rFonts w:ascii="Arial" w:hAnsi="Arial" w:cs="Arial"/>
                <w:b/>
                <w:sz w:val="16"/>
                <w:szCs w:val="20"/>
              </w:rPr>
              <w:t>C</w:t>
            </w:r>
            <w:r>
              <w:rPr>
                <w:rFonts w:ascii="Arial" w:hAnsi="Arial" w:cs="Arial"/>
                <w:b/>
                <w:sz w:val="16"/>
                <w:szCs w:val="20"/>
              </w:rPr>
              <w:t>areExperience</w:t>
            </w:r>
            <w:proofErr w:type="spellEnd"/>
          </w:p>
          <w:p w14:paraId="2FA8D95E" w14:textId="77848869" w:rsidR="00291E74" w:rsidRPr="00F9270A" w:rsidRDefault="00DC042A" w:rsidP="00291E74">
            <w:pPr>
              <w:pStyle w:val="Defaul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16"/>
                <w:szCs w:val="20"/>
              </w:rPr>
            </w:pPr>
            <w:r w:rsidRPr="00F9270A">
              <w:rPr>
                <w:rFonts w:ascii="Arial" w:eastAsia="Times New Roman" w:hAnsi="Arial" w:cs="Arial"/>
                <w:color w:val="auto"/>
                <w:sz w:val="16"/>
                <w:szCs w:val="20"/>
              </w:rPr>
              <w:t>-experience=</w:t>
            </w:r>
            <w:r w:rsidR="00291E74" w:rsidRPr="00F9270A">
              <w:rPr>
                <w:rFonts w:ascii="Arial" w:eastAsia="Times New Roman" w:hAnsi="Arial" w:cs="Arial"/>
                <w:color w:val="auto"/>
                <w:sz w:val="16"/>
                <w:szCs w:val="20"/>
              </w:rPr>
              <w:t>poor response</w:t>
            </w:r>
          </w:p>
          <w:p w14:paraId="0A915B35" w14:textId="77777777" w:rsidR="00291E74" w:rsidRDefault="00291E74" w:rsidP="002847D2">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-about</w:t>
            </w:r>
            <w:r w:rsidR="00351EA6" w:rsidRPr="00F9270A">
              <w:rPr>
                <w:rFonts w:ascii="Arial" w:hAnsi="Arial" w:cs="Arial"/>
                <w:sz w:val="16"/>
                <w:szCs w:val="20"/>
              </w:rPr>
              <w:t>=</w:t>
            </w:r>
            <w:r w:rsidR="002847D2">
              <w:rPr>
                <w:rFonts w:ascii="Arial" w:hAnsi="Arial" w:cs="Arial"/>
                <w:sz w:val="16"/>
                <w:szCs w:val="20"/>
              </w:rPr>
              <w:t>{</w:t>
            </w:r>
            <w:proofErr w:type="spellStart"/>
            <w:r w:rsidR="002847D2">
              <w:rPr>
                <w:rFonts w:ascii="Arial" w:hAnsi="Arial" w:cs="Arial"/>
                <w:sz w:val="16"/>
                <w:szCs w:val="20"/>
              </w:rPr>
              <w:t>StatementOfOccurrence</w:t>
            </w:r>
            <w:proofErr w:type="spellEnd"/>
            <w:r w:rsidRPr="00F9270A">
              <w:rPr>
                <w:rFonts w:ascii="Arial" w:hAnsi="Arial" w:cs="Arial"/>
                <w:sz w:val="16"/>
                <w:szCs w:val="20"/>
              </w:rPr>
              <w:t xml:space="preserve"> about  firs</w:t>
            </w:r>
            <w:r w:rsidR="002847D2">
              <w:rPr>
                <w:rFonts w:ascii="Arial" w:hAnsi="Arial" w:cs="Arial"/>
                <w:sz w:val="16"/>
                <w:szCs w:val="20"/>
              </w:rPr>
              <w:t>t-line chemotherapy medications</w:t>
            </w:r>
            <w:r w:rsidRPr="00F9270A">
              <w:rPr>
                <w:rFonts w:ascii="Arial" w:hAnsi="Arial" w:cs="Arial"/>
                <w:sz w:val="16"/>
                <w:szCs w:val="20"/>
              </w:rPr>
              <w:t>}</w:t>
            </w:r>
          </w:p>
          <w:p w14:paraId="70C9DC50" w14:textId="1DD1E810" w:rsidR="00602BE7" w:rsidRPr="00F9270A" w:rsidRDefault="00602BE7" w:rsidP="00602BE7">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Observation</w:t>
            </w:r>
          </w:p>
        </w:tc>
      </w:tr>
      <w:tr w:rsidR="00291E74" w:rsidRPr="00F9270A" w14:paraId="4A67A8F9"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51E5933D" w14:textId="05CA2C88"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744" w:type="dxa"/>
          </w:tcPr>
          <w:p w14:paraId="381B093D" w14:textId="77777777" w:rsidR="00291E74" w:rsidRPr="00F9270A" w:rsidRDefault="00291E74" w:rsidP="00291E7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Participation in a government guarantee program for immunizations (e.g., Vaccines for Children) impacts which vaccine stock is used to treat the patient</w:t>
            </w:r>
          </w:p>
          <w:p w14:paraId="6F4E6DD7" w14:textId="77777777"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
        </w:tc>
        <w:tc>
          <w:tcPr>
            <w:tcW w:w="3772" w:type="dxa"/>
          </w:tcPr>
          <w:p w14:paraId="6B05CCD7" w14:textId="77777777" w:rsidR="00602BE7" w:rsidRDefault="00602BE7" w:rsidP="00602BE7">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proofErr w:type="spellStart"/>
            <w:r>
              <w:rPr>
                <w:rFonts w:ascii="Arial" w:hAnsi="Arial" w:cs="Arial"/>
                <w:b/>
                <w:sz w:val="16"/>
                <w:szCs w:val="20"/>
              </w:rPr>
              <w:lastRenderedPageBreak/>
              <w:t>StatementOfOccurrence</w:t>
            </w:r>
            <w:proofErr w:type="spellEnd"/>
            <w:r>
              <w:rPr>
                <w:rFonts w:ascii="Arial" w:hAnsi="Arial" w:cs="Arial"/>
                <w:b/>
                <w:sz w:val="16"/>
                <w:szCs w:val="20"/>
              </w:rPr>
              <w:t xml:space="preserve"> </w:t>
            </w:r>
            <w:r w:rsidRPr="00F9270A">
              <w:rPr>
                <w:rFonts w:ascii="Arial" w:hAnsi="Arial" w:cs="Arial"/>
                <w:sz w:val="16"/>
                <w:szCs w:val="20"/>
              </w:rPr>
              <w:t>with</w:t>
            </w:r>
          </w:p>
          <w:p w14:paraId="003E4CF8" w14:textId="063C5EAE" w:rsidR="00291E74" w:rsidRPr="00F9270A" w:rsidRDefault="00602BE7" w:rsidP="00602BE7">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004493">
              <w:rPr>
                <w:rFonts w:ascii="Arial" w:hAnsi="Arial" w:cs="Arial"/>
                <w:sz w:val="16"/>
                <w:szCs w:val="20"/>
              </w:rPr>
              <w:t>topic</w:t>
            </w:r>
            <w:r>
              <w:rPr>
                <w:rFonts w:ascii="Arial" w:hAnsi="Arial" w:cs="Arial"/>
                <w:b/>
                <w:sz w:val="16"/>
                <w:szCs w:val="20"/>
              </w:rPr>
              <w:t xml:space="preserve"> </w:t>
            </w:r>
            <w:proofErr w:type="spellStart"/>
            <w:r>
              <w:rPr>
                <w:rFonts w:ascii="Arial" w:hAnsi="Arial" w:cs="Arial"/>
                <w:b/>
                <w:sz w:val="16"/>
                <w:szCs w:val="20"/>
              </w:rPr>
              <w:t>CareProgramParticipation</w:t>
            </w:r>
            <w:proofErr w:type="spellEnd"/>
          </w:p>
          <w:p w14:paraId="45C32B55" w14:textId="498B3748"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color w:val="FF0000"/>
                <w:sz w:val="16"/>
                <w:szCs w:val="20"/>
              </w:rPr>
            </w:pPr>
            <w:r w:rsidRPr="00F9270A">
              <w:rPr>
                <w:rFonts w:ascii="Arial" w:hAnsi="Arial" w:cs="Arial"/>
                <w:sz w:val="16"/>
                <w:szCs w:val="20"/>
              </w:rPr>
              <w:t>-</w:t>
            </w:r>
            <w:proofErr w:type="spellStart"/>
            <w:r w:rsidRPr="00F9270A">
              <w:rPr>
                <w:rFonts w:ascii="Arial" w:hAnsi="Arial" w:cs="Arial"/>
                <w:sz w:val="16"/>
                <w:szCs w:val="20"/>
              </w:rPr>
              <w:t>participationStatus</w:t>
            </w:r>
            <w:proofErr w:type="spellEnd"/>
            <w:r w:rsidR="00351EA6" w:rsidRPr="00F9270A">
              <w:rPr>
                <w:rFonts w:ascii="Arial" w:hAnsi="Arial" w:cs="Arial"/>
                <w:sz w:val="16"/>
                <w:szCs w:val="20"/>
              </w:rPr>
              <w:t>=</w:t>
            </w:r>
            <w:r w:rsidRPr="00F9270A">
              <w:rPr>
                <w:rFonts w:ascii="Arial" w:hAnsi="Arial" w:cs="Arial"/>
                <w:sz w:val="16"/>
                <w:szCs w:val="20"/>
              </w:rPr>
              <w:t>ongoing</w:t>
            </w:r>
          </w:p>
          <w:p w14:paraId="18C07A89" w14:textId="77777777" w:rsidR="00291E74"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lastRenderedPageBreak/>
              <w:t>-</w:t>
            </w:r>
            <w:proofErr w:type="spellStart"/>
            <w:r w:rsidRPr="00F9270A">
              <w:rPr>
                <w:rFonts w:ascii="Arial" w:hAnsi="Arial" w:cs="Arial"/>
                <w:sz w:val="16"/>
                <w:szCs w:val="20"/>
              </w:rPr>
              <w:t>programType</w:t>
            </w:r>
            <w:proofErr w:type="spellEnd"/>
            <w:r w:rsidR="00351EA6" w:rsidRPr="00F9270A">
              <w:rPr>
                <w:rFonts w:ascii="Arial" w:hAnsi="Arial" w:cs="Arial"/>
                <w:sz w:val="16"/>
                <w:szCs w:val="20"/>
              </w:rPr>
              <w:t>=</w:t>
            </w:r>
            <w:r w:rsidRPr="00F9270A">
              <w:rPr>
                <w:rFonts w:ascii="Arial" w:hAnsi="Arial" w:cs="Arial"/>
                <w:sz w:val="16"/>
                <w:szCs w:val="20"/>
              </w:rPr>
              <w:t>Government Guarantee Program for Immunization</w:t>
            </w:r>
          </w:p>
          <w:p w14:paraId="2ED8B36A" w14:textId="4B7BA90A" w:rsidR="00602BE7" w:rsidRPr="00F9270A" w:rsidRDefault="00602BE7" w:rsidP="00602BE7">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Performance</w:t>
            </w:r>
          </w:p>
        </w:tc>
      </w:tr>
      <w:tr w:rsidR="00291E74" w:rsidRPr="00F9270A" w14:paraId="04A72D31"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0D7F0A07" w14:textId="1C7D572B" w:rsidR="00291E74" w:rsidRPr="00F9270A" w:rsidRDefault="00291E74" w:rsidP="00291E74">
            <w:pPr>
              <w:rPr>
                <w:rFonts w:ascii="Arial" w:hAnsi="Arial" w:cs="Arial"/>
                <w:sz w:val="16"/>
                <w:szCs w:val="20"/>
              </w:rPr>
            </w:pPr>
            <w:r w:rsidRPr="00F9270A">
              <w:rPr>
                <w:rFonts w:ascii="Arial" w:hAnsi="Arial" w:cs="Arial"/>
                <w:sz w:val="16"/>
                <w:szCs w:val="20"/>
              </w:rPr>
              <w:lastRenderedPageBreak/>
              <w:t>QIDAM developers</w:t>
            </w:r>
          </w:p>
        </w:tc>
        <w:tc>
          <w:tcPr>
            <w:tcW w:w="3744" w:type="dxa"/>
          </w:tcPr>
          <w:p w14:paraId="5DB07893" w14:textId="0F85C01A" w:rsidR="00291E74" w:rsidRPr="00F9270A" w:rsidRDefault="00291E74" w:rsidP="00291E74">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Recommend HbA1c of less than 6.5% within next 3 months.</w:t>
            </w:r>
          </w:p>
        </w:tc>
        <w:tc>
          <w:tcPr>
            <w:tcW w:w="3772" w:type="dxa"/>
          </w:tcPr>
          <w:p w14:paraId="18B3610A" w14:textId="77777777" w:rsidR="00787C84" w:rsidRDefault="00787C84" w:rsidP="00787C84">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proofErr w:type="spellStart"/>
            <w:r>
              <w:rPr>
                <w:rFonts w:ascii="Arial" w:hAnsi="Arial" w:cs="Arial"/>
                <w:b/>
                <w:sz w:val="16"/>
                <w:szCs w:val="20"/>
              </w:rPr>
              <w:t>StatementOfOccurrence</w:t>
            </w:r>
            <w:proofErr w:type="spellEnd"/>
            <w:r>
              <w:rPr>
                <w:rFonts w:ascii="Arial" w:hAnsi="Arial" w:cs="Arial"/>
                <w:b/>
                <w:sz w:val="16"/>
                <w:szCs w:val="20"/>
              </w:rPr>
              <w:t xml:space="preserve"> </w:t>
            </w:r>
            <w:r w:rsidRPr="00F9270A">
              <w:rPr>
                <w:rFonts w:ascii="Arial" w:hAnsi="Arial" w:cs="Arial"/>
                <w:sz w:val="16"/>
                <w:szCs w:val="20"/>
              </w:rPr>
              <w:t>with</w:t>
            </w:r>
          </w:p>
          <w:p w14:paraId="192750C2" w14:textId="2420371C" w:rsidR="00291E74" w:rsidRPr="00F9270A" w:rsidRDefault="00787C84" w:rsidP="00787C84">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004493">
              <w:rPr>
                <w:rFonts w:ascii="Arial" w:hAnsi="Arial" w:cs="Arial"/>
                <w:sz w:val="16"/>
                <w:szCs w:val="20"/>
              </w:rPr>
              <w:t>topic</w:t>
            </w:r>
            <w:r>
              <w:rPr>
                <w:rFonts w:ascii="Arial" w:hAnsi="Arial" w:cs="Arial"/>
                <w:b/>
                <w:sz w:val="16"/>
                <w:szCs w:val="20"/>
              </w:rPr>
              <w:t xml:space="preserve"> </w:t>
            </w:r>
            <w:r w:rsidR="00291E74" w:rsidRPr="00F9270A">
              <w:rPr>
                <w:rFonts w:ascii="Arial" w:hAnsi="Arial" w:cs="Arial"/>
                <w:b/>
                <w:sz w:val="16"/>
                <w:szCs w:val="20"/>
              </w:rPr>
              <w:t xml:space="preserve">Goal </w:t>
            </w:r>
          </w:p>
          <w:p w14:paraId="22788417" w14:textId="4BDC1FA6"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goalFocus</w:t>
            </w:r>
            <w:proofErr w:type="spellEnd"/>
            <w:r w:rsidR="0003751D" w:rsidRPr="00F9270A">
              <w:rPr>
                <w:rFonts w:ascii="Arial" w:hAnsi="Arial" w:cs="Arial"/>
                <w:sz w:val="16"/>
                <w:szCs w:val="20"/>
              </w:rPr>
              <w:t xml:space="preserve"> in </w:t>
            </w:r>
            <w:r w:rsidRPr="00F9270A">
              <w:rPr>
                <w:rFonts w:ascii="Arial" w:hAnsi="Arial" w:cs="Arial"/>
                <w:sz w:val="16"/>
                <w:szCs w:val="20"/>
              </w:rPr>
              <w:t>HbA1c VS</w:t>
            </w:r>
          </w:p>
          <w:p w14:paraId="0470321D" w14:textId="243CB344"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goalValue</w:t>
            </w:r>
            <w:proofErr w:type="spellEnd"/>
            <w:r w:rsidR="00351EA6" w:rsidRPr="00F9270A">
              <w:rPr>
                <w:rFonts w:ascii="Arial" w:hAnsi="Arial" w:cs="Arial"/>
                <w:sz w:val="16"/>
                <w:szCs w:val="20"/>
              </w:rPr>
              <w:t>=</w:t>
            </w:r>
            <w:r w:rsidRPr="00F9270A">
              <w:rPr>
                <w:rFonts w:ascii="Arial" w:hAnsi="Arial" w:cs="Arial"/>
                <w:sz w:val="16"/>
                <w:szCs w:val="20"/>
              </w:rPr>
              <w:t>6.5%</w:t>
            </w:r>
          </w:p>
          <w:p w14:paraId="5F3F2826" w14:textId="2B384C5C"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goalPursuitEffectiveTime</w:t>
            </w:r>
            <w:proofErr w:type="spellEnd"/>
            <w:r w:rsidR="00351EA6" w:rsidRPr="00F9270A">
              <w:rPr>
                <w:rFonts w:ascii="Arial" w:hAnsi="Arial" w:cs="Arial"/>
                <w:sz w:val="16"/>
                <w:szCs w:val="20"/>
              </w:rPr>
              <w:t>=</w:t>
            </w:r>
            <w:r w:rsidRPr="00F9270A">
              <w:rPr>
                <w:rFonts w:ascii="Arial" w:hAnsi="Arial" w:cs="Arial"/>
                <w:sz w:val="16"/>
                <w:szCs w:val="20"/>
              </w:rPr>
              <w:t>3 months</w:t>
            </w:r>
          </w:p>
          <w:p w14:paraId="560E7B90" w14:textId="2AC1664A" w:rsidR="00291E74" w:rsidRPr="00F9270A" w:rsidRDefault="00BA10B5" w:rsidP="00291E74">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BA10B5">
              <w:rPr>
                <w:rFonts w:ascii="Arial" w:hAnsi="Arial" w:cs="Arial"/>
                <w:sz w:val="16"/>
                <w:szCs w:val="20"/>
              </w:rPr>
              <w:t>modality</w:t>
            </w:r>
            <w:r>
              <w:rPr>
                <w:rFonts w:ascii="Arial" w:hAnsi="Arial" w:cs="Arial"/>
                <w:b/>
                <w:sz w:val="16"/>
                <w:szCs w:val="20"/>
              </w:rPr>
              <w:t xml:space="preserve"> Proposal</w:t>
            </w:r>
          </w:p>
        </w:tc>
      </w:tr>
      <w:tr w:rsidR="00291E74" w:rsidRPr="00F9270A" w14:paraId="6D42E214"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114EF8F6" w14:textId="39E80B15"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744" w:type="dxa"/>
          </w:tcPr>
          <w:p w14:paraId="1DB1AFF7" w14:textId="15FDFB2D" w:rsidR="00291E74" w:rsidRPr="00F9270A" w:rsidRDefault="00291E74" w:rsidP="00291E7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Goal of LDL level of 100 mg/</w:t>
            </w:r>
            <w:proofErr w:type="spellStart"/>
            <w:r w:rsidRPr="00F9270A">
              <w:rPr>
                <w:rFonts w:ascii="Arial" w:hAnsi="Arial" w:cs="Arial"/>
                <w:sz w:val="16"/>
                <w:szCs w:val="20"/>
              </w:rPr>
              <w:t>dL</w:t>
            </w:r>
            <w:proofErr w:type="spellEnd"/>
            <w:r w:rsidRPr="00F9270A">
              <w:rPr>
                <w:rFonts w:ascii="Arial" w:hAnsi="Arial" w:cs="Arial"/>
                <w:sz w:val="16"/>
                <w:szCs w:val="20"/>
              </w:rPr>
              <w:t xml:space="preserve"> has been established</w:t>
            </w:r>
          </w:p>
        </w:tc>
        <w:tc>
          <w:tcPr>
            <w:tcW w:w="3772" w:type="dxa"/>
          </w:tcPr>
          <w:p w14:paraId="4B9998F5" w14:textId="1A70D051" w:rsidR="00291E74" w:rsidRPr="00F9270A" w:rsidRDefault="00D0777A" w:rsidP="00291E74">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proofErr w:type="spellStart"/>
            <w:r>
              <w:rPr>
                <w:rFonts w:ascii="Arial" w:hAnsi="Arial" w:cs="Arial"/>
                <w:b/>
                <w:sz w:val="16"/>
                <w:szCs w:val="20"/>
              </w:rPr>
              <w:t>StatementOfOccurrence</w:t>
            </w:r>
            <w:proofErr w:type="spellEnd"/>
            <w:r>
              <w:rPr>
                <w:rFonts w:ascii="Arial" w:hAnsi="Arial" w:cs="Arial"/>
                <w:b/>
                <w:sz w:val="16"/>
                <w:szCs w:val="20"/>
              </w:rPr>
              <w:t xml:space="preserve"> </w:t>
            </w:r>
            <w:r w:rsidR="00291E74" w:rsidRPr="00F9270A">
              <w:rPr>
                <w:rFonts w:ascii="Arial" w:hAnsi="Arial" w:cs="Arial"/>
                <w:sz w:val="16"/>
                <w:szCs w:val="20"/>
              </w:rPr>
              <w:t>with</w:t>
            </w:r>
            <w:r w:rsidR="00291E74" w:rsidRPr="00F9270A">
              <w:rPr>
                <w:rFonts w:ascii="Arial" w:hAnsi="Arial" w:cs="Arial"/>
                <w:b/>
                <w:sz w:val="16"/>
                <w:szCs w:val="20"/>
              </w:rPr>
              <w:t xml:space="preserve"> </w:t>
            </w:r>
          </w:p>
          <w:p w14:paraId="2381E0DA" w14:textId="77777777" w:rsidR="00D0777A" w:rsidRPr="00F9270A" w:rsidRDefault="00D0777A" w:rsidP="00D0777A">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topic</w:t>
            </w:r>
            <w:r>
              <w:rPr>
                <w:rFonts w:ascii="Arial" w:hAnsi="Arial" w:cs="Arial"/>
                <w:b/>
                <w:sz w:val="16"/>
                <w:szCs w:val="20"/>
              </w:rPr>
              <w:t xml:space="preserve"> </w:t>
            </w:r>
            <w:r w:rsidRPr="00F9270A">
              <w:rPr>
                <w:rFonts w:ascii="Arial" w:hAnsi="Arial" w:cs="Arial"/>
                <w:b/>
                <w:sz w:val="16"/>
                <w:szCs w:val="20"/>
              </w:rPr>
              <w:t xml:space="preserve">Goal </w:t>
            </w:r>
          </w:p>
          <w:p w14:paraId="7EBB2B05" w14:textId="76E5B74F"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goalFocus</w:t>
            </w:r>
            <w:proofErr w:type="spellEnd"/>
            <w:r w:rsidR="0003751D" w:rsidRPr="00F9270A">
              <w:rPr>
                <w:rFonts w:ascii="Arial" w:hAnsi="Arial" w:cs="Arial"/>
                <w:sz w:val="16"/>
                <w:szCs w:val="20"/>
              </w:rPr>
              <w:t xml:space="preserve"> in </w:t>
            </w:r>
            <w:r w:rsidRPr="00F9270A">
              <w:rPr>
                <w:rFonts w:ascii="Arial" w:hAnsi="Arial" w:cs="Arial"/>
                <w:sz w:val="16"/>
                <w:szCs w:val="20"/>
              </w:rPr>
              <w:t>LDL VS</w:t>
            </w:r>
          </w:p>
          <w:p w14:paraId="4431B9FD" w14:textId="77777777" w:rsidR="00D0777A" w:rsidRDefault="00291E74" w:rsidP="00D0777A">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goalValue</w:t>
            </w:r>
            <w:proofErr w:type="spellEnd"/>
            <w:r w:rsidR="00351EA6" w:rsidRPr="00F9270A">
              <w:rPr>
                <w:rFonts w:ascii="Arial" w:hAnsi="Arial" w:cs="Arial"/>
                <w:sz w:val="16"/>
                <w:szCs w:val="20"/>
              </w:rPr>
              <w:t>=</w:t>
            </w:r>
            <w:r w:rsidRPr="00F9270A">
              <w:rPr>
                <w:rFonts w:ascii="Arial" w:hAnsi="Arial" w:cs="Arial"/>
                <w:sz w:val="16"/>
                <w:szCs w:val="20"/>
              </w:rPr>
              <w:t>100 mg/</w:t>
            </w:r>
            <w:proofErr w:type="spellStart"/>
            <w:r w:rsidRPr="00F9270A">
              <w:rPr>
                <w:rFonts w:ascii="Arial" w:hAnsi="Arial" w:cs="Arial"/>
                <w:sz w:val="16"/>
                <w:szCs w:val="20"/>
              </w:rPr>
              <w:t>dL</w:t>
            </w:r>
            <w:proofErr w:type="spellEnd"/>
            <w:r w:rsidRPr="00F9270A">
              <w:rPr>
                <w:rFonts w:ascii="Arial" w:hAnsi="Arial" w:cs="Arial"/>
                <w:sz w:val="16"/>
                <w:szCs w:val="20"/>
              </w:rPr>
              <w:t xml:space="preserve"> </w:t>
            </w:r>
          </w:p>
          <w:p w14:paraId="44B84BDB" w14:textId="42B8FBF9" w:rsidR="00291E74" w:rsidRPr="00F9270A" w:rsidRDefault="00D0777A" w:rsidP="00D0777A">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Performance</w:t>
            </w:r>
          </w:p>
        </w:tc>
      </w:tr>
      <w:tr w:rsidR="00291E74" w:rsidRPr="00F9270A" w14:paraId="34020BCC"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52D048E2" w14:textId="4D8B5DC3"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744" w:type="dxa"/>
          </w:tcPr>
          <w:p w14:paraId="1B88D7ED" w14:textId="7698D4B5" w:rsidR="00291E74" w:rsidRPr="00F9270A" w:rsidRDefault="00291E74" w:rsidP="00291E74">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There are ventilators present in this long-term care facility.</w:t>
            </w:r>
          </w:p>
        </w:tc>
        <w:tc>
          <w:tcPr>
            <w:tcW w:w="3772" w:type="dxa"/>
          </w:tcPr>
          <w:p w14:paraId="60251FE9" w14:textId="77777777"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b/>
                <w:sz w:val="16"/>
                <w:szCs w:val="20"/>
              </w:rPr>
              <w:t xml:space="preserve">Organization </w:t>
            </w:r>
            <w:r w:rsidRPr="00F9270A">
              <w:rPr>
                <w:rFonts w:ascii="Arial" w:hAnsi="Arial" w:cs="Arial"/>
                <w:sz w:val="16"/>
                <w:szCs w:val="20"/>
              </w:rPr>
              <w:t>with</w:t>
            </w:r>
          </w:p>
          <w:p w14:paraId="0B4606BD" w14:textId="5865E0E2"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-type</w:t>
            </w:r>
            <w:r w:rsidR="00351EA6" w:rsidRPr="00F9270A">
              <w:rPr>
                <w:rFonts w:ascii="Arial" w:hAnsi="Arial" w:cs="Arial"/>
                <w:sz w:val="16"/>
                <w:szCs w:val="20"/>
              </w:rPr>
              <w:t>=</w:t>
            </w:r>
            <w:r w:rsidRPr="00F9270A">
              <w:rPr>
                <w:rFonts w:ascii="Arial" w:hAnsi="Arial" w:cs="Arial"/>
                <w:sz w:val="16"/>
                <w:szCs w:val="20"/>
              </w:rPr>
              <w:t>long-term care facility</w:t>
            </w:r>
          </w:p>
          <w:p w14:paraId="187D3304" w14:textId="2C989D38"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-characteristic</w:t>
            </w:r>
            <w:r w:rsidR="00351EA6" w:rsidRPr="00F9270A">
              <w:rPr>
                <w:rFonts w:ascii="Arial" w:hAnsi="Arial" w:cs="Arial"/>
                <w:sz w:val="16"/>
                <w:szCs w:val="20"/>
              </w:rPr>
              <w:t>=</w:t>
            </w:r>
            <w:r w:rsidRPr="00F9270A">
              <w:rPr>
                <w:rFonts w:ascii="Arial" w:hAnsi="Arial" w:cs="Arial"/>
                <w:sz w:val="16"/>
                <w:szCs w:val="20"/>
              </w:rPr>
              <w:t>{</w:t>
            </w:r>
          </w:p>
          <w:p w14:paraId="161AD654" w14:textId="697701DE"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-code</w:t>
            </w:r>
            <w:r w:rsidR="00351EA6" w:rsidRPr="00F9270A">
              <w:rPr>
                <w:rFonts w:ascii="Arial" w:hAnsi="Arial" w:cs="Arial"/>
                <w:sz w:val="16"/>
                <w:szCs w:val="20"/>
              </w:rPr>
              <w:t>=</w:t>
            </w:r>
            <w:r w:rsidRPr="00F9270A">
              <w:rPr>
                <w:rFonts w:ascii="Arial" w:hAnsi="Arial" w:cs="Arial"/>
                <w:sz w:val="16"/>
                <w:szCs w:val="20"/>
              </w:rPr>
              <w:t>ventilator</w:t>
            </w:r>
          </w:p>
          <w:p w14:paraId="1E9D1EFF" w14:textId="40750E8F"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-presence</w:t>
            </w:r>
            <w:r w:rsidR="00351EA6" w:rsidRPr="00F9270A">
              <w:rPr>
                <w:rFonts w:ascii="Arial" w:hAnsi="Arial" w:cs="Arial"/>
                <w:sz w:val="16"/>
                <w:szCs w:val="20"/>
              </w:rPr>
              <w:t>=</w:t>
            </w:r>
            <w:r w:rsidRPr="00F9270A">
              <w:rPr>
                <w:rFonts w:ascii="Arial" w:hAnsi="Arial" w:cs="Arial"/>
                <w:sz w:val="16"/>
                <w:szCs w:val="20"/>
              </w:rPr>
              <w:t>yes</w:t>
            </w:r>
          </w:p>
          <w:p w14:paraId="6BD0600F" w14:textId="0CBAE53F" w:rsidR="00291E74" w:rsidRPr="00F9270A"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F9270A">
              <w:rPr>
                <w:rFonts w:ascii="Arial" w:hAnsi="Arial" w:cs="Arial"/>
                <w:sz w:val="16"/>
                <w:szCs w:val="20"/>
              </w:rPr>
              <w:t>}</w:t>
            </w:r>
          </w:p>
        </w:tc>
      </w:tr>
      <w:tr w:rsidR="00291E74" w:rsidRPr="00F9270A" w14:paraId="74E18677"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45E3FF4D" w14:textId="0AF0848F" w:rsidR="00291E74" w:rsidRPr="00F9270A" w:rsidRDefault="00291E74" w:rsidP="00291E74">
            <w:pPr>
              <w:rPr>
                <w:rFonts w:ascii="Arial" w:hAnsi="Arial" w:cs="Arial"/>
                <w:sz w:val="16"/>
                <w:szCs w:val="20"/>
              </w:rPr>
            </w:pPr>
            <w:r w:rsidRPr="00F9270A">
              <w:rPr>
                <w:rFonts w:ascii="Arial" w:hAnsi="Arial" w:cs="Arial"/>
                <w:sz w:val="16"/>
                <w:szCs w:val="20"/>
              </w:rPr>
              <w:t>VMR</w:t>
            </w:r>
          </w:p>
        </w:tc>
        <w:tc>
          <w:tcPr>
            <w:tcW w:w="3744" w:type="dxa"/>
          </w:tcPr>
          <w:p w14:paraId="56C6095C" w14:textId="481A2935" w:rsidR="00291E74" w:rsidRPr="00F9270A" w:rsidRDefault="00291E74" w:rsidP="00291E7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Increased fiber diet</w:t>
            </w:r>
          </w:p>
        </w:tc>
        <w:tc>
          <w:tcPr>
            <w:tcW w:w="3772" w:type="dxa"/>
          </w:tcPr>
          <w:p w14:paraId="1E796C4B" w14:textId="77777777" w:rsidR="00D0777A" w:rsidRDefault="00D0777A" w:rsidP="00D0777A">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proofErr w:type="spellStart"/>
            <w:r>
              <w:rPr>
                <w:rFonts w:ascii="Arial" w:hAnsi="Arial" w:cs="Arial"/>
                <w:b/>
                <w:sz w:val="16"/>
                <w:szCs w:val="20"/>
              </w:rPr>
              <w:t>StatementOfOccurrence</w:t>
            </w:r>
            <w:proofErr w:type="spellEnd"/>
            <w:r>
              <w:rPr>
                <w:rFonts w:ascii="Arial" w:hAnsi="Arial" w:cs="Arial"/>
                <w:b/>
                <w:sz w:val="16"/>
                <w:szCs w:val="20"/>
              </w:rPr>
              <w:t xml:space="preserve"> </w:t>
            </w:r>
            <w:r w:rsidRPr="00F9270A">
              <w:rPr>
                <w:rFonts w:ascii="Arial" w:hAnsi="Arial" w:cs="Arial"/>
                <w:sz w:val="16"/>
                <w:szCs w:val="20"/>
              </w:rPr>
              <w:t>with</w:t>
            </w:r>
          </w:p>
          <w:p w14:paraId="333C35F0" w14:textId="77702C27" w:rsidR="00D0777A" w:rsidRPr="00F9270A" w:rsidRDefault="00D0777A" w:rsidP="00D0777A">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topic</w:t>
            </w:r>
            <w:r>
              <w:rPr>
                <w:rFonts w:ascii="Arial" w:hAnsi="Arial" w:cs="Arial"/>
                <w:b/>
                <w:sz w:val="16"/>
                <w:szCs w:val="20"/>
              </w:rPr>
              <w:t xml:space="preserve"> Diet</w:t>
            </w:r>
            <w:r w:rsidRPr="00F9270A">
              <w:rPr>
                <w:rFonts w:ascii="Arial" w:hAnsi="Arial" w:cs="Arial"/>
                <w:b/>
                <w:sz w:val="16"/>
                <w:szCs w:val="20"/>
              </w:rPr>
              <w:t xml:space="preserve"> </w:t>
            </w:r>
          </w:p>
          <w:p w14:paraId="4EEEB431" w14:textId="77777777" w:rsidR="00291E74"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nutritionItem</w:t>
            </w:r>
            <w:proofErr w:type="spellEnd"/>
            <w:r w:rsidRPr="00F9270A">
              <w:rPr>
                <w:rFonts w:ascii="Arial" w:hAnsi="Arial" w:cs="Arial"/>
                <w:sz w:val="16"/>
                <w:szCs w:val="20"/>
              </w:rPr>
              <w:t>[</w:t>
            </w:r>
            <w:proofErr w:type="spellStart"/>
            <w:r w:rsidRPr="00F9270A">
              <w:rPr>
                <w:rFonts w:ascii="Arial" w:hAnsi="Arial" w:cs="Arial"/>
                <w:sz w:val="16"/>
                <w:szCs w:val="20"/>
              </w:rPr>
              <w:t>OralDiet</w:t>
            </w:r>
            <w:proofErr w:type="spellEnd"/>
            <w:r w:rsidRPr="00F9270A">
              <w:rPr>
                <w:rFonts w:ascii="Arial" w:hAnsi="Arial" w:cs="Arial"/>
                <w:sz w:val="16"/>
                <w:szCs w:val="20"/>
              </w:rPr>
              <w:t>].</w:t>
            </w:r>
            <w:proofErr w:type="spellStart"/>
            <w:r w:rsidRPr="00F9270A">
              <w:rPr>
                <w:rFonts w:ascii="Arial" w:hAnsi="Arial" w:cs="Arial"/>
                <w:sz w:val="16"/>
                <w:szCs w:val="20"/>
              </w:rPr>
              <w:t>dietType</w:t>
            </w:r>
            <w:proofErr w:type="spellEnd"/>
            <w:r w:rsidR="00351EA6" w:rsidRPr="00F9270A">
              <w:rPr>
                <w:rFonts w:ascii="Arial" w:hAnsi="Arial" w:cs="Arial"/>
                <w:sz w:val="16"/>
                <w:szCs w:val="20"/>
              </w:rPr>
              <w:t>=</w:t>
            </w:r>
            <w:r w:rsidRPr="00F9270A">
              <w:rPr>
                <w:rFonts w:ascii="Arial" w:hAnsi="Arial" w:cs="Arial"/>
                <w:sz w:val="16"/>
                <w:szCs w:val="20"/>
              </w:rPr>
              <w:t>increased fiber diet</w:t>
            </w:r>
          </w:p>
          <w:p w14:paraId="0661E6D7" w14:textId="2FF24406" w:rsidR="00D0777A" w:rsidRPr="00F9270A" w:rsidRDefault="00D0777A" w:rsidP="00AB6875">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P</w:t>
            </w:r>
            <w:r w:rsidR="00AB6875">
              <w:rPr>
                <w:rFonts w:ascii="Arial" w:hAnsi="Arial" w:cs="Arial"/>
                <w:b/>
                <w:sz w:val="16"/>
                <w:szCs w:val="20"/>
              </w:rPr>
              <w:t>roposal</w:t>
            </w:r>
          </w:p>
        </w:tc>
      </w:tr>
      <w:tr w:rsidR="00291E74" w:rsidRPr="00F9270A" w14:paraId="4F9A03E7"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6460A5C9" w14:textId="629494AD" w:rsidR="00291E74" w:rsidRPr="00F9270A" w:rsidRDefault="00291E74" w:rsidP="00291E74">
            <w:pPr>
              <w:rPr>
                <w:rFonts w:ascii="Arial" w:hAnsi="Arial" w:cs="Arial"/>
                <w:sz w:val="16"/>
                <w:szCs w:val="20"/>
              </w:rPr>
            </w:pPr>
            <w:r w:rsidRPr="00F9270A">
              <w:rPr>
                <w:rFonts w:ascii="Arial" w:hAnsi="Arial" w:cs="Arial"/>
                <w:sz w:val="16"/>
                <w:szCs w:val="20"/>
              </w:rPr>
              <w:t>VMR</w:t>
            </w:r>
          </w:p>
        </w:tc>
        <w:tc>
          <w:tcPr>
            <w:tcW w:w="3744" w:type="dxa"/>
          </w:tcPr>
          <w:p w14:paraId="6AC50462" w14:textId="79188FEE" w:rsidR="00291E74" w:rsidRPr="00F9270A" w:rsidRDefault="00291E74" w:rsidP="00291E74">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High-calorie protein shake</w:t>
            </w:r>
          </w:p>
        </w:tc>
        <w:tc>
          <w:tcPr>
            <w:tcW w:w="3772" w:type="dxa"/>
          </w:tcPr>
          <w:p w14:paraId="7C8CFE31" w14:textId="77777777" w:rsidR="00AB6875" w:rsidRDefault="00AB6875" w:rsidP="00AB6875">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proofErr w:type="spellStart"/>
            <w:r>
              <w:rPr>
                <w:rFonts w:ascii="Arial" w:hAnsi="Arial" w:cs="Arial"/>
                <w:b/>
                <w:sz w:val="16"/>
                <w:szCs w:val="20"/>
              </w:rPr>
              <w:t>StatementOfOccurrence</w:t>
            </w:r>
            <w:proofErr w:type="spellEnd"/>
            <w:r>
              <w:rPr>
                <w:rFonts w:ascii="Arial" w:hAnsi="Arial" w:cs="Arial"/>
                <w:b/>
                <w:sz w:val="16"/>
                <w:szCs w:val="20"/>
              </w:rPr>
              <w:t xml:space="preserve"> </w:t>
            </w:r>
            <w:r w:rsidRPr="00F9270A">
              <w:rPr>
                <w:rFonts w:ascii="Arial" w:hAnsi="Arial" w:cs="Arial"/>
                <w:sz w:val="16"/>
                <w:szCs w:val="20"/>
              </w:rPr>
              <w:t>with</w:t>
            </w:r>
          </w:p>
          <w:p w14:paraId="480093D0" w14:textId="77777777" w:rsidR="00AB6875" w:rsidRPr="00F9270A" w:rsidRDefault="00AB6875" w:rsidP="00AB6875">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004493">
              <w:rPr>
                <w:rFonts w:ascii="Arial" w:hAnsi="Arial" w:cs="Arial"/>
                <w:sz w:val="16"/>
                <w:szCs w:val="20"/>
              </w:rPr>
              <w:t>topic</w:t>
            </w:r>
            <w:r>
              <w:rPr>
                <w:rFonts w:ascii="Arial" w:hAnsi="Arial" w:cs="Arial"/>
                <w:b/>
                <w:sz w:val="16"/>
                <w:szCs w:val="20"/>
              </w:rPr>
              <w:t xml:space="preserve"> Diet</w:t>
            </w:r>
            <w:r w:rsidRPr="00F9270A">
              <w:rPr>
                <w:rFonts w:ascii="Arial" w:hAnsi="Arial" w:cs="Arial"/>
                <w:b/>
                <w:sz w:val="16"/>
                <w:szCs w:val="20"/>
              </w:rPr>
              <w:t xml:space="preserve"> </w:t>
            </w:r>
          </w:p>
          <w:p w14:paraId="2550F767" w14:textId="4C9AB5AA" w:rsidR="00291E74" w:rsidRDefault="00AB6875"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Pr>
                <w:rFonts w:ascii="Arial" w:hAnsi="Arial" w:cs="Arial"/>
                <w:sz w:val="16"/>
                <w:szCs w:val="20"/>
              </w:rPr>
              <w:t>-</w:t>
            </w:r>
            <w:proofErr w:type="spellStart"/>
            <w:r w:rsidR="00291E74" w:rsidRPr="00F9270A">
              <w:rPr>
                <w:rFonts w:ascii="Arial" w:hAnsi="Arial" w:cs="Arial"/>
                <w:sz w:val="16"/>
                <w:szCs w:val="20"/>
              </w:rPr>
              <w:t>nutritionItem</w:t>
            </w:r>
            <w:proofErr w:type="spellEnd"/>
            <w:r w:rsidR="00291E74" w:rsidRPr="00F9270A">
              <w:rPr>
                <w:rFonts w:ascii="Arial" w:hAnsi="Arial" w:cs="Arial"/>
                <w:sz w:val="16"/>
                <w:szCs w:val="20"/>
              </w:rPr>
              <w:t>[</w:t>
            </w:r>
            <w:proofErr w:type="spellStart"/>
            <w:r w:rsidR="00291E74" w:rsidRPr="00F9270A">
              <w:rPr>
                <w:rFonts w:ascii="Arial" w:hAnsi="Arial" w:cs="Arial"/>
                <w:sz w:val="16"/>
                <w:szCs w:val="20"/>
              </w:rPr>
              <w:t>NutritionalSupplement</w:t>
            </w:r>
            <w:proofErr w:type="spellEnd"/>
            <w:r w:rsidR="00291E74" w:rsidRPr="00F9270A">
              <w:rPr>
                <w:rFonts w:ascii="Arial" w:hAnsi="Arial" w:cs="Arial"/>
                <w:sz w:val="16"/>
                <w:szCs w:val="20"/>
              </w:rPr>
              <w:t>].product</w:t>
            </w:r>
            <w:r w:rsidR="00351EA6" w:rsidRPr="00F9270A">
              <w:rPr>
                <w:rFonts w:ascii="Arial" w:hAnsi="Arial" w:cs="Arial"/>
                <w:sz w:val="16"/>
                <w:szCs w:val="20"/>
              </w:rPr>
              <w:t>=</w:t>
            </w:r>
            <w:r>
              <w:rPr>
                <w:rFonts w:ascii="Arial" w:hAnsi="Arial" w:cs="Arial"/>
                <w:sz w:val="16"/>
                <w:szCs w:val="20"/>
              </w:rPr>
              <w:t xml:space="preserve"> </w:t>
            </w:r>
            <w:r w:rsidR="00291E74" w:rsidRPr="00F9270A">
              <w:rPr>
                <w:rFonts w:ascii="Arial" w:hAnsi="Arial" w:cs="Arial"/>
                <w:sz w:val="16"/>
                <w:szCs w:val="20"/>
              </w:rPr>
              <w:t>protein shake</w:t>
            </w:r>
          </w:p>
          <w:p w14:paraId="234600D0" w14:textId="46F16840" w:rsidR="00AB6875" w:rsidRPr="00F9270A" w:rsidRDefault="00AB6875" w:rsidP="00AB6875">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Proposal</w:t>
            </w:r>
          </w:p>
        </w:tc>
      </w:tr>
      <w:tr w:rsidR="00291E74" w:rsidRPr="00F9270A" w14:paraId="33E39374"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6A092675" w14:textId="3C9CAAFF" w:rsidR="00291E74" w:rsidRPr="00F9270A" w:rsidRDefault="00291E74" w:rsidP="00291E74">
            <w:pPr>
              <w:rPr>
                <w:rFonts w:ascii="Arial" w:hAnsi="Arial" w:cs="Arial"/>
                <w:sz w:val="16"/>
                <w:szCs w:val="20"/>
              </w:rPr>
            </w:pPr>
            <w:r w:rsidRPr="00F9270A">
              <w:rPr>
                <w:rFonts w:ascii="Arial" w:hAnsi="Arial" w:cs="Arial"/>
                <w:sz w:val="16"/>
                <w:szCs w:val="20"/>
              </w:rPr>
              <w:t>VMR</w:t>
            </w:r>
          </w:p>
        </w:tc>
        <w:tc>
          <w:tcPr>
            <w:tcW w:w="3744" w:type="dxa"/>
          </w:tcPr>
          <w:p w14:paraId="7C1552F5" w14:textId="6158DB04" w:rsidR="00291E74" w:rsidRPr="00F9270A" w:rsidRDefault="00291E74" w:rsidP="00291E7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Easy to chew diet (regime/therapy)</w:t>
            </w:r>
          </w:p>
        </w:tc>
        <w:tc>
          <w:tcPr>
            <w:tcW w:w="3772" w:type="dxa"/>
          </w:tcPr>
          <w:p w14:paraId="1427826A" w14:textId="77777777" w:rsidR="00AB6875" w:rsidRDefault="00AB6875" w:rsidP="00AB6875">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proofErr w:type="spellStart"/>
            <w:r>
              <w:rPr>
                <w:rFonts w:ascii="Arial" w:hAnsi="Arial" w:cs="Arial"/>
                <w:b/>
                <w:sz w:val="16"/>
                <w:szCs w:val="20"/>
              </w:rPr>
              <w:t>StatementOfOccurrence</w:t>
            </w:r>
            <w:proofErr w:type="spellEnd"/>
            <w:r>
              <w:rPr>
                <w:rFonts w:ascii="Arial" w:hAnsi="Arial" w:cs="Arial"/>
                <w:b/>
                <w:sz w:val="16"/>
                <w:szCs w:val="20"/>
              </w:rPr>
              <w:t xml:space="preserve"> </w:t>
            </w:r>
            <w:r w:rsidRPr="00F9270A">
              <w:rPr>
                <w:rFonts w:ascii="Arial" w:hAnsi="Arial" w:cs="Arial"/>
                <w:sz w:val="16"/>
                <w:szCs w:val="20"/>
              </w:rPr>
              <w:t>with</w:t>
            </w:r>
          </w:p>
          <w:p w14:paraId="4AC2C6B1" w14:textId="77777777" w:rsidR="00AB6875" w:rsidRPr="00F9270A" w:rsidRDefault="00AB6875" w:rsidP="00AB6875">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topic</w:t>
            </w:r>
            <w:r>
              <w:rPr>
                <w:rFonts w:ascii="Arial" w:hAnsi="Arial" w:cs="Arial"/>
                <w:b/>
                <w:sz w:val="16"/>
                <w:szCs w:val="20"/>
              </w:rPr>
              <w:t xml:space="preserve"> Diet</w:t>
            </w:r>
            <w:r w:rsidRPr="00F9270A">
              <w:rPr>
                <w:rFonts w:ascii="Arial" w:hAnsi="Arial" w:cs="Arial"/>
                <w:b/>
                <w:sz w:val="16"/>
                <w:szCs w:val="20"/>
              </w:rPr>
              <w:t xml:space="preserve"> </w:t>
            </w:r>
          </w:p>
          <w:p w14:paraId="4F57854B" w14:textId="2A8A6103" w:rsidR="00AB6875" w:rsidRDefault="00291E74" w:rsidP="00AB6875">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nutritionItem</w:t>
            </w:r>
            <w:proofErr w:type="spellEnd"/>
            <w:r w:rsidRPr="00F9270A">
              <w:rPr>
                <w:rFonts w:ascii="Arial" w:hAnsi="Arial" w:cs="Arial"/>
                <w:sz w:val="16"/>
                <w:szCs w:val="20"/>
              </w:rPr>
              <w:t>[</w:t>
            </w:r>
            <w:proofErr w:type="spellStart"/>
            <w:r w:rsidRPr="00F9270A">
              <w:rPr>
                <w:rFonts w:ascii="Arial" w:hAnsi="Arial" w:cs="Arial"/>
                <w:sz w:val="16"/>
                <w:szCs w:val="20"/>
              </w:rPr>
              <w:t>OralDiet</w:t>
            </w:r>
            <w:proofErr w:type="spellEnd"/>
            <w:r w:rsidRPr="00F9270A">
              <w:rPr>
                <w:rFonts w:ascii="Arial" w:hAnsi="Arial" w:cs="Arial"/>
                <w:sz w:val="16"/>
                <w:szCs w:val="20"/>
              </w:rPr>
              <w:t>].</w:t>
            </w:r>
            <w:proofErr w:type="spellStart"/>
            <w:r w:rsidRPr="00F9270A">
              <w:rPr>
                <w:rFonts w:ascii="Arial" w:hAnsi="Arial" w:cs="Arial"/>
                <w:sz w:val="16"/>
                <w:szCs w:val="20"/>
              </w:rPr>
              <w:t>texture.textureType</w:t>
            </w:r>
            <w:proofErr w:type="spellEnd"/>
            <w:r w:rsidR="00351EA6" w:rsidRPr="00F9270A">
              <w:rPr>
                <w:rFonts w:ascii="Arial" w:hAnsi="Arial" w:cs="Arial"/>
                <w:sz w:val="16"/>
                <w:szCs w:val="20"/>
              </w:rPr>
              <w:t>=</w:t>
            </w:r>
            <w:r w:rsidRPr="00F9270A">
              <w:rPr>
                <w:rFonts w:ascii="Arial" w:hAnsi="Arial" w:cs="Arial"/>
                <w:sz w:val="16"/>
                <w:szCs w:val="20"/>
              </w:rPr>
              <w:t>easy to chew</w:t>
            </w:r>
            <w:r w:rsidR="00AB6875">
              <w:rPr>
                <w:rFonts w:ascii="Arial" w:hAnsi="Arial" w:cs="Arial"/>
                <w:sz w:val="16"/>
                <w:szCs w:val="20"/>
              </w:rPr>
              <w:t xml:space="preserve"> </w:t>
            </w:r>
          </w:p>
          <w:p w14:paraId="591C75E4" w14:textId="6BA16AC8" w:rsidR="00291E74" w:rsidRPr="00F9270A" w:rsidRDefault="00AB6875" w:rsidP="00AB6875">
            <w:pPr>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Proposal</w:t>
            </w:r>
          </w:p>
        </w:tc>
      </w:tr>
      <w:tr w:rsidR="00291E74" w:rsidRPr="00F9270A" w14:paraId="407B1F85"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732818B8" w14:textId="4E750E4D" w:rsidR="00291E74" w:rsidRPr="00F9270A" w:rsidRDefault="00291E74" w:rsidP="00291E74">
            <w:pPr>
              <w:rPr>
                <w:rFonts w:ascii="Arial" w:hAnsi="Arial" w:cs="Arial"/>
                <w:sz w:val="16"/>
                <w:szCs w:val="20"/>
              </w:rPr>
            </w:pPr>
            <w:r w:rsidRPr="00F9270A">
              <w:rPr>
                <w:rFonts w:ascii="Arial" w:hAnsi="Arial" w:cs="Arial"/>
                <w:sz w:val="16"/>
                <w:szCs w:val="20"/>
              </w:rPr>
              <w:t>CMS100v1</w:t>
            </w:r>
          </w:p>
        </w:tc>
        <w:tc>
          <w:tcPr>
            <w:tcW w:w="3744" w:type="dxa"/>
          </w:tcPr>
          <w:p w14:paraId="644947F9" w14:textId="7BB289C5" w:rsidR="00291E74" w:rsidRPr="00F9270A" w:rsidRDefault="00EA2BB5" w:rsidP="00291E74">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hyperlink r:id="rId51" w:anchor="qde_160121000" w:history="1">
              <w:r w:rsidR="00291E74" w:rsidRPr="00F9270A">
                <w:rPr>
                  <w:rFonts w:ascii="Arial" w:hAnsi="Arial" w:cs="Arial"/>
                  <w:sz w:val="16"/>
                  <w:szCs w:val="20"/>
                </w:rPr>
                <w:t>Transfer To: Hospital Measures - Inpatient Hospice Care</w:t>
              </w:r>
            </w:hyperlink>
          </w:p>
        </w:tc>
        <w:tc>
          <w:tcPr>
            <w:tcW w:w="3772" w:type="dxa"/>
          </w:tcPr>
          <w:p w14:paraId="2D4D5842" w14:textId="77777777" w:rsidR="00AB6875" w:rsidRDefault="00AB6875" w:rsidP="00AB6875">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proofErr w:type="spellStart"/>
            <w:r>
              <w:rPr>
                <w:rFonts w:ascii="Arial" w:hAnsi="Arial" w:cs="Arial"/>
                <w:b/>
                <w:sz w:val="16"/>
                <w:szCs w:val="20"/>
              </w:rPr>
              <w:t>StatementOfOccurrence</w:t>
            </w:r>
            <w:proofErr w:type="spellEnd"/>
            <w:r>
              <w:rPr>
                <w:rFonts w:ascii="Arial" w:hAnsi="Arial" w:cs="Arial"/>
                <w:b/>
                <w:sz w:val="16"/>
                <w:szCs w:val="20"/>
              </w:rPr>
              <w:t xml:space="preserve"> </w:t>
            </w:r>
            <w:r w:rsidRPr="00F9270A">
              <w:rPr>
                <w:rFonts w:ascii="Arial" w:hAnsi="Arial" w:cs="Arial"/>
                <w:sz w:val="16"/>
                <w:szCs w:val="20"/>
              </w:rPr>
              <w:t>with</w:t>
            </w:r>
          </w:p>
          <w:p w14:paraId="0B5C36B1" w14:textId="1887FE6F" w:rsidR="00291E74" w:rsidRPr="00F9270A" w:rsidRDefault="00AB6875" w:rsidP="00AB6875">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004493">
              <w:rPr>
                <w:rFonts w:ascii="Arial" w:hAnsi="Arial" w:cs="Arial"/>
                <w:sz w:val="16"/>
                <w:szCs w:val="20"/>
              </w:rPr>
              <w:t>topic</w:t>
            </w:r>
            <w:r>
              <w:rPr>
                <w:rFonts w:ascii="Arial" w:hAnsi="Arial" w:cs="Arial"/>
                <w:b/>
                <w:sz w:val="16"/>
                <w:szCs w:val="20"/>
              </w:rPr>
              <w:t xml:space="preserve"> Encounter</w:t>
            </w:r>
          </w:p>
          <w:p w14:paraId="14C5B7BA" w14:textId="498133E9" w:rsidR="00291E74" w:rsidRPr="00F9270A"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004869D1">
              <w:rPr>
                <w:rFonts w:ascii="Arial" w:hAnsi="Arial" w:cs="Arial"/>
                <w:sz w:val="16"/>
                <w:szCs w:val="20"/>
              </w:rPr>
              <w:t>hospitalization.</w:t>
            </w:r>
            <w:r w:rsidRPr="00F9270A">
              <w:rPr>
                <w:rFonts w:ascii="Arial" w:hAnsi="Arial" w:cs="Arial"/>
                <w:sz w:val="16"/>
                <w:szCs w:val="20"/>
              </w:rPr>
              <w:t>dischargeDisposition</w:t>
            </w:r>
            <w:proofErr w:type="spellEnd"/>
            <w:r w:rsidR="0003751D" w:rsidRPr="00F9270A">
              <w:rPr>
                <w:rFonts w:ascii="Arial" w:hAnsi="Arial" w:cs="Arial"/>
                <w:sz w:val="16"/>
                <w:szCs w:val="20"/>
              </w:rPr>
              <w:t xml:space="preserve"> in </w:t>
            </w:r>
            <w:r w:rsidRPr="00F9270A">
              <w:rPr>
                <w:rFonts w:ascii="Arial" w:hAnsi="Arial" w:cs="Arial"/>
                <w:sz w:val="16"/>
                <w:szCs w:val="20"/>
              </w:rPr>
              <w:t>Inpatient  hospice care VS</w:t>
            </w:r>
          </w:p>
          <w:p w14:paraId="343896A2" w14:textId="77777777" w:rsidR="00291E74" w:rsidRDefault="00291E74" w:rsidP="00291E74">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-class</w:t>
            </w:r>
            <w:r w:rsidR="00351EA6" w:rsidRPr="00F9270A">
              <w:rPr>
                <w:rFonts w:ascii="Arial" w:hAnsi="Arial" w:cs="Arial"/>
                <w:sz w:val="16"/>
                <w:szCs w:val="20"/>
              </w:rPr>
              <w:t>=</w:t>
            </w:r>
            <w:r w:rsidRPr="00F9270A">
              <w:rPr>
                <w:rFonts w:ascii="Arial" w:hAnsi="Arial" w:cs="Arial"/>
                <w:sz w:val="16"/>
                <w:szCs w:val="20"/>
              </w:rPr>
              <w:t>in-patient</w:t>
            </w:r>
          </w:p>
          <w:p w14:paraId="6A5B027B" w14:textId="181D6592" w:rsidR="00AB6875" w:rsidRPr="00F9270A" w:rsidRDefault="00AB6875" w:rsidP="00AB6875">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Performance</w:t>
            </w:r>
          </w:p>
        </w:tc>
      </w:tr>
      <w:tr w:rsidR="00291E74" w:rsidRPr="00F9270A" w14:paraId="014A742A"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292A693D" w14:textId="20572270" w:rsidR="00291E74" w:rsidRPr="00F9270A" w:rsidRDefault="00291E74" w:rsidP="00291E74">
            <w:pPr>
              <w:rPr>
                <w:rFonts w:ascii="Arial" w:hAnsi="Arial" w:cs="Arial"/>
                <w:sz w:val="16"/>
                <w:szCs w:val="20"/>
              </w:rPr>
            </w:pPr>
            <w:r w:rsidRPr="00F9270A">
              <w:rPr>
                <w:rFonts w:ascii="Arial" w:hAnsi="Arial" w:cs="Arial"/>
                <w:sz w:val="16"/>
                <w:szCs w:val="20"/>
              </w:rPr>
              <w:lastRenderedPageBreak/>
              <w:t>USPSTF Screening for Hepatitis B Virus Infection in Pregnancy</w:t>
            </w:r>
          </w:p>
        </w:tc>
        <w:tc>
          <w:tcPr>
            <w:tcW w:w="3744" w:type="dxa"/>
          </w:tcPr>
          <w:p w14:paraId="5B140E3E" w14:textId="49D0D87D" w:rsidR="00291E74" w:rsidRPr="00F9270A" w:rsidRDefault="00291E74" w:rsidP="00291E7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High risk patients and patients who test positive for HBV should be referred to an appropriate case-management program.</w:t>
            </w:r>
          </w:p>
        </w:tc>
        <w:tc>
          <w:tcPr>
            <w:tcW w:w="3772" w:type="dxa"/>
          </w:tcPr>
          <w:p w14:paraId="5D5BCC9A" w14:textId="77777777" w:rsidR="00B6274B" w:rsidRDefault="00B6274B" w:rsidP="00B6274B">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proofErr w:type="spellStart"/>
            <w:r>
              <w:rPr>
                <w:rFonts w:ascii="Arial" w:hAnsi="Arial" w:cs="Arial"/>
                <w:b/>
                <w:sz w:val="16"/>
                <w:szCs w:val="20"/>
              </w:rPr>
              <w:t>StatementOfOccurrence</w:t>
            </w:r>
            <w:proofErr w:type="spellEnd"/>
            <w:r>
              <w:rPr>
                <w:rFonts w:ascii="Arial" w:hAnsi="Arial" w:cs="Arial"/>
                <w:b/>
                <w:sz w:val="16"/>
                <w:szCs w:val="20"/>
              </w:rPr>
              <w:t xml:space="preserve"> </w:t>
            </w:r>
            <w:r w:rsidRPr="00F9270A">
              <w:rPr>
                <w:rFonts w:ascii="Arial" w:hAnsi="Arial" w:cs="Arial"/>
                <w:sz w:val="16"/>
                <w:szCs w:val="20"/>
              </w:rPr>
              <w:t>with</w:t>
            </w:r>
          </w:p>
          <w:p w14:paraId="6C0E026B" w14:textId="25C50B82" w:rsidR="00291E74" w:rsidRPr="00F9270A" w:rsidRDefault="00B6274B" w:rsidP="00B6274B">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004493">
              <w:rPr>
                <w:rFonts w:ascii="Arial" w:hAnsi="Arial" w:cs="Arial"/>
                <w:sz w:val="16"/>
                <w:szCs w:val="20"/>
              </w:rPr>
              <w:t>topic</w:t>
            </w:r>
            <w:r>
              <w:rPr>
                <w:rFonts w:ascii="Arial" w:hAnsi="Arial" w:cs="Arial"/>
                <w:b/>
                <w:sz w:val="16"/>
                <w:szCs w:val="20"/>
              </w:rPr>
              <w:t xml:space="preserve"> </w:t>
            </w:r>
            <w:proofErr w:type="spellStart"/>
            <w:r>
              <w:rPr>
                <w:rFonts w:ascii="Arial" w:hAnsi="Arial" w:cs="Arial"/>
                <w:b/>
                <w:sz w:val="16"/>
                <w:szCs w:val="20"/>
              </w:rPr>
              <w:t>Care</w:t>
            </w:r>
            <w:r w:rsidR="00291E74" w:rsidRPr="00F9270A">
              <w:rPr>
                <w:rFonts w:ascii="Arial" w:hAnsi="Arial" w:cs="Arial"/>
                <w:b/>
                <w:sz w:val="16"/>
                <w:szCs w:val="20"/>
              </w:rPr>
              <w:t>ProgramParticipation</w:t>
            </w:r>
            <w:proofErr w:type="spellEnd"/>
          </w:p>
          <w:p w14:paraId="4AB4DE63" w14:textId="77777777" w:rsidR="00291E74"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programType</w:t>
            </w:r>
            <w:proofErr w:type="spellEnd"/>
            <w:r w:rsidR="00351EA6" w:rsidRPr="00F9270A">
              <w:rPr>
                <w:rFonts w:ascii="Arial" w:hAnsi="Arial" w:cs="Arial"/>
                <w:sz w:val="16"/>
                <w:szCs w:val="20"/>
              </w:rPr>
              <w:t>=</w:t>
            </w:r>
            <w:r w:rsidRPr="00F9270A">
              <w:rPr>
                <w:rFonts w:ascii="Arial" w:hAnsi="Arial" w:cs="Arial"/>
                <w:sz w:val="16"/>
                <w:szCs w:val="20"/>
              </w:rPr>
              <w:t>code for case-management program for HBV</w:t>
            </w:r>
          </w:p>
          <w:p w14:paraId="2B734C7F" w14:textId="17C4574E" w:rsidR="00B6274B" w:rsidRPr="00F9270A" w:rsidRDefault="00B6274B"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Proposal</w:t>
            </w:r>
          </w:p>
        </w:tc>
      </w:tr>
      <w:tr w:rsidR="00291E74" w:rsidRPr="00F9270A" w14:paraId="10BAA4D5"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0D7A2ACC" w14:textId="63522F8E" w:rsidR="00291E74" w:rsidRPr="00F9270A" w:rsidRDefault="00291E74" w:rsidP="00291E74">
            <w:pPr>
              <w:rPr>
                <w:rFonts w:ascii="Arial" w:hAnsi="Arial" w:cs="Arial"/>
                <w:sz w:val="16"/>
                <w:szCs w:val="20"/>
              </w:rPr>
            </w:pPr>
            <w:r w:rsidRPr="00F9270A">
              <w:rPr>
                <w:rFonts w:ascii="Arial" w:hAnsi="Arial" w:cs="Arial"/>
                <w:sz w:val="16"/>
                <w:szCs w:val="20"/>
              </w:rPr>
              <w:t>CMS188v2</w:t>
            </w:r>
          </w:p>
        </w:tc>
        <w:tc>
          <w:tcPr>
            <w:tcW w:w="3744" w:type="dxa"/>
          </w:tcPr>
          <w:p w14:paraId="22C89899" w14:textId="62F752EB" w:rsidR="00291E74" w:rsidRPr="00F9270A" w:rsidRDefault="00EA2BB5" w:rsidP="00291E74">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hyperlink r:id="rId52" w:anchor="qde_160805000" w:history="1">
              <w:r w:rsidR="00291E74" w:rsidRPr="00F9270A">
                <w:rPr>
                  <w:rFonts w:ascii="Arial" w:hAnsi="Arial" w:cs="Arial"/>
                  <w:sz w:val="16"/>
                  <w:szCs w:val="20"/>
                </w:rPr>
                <w:t>Diagnosis, Inactive: Cystic Fibrosis</w:t>
              </w:r>
            </w:hyperlink>
          </w:p>
        </w:tc>
        <w:tc>
          <w:tcPr>
            <w:tcW w:w="3772" w:type="dxa"/>
          </w:tcPr>
          <w:p w14:paraId="4534F6A2" w14:textId="756702B8" w:rsidR="00291E74" w:rsidRPr="00F9270A" w:rsidRDefault="000721C7"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Pr>
                <w:rFonts w:ascii="Arial" w:hAnsi="Arial" w:cs="Arial"/>
                <w:b/>
                <w:sz w:val="16"/>
                <w:szCs w:val="20"/>
              </w:rPr>
              <w:t xml:space="preserve"> </w:t>
            </w:r>
            <w:r w:rsidR="00291E74" w:rsidRPr="00F9270A">
              <w:rPr>
                <w:rFonts w:ascii="Arial" w:hAnsi="Arial" w:cs="Arial"/>
                <w:sz w:val="16"/>
                <w:szCs w:val="20"/>
              </w:rPr>
              <w:t>with</w:t>
            </w:r>
          </w:p>
          <w:p w14:paraId="2D50BF84" w14:textId="407F9CAA" w:rsidR="000721C7" w:rsidRPr="00F9270A" w:rsidRDefault="000721C7" w:rsidP="000721C7">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004493">
              <w:rPr>
                <w:rFonts w:ascii="Arial" w:hAnsi="Arial" w:cs="Arial"/>
                <w:sz w:val="16"/>
                <w:szCs w:val="20"/>
              </w:rPr>
              <w:t>topic</w:t>
            </w:r>
            <w:r>
              <w:rPr>
                <w:rFonts w:ascii="Arial" w:hAnsi="Arial" w:cs="Arial"/>
                <w:b/>
                <w:sz w:val="16"/>
                <w:szCs w:val="20"/>
              </w:rPr>
              <w:t xml:space="preserve"> Condition</w:t>
            </w:r>
          </w:p>
          <w:p w14:paraId="68145DDD" w14:textId="70AB88BF" w:rsidR="00291E74" w:rsidRPr="00F9270A" w:rsidRDefault="00291E74"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-name</w:t>
            </w:r>
            <w:r w:rsidR="0003751D" w:rsidRPr="00F9270A">
              <w:rPr>
                <w:rFonts w:ascii="Arial" w:hAnsi="Arial" w:cs="Arial"/>
                <w:sz w:val="16"/>
                <w:szCs w:val="20"/>
              </w:rPr>
              <w:t xml:space="preserve"> in </w:t>
            </w:r>
            <w:r w:rsidRPr="00F9270A">
              <w:rPr>
                <w:rFonts w:ascii="Arial" w:hAnsi="Arial" w:cs="Arial"/>
                <w:sz w:val="16"/>
                <w:szCs w:val="20"/>
              </w:rPr>
              <w:t>Cystic Fibrosis VS</w:t>
            </w:r>
          </w:p>
          <w:p w14:paraId="0145C0DF" w14:textId="0FECA933" w:rsidR="000721C7" w:rsidRDefault="00291E74" w:rsidP="000721C7">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000721C7">
              <w:rPr>
                <w:rFonts w:ascii="Arial" w:hAnsi="Arial" w:cs="Arial"/>
                <w:sz w:val="16"/>
                <w:szCs w:val="20"/>
              </w:rPr>
              <w:t>conditionS</w:t>
            </w:r>
            <w:r w:rsidRPr="00F9270A">
              <w:rPr>
                <w:rFonts w:ascii="Arial" w:hAnsi="Arial" w:cs="Arial"/>
                <w:sz w:val="16"/>
                <w:szCs w:val="20"/>
              </w:rPr>
              <w:t>tatus</w:t>
            </w:r>
            <w:proofErr w:type="spellEnd"/>
            <w:r w:rsidR="00351EA6" w:rsidRPr="00F9270A">
              <w:rPr>
                <w:rFonts w:ascii="Arial" w:hAnsi="Arial" w:cs="Arial"/>
                <w:sz w:val="16"/>
                <w:szCs w:val="20"/>
              </w:rPr>
              <w:t>=</w:t>
            </w:r>
            <w:r w:rsidRPr="00F9270A">
              <w:rPr>
                <w:rFonts w:ascii="Arial" w:hAnsi="Arial" w:cs="Arial"/>
                <w:sz w:val="16"/>
                <w:szCs w:val="20"/>
              </w:rPr>
              <w:t>Inactive</w:t>
            </w:r>
            <w:r w:rsidR="000721C7">
              <w:rPr>
                <w:rFonts w:ascii="Arial" w:hAnsi="Arial" w:cs="Arial"/>
                <w:sz w:val="16"/>
                <w:szCs w:val="20"/>
              </w:rPr>
              <w:t xml:space="preserve"> </w:t>
            </w:r>
          </w:p>
          <w:p w14:paraId="0492D9D0" w14:textId="2C895E3C" w:rsidR="00291E74" w:rsidRPr="00F9270A" w:rsidRDefault="000721C7" w:rsidP="000721C7">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Observation</w:t>
            </w:r>
          </w:p>
        </w:tc>
      </w:tr>
      <w:tr w:rsidR="00291E74" w:rsidRPr="00F9270A" w14:paraId="5D1B713C"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0BA61DC9" w14:textId="00D3E95C" w:rsidR="00291E74" w:rsidRPr="00F9270A" w:rsidRDefault="00291E74" w:rsidP="00291E74">
            <w:pPr>
              <w:rPr>
                <w:rFonts w:ascii="Arial" w:hAnsi="Arial" w:cs="Arial"/>
                <w:sz w:val="16"/>
                <w:szCs w:val="20"/>
              </w:rPr>
            </w:pPr>
            <w:r w:rsidRPr="00F9270A">
              <w:rPr>
                <w:rFonts w:ascii="Arial" w:hAnsi="Arial" w:cs="Arial"/>
                <w:sz w:val="16"/>
                <w:szCs w:val="20"/>
              </w:rPr>
              <w:t>CMS 160v1</w:t>
            </w:r>
          </w:p>
        </w:tc>
        <w:tc>
          <w:tcPr>
            <w:tcW w:w="3744" w:type="dxa"/>
          </w:tcPr>
          <w:p w14:paraId="7ED1544C" w14:textId="5CAC2ABD" w:rsidR="00291E74" w:rsidRPr="00F9270A" w:rsidRDefault="00291E74" w:rsidP="00291E7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hyperlink r:id="rId53" w:anchor="qde_162504000" w:history="1">
              <w:r w:rsidRPr="00F9270A">
                <w:rPr>
                  <w:rFonts w:ascii="Arial" w:hAnsi="Arial" w:cs="Arial"/>
                  <w:sz w:val="16"/>
                  <w:szCs w:val="20"/>
                </w:rPr>
                <w:t>Patient Characteristic Expired: Deceased</w:t>
              </w:r>
            </w:hyperlink>
            <w:r w:rsidRPr="00F9270A">
              <w:rPr>
                <w:rFonts w:ascii="Arial" w:hAnsi="Arial" w:cs="Arial"/>
                <w:sz w:val="16"/>
                <w:szCs w:val="20"/>
              </w:rPr>
              <w:t>"</w:t>
            </w:r>
          </w:p>
        </w:tc>
        <w:tc>
          <w:tcPr>
            <w:tcW w:w="3772" w:type="dxa"/>
          </w:tcPr>
          <w:p w14:paraId="53F076F7" w14:textId="77777777"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b/>
                <w:sz w:val="16"/>
                <w:szCs w:val="20"/>
              </w:rPr>
              <w:t xml:space="preserve">Patient </w:t>
            </w:r>
            <w:r w:rsidRPr="00F9270A">
              <w:rPr>
                <w:rFonts w:ascii="Arial" w:hAnsi="Arial" w:cs="Arial"/>
                <w:sz w:val="16"/>
                <w:szCs w:val="20"/>
              </w:rPr>
              <w:t>with</w:t>
            </w:r>
          </w:p>
          <w:p w14:paraId="3F9BF539" w14:textId="135752B8" w:rsidR="00291E74" w:rsidRPr="00F9270A" w:rsidRDefault="00291E74" w:rsidP="00B6274B">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F9270A">
              <w:rPr>
                <w:rFonts w:ascii="Arial" w:hAnsi="Arial" w:cs="Arial"/>
                <w:sz w:val="16"/>
                <w:szCs w:val="20"/>
              </w:rPr>
              <w:t>-</w:t>
            </w:r>
            <w:proofErr w:type="spellStart"/>
            <w:r w:rsidRPr="00F9270A">
              <w:rPr>
                <w:rFonts w:ascii="Arial" w:hAnsi="Arial" w:cs="Arial"/>
                <w:sz w:val="16"/>
                <w:szCs w:val="20"/>
              </w:rPr>
              <w:t>isDeceased</w:t>
            </w:r>
            <w:proofErr w:type="spellEnd"/>
            <w:r w:rsidR="00351EA6" w:rsidRPr="00F9270A">
              <w:rPr>
                <w:rFonts w:ascii="Arial" w:hAnsi="Arial" w:cs="Arial"/>
                <w:sz w:val="16"/>
                <w:szCs w:val="20"/>
              </w:rPr>
              <w:t>=</w:t>
            </w:r>
            <w:r w:rsidRPr="00F9270A">
              <w:rPr>
                <w:rFonts w:ascii="Arial" w:hAnsi="Arial" w:cs="Arial"/>
                <w:sz w:val="16"/>
                <w:szCs w:val="20"/>
              </w:rPr>
              <w:t>yes</w:t>
            </w:r>
          </w:p>
        </w:tc>
      </w:tr>
      <w:tr w:rsidR="00291E74" w:rsidRPr="00F9270A" w14:paraId="6F2AE1F6"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39DCA0E3" w14:textId="5B2B9BC4" w:rsidR="00291E74" w:rsidRPr="00F9270A" w:rsidRDefault="00291E74" w:rsidP="00291E74">
            <w:pPr>
              <w:rPr>
                <w:rFonts w:ascii="Arial" w:hAnsi="Arial" w:cs="Arial"/>
                <w:sz w:val="16"/>
                <w:szCs w:val="20"/>
              </w:rPr>
            </w:pPr>
            <w:r w:rsidRPr="00F9270A">
              <w:rPr>
                <w:rFonts w:ascii="Arial" w:hAnsi="Arial" w:cs="Arial"/>
                <w:sz w:val="16"/>
                <w:szCs w:val="20"/>
              </w:rPr>
              <w:t>CMS 171v2</w:t>
            </w:r>
          </w:p>
        </w:tc>
        <w:tc>
          <w:tcPr>
            <w:tcW w:w="3744" w:type="dxa"/>
          </w:tcPr>
          <w:p w14:paraId="6014E9D9" w14:textId="3303A2B8" w:rsidR="00291E74" w:rsidRPr="00F9270A" w:rsidRDefault="00EA2BB5" w:rsidP="00291E74">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hyperlink r:id="rId54" w:anchor="qde_160525000" w:history="1">
              <w:r w:rsidR="00291E74" w:rsidRPr="00F9270A">
                <w:rPr>
                  <w:rFonts w:ascii="Arial" w:hAnsi="Arial" w:cs="Arial"/>
                  <w:sz w:val="16"/>
                  <w:szCs w:val="20"/>
                </w:rPr>
                <w:t>Device, Applied: Hospital measures-Pacemaker or implantable defibrillator device</w:t>
              </w:r>
            </w:hyperlink>
            <w:r w:rsidR="00291E74" w:rsidRPr="00F9270A">
              <w:rPr>
                <w:rFonts w:ascii="Arial" w:hAnsi="Arial" w:cs="Arial"/>
                <w:sz w:val="16"/>
                <w:szCs w:val="20"/>
              </w:rPr>
              <w:t>"</w:t>
            </w:r>
          </w:p>
        </w:tc>
        <w:tc>
          <w:tcPr>
            <w:tcW w:w="3772" w:type="dxa"/>
          </w:tcPr>
          <w:p w14:paraId="60A6CFC7" w14:textId="77777777" w:rsidR="00D96E02" w:rsidRPr="00F9270A" w:rsidRDefault="00D96E02" w:rsidP="00D96E02">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Pr>
                <w:rFonts w:ascii="Arial" w:hAnsi="Arial" w:cs="Arial"/>
                <w:b/>
                <w:sz w:val="16"/>
                <w:szCs w:val="20"/>
              </w:rPr>
              <w:t xml:space="preserve"> </w:t>
            </w:r>
            <w:r w:rsidRPr="00F9270A">
              <w:rPr>
                <w:rFonts w:ascii="Arial" w:hAnsi="Arial" w:cs="Arial"/>
                <w:sz w:val="16"/>
                <w:szCs w:val="20"/>
              </w:rPr>
              <w:t>with</w:t>
            </w:r>
          </w:p>
          <w:p w14:paraId="2D8631A1" w14:textId="280DC671" w:rsidR="00291E74" w:rsidRPr="00F9270A" w:rsidRDefault="00D96E02"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004493">
              <w:rPr>
                <w:rFonts w:ascii="Arial" w:hAnsi="Arial" w:cs="Arial"/>
                <w:sz w:val="16"/>
                <w:szCs w:val="20"/>
              </w:rPr>
              <w:t>topic</w:t>
            </w:r>
            <w:r>
              <w:rPr>
                <w:rFonts w:ascii="Arial" w:hAnsi="Arial" w:cs="Arial"/>
                <w:b/>
                <w:sz w:val="16"/>
                <w:szCs w:val="20"/>
              </w:rPr>
              <w:t xml:space="preserve"> </w:t>
            </w:r>
            <w:proofErr w:type="spellStart"/>
            <w:r>
              <w:rPr>
                <w:rFonts w:ascii="Arial" w:hAnsi="Arial" w:cs="Arial"/>
                <w:b/>
                <w:sz w:val="16"/>
                <w:szCs w:val="20"/>
              </w:rPr>
              <w:t>DeviceUse</w:t>
            </w:r>
            <w:proofErr w:type="spellEnd"/>
            <w:r w:rsidR="00291E74" w:rsidRPr="00F9270A">
              <w:rPr>
                <w:rFonts w:ascii="Arial" w:hAnsi="Arial" w:cs="Arial"/>
                <w:sz w:val="16"/>
                <w:szCs w:val="20"/>
              </w:rPr>
              <w:t xml:space="preserve"> </w:t>
            </w:r>
          </w:p>
          <w:p w14:paraId="04E3C6CB" w14:textId="17B7B3E7" w:rsidR="00D96E02" w:rsidRDefault="00291E74" w:rsidP="00D96E02">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-type</w:t>
            </w:r>
            <w:r w:rsidR="0003751D" w:rsidRPr="00F9270A">
              <w:rPr>
                <w:rFonts w:ascii="Arial" w:hAnsi="Arial" w:cs="Arial"/>
                <w:sz w:val="16"/>
                <w:szCs w:val="20"/>
              </w:rPr>
              <w:t xml:space="preserve"> in </w:t>
            </w:r>
            <w:r w:rsidRPr="00F9270A">
              <w:rPr>
                <w:rFonts w:ascii="Arial" w:hAnsi="Arial" w:cs="Arial"/>
                <w:sz w:val="16"/>
                <w:szCs w:val="20"/>
              </w:rPr>
              <w:t>Pacemaker or Implantable defibrillator VS</w:t>
            </w:r>
            <w:r w:rsidR="00D96E02">
              <w:rPr>
                <w:rFonts w:ascii="Arial" w:hAnsi="Arial" w:cs="Arial"/>
                <w:sz w:val="16"/>
                <w:szCs w:val="20"/>
              </w:rPr>
              <w:t xml:space="preserve"> </w:t>
            </w:r>
          </w:p>
          <w:p w14:paraId="1D5C0B51" w14:textId="66229389" w:rsidR="00291E74" w:rsidRPr="00F9270A" w:rsidRDefault="00D96E02" w:rsidP="00D96E02">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Performance</w:t>
            </w:r>
          </w:p>
        </w:tc>
      </w:tr>
      <w:tr w:rsidR="00291E74" w:rsidRPr="00F9270A" w14:paraId="5769FD46"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4A87F3AD" w14:textId="182638B4" w:rsidR="00291E74" w:rsidRPr="00F9270A" w:rsidRDefault="00291E74" w:rsidP="00291E74">
            <w:pPr>
              <w:rPr>
                <w:rFonts w:ascii="Arial" w:hAnsi="Arial" w:cs="Arial"/>
                <w:sz w:val="16"/>
                <w:szCs w:val="20"/>
              </w:rPr>
            </w:pPr>
            <w:r w:rsidRPr="00F9270A">
              <w:rPr>
                <w:rFonts w:ascii="Arial" w:hAnsi="Arial" w:cs="Arial"/>
                <w:sz w:val="16"/>
                <w:szCs w:val="20"/>
              </w:rPr>
              <w:t>CMS22v1</w:t>
            </w:r>
          </w:p>
        </w:tc>
        <w:tc>
          <w:tcPr>
            <w:tcW w:w="3744" w:type="dxa"/>
          </w:tcPr>
          <w:p w14:paraId="5C9BFF26" w14:textId="0D5A15CE" w:rsidR="00291E74" w:rsidRPr="00F9270A" w:rsidRDefault="00EA2BB5" w:rsidP="00291E7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hyperlink r:id="rId55" w:anchor="qde_162806000" w:history="1">
              <w:r w:rsidR="00291E74" w:rsidRPr="00F9270A">
                <w:rPr>
                  <w:rFonts w:ascii="Arial" w:hAnsi="Arial" w:cs="Arial"/>
                  <w:sz w:val="16"/>
                  <w:szCs w:val="20"/>
                </w:rPr>
                <w:t>Intervention, Order: Referral to Alternative Provider / Primary Care Provider</w:t>
              </w:r>
            </w:hyperlink>
            <w:r w:rsidR="00291E74" w:rsidRPr="00F9270A">
              <w:rPr>
                <w:rFonts w:ascii="Arial" w:hAnsi="Arial" w:cs="Arial"/>
                <w:sz w:val="16"/>
                <w:szCs w:val="20"/>
              </w:rPr>
              <w:t xml:space="preserve"> (reason: 'Finding of Hypertension')</w:t>
            </w:r>
          </w:p>
        </w:tc>
        <w:tc>
          <w:tcPr>
            <w:tcW w:w="3772" w:type="dxa"/>
          </w:tcPr>
          <w:p w14:paraId="6A9785ED" w14:textId="77777777" w:rsidR="00D96E02" w:rsidRPr="00F9270A" w:rsidRDefault="00D96E02" w:rsidP="00D96E02">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Pr>
                <w:rFonts w:ascii="Arial" w:hAnsi="Arial" w:cs="Arial"/>
                <w:b/>
                <w:sz w:val="16"/>
                <w:szCs w:val="20"/>
              </w:rPr>
              <w:t xml:space="preserve"> </w:t>
            </w:r>
            <w:r w:rsidRPr="00F9270A">
              <w:rPr>
                <w:rFonts w:ascii="Arial" w:hAnsi="Arial" w:cs="Arial"/>
                <w:sz w:val="16"/>
                <w:szCs w:val="20"/>
              </w:rPr>
              <w:t>with</w:t>
            </w:r>
          </w:p>
          <w:p w14:paraId="54032D17" w14:textId="2480451F" w:rsidR="00291E74" w:rsidRPr="00F9270A" w:rsidRDefault="00D96E02"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004493">
              <w:rPr>
                <w:rFonts w:ascii="Arial" w:hAnsi="Arial" w:cs="Arial"/>
                <w:sz w:val="16"/>
                <w:szCs w:val="20"/>
              </w:rPr>
              <w:t>topic</w:t>
            </w:r>
            <w:r>
              <w:rPr>
                <w:rFonts w:ascii="Arial" w:hAnsi="Arial" w:cs="Arial"/>
                <w:b/>
                <w:sz w:val="16"/>
                <w:szCs w:val="20"/>
              </w:rPr>
              <w:t xml:space="preserve"> Encounter</w:t>
            </w:r>
          </w:p>
          <w:p w14:paraId="411591C3" w14:textId="5B9744C1"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-class</w:t>
            </w:r>
            <w:r w:rsidR="00351EA6" w:rsidRPr="00F9270A">
              <w:rPr>
                <w:rFonts w:ascii="Arial" w:hAnsi="Arial" w:cs="Arial"/>
                <w:sz w:val="16"/>
                <w:szCs w:val="20"/>
              </w:rPr>
              <w:t>=</w:t>
            </w:r>
            <w:r w:rsidRPr="00F9270A">
              <w:rPr>
                <w:rFonts w:ascii="Arial" w:hAnsi="Arial" w:cs="Arial"/>
                <w:sz w:val="16"/>
                <w:szCs w:val="20"/>
              </w:rPr>
              <w:t>out-patient</w:t>
            </w:r>
          </w:p>
          <w:p w14:paraId="6888A263" w14:textId="77777777" w:rsidR="00291E74" w:rsidRDefault="00D96E02" w:rsidP="00D96E02">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Order</w:t>
            </w:r>
          </w:p>
          <w:p w14:paraId="679843B2" w14:textId="7EC8BEAF" w:rsidR="00E95CE4" w:rsidRPr="00E95CE4" w:rsidRDefault="00E95CE4" w:rsidP="00E95CE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Pr>
                <w:rFonts w:ascii="Arial" w:hAnsi="Arial" w:cs="Arial"/>
                <w:sz w:val="16"/>
                <w:szCs w:val="20"/>
              </w:rPr>
              <w:t>-</w:t>
            </w:r>
            <w:proofErr w:type="spellStart"/>
            <w:r w:rsidRPr="00E95CE4">
              <w:rPr>
                <w:rFonts w:ascii="Arial" w:hAnsi="Arial" w:cs="Arial"/>
                <w:sz w:val="16"/>
                <w:szCs w:val="20"/>
              </w:rPr>
              <w:t>indication.reason</w:t>
            </w:r>
            <w:proofErr w:type="spellEnd"/>
            <w:r w:rsidRPr="00E95CE4">
              <w:rPr>
                <w:rFonts w:ascii="Arial" w:hAnsi="Arial" w:cs="Arial"/>
                <w:sz w:val="16"/>
                <w:szCs w:val="20"/>
              </w:rPr>
              <w:t xml:space="preserve"> = Finding of hypertension</w:t>
            </w:r>
          </w:p>
        </w:tc>
      </w:tr>
      <w:tr w:rsidR="00291E74" w:rsidRPr="00F9270A" w14:paraId="30B0164A"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5CF6E238" w14:textId="6E53F3F7" w:rsidR="00291E74" w:rsidRPr="00F9270A" w:rsidRDefault="00291E74" w:rsidP="00291E74">
            <w:pPr>
              <w:rPr>
                <w:rFonts w:ascii="Arial" w:hAnsi="Arial" w:cs="Arial"/>
                <w:sz w:val="16"/>
                <w:szCs w:val="20"/>
              </w:rPr>
            </w:pPr>
            <w:r w:rsidRPr="00F9270A">
              <w:rPr>
                <w:rFonts w:ascii="Arial" w:hAnsi="Arial" w:cs="Arial"/>
                <w:sz w:val="16"/>
                <w:szCs w:val="20"/>
              </w:rPr>
              <w:t>CMS155v1</w:t>
            </w:r>
          </w:p>
        </w:tc>
        <w:tc>
          <w:tcPr>
            <w:tcW w:w="3744" w:type="dxa"/>
          </w:tcPr>
          <w:p w14:paraId="06517290" w14:textId="25C337D4" w:rsidR="00291E74" w:rsidRPr="00F9270A" w:rsidRDefault="00EA2BB5" w:rsidP="00291E74">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hyperlink r:id="rId56" w:anchor="qde_162395000" w:history="1">
              <w:r w:rsidR="00291E74" w:rsidRPr="00F9270A">
                <w:rPr>
                  <w:rFonts w:ascii="Arial" w:hAnsi="Arial" w:cs="Arial"/>
                  <w:sz w:val="16"/>
                  <w:szCs w:val="20"/>
                </w:rPr>
                <w:t>Intervention, Performed: Counseling for Physical Activity</w:t>
              </w:r>
            </w:hyperlink>
          </w:p>
        </w:tc>
        <w:tc>
          <w:tcPr>
            <w:tcW w:w="3772" w:type="dxa"/>
          </w:tcPr>
          <w:p w14:paraId="074BC817" w14:textId="77777777" w:rsidR="00722647" w:rsidRPr="00F9270A" w:rsidRDefault="00722647" w:rsidP="00722647">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Pr>
                <w:rFonts w:ascii="Arial" w:hAnsi="Arial" w:cs="Arial"/>
                <w:b/>
                <w:sz w:val="16"/>
                <w:szCs w:val="20"/>
              </w:rPr>
              <w:t xml:space="preserve"> </w:t>
            </w:r>
            <w:r w:rsidRPr="00F9270A">
              <w:rPr>
                <w:rFonts w:ascii="Arial" w:hAnsi="Arial" w:cs="Arial"/>
                <w:sz w:val="16"/>
                <w:szCs w:val="20"/>
              </w:rPr>
              <w:t>with</w:t>
            </w:r>
          </w:p>
          <w:p w14:paraId="4D418579" w14:textId="393B79A1" w:rsidR="00291E74" w:rsidRPr="00F9270A" w:rsidRDefault="00722647"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004493">
              <w:rPr>
                <w:rFonts w:ascii="Arial" w:hAnsi="Arial" w:cs="Arial"/>
                <w:sz w:val="16"/>
                <w:szCs w:val="20"/>
              </w:rPr>
              <w:t>topic</w:t>
            </w:r>
            <w:r>
              <w:rPr>
                <w:rFonts w:ascii="Arial" w:hAnsi="Arial" w:cs="Arial"/>
                <w:b/>
                <w:sz w:val="16"/>
                <w:szCs w:val="20"/>
              </w:rPr>
              <w:t xml:space="preserve"> Procedure</w:t>
            </w:r>
          </w:p>
          <w:p w14:paraId="557654FC" w14:textId="21B5C4C5" w:rsidR="00D96E02" w:rsidRDefault="00291E74" w:rsidP="00D96E02">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procedureCode</w:t>
            </w:r>
            <w:proofErr w:type="spellEnd"/>
            <w:r w:rsidR="0003751D" w:rsidRPr="00F9270A">
              <w:rPr>
                <w:rFonts w:ascii="Arial" w:hAnsi="Arial" w:cs="Arial"/>
                <w:sz w:val="16"/>
                <w:szCs w:val="20"/>
              </w:rPr>
              <w:t xml:space="preserve"> in </w:t>
            </w:r>
            <w:r w:rsidRPr="00F9270A">
              <w:rPr>
                <w:rFonts w:ascii="Arial" w:hAnsi="Arial" w:cs="Arial"/>
                <w:sz w:val="16"/>
                <w:szCs w:val="20"/>
              </w:rPr>
              <w:t>counseling for physical activity VS</w:t>
            </w:r>
            <w:r w:rsidR="00D96E02">
              <w:rPr>
                <w:rFonts w:ascii="Arial" w:hAnsi="Arial" w:cs="Arial"/>
                <w:sz w:val="16"/>
                <w:szCs w:val="20"/>
              </w:rPr>
              <w:t xml:space="preserve"> </w:t>
            </w:r>
          </w:p>
          <w:p w14:paraId="7DA4A738" w14:textId="175F0459" w:rsidR="00291E74" w:rsidRPr="00F9270A" w:rsidRDefault="00D96E02" w:rsidP="002F5D94">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w:t>
            </w:r>
            <w:r w:rsidR="002F5D94">
              <w:rPr>
                <w:rFonts w:ascii="Arial" w:hAnsi="Arial" w:cs="Arial"/>
                <w:b/>
                <w:sz w:val="16"/>
                <w:szCs w:val="20"/>
              </w:rPr>
              <w:t>Performance</w:t>
            </w:r>
          </w:p>
        </w:tc>
      </w:tr>
      <w:tr w:rsidR="00291E74" w:rsidRPr="00F9270A" w14:paraId="1B62A045" w14:textId="77777777" w:rsidTr="00F9270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84" w:type="dxa"/>
          </w:tcPr>
          <w:p w14:paraId="568A9388" w14:textId="31AB3A81" w:rsidR="00291E74" w:rsidRPr="00F9270A" w:rsidRDefault="00291E74" w:rsidP="00291E74">
            <w:pPr>
              <w:rPr>
                <w:rFonts w:ascii="Arial" w:hAnsi="Arial" w:cs="Arial"/>
                <w:sz w:val="16"/>
                <w:szCs w:val="20"/>
              </w:rPr>
            </w:pPr>
            <w:r w:rsidRPr="00F9270A">
              <w:rPr>
                <w:rFonts w:ascii="Arial" w:hAnsi="Arial" w:cs="Arial"/>
                <w:sz w:val="16"/>
                <w:szCs w:val="20"/>
              </w:rPr>
              <w:t>QIDAM Developers</w:t>
            </w:r>
          </w:p>
        </w:tc>
        <w:tc>
          <w:tcPr>
            <w:tcW w:w="3744" w:type="dxa"/>
          </w:tcPr>
          <w:p w14:paraId="1D4AB43B" w14:textId="10F02CA0" w:rsidR="00291E74" w:rsidRPr="00F9270A" w:rsidRDefault="00291E74" w:rsidP="00291E74">
            <w:pP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Migraine triggered by bright light</w:t>
            </w:r>
          </w:p>
        </w:tc>
        <w:tc>
          <w:tcPr>
            <w:tcW w:w="3772" w:type="dxa"/>
          </w:tcPr>
          <w:p w14:paraId="0B3B2BA4" w14:textId="77777777" w:rsidR="00C605C2" w:rsidRPr="00F9270A" w:rsidRDefault="00C605C2" w:rsidP="00C605C2">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Pr>
                <w:rFonts w:ascii="Arial" w:hAnsi="Arial" w:cs="Arial"/>
                <w:b/>
                <w:sz w:val="16"/>
                <w:szCs w:val="20"/>
              </w:rPr>
              <w:t xml:space="preserve"> </w:t>
            </w:r>
            <w:r w:rsidRPr="00F9270A">
              <w:rPr>
                <w:rFonts w:ascii="Arial" w:hAnsi="Arial" w:cs="Arial"/>
                <w:sz w:val="16"/>
                <w:szCs w:val="20"/>
              </w:rPr>
              <w:t>with</w:t>
            </w:r>
          </w:p>
          <w:p w14:paraId="68ECADB8" w14:textId="5B5320D8" w:rsidR="00291E74" w:rsidRPr="00F9270A" w:rsidRDefault="00C605C2"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004493">
              <w:rPr>
                <w:rFonts w:ascii="Arial" w:hAnsi="Arial" w:cs="Arial"/>
                <w:sz w:val="16"/>
                <w:szCs w:val="20"/>
              </w:rPr>
              <w:t>topic</w:t>
            </w:r>
            <w:r>
              <w:rPr>
                <w:rFonts w:ascii="Arial" w:hAnsi="Arial" w:cs="Arial"/>
                <w:b/>
                <w:sz w:val="16"/>
                <w:szCs w:val="20"/>
              </w:rPr>
              <w:t xml:space="preserve"> Condition</w:t>
            </w:r>
          </w:p>
          <w:p w14:paraId="2DE328C7" w14:textId="7A26BEE1"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-name</w:t>
            </w:r>
            <w:r w:rsidR="0003751D" w:rsidRPr="00F9270A">
              <w:rPr>
                <w:rFonts w:ascii="Arial" w:hAnsi="Arial" w:cs="Arial"/>
                <w:sz w:val="16"/>
                <w:szCs w:val="20"/>
              </w:rPr>
              <w:t xml:space="preserve"> in </w:t>
            </w:r>
            <w:r w:rsidRPr="00F9270A">
              <w:rPr>
                <w:rFonts w:ascii="Arial" w:hAnsi="Arial" w:cs="Arial"/>
                <w:sz w:val="16"/>
                <w:szCs w:val="20"/>
              </w:rPr>
              <w:t>Migraine VS</w:t>
            </w:r>
          </w:p>
          <w:p w14:paraId="7EA016C2" w14:textId="50F1D54E"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conditionDetails</w:t>
            </w:r>
            <w:proofErr w:type="spellEnd"/>
            <w:r w:rsidR="00DC042A" w:rsidRPr="00F9270A">
              <w:rPr>
                <w:rFonts w:ascii="Arial" w:hAnsi="Arial" w:cs="Arial"/>
                <w:sz w:val="16"/>
                <w:szCs w:val="20"/>
              </w:rPr>
              <w:t>=</w:t>
            </w:r>
            <w:r w:rsidRPr="00F9270A">
              <w:rPr>
                <w:rFonts w:ascii="Arial" w:hAnsi="Arial" w:cs="Arial"/>
                <w:sz w:val="16"/>
                <w:szCs w:val="20"/>
              </w:rPr>
              <w:t>{</w:t>
            </w:r>
          </w:p>
          <w:p w14:paraId="5E9600B8" w14:textId="1DEDC8BE"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-name</w:t>
            </w:r>
            <w:r w:rsidR="00DC042A" w:rsidRPr="00F9270A">
              <w:rPr>
                <w:rFonts w:ascii="Arial" w:hAnsi="Arial" w:cs="Arial"/>
                <w:sz w:val="16"/>
                <w:szCs w:val="20"/>
              </w:rPr>
              <w:t>=</w:t>
            </w:r>
            <w:r w:rsidRPr="00F9270A">
              <w:rPr>
                <w:rFonts w:ascii="Arial" w:hAnsi="Arial" w:cs="Arial"/>
                <w:sz w:val="16"/>
                <w:szCs w:val="20"/>
              </w:rPr>
              <w:t>triggering factor</w:t>
            </w:r>
          </w:p>
          <w:p w14:paraId="3BA67094" w14:textId="5B10B77F" w:rsidR="00291E74" w:rsidRPr="00F9270A" w:rsidRDefault="00291E74" w:rsidP="00291E74">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 xml:space="preserve">   -value</w:t>
            </w:r>
            <w:r w:rsidR="00DC042A" w:rsidRPr="00F9270A">
              <w:rPr>
                <w:rFonts w:ascii="Arial" w:hAnsi="Arial" w:cs="Arial"/>
                <w:sz w:val="16"/>
                <w:szCs w:val="20"/>
              </w:rPr>
              <w:t>=</w:t>
            </w:r>
            <w:r w:rsidRPr="00F9270A">
              <w:rPr>
                <w:rFonts w:ascii="Arial" w:hAnsi="Arial" w:cs="Arial"/>
                <w:sz w:val="16"/>
                <w:szCs w:val="20"/>
              </w:rPr>
              <w:t>Bright Light</w:t>
            </w:r>
          </w:p>
          <w:p w14:paraId="554A70B6" w14:textId="6D748E27" w:rsidR="00D96E02" w:rsidRDefault="00291E74" w:rsidP="00D96E02">
            <w:pPr>
              <w:outlineLvl w:val="0"/>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r w:rsidR="00D96E02">
              <w:rPr>
                <w:rFonts w:ascii="Arial" w:hAnsi="Arial" w:cs="Arial"/>
                <w:sz w:val="16"/>
                <w:szCs w:val="20"/>
              </w:rPr>
              <w:t xml:space="preserve"> </w:t>
            </w:r>
          </w:p>
          <w:p w14:paraId="55F10BE8" w14:textId="0FB60937" w:rsidR="00291E74" w:rsidRPr="00F9270A" w:rsidRDefault="00D96E02" w:rsidP="00D96E02">
            <w:pPr>
              <w:outlineLv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w:t>
            </w:r>
            <w:r w:rsidR="00C605C2">
              <w:rPr>
                <w:rFonts w:ascii="Arial" w:hAnsi="Arial" w:cs="Arial"/>
                <w:b/>
                <w:sz w:val="16"/>
                <w:szCs w:val="20"/>
              </w:rPr>
              <w:t>Observation</w:t>
            </w:r>
          </w:p>
        </w:tc>
      </w:tr>
      <w:tr w:rsidR="00237D47" w:rsidRPr="00F9270A" w14:paraId="0601376D" w14:textId="77777777" w:rsidTr="00F9270A">
        <w:trPr>
          <w:trHeight w:val="255"/>
        </w:trPr>
        <w:tc>
          <w:tcPr>
            <w:cnfStyle w:val="001000000000" w:firstRow="0" w:lastRow="0" w:firstColumn="1" w:lastColumn="0" w:oddVBand="0" w:evenVBand="0" w:oddHBand="0" w:evenHBand="0" w:firstRowFirstColumn="0" w:firstRowLastColumn="0" w:lastRowFirstColumn="0" w:lastRowLastColumn="0"/>
            <w:tcW w:w="1584" w:type="dxa"/>
          </w:tcPr>
          <w:p w14:paraId="2DC46DDD" w14:textId="2D002402" w:rsidR="00237D47" w:rsidRPr="00F9270A" w:rsidRDefault="00237D47" w:rsidP="00291E74">
            <w:pPr>
              <w:rPr>
                <w:rFonts w:ascii="Arial" w:hAnsi="Arial" w:cs="Arial"/>
                <w:sz w:val="16"/>
                <w:szCs w:val="20"/>
              </w:rPr>
            </w:pPr>
            <w:r w:rsidRPr="00F9270A">
              <w:rPr>
                <w:rFonts w:ascii="Arial" w:hAnsi="Arial" w:cs="Arial"/>
                <w:sz w:val="16"/>
                <w:szCs w:val="20"/>
              </w:rPr>
              <w:t>CMS64v3</w:t>
            </w:r>
          </w:p>
        </w:tc>
        <w:tc>
          <w:tcPr>
            <w:tcW w:w="3744" w:type="dxa"/>
          </w:tcPr>
          <w:p w14:paraId="63B794F2" w14:textId="523945AD" w:rsidR="00237D47" w:rsidRPr="00F9270A" w:rsidRDefault="00294358">
            <w:pP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Risk Category Assessment: Framingham coronary heart disease 10 year risk (result &gt; 20 %)" during "Measurement Period”</w:t>
            </w:r>
          </w:p>
        </w:tc>
        <w:tc>
          <w:tcPr>
            <w:tcW w:w="3772" w:type="dxa"/>
          </w:tcPr>
          <w:p w14:paraId="42108C53" w14:textId="77777777" w:rsidR="00C605C2" w:rsidRPr="00F9270A" w:rsidRDefault="00C605C2" w:rsidP="00C605C2">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proofErr w:type="spellStart"/>
            <w:r>
              <w:rPr>
                <w:rFonts w:ascii="Arial" w:hAnsi="Arial" w:cs="Arial"/>
                <w:b/>
                <w:sz w:val="16"/>
                <w:szCs w:val="20"/>
              </w:rPr>
              <w:t>StatementOfOccurrence</w:t>
            </w:r>
            <w:proofErr w:type="spellEnd"/>
            <w:r>
              <w:rPr>
                <w:rFonts w:ascii="Arial" w:hAnsi="Arial" w:cs="Arial"/>
                <w:b/>
                <w:sz w:val="16"/>
                <w:szCs w:val="20"/>
              </w:rPr>
              <w:t xml:space="preserve"> </w:t>
            </w:r>
            <w:r w:rsidRPr="00F9270A">
              <w:rPr>
                <w:rFonts w:ascii="Arial" w:hAnsi="Arial" w:cs="Arial"/>
                <w:sz w:val="16"/>
                <w:szCs w:val="20"/>
              </w:rPr>
              <w:t>with</w:t>
            </w:r>
          </w:p>
          <w:p w14:paraId="0D49B870" w14:textId="27336DE2" w:rsidR="00294358" w:rsidRPr="00F9270A" w:rsidRDefault="00C605C2" w:rsidP="00C605C2">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004493">
              <w:rPr>
                <w:rFonts w:ascii="Arial" w:hAnsi="Arial" w:cs="Arial"/>
                <w:sz w:val="16"/>
                <w:szCs w:val="20"/>
              </w:rPr>
              <w:t>topic</w:t>
            </w:r>
            <w:r>
              <w:rPr>
                <w:rFonts w:ascii="Arial" w:hAnsi="Arial" w:cs="Arial"/>
                <w:b/>
                <w:sz w:val="16"/>
                <w:szCs w:val="20"/>
              </w:rPr>
              <w:t xml:space="preserve"> Prediction</w:t>
            </w:r>
          </w:p>
          <w:p w14:paraId="5DE8C365" w14:textId="57BE3339" w:rsidR="00294358" w:rsidRPr="00F9270A" w:rsidRDefault="00294358"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r w:rsidR="00C605C2">
              <w:rPr>
                <w:rFonts w:ascii="Arial" w:hAnsi="Arial" w:cs="Arial"/>
                <w:sz w:val="16"/>
                <w:szCs w:val="20"/>
              </w:rPr>
              <w:t>outcome</w:t>
            </w:r>
            <w:r w:rsidRPr="00F9270A">
              <w:rPr>
                <w:rFonts w:ascii="Arial" w:hAnsi="Arial" w:cs="Arial"/>
                <w:sz w:val="16"/>
                <w:szCs w:val="20"/>
              </w:rPr>
              <w:t>=coronary heart disease</w:t>
            </w:r>
          </w:p>
          <w:p w14:paraId="3045CDB8" w14:textId="77777777" w:rsidR="00294358" w:rsidRPr="00F9270A" w:rsidRDefault="00294358"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-likelihood &gt; 20%</w:t>
            </w:r>
          </w:p>
          <w:p w14:paraId="0AC7FF54" w14:textId="77777777" w:rsidR="00294358" w:rsidRDefault="00294358"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-within 10 years</w:t>
            </w:r>
          </w:p>
          <w:p w14:paraId="7D102E38" w14:textId="15F02D05" w:rsidR="00C56E3B" w:rsidRDefault="00C56E3B"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t>-</w:t>
            </w:r>
            <w:proofErr w:type="spellStart"/>
            <w:r w:rsidRPr="00F9270A">
              <w:rPr>
                <w:rFonts w:ascii="Arial" w:hAnsi="Arial" w:cs="Arial"/>
                <w:sz w:val="16"/>
                <w:szCs w:val="20"/>
              </w:rPr>
              <w:t>inference</w:t>
            </w:r>
            <w:r>
              <w:rPr>
                <w:rFonts w:ascii="Arial" w:hAnsi="Arial" w:cs="Arial"/>
                <w:sz w:val="16"/>
                <w:szCs w:val="20"/>
              </w:rPr>
              <w:t>.inference</w:t>
            </w:r>
            <w:r w:rsidRPr="00F9270A">
              <w:rPr>
                <w:rFonts w:ascii="Arial" w:hAnsi="Arial" w:cs="Arial"/>
                <w:sz w:val="16"/>
                <w:szCs w:val="20"/>
              </w:rPr>
              <w:t>Method</w:t>
            </w:r>
            <w:proofErr w:type="spellEnd"/>
            <w:r w:rsidRPr="00F9270A">
              <w:rPr>
                <w:rFonts w:ascii="Arial" w:hAnsi="Arial" w:cs="Arial"/>
                <w:sz w:val="16"/>
                <w:szCs w:val="20"/>
              </w:rPr>
              <w:t>=Framingham Risk Score code</w:t>
            </w:r>
          </w:p>
          <w:p w14:paraId="7D0DCF6B" w14:textId="5FD93086" w:rsidR="00C605C2" w:rsidRDefault="00C605C2" w:rsidP="00C605C2">
            <w:pPr>
              <w:outlineLvl w:val="0"/>
              <w:cnfStyle w:val="000000000000" w:firstRow="0" w:lastRow="0" w:firstColumn="0" w:lastColumn="0" w:oddVBand="0" w:evenVBand="0" w:oddHBand="0" w:evenHBand="0" w:firstRowFirstColumn="0" w:firstRowLastColumn="0" w:lastRowFirstColumn="0" w:lastRowLastColumn="0"/>
              <w:rPr>
                <w:rFonts w:ascii="Arial" w:hAnsi="Arial" w:cs="Arial"/>
                <w:b/>
                <w:sz w:val="16"/>
                <w:szCs w:val="20"/>
              </w:rPr>
            </w:pPr>
            <w:r w:rsidRPr="00004493">
              <w:rPr>
                <w:rFonts w:ascii="Arial" w:hAnsi="Arial" w:cs="Arial"/>
                <w:sz w:val="16"/>
                <w:szCs w:val="20"/>
              </w:rPr>
              <w:t>modality</w:t>
            </w:r>
            <w:r>
              <w:rPr>
                <w:rFonts w:ascii="Arial" w:hAnsi="Arial" w:cs="Arial"/>
                <w:b/>
                <w:sz w:val="16"/>
                <w:szCs w:val="20"/>
              </w:rPr>
              <w:t xml:space="preserve"> Observation</w:t>
            </w:r>
          </w:p>
          <w:p w14:paraId="14D9E3B4" w14:textId="7DFA0EA1" w:rsidR="00DF76FE" w:rsidRPr="00C56E3B" w:rsidRDefault="00294358" w:rsidP="00291E74">
            <w:pPr>
              <w:outlineLvl w:val="0"/>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F9270A">
              <w:rPr>
                <w:rFonts w:ascii="Arial" w:hAnsi="Arial" w:cs="Arial"/>
                <w:sz w:val="16"/>
                <w:szCs w:val="20"/>
              </w:rPr>
              <w:lastRenderedPageBreak/>
              <w:t>-</w:t>
            </w:r>
            <w:proofErr w:type="spellStart"/>
            <w:r w:rsidRPr="00F9270A">
              <w:rPr>
                <w:rFonts w:ascii="Arial" w:hAnsi="Arial" w:cs="Arial"/>
                <w:sz w:val="16"/>
                <w:szCs w:val="20"/>
              </w:rPr>
              <w:t>observedAtTime</w:t>
            </w:r>
            <w:proofErr w:type="spellEnd"/>
            <w:r w:rsidRPr="00F9270A">
              <w:rPr>
                <w:rFonts w:ascii="Arial" w:hAnsi="Arial" w:cs="Arial"/>
                <w:sz w:val="16"/>
                <w:szCs w:val="20"/>
              </w:rPr>
              <w:t xml:space="preserve"> during “Measurement Period”</w:t>
            </w:r>
          </w:p>
        </w:tc>
      </w:tr>
    </w:tbl>
    <w:p w14:paraId="7C35D6D8" w14:textId="359AEF51" w:rsidR="00C8693F" w:rsidRDefault="00C8693F" w:rsidP="00524E7F">
      <w:pPr>
        <w:pStyle w:val="BodyText"/>
        <w:rPr>
          <w:lang w:eastAsia="x-none"/>
        </w:rPr>
      </w:pPr>
    </w:p>
    <w:p w14:paraId="38802058" w14:textId="77777777" w:rsidR="00C8693F" w:rsidRPr="00524E7F" w:rsidRDefault="00C8693F" w:rsidP="00524E7F">
      <w:pPr>
        <w:pStyle w:val="BodyText"/>
        <w:rPr>
          <w:lang w:eastAsia="x-none"/>
        </w:rPr>
      </w:pPr>
    </w:p>
    <w:p w14:paraId="6D3ACA1D" w14:textId="3C2CFCF8" w:rsidR="00245EB4" w:rsidRDefault="00245EB4" w:rsidP="00DA3D43">
      <w:pPr>
        <w:pStyle w:val="Heading1"/>
        <w:rPr>
          <w:lang w:val="en-US"/>
        </w:rPr>
      </w:pPr>
      <w:bookmarkStart w:id="11005" w:name="_Toc396502599"/>
      <w:r>
        <w:rPr>
          <w:lang w:val="en-US"/>
        </w:rPr>
        <w:lastRenderedPageBreak/>
        <w:t>Glossary of Terms</w:t>
      </w:r>
      <w:bookmarkEnd w:id="11005"/>
    </w:p>
    <w:tbl>
      <w:tblPr>
        <w:tblStyle w:val="PlainTable5"/>
        <w:tblW w:w="0" w:type="auto"/>
        <w:tblLook w:val="04A0" w:firstRow="1" w:lastRow="0" w:firstColumn="1" w:lastColumn="0" w:noHBand="0" w:noVBand="1"/>
      </w:tblPr>
      <w:tblGrid>
        <w:gridCol w:w="2700"/>
        <w:gridCol w:w="6650"/>
      </w:tblGrid>
      <w:tr w:rsidR="005702B0" w:rsidRPr="00A76833" w14:paraId="333B186F" w14:textId="77777777" w:rsidTr="008E5DB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00" w:type="dxa"/>
          </w:tcPr>
          <w:p w14:paraId="5EA5F3A6" w14:textId="52E760C2" w:rsidR="005702B0" w:rsidRPr="008E5DB7" w:rsidRDefault="005702B0" w:rsidP="005702B0">
            <w:pPr>
              <w:pStyle w:val="BodyText"/>
              <w:rPr>
                <w:rFonts w:ascii="Arial" w:hAnsi="Arial" w:cs="Arial"/>
                <w:b/>
                <w:sz w:val="24"/>
              </w:rPr>
            </w:pPr>
            <w:r w:rsidRPr="008E5DB7">
              <w:rPr>
                <w:rFonts w:ascii="Arial" w:hAnsi="Arial" w:cs="Arial"/>
                <w:b/>
                <w:sz w:val="24"/>
              </w:rPr>
              <w:t>Term</w:t>
            </w:r>
          </w:p>
        </w:tc>
        <w:tc>
          <w:tcPr>
            <w:tcW w:w="6650" w:type="dxa"/>
          </w:tcPr>
          <w:p w14:paraId="1F81021F" w14:textId="68B080D4" w:rsidR="005702B0" w:rsidRPr="008E5DB7" w:rsidRDefault="005702B0" w:rsidP="005702B0">
            <w:pPr>
              <w:pStyle w:val="BodyText"/>
              <w:cnfStyle w:val="100000000000" w:firstRow="1" w:lastRow="0" w:firstColumn="0" w:lastColumn="0" w:oddVBand="0" w:evenVBand="0" w:oddHBand="0" w:evenHBand="0" w:firstRowFirstColumn="0" w:firstRowLastColumn="0" w:lastRowFirstColumn="0" w:lastRowLastColumn="0"/>
              <w:rPr>
                <w:rFonts w:ascii="Arial" w:hAnsi="Arial" w:cs="Arial"/>
                <w:b/>
                <w:sz w:val="24"/>
                <w:lang w:eastAsia="x-none"/>
              </w:rPr>
            </w:pPr>
            <w:r w:rsidRPr="008E5DB7">
              <w:rPr>
                <w:rFonts w:ascii="Arial" w:hAnsi="Arial" w:cs="Arial"/>
                <w:b/>
                <w:sz w:val="24"/>
                <w:lang w:eastAsia="x-none"/>
              </w:rPr>
              <w:t>Description</w:t>
            </w:r>
          </w:p>
        </w:tc>
      </w:tr>
      <w:tr w:rsidR="005702B0" w:rsidRPr="00A76833" w14:paraId="71A881E1" w14:textId="77777777" w:rsidTr="008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EEAB0EF" w14:textId="485686C3" w:rsidR="005702B0" w:rsidRPr="008E5DB7" w:rsidRDefault="005702B0">
            <w:pPr>
              <w:pStyle w:val="BodyText"/>
              <w:rPr>
                <w:rFonts w:ascii="Arial" w:hAnsi="Arial" w:cs="Arial"/>
                <w:sz w:val="20"/>
                <w:szCs w:val="20"/>
                <w:lang w:eastAsia="x-none"/>
              </w:rPr>
            </w:pPr>
            <w:r w:rsidRPr="008E5DB7">
              <w:rPr>
                <w:rFonts w:ascii="Arial" w:hAnsi="Arial" w:cs="Arial"/>
                <w:sz w:val="20"/>
                <w:szCs w:val="20"/>
              </w:rPr>
              <w:t>Action</w:t>
            </w:r>
            <w:r w:rsidR="00AD18AA" w:rsidRPr="008E5DB7">
              <w:rPr>
                <w:rFonts w:ascii="Arial" w:hAnsi="Arial" w:cs="Arial"/>
                <w:sz w:val="20"/>
                <w:szCs w:val="20"/>
              </w:rPr>
              <w:t xml:space="preserve"> S</w:t>
            </w:r>
            <w:r w:rsidRPr="008E5DB7">
              <w:rPr>
                <w:rFonts w:ascii="Arial" w:hAnsi="Arial" w:cs="Arial"/>
                <w:sz w:val="20"/>
                <w:szCs w:val="20"/>
              </w:rPr>
              <w:t>pecification</w:t>
            </w:r>
          </w:p>
        </w:tc>
        <w:tc>
          <w:tcPr>
            <w:tcW w:w="6650" w:type="dxa"/>
            <w:shd w:val="clear" w:color="auto" w:fill="auto"/>
          </w:tcPr>
          <w:p w14:paraId="0C92AAA0" w14:textId="261B548D" w:rsidR="005702B0" w:rsidRPr="008E5DB7" w:rsidRDefault="002E17DB" w:rsidP="005702B0">
            <w:pPr>
              <w:pStyle w:val="BodyText"/>
              <w:cnfStyle w:val="000000100000" w:firstRow="0" w:lastRow="0" w:firstColumn="0" w:lastColumn="0" w:oddVBand="0" w:evenVBand="0" w:oddHBand="1" w:evenHBand="0" w:firstRowFirstColumn="0" w:firstRowLastColumn="0" w:lastRowFirstColumn="0" w:lastRowLastColumn="0"/>
              <w:rPr>
                <w:rFonts w:ascii="Arial" w:hAnsi="Arial" w:cs="Arial"/>
                <w:szCs w:val="20"/>
                <w:lang w:eastAsia="x-none"/>
              </w:rPr>
            </w:pPr>
            <w:r w:rsidRPr="008E5DB7">
              <w:rPr>
                <w:rFonts w:ascii="Arial" w:hAnsi="Arial" w:cs="Arial"/>
                <w:szCs w:val="20"/>
                <w:lang w:eastAsia="x-none"/>
              </w:rPr>
              <w:t>A structured and encoded description of a healthcare action. This specification is often part of the consequence of a rule, where the recommendation is described as an action specification.</w:t>
            </w:r>
          </w:p>
        </w:tc>
      </w:tr>
      <w:tr w:rsidR="005702B0" w:rsidRPr="00A76833" w14:paraId="7E57EAD2" w14:textId="77777777" w:rsidTr="008E5DB7">
        <w:tc>
          <w:tcPr>
            <w:cnfStyle w:val="001000000000" w:firstRow="0" w:lastRow="0" w:firstColumn="1" w:lastColumn="0" w:oddVBand="0" w:evenVBand="0" w:oddHBand="0" w:evenHBand="0" w:firstRowFirstColumn="0" w:firstRowLastColumn="0" w:lastRowFirstColumn="0" w:lastRowLastColumn="0"/>
            <w:tcW w:w="2700" w:type="dxa"/>
          </w:tcPr>
          <w:p w14:paraId="688B990F" w14:textId="3B354321"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CCDA</w:t>
            </w:r>
          </w:p>
        </w:tc>
        <w:tc>
          <w:tcPr>
            <w:tcW w:w="6650" w:type="dxa"/>
            <w:shd w:val="clear" w:color="auto" w:fill="auto"/>
          </w:tcPr>
          <w:p w14:paraId="4E7BCC42" w14:textId="2A7E58C8" w:rsidR="005702B0" w:rsidRPr="008E5DB7" w:rsidRDefault="002E17DB" w:rsidP="005702B0">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0"/>
                <w:lang w:eastAsia="x-none"/>
              </w:rPr>
            </w:pPr>
            <w:r w:rsidRPr="008E5DB7">
              <w:rPr>
                <w:rFonts w:ascii="Arial" w:hAnsi="Arial" w:cs="Arial"/>
                <w:szCs w:val="20"/>
                <w:lang w:eastAsia="x-none"/>
              </w:rPr>
              <w:t xml:space="preserve">Consolidated Clinical Document Architecture. A specification from HL7 for templates for clinical documents. See </w:t>
            </w:r>
            <w:sdt>
              <w:sdtPr>
                <w:rPr>
                  <w:rFonts w:ascii="Arial" w:hAnsi="Arial" w:cs="Arial"/>
                  <w:szCs w:val="20"/>
                  <w:lang w:eastAsia="x-none"/>
                </w:rPr>
                <w:id w:val="-1398271416"/>
                <w:citation/>
              </w:sdtPr>
              <w:sdtContent>
                <w:r w:rsidRPr="008E5DB7">
                  <w:rPr>
                    <w:rFonts w:ascii="Arial" w:hAnsi="Arial" w:cs="Arial"/>
                    <w:szCs w:val="20"/>
                    <w:lang w:eastAsia="x-none"/>
                  </w:rPr>
                  <w:fldChar w:fldCharType="begin"/>
                </w:r>
                <w:r w:rsidRPr="008E5DB7">
                  <w:rPr>
                    <w:rFonts w:ascii="Arial" w:hAnsi="Arial" w:cs="Arial"/>
                    <w:szCs w:val="20"/>
                    <w:lang w:eastAsia="x-none"/>
                  </w:rPr>
                  <w:instrText xml:space="preserve"> CITATION HL712 \l 1033 </w:instrText>
                </w:r>
                <w:r w:rsidRPr="008E5DB7">
                  <w:rPr>
                    <w:rFonts w:ascii="Arial" w:hAnsi="Arial" w:cs="Arial"/>
                    <w:szCs w:val="20"/>
                    <w:lang w:eastAsia="x-none"/>
                  </w:rPr>
                  <w:fldChar w:fldCharType="separate"/>
                </w:r>
                <w:ins w:id="11006" w:author="Aziz Boxwala" w:date="2014-08-22T20:21:00Z">
                  <w:r w:rsidR="00EB26E0" w:rsidRPr="00EB26E0">
                    <w:rPr>
                      <w:rFonts w:ascii="Arial" w:hAnsi="Arial" w:cs="Arial"/>
                      <w:szCs w:val="20"/>
                      <w:lang w:eastAsia="x-none"/>
                      <w:rPrChange w:id="11007" w:author="Aziz Boxwala" w:date="2014-08-22T20:21:00Z">
                        <w:rPr>
                          <w:rFonts w:eastAsia="Times New Roman"/>
                        </w:rPr>
                      </w:rPrChange>
                    </w:rPr>
                    <w:t>[6]</w:t>
                  </w:r>
                </w:ins>
                <w:del w:id="11008" w:author="Aziz Boxwala" w:date="2014-08-11T18:56:00Z">
                  <w:r w:rsidR="00DC4595" w:rsidRPr="008E5DB7" w:rsidDel="00F10EF4">
                    <w:rPr>
                      <w:rFonts w:ascii="Arial" w:hAnsi="Arial" w:cs="Arial"/>
                      <w:szCs w:val="20"/>
                      <w:lang w:eastAsia="x-none"/>
                    </w:rPr>
                    <w:delText>[8]</w:delText>
                  </w:r>
                </w:del>
                <w:r w:rsidRPr="008E5DB7">
                  <w:rPr>
                    <w:rFonts w:ascii="Arial" w:hAnsi="Arial" w:cs="Arial"/>
                    <w:szCs w:val="20"/>
                    <w:lang w:eastAsia="x-none"/>
                  </w:rPr>
                  <w:fldChar w:fldCharType="end"/>
                </w:r>
              </w:sdtContent>
            </w:sdt>
          </w:p>
        </w:tc>
      </w:tr>
      <w:tr w:rsidR="005702B0" w:rsidRPr="00A76833" w14:paraId="3000C295" w14:textId="77777777" w:rsidTr="008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DD87B3E" w14:textId="0C4AE333"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Clinical Decision Support (CDS)</w:t>
            </w:r>
          </w:p>
        </w:tc>
        <w:tc>
          <w:tcPr>
            <w:tcW w:w="6650" w:type="dxa"/>
            <w:shd w:val="clear" w:color="auto" w:fill="auto"/>
          </w:tcPr>
          <w:p w14:paraId="44FCC43A" w14:textId="2723C228" w:rsidR="005702B0" w:rsidRPr="008E5DB7" w:rsidRDefault="00F801E2" w:rsidP="005702B0">
            <w:pPr>
              <w:pStyle w:val="BodyText"/>
              <w:cnfStyle w:val="000000100000" w:firstRow="0" w:lastRow="0" w:firstColumn="0" w:lastColumn="0" w:oddVBand="0" w:evenVBand="0" w:oddHBand="1" w:evenHBand="0" w:firstRowFirstColumn="0" w:firstRowLastColumn="0" w:lastRowFirstColumn="0" w:lastRowLastColumn="0"/>
              <w:rPr>
                <w:rFonts w:ascii="Arial" w:hAnsi="Arial" w:cs="Arial"/>
                <w:szCs w:val="20"/>
                <w:lang w:eastAsia="x-none"/>
              </w:rPr>
            </w:pPr>
            <w:r w:rsidRPr="008E5DB7">
              <w:rPr>
                <w:rFonts w:ascii="Arial" w:hAnsi="Arial" w:cs="Arial"/>
                <w:szCs w:val="20"/>
                <w:lang w:eastAsia="x-none"/>
              </w:rPr>
              <w:t xml:space="preserve">Clinical decision support (CDS) provides clinicians, staff, patients or other individuals with knowledge and person-specific information, intelligently filtered or presented at appropriate times, to enhance health and health care. CDS encompasses a variety of tools to enhance decision-making in the clinical workflow. </w:t>
            </w:r>
            <w:sdt>
              <w:sdtPr>
                <w:rPr>
                  <w:rFonts w:ascii="Arial" w:hAnsi="Arial" w:cs="Arial"/>
                  <w:szCs w:val="20"/>
                  <w:lang w:eastAsia="x-none"/>
                </w:rPr>
                <w:id w:val="-287587708"/>
                <w:citation/>
              </w:sdtPr>
              <w:sdtContent>
                <w:r w:rsidRPr="008E5DB7">
                  <w:rPr>
                    <w:rFonts w:ascii="Arial" w:hAnsi="Arial" w:cs="Arial"/>
                    <w:szCs w:val="20"/>
                    <w:lang w:eastAsia="x-none"/>
                  </w:rPr>
                  <w:fldChar w:fldCharType="begin"/>
                </w:r>
                <w:r w:rsidRPr="008E5DB7">
                  <w:rPr>
                    <w:rFonts w:ascii="Arial" w:hAnsi="Arial" w:cs="Arial"/>
                    <w:szCs w:val="20"/>
                    <w:lang w:eastAsia="x-none"/>
                  </w:rPr>
                  <w:instrText xml:space="preserve"> CITATION Osh12 \l 1033 </w:instrText>
                </w:r>
                <w:r w:rsidRPr="008E5DB7">
                  <w:rPr>
                    <w:rFonts w:ascii="Arial" w:hAnsi="Arial" w:cs="Arial"/>
                    <w:szCs w:val="20"/>
                    <w:lang w:eastAsia="x-none"/>
                  </w:rPr>
                  <w:fldChar w:fldCharType="separate"/>
                </w:r>
                <w:ins w:id="11009" w:author="Aziz Boxwala" w:date="2014-08-22T20:21:00Z">
                  <w:r w:rsidR="00EB26E0" w:rsidRPr="00EB26E0">
                    <w:rPr>
                      <w:rFonts w:ascii="Arial" w:hAnsi="Arial" w:cs="Arial"/>
                      <w:szCs w:val="20"/>
                      <w:lang w:eastAsia="x-none"/>
                      <w:rPrChange w:id="11010" w:author="Aziz Boxwala" w:date="2014-08-22T20:21:00Z">
                        <w:rPr>
                          <w:rFonts w:eastAsia="Times New Roman"/>
                        </w:rPr>
                      </w:rPrChange>
                    </w:rPr>
                    <w:t>[9]</w:t>
                  </w:r>
                </w:ins>
                <w:del w:id="11011" w:author="Aziz Boxwala" w:date="2014-08-11T18:56:00Z">
                  <w:r w:rsidR="00DC4595" w:rsidRPr="008E5DB7" w:rsidDel="00F10EF4">
                    <w:rPr>
                      <w:rFonts w:ascii="Arial" w:hAnsi="Arial" w:cs="Arial"/>
                      <w:szCs w:val="20"/>
                      <w:lang w:eastAsia="x-none"/>
                    </w:rPr>
                    <w:delText>[9]</w:delText>
                  </w:r>
                </w:del>
                <w:r w:rsidRPr="008E5DB7">
                  <w:rPr>
                    <w:rFonts w:ascii="Arial" w:hAnsi="Arial" w:cs="Arial"/>
                    <w:szCs w:val="20"/>
                    <w:lang w:eastAsia="x-none"/>
                  </w:rPr>
                  <w:fldChar w:fldCharType="end"/>
                </w:r>
              </w:sdtContent>
            </w:sdt>
          </w:p>
        </w:tc>
      </w:tr>
      <w:tr w:rsidR="005702B0" w:rsidRPr="00A76833" w14:paraId="42FD5816" w14:textId="77777777" w:rsidTr="008E5DB7">
        <w:tc>
          <w:tcPr>
            <w:cnfStyle w:val="001000000000" w:firstRow="0" w:lastRow="0" w:firstColumn="1" w:lastColumn="0" w:oddVBand="0" w:evenVBand="0" w:oddHBand="0" w:evenHBand="0" w:firstRowFirstColumn="0" w:firstRowLastColumn="0" w:lastRowFirstColumn="0" w:lastRowLastColumn="0"/>
            <w:tcW w:w="2700" w:type="dxa"/>
          </w:tcPr>
          <w:p w14:paraId="28359BFB" w14:textId="106B9B1A"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 xml:space="preserve">CDS </w:t>
            </w:r>
            <w:r w:rsidR="00F801E2" w:rsidRPr="008E5DB7">
              <w:rPr>
                <w:rFonts w:ascii="Arial" w:hAnsi="Arial" w:cs="Arial"/>
                <w:sz w:val="20"/>
                <w:szCs w:val="20"/>
              </w:rPr>
              <w:t xml:space="preserve">Knowledge </w:t>
            </w:r>
            <w:r w:rsidRPr="008E5DB7">
              <w:rPr>
                <w:rFonts w:ascii="Arial" w:hAnsi="Arial" w:cs="Arial"/>
                <w:sz w:val="20"/>
                <w:szCs w:val="20"/>
              </w:rPr>
              <w:t>Artifact</w:t>
            </w:r>
          </w:p>
        </w:tc>
        <w:tc>
          <w:tcPr>
            <w:tcW w:w="6650" w:type="dxa"/>
            <w:shd w:val="clear" w:color="auto" w:fill="auto"/>
          </w:tcPr>
          <w:p w14:paraId="2BADBB76" w14:textId="47912177" w:rsidR="005702B0" w:rsidRPr="008E5DB7" w:rsidRDefault="00F801E2" w:rsidP="005702B0">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0"/>
                <w:lang w:eastAsia="x-none"/>
              </w:rPr>
            </w:pPr>
            <w:r w:rsidRPr="008E5DB7">
              <w:rPr>
                <w:rFonts w:ascii="Arial" w:hAnsi="Arial" w:cs="Arial"/>
                <w:szCs w:val="20"/>
                <w:lang w:eastAsia="x-none"/>
              </w:rPr>
              <w:t>A specification of knowledge encoded so that it can be used for computer-based CDS, e.g., a rule, an order set.</w:t>
            </w:r>
          </w:p>
        </w:tc>
      </w:tr>
      <w:tr w:rsidR="005702B0" w:rsidRPr="00A76833" w14:paraId="6108C491" w14:textId="77777777" w:rsidTr="008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292301" w14:textId="3BB0A82C"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Clinical Concepts</w:t>
            </w:r>
          </w:p>
        </w:tc>
        <w:tc>
          <w:tcPr>
            <w:tcW w:w="6650" w:type="dxa"/>
            <w:shd w:val="clear" w:color="auto" w:fill="auto"/>
          </w:tcPr>
          <w:p w14:paraId="21309D21" w14:textId="4003C158" w:rsidR="005702B0" w:rsidRPr="008E5DB7" w:rsidRDefault="0085658B" w:rsidP="005702B0">
            <w:pPr>
              <w:pStyle w:val="BodyText"/>
              <w:cnfStyle w:val="000000100000" w:firstRow="0" w:lastRow="0" w:firstColumn="0" w:lastColumn="0" w:oddVBand="0" w:evenVBand="0" w:oddHBand="1" w:evenHBand="0" w:firstRowFirstColumn="0" w:firstRowLastColumn="0" w:lastRowFirstColumn="0" w:lastRowLastColumn="0"/>
              <w:rPr>
                <w:rFonts w:ascii="Arial" w:hAnsi="Arial" w:cs="Arial"/>
                <w:szCs w:val="20"/>
                <w:lang w:eastAsia="x-none"/>
              </w:rPr>
            </w:pPr>
            <w:r w:rsidRPr="008E5DB7">
              <w:rPr>
                <w:rFonts w:ascii="Arial" w:hAnsi="Arial" w:cs="Arial"/>
                <w:szCs w:val="20"/>
                <w:lang w:eastAsia="x-none"/>
              </w:rPr>
              <w:t xml:space="preserve">Mental representations of physical or non-physical things of interests in the clinical/healthcare domain, e.g., disease, drugs </w:t>
            </w:r>
          </w:p>
        </w:tc>
      </w:tr>
      <w:tr w:rsidR="005702B0" w:rsidRPr="00A76833" w14:paraId="6E6F9952" w14:textId="77777777" w:rsidTr="008E5DB7">
        <w:tc>
          <w:tcPr>
            <w:cnfStyle w:val="001000000000" w:firstRow="0" w:lastRow="0" w:firstColumn="1" w:lastColumn="0" w:oddVBand="0" w:evenVBand="0" w:oddHBand="0" w:evenHBand="0" w:firstRowFirstColumn="0" w:firstRowLastColumn="0" w:lastRowFirstColumn="0" w:lastRowLastColumn="0"/>
            <w:tcW w:w="2700" w:type="dxa"/>
          </w:tcPr>
          <w:p w14:paraId="2C54CCC8" w14:textId="08A3206A"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Conceptual Data Model</w:t>
            </w:r>
          </w:p>
        </w:tc>
        <w:tc>
          <w:tcPr>
            <w:tcW w:w="6650" w:type="dxa"/>
            <w:shd w:val="clear" w:color="auto" w:fill="auto"/>
          </w:tcPr>
          <w:p w14:paraId="4C40D671" w14:textId="61C9993C" w:rsidR="005702B0" w:rsidRPr="008E5DB7" w:rsidRDefault="0085658B" w:rsidP="005702B0">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0"/>
                <w:lang w:eastAsia="x-none"/>
              </w:rPr>
            </w:pPr>
            <w:r w:rsidRPr="008E5DB7">
              <w:rPr>
                <w:rFonts w:ascii="Arial" w:hAnsi="Arial" w:cs="Arial"/>
                <w:szCs w:val="20"/>
                <w:lang w:eastAsia="x-none"/>
              </w:rPr>
              <w:t xml:space="preserve">An abstract simplified view of things of interest in a particular domain. </w:t>
            </w:r>
          </w:p>
        </w:tc>
      </w:tr>
      <w:tr w:rsidR="005702B0" w:rsidRPr="00A76833" w14:paraId="28FE0FF0" w14:textId="77777777" w:rsidTr="008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4A59CAAF" w14:textId="5FDE17B4"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Clinical Statement</w:t>
            </w:r>
          </w:p>
        </w:tc>
        <w:tc>
          <w:tcPr>
            <w:tcW w:w="6650" w:type="dxa"/>
            <w:shd w:val="clear" w:color="auto" w:fill="auto"/>
          </w:tcPr>
          <w:p w14:paraId="71C18AFD" w14:textId="76409BBC" w:rsidR="005702B0" w:rsidRPr="008E5DB7" w:rsidRDefault="005A43FC" w:rsidP="005A43FC">
            <w:pPr>
              <w:pStyle w:val="BodyText"/>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8E5DB7">
              <w:rPr>
                <w:rFonts w:ascii="Arial" w:hAnsi="Arial" w:cs="Arial"/>
                <w:szCs w:val="20"/>
                <w:lang w:eastAsia="x-none"/>
              </w:rPr>
              <w:t>An expression of a discrete item of clinical, clinically-related or public health information that is recorded because of its relevance to the care of a patient or other entities.</w:t>
            </w:r>
          </w:p>
        </w:tc>
      </w:tr>
      <w:tr w:rsidR="00D42969" w:rsidRPr="00A76833" w14:paraId="5628B881" w14:textId="77777777" w:rsidTr="008E5DB7">
        <w:trPr>
          <w:ins w:id="11012" w:author="Aziz Boxwala" w:date="2014-08-07T23:02:00Z"/>
        </w:trPr>
        <w:tc>
          <w:tcPr>
            <w:cnfStyle w:val="001000000000" w:firstRow="0" w:lastRow="0" w:firstColumn="1" w:lastColumn="0" w:oddVBand="0" w:evenVBand="0" w:oddHBand="0" w:evenHBand="0" w:firstRowFirstColumn="0" w:firstRowLastColumn="0" w:lastRowFirstColumn="0" w:lastRowLastColumn="0"/>
            <w:tcW w:w="2700" w:type="dxa"/>
          </w:tcPr>
          <w:p w14:paraId="108418E4" w14:textId="4289C3BF" w:rsidR="00D42969" w:rsidRPr="008E5DB7" w:rsidRDefault="00D42969" w:rsidP="005702B0">
            <w:pPr>
              <w:pStyle w:val="BodyText"/>
              <w:rPr>
                <w:ins w:id="11013" w:author="Aziz Boxwala" w:date="2014-08-07T23:02:00Z"/>
                <w:rFonts w:ascii="Arial" w:hAnsi="Arial" w:cs="Arial"/>
                <w:szCs w:val="20"/>
              </w:rPr>
            </w:pPr>
            <w:ins w:id="11014" w:author="Aziz Boxwala" w:date="2014-08-07T23:02:00Z">
              <w:r w:rsidRPr="000E5BA5">
                <w:rPr>
                  <w:rFonts w:ascii="Arial" w:hAnsi="Arial" w:cs="Arial"/>
                  <w:sz w:val="20"/>
                  <w:szCs w:val="20"/>
                </w:rPr>
                <w:t>Domain Analysis Model</w:t>
              </w:r>
            </w:ins>
          </w:p>
        </w:tc>
        <w:tc>
          <w:tcPr>
            <w:tcW w:w="6650" w:type="dxa"/>
            <w:shd w:val="clear" w:color="auto" w:fill="auto"/>
          </w:tcPr>
          <w:p w14:paraId="36BB9AA7" w14:textId="4A2ED15C" w:rsidR="00D42969" w:rsidRDefault="00D42969">
            <w:pPr>
              <w:pStyle w:val="BodyText"/>
              <w:cnfStyle w:val="000000000000" w:firstRow="0" w:lastRow="0" w:firstColumn="0" w:lastColumn="0" w:oddVBand="0" w:evenVBand="0" w:oddHBand="0" w:evenHBand="0" w:firstRowFirstColumn="0" w:firstRowLastColumn="0" w:lastRowFirstColumn="0" w:lastRowLastColumn="0"/>
              <w:rPr>
                <w:ins w:id="11015" w:author="Aziz Boxwala" w:date="2014-08-07T23:02:00Z"/>
                <w:rFonts w:ascii="Arial" w:hAnsi="Arial" w:cs="Arial"/>
                <w:szCs w:val="20"/>
                <w:lang w:eastAsia="x-none"/>
              </w:rPr>
            </w:pPr>
            <w:ins w:id="11016" w:author="Aziz Boxwala" w:date="2014-08-07T23:02:00Z">
              <w:r>
                <w:rPr>
                  <w:rFonts w:ascii="Arial" w:hAnsi="Arial" w:cs="Arial"/>
                  <w:szCs w:val="20"/>
                  <w:lang w:eastAsia="x-none"/>
                </w:rPr>
                <w:t>A</w:t>
              </w:r>
              <w:r w:rsidRPr="00D42969">
                <w:rPr>
                  <w:rFonts w:ascii="Arial" w:hAnsi="Arial" w:cs="Arial"/>
                  <w:szCs w:val="20"/>
                  <w:lang w:eastAsia="x-none"/>
                </w:rPr>
                <w:t>n abstract representation of a subject area of interest, complete enough to allow instantiation of all necessary concrete classes needed to develop child design artifacts.</w:t>
              </w:r>
            </w:ins>
          </w:p>
        </w:tc>
      </w:tr>
      <w:tr w:rsidR="005702B0" w:rsidRPr="00A76833" w14:paraId="6568C439" w14:textId="77777777" w:rsidTr="008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3280B0CC" w14:textId="280AABF9" w:rsidR="005702B0" w:rsidRPr="008E5DB7" w:rsidRDefault="00140DAC" w:rsidP="005702B0">
            <w:pPr>
              <w:pStyle w:val="BodyText"/>
              <w:rPr>
                <w:rFonts w:ascii="Arial" w:hAnsi="Arial" w:cs="Arial"/>
                <w:sz w:val="20"/>
                <w:szCs w:val="20"/>
                <w:lang w:eastAsia="x-none"/>
              </w:rPr>
            </w:pPr>
            <w:r w:rsidRPr="008E5DB7">
              <w:rPr>
                <w:rFonts w:ascii="Arial" w:hAnsi="Arial" w:cs="Arial"/>
                <w:sz w:val="20"/>
                <w:szCs w:val="20"/>
              </w:rPr>
              <w:t>Electronic Clinical Quality Measure (</w:t>
            </w:r>
            <w:r w:rsidR="005702B0" w:rsidRPr="008E5DB7">
              <w:rPr>
                <w:rFonts w:ascii="Arial" w:hAnsi="Arial" w:cs="Arial"/>
                <w:sz w:val="20"/>
                <w:szCs w:val="20"/>
              </w:rPr>
              <w:t>eCQM</w:t>
            </w:r>
            <w:r w:rsidRPr="008E5DB7">
              <w:rPr>
                <w:rFonts w:ascii="Arial" w:hAnsi="Arial" w:cs="Arial"/>
                <w:sz w:val="20"/>
                <w:szCs w:val="20"/>
              </w:rPr>
              <w:t>)</w:t>
            </w:r>
          </w:p>
        </w:tc>
        <w:tc>
          <w:tcPr>
            <w:tcW w:w="6650" w:type="dxa"/>
            <w:shd w:val="clear" w:color="auto" w:fill="auto"/>
          </w:tcPr>
          <w:p w14:paraId="0E0B5FD9" w14:textId="6453FAB2" w:rsidR="005702B0" w:rsidRPr="008E5DB7" w:rsidRDefault="00A9095A">
            <w:pPr>
              <w:pStyle w:val="BodyText"/>
              <w:cnfStyle w:val="000000100000" w:firstRow="0" w:lastRow="0" w:firstColumn="0" w:lastColumn="0" w:oddVBand="0" w:evenVBand="0" w:oddHBand="1" w:evenHBand="0" w:firstRowFirstColumn="0" w:firstRowLastColumn="0" w:lastRowFirstColumn="0" w:lastRowLastColumn="0"/>
              <w:rPr>
                <w:rFonts w:ascii="Arial" w:hAnsi="Arial" w:cs="Arial"/>
                <w:szCs w:val="20"/>
                <w:lang w:eastAsia="x-none"/>
              </w:rPr>
            </w:pPr>
            <w:r>
              <w:rPr>
                <w:rFonts w:ascii="Arial" w:hAnsi="Arial" w:cs="Arial"/>
                <w:szCs w:val="20"/>
                <w:lang w:eastAsia="x-none"/>
              </w:rPr>
              <w:t>A clinical quality measure (CQM</w:t>
            </w:r>
            <w:r w:rsidR="00A76833" w:rsidRPr="00A76833">
              <w:rPr>
                <w:rFonts w:ascii="Arial" w:hAnsi="Arial" w:cs="Arial"/>
                <w:szCs w:val="20"/>
                <w:lang w:eastAsia="x-none"/>
              </w:rPr>
              <w:t xml:space="preserve">) </w:t>
            </w:r>
            <w:r>
              <w:rPr>
                <w:rFonts w:ascii="Arial" w:hAnsi="Arial" w:cs="Arial"/>
                <w:szCs w:val="20"/>
                <w:lang w:eastAsia="x-none"/>
              </w:rPr>
              <w:t>is</w:t>
            </w:r>
            <w:r w:rsidR="00A76833" w:rsidRPr="00A76833">
              <w:rPr>
                <w:rFonts w:ascii="Arial" w:hAnsi="Arial" w:cs="Arial"/>
                <w:szCs w:val="20"/>
                <w:lang w:eastAsia="x-none"/>
              </w:rPr>
              <w:t xml:space="preserve"> </w:t>
            </w:r>
            <w:r>
              <w:rPr>
                <w:rFonts w:ascii="Arial" w:hAnsi="Arial" w:cs="Arial"/>
                <w:szCs w:val="20"/>
                <w:lang w:eastAsia="x-none"/>
              </w:rPr>
              <w:t>specification of criteria for</w:t>
            </w:r>
            <w:r w:rsidR="00A76833" w:rsidRPr="00A76833">
              <w:rPr>
                <w:rFonts w:ascii="Arial" w:hAnsi="Arial" w:cs="Arial"/>
                <w:szCs w:val="20"/>
                <w:lang w:eastAsia="x-none"/>
              </w:rPr>
              <w:t xml:space="preserve"> </w:t>
            </w:r>
            <w:r>
              <w:rPr>
                <w:rFonts w:ascii="Arial" w:hAnsi="Arial" w:cs="Arial"/>
                <w:szCs w:val="20"/>
                <w:lang w:eastAsia="x-none"/>
              </w:rPr>
              <w:t>measuring the quality of</w:t>
            </w:r>
            <w:r w:rsidR="00A76833" w:rsidRPr="00A76833">
              <w:rPr>
                <w:rFonts w:ascii="Arial" w:hAnsi="Arial" w:cs="Arial"/>
                <w:szCs w:val="20"/>
                <w:lang w:eastAsia="x-none"/>
              </w:rPr>
              <w:t xml:space="preserve"> </w:t>
            </w:r>
            <w:r>
              <w:rPr>
                <w:rFonts w:ascii="Arial" w:hAnsi="Arial" w:cs="Arial"/>
                <w:szCs w:val="20"/>
                <w:lang w:eastAsia="x-none"/>
              </w:rPr>
              <w:t xml:space="preserve">a healthcare </w:t>
            </w:r>
            <w:r w:rsidR="00A76833" w:rsidRPr="00A76833">
              <w:rPr>
                <w:rFonts w:ascii="Arial" w:hAnsi="Arial" w:cs="Arial"/>
                <w:szCs w:val="20"/>
                <w:lang w:eastAsia="x-none"/>
              </w:rPr>
              <w:t xml:space="preserve">process, outcome, structure, </w:t>
            </w:r>
            <w:r>
              <w:rPr>
                <w:rFonts w:ascii="Arial" w:hAnsi="Arial" w:cs="Arial"/>
                <w:szCs w:val="20"/>
                <w:lang w:eastAsia="x-none"/>
              </w:rPr>
              <w:t>or patient experience</w:t>
            </w:r>
            <w:r w:rsidR="00A76833" w:rsidRPr="00A76833">
              <w:rPr>
                <w:rFonts w:ascii="Arial" w:hAnsi="Arial" w:cs="Arial"/>
                <w:szCs w:val="20"/>
                <w:lang w:eastAsia="x-none"/>
              </w:rPr>
              <w:t>.</w:t>
            </w:r>
            <w:r>
              <w:rPr>
                <w:rFonts w:ascii="Arial" w:hAnsi="Arial" w:cs="Arial"/>
                <w:szCs w:val="20"/>
                <w:lang w:eastAsia="x-none"/>
              </w:rPr>
              <w:t xml:space="preserve"> An electronic CQM (eCQM) encodes the criteria to enable their use by computer software.</w:t>
            </w:r>
          </w:p>
        </w:tc>
      </w:tr>
      <w:tr w:rsidR="005702B0" w:rsidRPr="00A76833" w14:paraId="2F1A7B02" w14:textId="77777777" w:rsidTr="008E5DB7">
        <w:tc>
          <w:tcPr>
            <w:cnfStyle w:val="001000000000" w:firstRow="0" w:lastRow="0" w:firstColumn="1" w:lastColumn="0" w:oddVBand="0" w:evenVBand="0" w:oddHBand="0" w:evenHBand="0" w:firstRowFirstColumn="0" w:firstRowLastColumn="0" w:lastRowFirstColumn="0" w:lastRowLastColumn="0"/>
            <w:tcW w:w="2700" w:type="dxa"/>
          </w:tcPr>
          <w:p w14:paraId="4224E446" w14:textId="58886393" w:rsidR="005702B0" w:rsidRPr="008E5DB7" w:rsidRDefault="005702B0">
            <w:pPr>
              <w:pStyle w:val="BodyText"/>
              <w:rPr>
                <w:rFonts w:ascii="Arial" w:hAnsi="Arial" w:cs="Arial"/>
                <w:sz w:val="20"/>
                <w:szCs w:val="20"/>
                <w:lang w:eastAsia="x-none"/>
              </w:rPr>
            </w:pPr>
            <w:r w:rsidRPr="008E5DB7">
              <w:rPr>
                <w:rFonts w:ascii="Arial" w:hAnsi="Arial" w:cs="Arial"/>
                <w:sz w:val="20"/>
                <w:szCs w:val="20"/>
              </w:rPr>
              <w:t xml:space="preserve">Data </w:t>
            </w:r>
            <w:r w:rsidR="00AD18AA" w:rsidRPr="008E5DB7">
              <w:rPr>
                <w:rFonts w:ascii="Arial" w:hAnsi="Arial" w:cs="Arial"/>
                <w:sz w:val="20"/>
                <w:szCs w:val="20"/>
              </w:rPr>
              <w:t>Specification</w:t>
            </w:r>
          </w:p>
        </w:tc>
        <w:tc>
          <w:tcPr>
            <w:tcW w:w="6650" w:type="dxa"/>
            <w:shd w:val="clear" w:color="auto" w:fill="auto"/>
          </w:tcPr>
          <w:p w14:paraId="1C56201B" w14:textId="73CAF3D0" w:rsidR="005702B0" w:rsidRPr="008E5DB7" w:rsidRDefault="00B8452F">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0"/>
                <w:lang w:eastAsia="x-none"/>
              </w:rPr>
            </w:pPr>
            <w:r>
              <w:rPr>
                <w:rFonts w:ascii="Arial" w:hAnsi="Arial" w:cs="Arial"/>
                <w:szCs w:val="20"/>
                <w:lang w:eastAsia="x-none"/>
              </w:rPr>
              <w:t xml:space="preserve">A structured and encoded description of data such that it can be used to retrieve or select instances of the data from some source of data (e.g., database). Data specifications are used in CDS knowledge artifacts and eCQMs, to express the data elements needed in logical criteria and expressions. </w:t>
            </w:r>
          </w:p>
        </w:tc>
      </w:tr>
      <w:tr w:rsidR="005702B0" w:rsidRPr="00A76833" w14:paraId="21754F0D" w14:textId="77777777" w:rsidTr="008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BAB6A87" w14:textId="7C0C93C2"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E</w:t>
            </w:r>
            <w:r w:rsidR="00AD18AA" w:rsidRPr="008E5DB7">
              <w:rPr>
                <w:rFonts w:ascii="Arial" w:hAnsi="Arial" w:cs="Arial"/>
                <w:sz w:val="20"/>
                <w:szCs w:val="20"/>
              </w:rPr>
              <w:t>H</w:t>
            </w:r>
            <w:r w:rsidRPr="008E5DB7">
              <w:rPr>
                <w:rFonts w:ascii="Arial" w:hAnsi="Arial" w:cs="Arial"/>
                <w:sz w:val="20"/>
                <w:szCs w:val="20"/>
              </w:rPr>
              <w:t>R</w:t>
            </w:r>
          </w:p>
        </w:tc>
        <w:tc>
          <w:tcPr>
            <w:tcW w:w="6650" w:type="dxa"/>
            <w:shd w:val="clear" w:color="auto" w:fill="auto"/>
          </w:tcPr>
          <w:p w14:paraId="7A22BB38" w14:textId="5E1D9315" w:rsidR="005702B0" w:rsidRPr="008E5DB7" w:rsidRDefault="0058400F" w:rsidP="005702B0">
            <w:pPr>
              <w:pStyle w:val="BodyText"/>
              <w:cnfStyle w:val="000000100000" w:firstRow="0" w:lastRow="0" w:firstColumn="0" w:lastColumn="0" w:oddVBand="0" w:evenVBand="0" w:oddHBand="1" w:evenHBand="0" w:firstRowFirstColumn="0" w:firstRowLastColumn="0" w:lastRowFirstColumn="0" w:lastRowLastColumn="0"/>
              <w:rPr>
                <w:rFonts w:ascii="Arial" w:hAnsi="Arial" w:cs="Arial"/>
                <w:szCs w:val="20"/>
                <w:lang w:eastAsia="x-none"/>
              </w:rPr>
            </w:pPr>
            <w:r w:rsidRPr="008E5DB7">
              <w:rPr>
                <w:rFonts w:ascii="Arial" w:hAnsi="Arial" w:cs="Arial"/>
                <w:szCs w:val="20"/>
                <w:lang w:eastAsia="x-none"/>
              </w:rPr>
              <w:t>An electronic health record</w:t>
            </w:r>
          </w:p>
        </w:tc>
      </w:tr>
      <w:tr w:rsidR="005702B0" w:rsidRPr="00A76833" w14:paraId="64292677" w14:textId="77777777" w:rsidTr="008E5DB7">
        <w:tc>
          <w:tcPr>
            <w:cnfStyle w:val="001000000000" w:firstRow="0" w:lastRow="0" w:firstColumn="1" w:lastColumn="0" w:oddVBand="0" w:evenVBand="0" w:oddHBand="0" w:evenHBand="0" w:firstRowFirstColumn="0" w:firstRowLastColumn="0" w:lastRowFirstColumn="0" w:lastRowLastColumn="0"/>
            <w:tcW w:w="2700" w:type="dxa"/>
          </w:tcPr>
          <w:p w14:paraId="3B84DB0F" w14:textId="3011E348"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Interface</w:t>
            </w:r>
          </w:p>
        </w:tc>
        <w:tc>
          <w:tcPr>
            <w:tcW w:w="6650" w:type="dxa"/>
            <w:shd w:val="clear" w:color="auto" w:fill="auto"/>
          </w:tcPr>
          <w:p w14:paraId="72D4AE21" w14:textId="2139BA87" w:rsidR="005702B0" w:rsidRPr="008E5DB7" w:rsidRDefault="00225A27">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0"/>
                <w:lang w:eastAsia="x-none"/>
              </w:rPr>
            </w:pPr>
            <w:r w:rsidRPr="008E5DB7">
              <w:rPr>
                <w:rFonts w:ascii="Arial" w:hAnsi="Arial" w:cs="Arial"/>
                <w:szCs w:val="20"/>
                <w:lang w:eastAsia="x-none"/>
              </w:rPr>
              <w:t>In object-oriented programming, an interface is a set of grouped behaviors for objects to communicate with each other. In QIDAM, interfaces are used with clinical statements to enable statements to specify the data that must be be provided by the statements implemented by the behaviors. For example, the ProcedureOrder statement must provide a procedureCode attribute.</w:t>
            </w:r>
          </w:p>
        </w:tc>
      </w:tr>
      <w:tr w:rsidR="005702B0" w:rsidRPr="00A76833" w14:paraId="12182386" w14:textId="77777777" w:rsidTr="008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2E917E6" w14:textId="394914ED"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Logical Criteria</w:t>
            </w:r>
          </w:p>
        </w:tc>
        <w:tc>
          <w:tcPr>
            <w:tcW w:w="6650" w:type="dxa"/>
            <w:shd w:val="clear" w:color="auto" w:fill="auto"/>
          </w:tcPr>
          <w:p w14:paraId="13467C38" w14:textId="003BB3F5" w:rsidR="005702B0" w:rsidRPr="008E5DB7" w:rsidRDefault="00572586" w:rsidP="005702B0">
            <w:pPr>
              <w:pStyle w:val="BodyText"/>
              <w:cnfStyle w:val="000000100000" w:firstRow="0" w:lastRow="0" w:firstColumn="0" w:lastColumn="0" w:oddVBand="0" w:evenVBand="0" w:oddHBand="1" w:evenHBand="0" w:firstRowFirstColumn="0" w:firstRowLastColumn="0" w:lastRowFirstColumn="0" w:lastRowLastColumn="0"/>
              <w:rPr>
                <w:rFonts w:ascii="Arial" w:hAnsi="Arial" w:cs="Arial"/>
                <w:szCs w:val="20"/>
                <w:lang w:eastAsia="x-none"/>
              </w:rPr>
            </w:pPr>
            <w:r>
              <w:rPr>
                <w:rFonts w:ascii="Arial" w:hAnsi="Arial" w:cs="Arial"/>
                <w:szCs w:val="20"/>
                <w:lang w:eastAsia="x-none"/>
              </w:rPr>
              <w:t xml:space="preserve">These computational expressions are elements of CDS knowledge artifacts and eCQMs that perform operations over data (see Data </w:t>
            </w:r>
            <w:r>
              <w:rPr>
                <w:rFonts w:ascii="Arial" w:hAnsi="Arial" w:cs="Arial"/>
                <w:szCs w:val="20"/>
                <w:lang w:eastAsia="x-none"/>
              </w:rPr>
              <w:lastRenderedPageBreak/>
              <w:t xml:space="preserve">Specifications). Typically, the logical criteria result in true or false values and determine if an action should be carried out (in CDS) or whether data items should be included in a calculation (eCQM). </w:t>
            </w:r>
          </w:p>
        </w:tc>
      </w:tr>
      <w:tr w:rsidR="005702B0" w:rsidRPr="00A76833" w14:paraId="61264ACB" w14:textId="77777777" w:rsidTr="008E5DB7">
        <w:tc>
          <w:tcPr>
            <w:cnfStyle w:val="001000000000" w:firstRow="0" w:lastRow="0" w:firstColumn="1" w:lastColumn="0" w:oddVBand="0" w:evenVBand="0" w:oddHBand="0" w:evenHBand="0" w:firstRowFirstColumn="0" w:firstRowLastColumn="0" w:lastRowFirstColumn="0" w:lastRowLastColumn="0"/>
            <w:tcW w:w="2700" w:type="dxa"/>
          </w:tcPr>
          <w:p w14:paraId="5D86BDE4" w14:textId="098D8572" w:rsidR="005702B0" w:rsidRPr="008E5DB7" w:rsidRDefault="005702B0">
            <w:pPr>
              <w:pStyle w:val="BodyText"/>
              <w:rPr>
                <w:rFonts w:ascii="Arial" w:hAnsi="Arial" w:cs="Arial"/>
                <w:sz w:val="20"/>
                <w:szCs w:val="20"/>
                <w:lang w:eastAsia="x-none"/>
              </w:rPr>
            </w:pPr>
            <w:r w:rsidRPr="008E5DB7">
              <w:rPr>
                <w:rFonts w:ascii="Arial" w:hAnsi="Arial" w:cs="Arial"/>
                <w:sz w:val="20"/>
                <w:szCs w:val="20"/>
              </w:rPr>
              <w:lastRenderedPageBreak/>
              <w:t>Logical Model</w:t>
            </w:r>
          </w:p>
        </w:tc>
        <w:tc>
          <w:tcPr>
            <w:tcW w:w="6650" w:type="dxa"/>
            <w:shd w:val="clear" w:color="auto" w:fill="auto"/>
          </w:tcPr>
          <w:p w14:paraId="152FADAC" w14:textId="54A60699" w:rsidR="005702B0" w:rsidRPr="008E5DB7" w:rsidRDefault="002A3DAC">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0"/>
                <w:lang w:eastAsia="x-none"/>
              </w:rPr>
            </w:pPr>
            <w:r>
              <w:rPr>
                <w:rFonts w:ascii="Arial" w:hAnsi="Arial" w:cs="Arial"/>
                <w:szCs w:val="20"/>
                <w:lang w:eastAsia="x-none"/>
              </w:rPr>
              <w:t>A logical model or a logical data model</w:t>
            </w:r>
            <w:r w:rsidRPr="002A3DAC">
              <w:rPr>
                <w:rFonts w:ascii="Arial" w:hAnsi="Arial" w:cs="Arial"/>
                <w:szCs w:val="20"/>
                <w:lang w:eastAsia="x-none"/>
              </w:rPr>
              <w:t xml:space="preserve"> is a type of data model showing a detailed representation of data</w:t>
            </w:r>
            <w:r>
              <w:rPr>
                <w:rFonts w:ascii="Arial" w:hAnsi="Arial" w:cs="Arial"/>
                <w:szCs w:val="20"/>
                <w:lang w:eastAsia="x-none"/>
              </w:rPr>
              <w:t xml:space="preserve"> in a domain of interest. The representation is</w:t>
            </w:r>
            <w:r w:rsidRPr="002A3DAC">
              <w:rPr>
                <w:rFonts w:ascii="Arial" w:hAnsi="Arial" w:cs="Arial"/>
                <w:szCs w:val="20"/>
                <w:lang w:eastAsia="x-none"/>
              </w:rPr>
              <w:t xml:space="preserve"> independent of any particular data management technology, and described in business language. It is typically represented as a diagram, organized in terms of entities </w:t>
            </w:r>
            <w:r>
              <w:rPr>
                <w:rFonts w:ascii="Arial" w:hAnsi="Arial" w:cs="Arial"/>
                <w:szCs w:val="20"/>
                <w:lang w:eastAsia="x-none"/>
              </w:rPr>
              <w:t xml:space="preserve">or classes </w:t>
            </w:r>
            <w:r w:rsidRPr="002A3DAC">
              <w:rPr>
                <w:rFonts w:ascii="Arial" w:hAnsi="Arial" w:cs="Arial"/>
                <w:szCs w:val="20"/>
                <w:lang w:eastAsia="x-none"/>
              </w:rPr>
              <w:t>and relationships, with underlying definitions.</w:t>
            </w:r>
            <w:r>
              <w:rPr>
                <w:rFonts w:ascii="Arial" w:hAnsi="Arial" w:cs="Arial"/>
                <w:szCs w:val="20"/>
                <w:lang w:eastAsia="x-none"/>
              </w:rPr>
              <w:t xml:space="preserve">(Adapted from </w:t>
            </w:r>
            <w:r w:rsidRPr="002A3DAC">
              <w:rPr>
                <w:rFonts w:ascii="Arial" w:hAnsi="Arial" w:cs="Arial"/>
                <w:szCs w:val="20"/>
                <w:lang w:eastAsia="x-none"/>
              </w:rPr>
              <w:t>http://en.wikipedia.org/wiki/Logical_data_model</w:t>
            </w:r>
            <w:r>
              <w:rPr>
                <w:rFonts w:ascii="Arial" w:hAnsi="Arial" w:cs="Arial"/>
                <w:szCs w:val="20"/>
                <w:lang w:eastAsia="x-none"/>
              </w:rPr>
              <w:t>).</w:t>
            </w:r>
          </w:p>
        </w:tc>
      </w:tr>
      <w:tr w:rsidR="005702B0" w:rsidRPr="00A76833" w14:paraId="0B3B15A4" w14:textId="77777777" w:rsidTr="008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D65F2F0" w14:textId="3AB99A28"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QIDAM</w:t>
            </w:r>
          </w:p>
        </w:tc>
        <w:tc>
          <w:tcPr>
            <w:tcW w:w="6650" w:type="dxa"/>
            <w:shd w:val="clear" w:color="auto" w:fill="auto"/>
          </w:tcPr>
          <w:p w14:paraId="1B259112" w14:textId="65B972DB" w:rsidR="005702B0" w:rsidRPr="008E5DB7" w:rsidRDefault="0058400F" w:rsidP="005702B0">
            <w:pPr>
              <w:pStyle w:val="BodyText"/>
              <w:cnfStyle w:val="000000100000" w:firstRow="0" w:lastRow="0" w:firstColumn="0" w:lastColumn="0" w:oddVBand="0" w:evenVBand="0" w:oddHBand="1" w:evenHBand="0" w:firstRowFirstColumn="0" w:firstRowLastColumn="0" w:lastRowFirstColumn="0" w:lastRowLastColumn="0"/>
              <w:rPr>
                <w:rFonts w:ascii="Arial" w:hAnsi="Arial" w:cs="Arial"/>
                <w:szCs w:val="20"/>
                <w:lang w:eastAsia="x-none"/>
              </w:rPr>
            </w:pPr>
            <w:r w:rsidRPr="008E5DB7">
              <w:rPr>
                <w:rFonts w:ascii="Arial" w:hAnsi="Arial" w:cs="Arial"/>
                <w:szCs w:val="20"/>
                <w:lang w:eastAsia="x-none"/>
              </w:rPr>
              <w:t xml:space="preserve">Health Quality Improvement Domain Analysis Model. The term refers to </w:t>
            </w:r>
            <w:ins w:id="11017" w:author="Aziz Boxwala" w:date="2014-08-22T20:26:00Z">
              <w:r w:rsidR="00C51902">
                <w:rPr>
                  <w:rFonts w:ascii="Arial" w:hAnsi="Arial" w:cs="Arial"/>
                  <w:szCs w:val="20"/>
                  <w:lang w:eastAsia="x-none"/>
                </w:rPr>
                <w:t xml:space="preserve">the model described in </w:t>
              </w:r>
            </w:ins>
            <w:r w:rsidRPr="008E5DB7">
              <w:rPr>
                <w:rFonts w:ascii="Arial" w:hAnsi="Arial" w:cs="Arial"/>
                <w:szCs w:val="20"/>
                <w:lang w:eastAsia="x-none"/>
              </w:rPr>
              <w:t>this specification.</w:t>
            </w:r>
          </w:p>
        </w:tc>
      </w:tr>
      <w:tr w:rsidR="005702B0" w:rsidRPr="00A76833" w14:paraId="7BB6A56E" w14:textId="77777777" w:rsidTr="008E5DB7">
        <w:tc>
          <w:tcPr>
            <w:cnfStyle w:val="001000000000" w:firstRow="0" w:lastRow="0" w:firstColumn="1" w:lastColumn="0" w:oddVBand="0" w:evenVBand="0" w:oddHBand="0" w:evenHBand="0" w:firstRowFirstColumn="0" w:firstRowLastColumn="0" w:lastRowFirstColumn="0" w:lastRowLastColumn="0"/>
            <w:tcW w:w="2700" w:type="dxa"/>
          </w:tcPr>
          <w:p w14:paraId="04EAB1C7" w14:textId="7D5BCCFD"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QRDA</w:t>
            </w:r>
          </w:p>
        </w:tc>
        <w:tc>
          <w:tcPr>
            <w:tcW w:w="6650" w:type="dxa"/>
            <w:shd w:val="clear" w:color="auto" w:fill="auto"/>
          </w:tcPr>
          <w:p w14:paraId="3AB2E2E1" w14:textId="2C66137C" w:rsidR="005702B0" w:rsidRPr="008E5DB7" w:rsidRDefault="0058400F" w:rsidP="005702B0">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0"/>
                <w:lang w:eastAsia="x-none"/>
              </w:rPr>
            </w:pPr>
            <w:r w:rsidRPr="008E5DB7">
              <w:rPr>
                <w:rFonts w:ascii="Arial" w:hAnsi="Arial" w:cs="Arial"/>
                <w:szCs w:val="20"/>
                <w:lang w:eastAsia="x-none"/>
              </w:rPr>
              <w:t>Quality Reporting Document Architecture</w:t>
            </w:r>
          </w:p>
        </w:tc>
      </w:tr>
      <w:tr w:rsidR="005702B0" w:rsidRPr="00A76833" w14:paraId="1CDAA40A" w14:textId="77777777" w:rsidTr="008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2163F115" w14:textId="72D00EB6"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UML</w:t>
            </w:r>
          </w:p>
        </w:tc>
        <w:tc>
          <w:tcPr>
            <w:tcW w:w="6650" w:type="dxa"/>
            <w:shd w:val="clear" w:color="auto" w:fill="auto"/>
          </w:tcPr>
          <w:p w14:paraId="12247CF6" w14:textId="43F024B5" w:rsidR="005702B0" w:rsidRPr="008E5DB7" w:rsidRDefault="008A0F4F" w:rsidP="005702B0">
            <w:pPr>
              <w:pStyle w:val="BodyText"/>
              <w:cnfStyle w:val="000000100000" w:firstRow="0" w:lastRow="0" w:firstColumn="0" w:lastColumn="0" w:oddVBand="0" w:evenVBand="0" w:oddHBand="1" w:evenHBand="0" w:firstRowFirstColumn="0" w:firstRowLastColumn="0" w:lastRowFirstColumn="0" w:lastRowLastColumn="0"/>
              <w:rPr>
                <w:rFonts w:ascii="Arial" w:hAnsi="Arial" w:cs="Arial"/>
                <w:szCs w:val="20"/>
                <w:lang w:eastAsia="x-none"/>
              </w:rPr>
            </w:pPr>
            <w:r w:rsidRPr="008A0F4F">
              <w:rPr>
                <w:rFonts w:ascii="Arial" w:hAnsi="Arial" w:cs="Arial"/>
                <w:szCs w:val="20"/>
                <w:lang w:eastAsia="x-none"/>
              </w:rPr>
              <w:t>The Unified Modeling Language (UML) is a general-purpose modeling language in the field of software engineering.</w:t>
            </w:r>
            <w:r>
              <w:rPr>
                <w:rFonts w:ascii="Arial" w:hAnsi="Arial" w:cs="Arial"/>
                <w:szCs w:val="20"/>
                <w:lang w:eastAsia="x-none"/>
              </w:rPr>
              <w:t xml:space="preserve"> In this specification, we use the class diagram notation of UML to specify the model.</w:t>
            </w:r>
          </w:p>
        </w:tc>
      </w:tr>
      <w:tr w:rsidR="005702B0" w:rsidRPr="00A76833" w14:paraId="3816DFFE" w14:textId="77777777" w:rsidTr="008E5DB7">
        <w:tc>
          <w:tcPr>
            <w:cnfStyle w:val="001000000000" w:firstRow="0" w:lastRow="0" w:firstColumn="1" w:lastColumn="0" w:oddVBand="0" w:evenVBand="0" w:oddHBand="0" w:evenHBand="0" w:firstRowFirstColumn="0" w:firstRowLastColumn="0" w:lastRowFirstColumn="0" w:lastRowLastColumn="0"/>
            <w:tcW w:w="2700" w:type="dxa"/>
          </w:tcPr>
          <w:p w14:paraId="53A11F49" w14:textId="32D13E6D"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Value Sets</w:t>
            </w:r>
          </w:p>
        </w:tc>
        <w:tc>
          <w:tcPr>
            <w:tcW w:w="6650" w:type="dxa"/>
            <w:shd w:val="clear" w:color="auto" w:fill="auto"/>
          </w:tcPr>
          <w:p w14:paraId="673A0677" w14:textId="7CD8436A" w:rsidR="005702B0" w:rsidRPr="008E5DB7" w:rsidRDefault="00D11637" w:rsidP="005702B0">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0"/>
                <w:lang w:eastAsia="x-none"/>
              </w:rPr>
            </w:pPr>
            <w:r w:rsidRPr="00D11637">
              <w:rPr>
                <w:rFonts w:ascii="Arial" w:hAnsi="Arial" w:cs="Arial"/>
                <w:szCs w:val="20"/>
                <w:lang w:eastAsia="x-none"/>
              </w:rPr>
              <w:t>A value set specifies a set of codes drawn from one or more code systems</w:t>
            </w:r>
            <w:r w:rsidR="00B50813">
              <w:rPr>
                <w:rFonts w:ascii="Arial" w:hAnsi="Arial" w:cs="Arial"/>
                <w:szCs w:val="20"/>
                <w:lang w:eastAsia="x-none"/>
              </w:rPr>
              <w:t xml:space="preserve"> (e.g, SNOMED-CT, LOINC) that represent a particular concept of interest (e.g., blood culture tests)</w:t>
            </w:r>
            <w:r w:rsidRPr="00D11637">
              <w:rPr>
                <w:rFonts w:ascii="Arial" w:hAnsi="Arial" w:cs="Arial"/>
                <w:szCs w:val="20"/>
                <w:lang w:eastAsia="x-none"/>
              </w:rPr>
              <w:t>.</w:t>
            </w:r>
          </w:p>
        </w:tc>
      </w:tr>
      <w:tr w:rsidR="005702B0" w:rsidRPr="00A76833" w14:paraId="70B00804" w14:textId="77777777" w:rsidTr="008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9CBD4DC" w14:textId="5151CACC" w:rsidR="005702B0" w:rsidRPr="008E5DB7" w:rsidRDefault="00AD18AA">
            <w:pPr>
              <w:pStyle w:val="BodyText"/>
              <w:rPr>
                <w:rFonts w:ascii="Arial" w:hAnsi="Arial" w:cs="Arial"/>
                <w:sz w:val="20"/>
                <w:szCs w:val="20"/>
                <w:lang w:eastAsia="x-none"/>
              </w:rPr>
            </w:pPr>
            <w:r w:rsidRPr="008E5DB7">
              <w:rPr>
                <w:rFonts w:ascii="Arial" w:hAnsi="Arial" w:cs="Arial"/>
                <w:sz w:val="20"/>
                <w:szCs w:val="20"/>
              </w:rPr>
              <w:t>vMR</w:t>
            </w:r>
          </w:p>
        </w:tc>
        <w:tc>
          <w:tcPr>
            <w:tcW w:w="6650" w:type="dxa"/>
            <w:shd w:val="clear" w:color="auto" w:fill="auto"/>
          </w:tcPr>
          <w:p w14:paraId="7BB1D7C8" w14:textId="2C872259" w:rsidR="005702B0" w:rsidRPr="008E5DB7" w:rsidRDefault="00011151" w:rsidP="005702B0">
            <w:pPr>
              <w:pStyle w:val="BodyText"/>
              <w:cnfStyle w:val="000000100000" w:firstRow="0" w:lastRow="0" w:firstColumn="0" w:lastColumn="0" w:oddVBand="0" w:evenVBand="0" w:oddHBand="1" w:evenHBand="0" w:firstRowFirstColumn="0" w:firstRowLastColumn="0" w:lastRowFirstColumn="0" w:lastRowLastColumn="0"/>
              <w:rPr>
                <w:rFonts w:ascii="Arial" w:hAnsi="Arial" w:cs="Arial"/>
                <w:szCs w:val="20"/>
                <w:lang w:eastAsia="x-none"/>
              </w:rPr>
            </w:pPr>
            <w:r>
              <w:rPr>
                <w:rFonts w:ascii="Arial" w:hAnsi="Arial" w:cs="Arial"/>
                <w:szCs w:val="20"/>
                <w:lang w:eastAsia="x-none"/>
              </w:rPr>
              <w:t xml:space="preserve">Virtual Medical Record, an HL7 specification of a logical data model developed for use in clinical decision support applications. See </w:t>
            </w:r>
            <w:sdt>
              <w:sdtPr>
                <w:rPr>
                  <w:rFonts w:ascii="Arial" w:hAnsi="Arial" w:cs="Arial"/>
                  <w:szCs w:val="20"/>
                  <w:lang w:eastAsia="x-none"/>
                </w:rPr>
                <w:id w:val="-432820099"/>
                <w:citation/>
              </w:sdtPr>
              <w:sdtContent>
                <w:r>
                  <w:rPr>
                    <w:rFonts w:ascii="Arial" w:hAnsi="Arial" w:cs="Arial"/>
                    <w:szCs w:val="20"/>
                    <w:lang w:eastAsia="x-none"/>
                  </w:rPr>
                  <w:fldChar w:fldCharType="begin"/>
                </w:r>
                <w:ins w:id="11018" w:author="Aziz Boxwala" w:date="2014-08-22T20:33:00Z">
                  <w:r w:rsidR="00C51902">
                    <w:rPr>
                      <w:rFonts w:ascii="Arial" w:hAnsi="Arial" w:cs="Arial"/>
                      <w:szCs w:val="20"/>
                      <w:lang w:eastAsia="x-none"/>
                    </w:rPr>
                    <w:instrText xml:space="preserve">CITATION HL7133 \l 1033 </w:instrText>
                  </w:r>
                </w:ins>
                <w:del w:id="11019" w:author="Aziz Boxwala" w:date="2014-08-22T20:33:00Z">
                  <w:r w:rsidDel="00C51902">
                    <w:rPr>
                      <w:rFonts w:ascii="Arial" w:hAnsi="Arial" w:cs="Arial"/>
                      <w:szCs w:val="20"/>
                      <w:lang w:eastAsia="x-none"/>
                    </w:rPr>
                    <w:delInstrText xml:space="preserve"> CITATION HL7133 \l 1033 </w:delInstrText>
                  </w:r>
                </w:del>
                <w:r>
                  <w:rPr>
                    <w:rFonts w:ascii="Arial" w:hAnsi="Arial" w:cs="Arial"/>
                    <w:szCs w:val="20"/>
                    <w:lang w:eastAsia="x-none"/>
                  </w:rPr>
                  <w:fldChar w:fldCharType="separate"/>
                </w:r>
                <w:ins w:id="11020" w:author="Aziz Boxwala" w:date="2014-08-22T20:33:00Z">
                  <w:r w:rsidR="00C51902" w:rsidRPr="00C51902">
                    <w:rPr>
                      <w:rFonts w:ascii="Arial" w:hAnsi="Arial" w:cs="Arial"/>
                      <w:szCs w:val="20"/>
                      <w:lang w:eastAsia="x-none"/>
                      <w:rPrChange w:id="11021" w:author="Aziz Boxwala" w:date="2014-08-22T20:33:00Z">
                        <w:rPr>
                          <w:rFonts w:eastAsia="Times New Roman"/>
                        </w:rPr>
                      </w:rPrChange>
                    </w:rPr>
                    <w:t>[2]</w:t>
                  </w:r>
                </w:ins>
                <w:del w:id="11022" w:author="Aziz Boxwala" w:date="2014-08-11T18:56:00Z">
                  <w:r w:rsidR="00DC4595" w:rsidRPr="008E5DB7" w:rsidDel="00F10EF4">
                    <w:rPr>
                      <w:rFonts w:ascii="Arial" w:hAnsi="Arial" w:cs="Arial"/>
                      <w:szCs w:val="20"/>
                      <w:lang w:eastAsia="x-none"/>
                    </w:rPr>
                    <w:delText>[2]</w:delText>
                  </w:r>
                </w:del>
                <w:r>
                  <w:rPr>
                    <w:rFonts w:ascii="Arial" w:hAnsi="Arial" w:cs="Arial"/>
                    <w:szCs w:val="20"/>
                    <w:lang w:eastAsia="x-none"/>
                  </w:rPr>
                  <w:fldChar w:fldCharType="end"/>
                </w:r>
              </w:sdtContent>
            </w:sdt>
          </w:p>
        </w:tc>
      </w:tr>
    </w:tbl>
    <w:p w14:paraId="15388EEF" w14:textId="71BD20F0" w:rsidR="005702B0" w:rsidRPr="003D24D9" w:rsidRDefault="005702B0" w:rsidP="008E5DB7">
      <w:pPr>
        <w:pStyle w:val="BodyText"/>
      </w:pPr>
    </w:p>
    <w:p w14:paraId="7B33255F" w14:textId="77777777" w:rsidR="007606A3" w:rsidRDefault="007606A3" w:rsidP="00DA3D43">
      <w:pPr>
        <w:pStyle w:val="Heading1"/>
      </w:pPr>
      <w:bookmarkStart w:id="11023" w:name="_Toc396502600"/>
      <w:r>
        <w:lastRenderedPageBreak/>
        <w:t>References</w:t>
      </w:r>
      <w:bookmarkEnd w:id="11023"/>
    </w:p>
    <w:p w14:paraId="0C94A101" w14:textId="77777777" w:rsidR="00EB26E0" w:rsidRDefault="00667A6D" w:rsidP="007606A3">
      <w:pPr>
        <w:pStyle w:val="BodyText"/>
        <w:rPr>
          <w:rFonts w:ascii="Times New Roman" w:eastAsia="Times New Roman" w:hAnsi="Times New Roman"/>
          <w:szCs w:val="20"/>
        </w:rPr>
      </w:pPr>
      <w:r>
        <w:rPr>
          <w:lang w:val="x-none" w:eastAsia="x-none"/>
        </w:rPr>
        <w:fldChar w:fldCharType="begin"/>
      </w:r>
      <w:r>
        <w:rPr>
          <w:lang w:eastAsia="x-none"/>
        </w:rPr>
        <w:instrText xml:space="preserve"> BIBLIOGRAPHY  \l 1033 </w:instrText>
      </w:r>
      <w:r>
        <w:rPr>
          <w:lang w:val="x-none" w:eastAsia="x-none"/>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3"/>
        <w:gridCol w:w="8917"/>
      </w:tblGrid>
      <w:tr w:rsidR="00EB26E0" w14:paraId="599F9D11" w14:textId="77777777">
        <w:trPr>
          <w:divId w:val="1952472571"/>
          <w:tblCellSpacing w:w="15" w:type="dxa"/>
          <w:ins w:id="11024" w:author="Aziz Boxwala" w:date="2014-08-22T20:21:00Z"/>
        </w:trPr>
        <w:tc>
          <w:tcPr>
            <w:tcW w:w="50" w:type="pct"/>
            <w:hideMark/>
          </w:tcPr>
          <w:p w14:paraId="1C1A73CE" w14:textId="77777777" w:rsidR="00EB26E0" w:rsidRDefault="00EB26E0">
            <w:pPr>
              <w:pStyle w:val="Bibliography"/>
              <w:rPr>
                <w:ins w:id="11025" w:author="Aziz Boxwala" w:date="2014-08-22T20:21:00Z"/>
                <w:noProof/>
                <w:sz w:val="24"/>
              </w:rPr>
            </w:pPr>
            <w:ins w:id="11026" w:author="Aziz Boxwala" w:date="2014-08-22T20:21:00Z">
              <w:r>
                <w:rPr>
                  <w:noProof/>
                </w:rPr>
                <w:t xml:space="preserve">[1] </w:t>
              </w:r>
            </w:ins>
          </w:p>
        </w:tc>
        <w:tc>
          <w:tcPr>
            <w:tcW w:w="0" w:type="auto"/>
            <w:hideMark/>
          </w:tcPr>
          <w:p w14:paraId="3DD96FB7" w14:textId="77777777" w:rsidR="00EB26E0" w:rsidRDefault="00EB26E0">
            <w:pPr>
              <w:pStyle w:val="Bibliography"/>
              <w:rPr>
                <w:ins w:id="11027" w:author="Aziz Boxwala" w:date="2014-08-22T20:21:00Z"/>
                <w:noProof/>
              </w:rPr>
            </w:pPr>
            <w:ins w:id="11028" w:author="Aziz Boxwala" w:date="2014-08-22T20:21:00Z">
              <w:r>
                <w:rPr>
                  <w:noProof/>
                </w:rPr>
                <w:t>"Quality Data Model," National Quality Forum, Washington, DC, 2012.</w:t>
              </w:r>
            </w:ins>
          </w:p>
        </w:tc>
      </w:tr>
      <w:tr w:rsidR="00EB26E0" w14:paraId="2190F458" w14:textId="77777777">
        <w:trPr>
          <w:divId w:val="1952472571"/>
          <w:tblCellSpacing w:w="15" w:type="dxa"/>
          <w:ins w:id="11029" w:author="Aziz Boxwala" w:date="2014-08-22T20:21:00Z"/>
        </w:trPr>
        <w:tc>
          <w:tcPr>
            <w:tcW w:w="50" w:type="pct"/>
            <w:hideMark/>
          </w:tcPr>
          <w:p w14:paraId="5B5969FE" w14:textId="77777777" w:rsidR="00EB26E0" w:rsidRDefault="00EB26E0">
            <w:pPr>
              <w:pStyle w:val="Bibliography"/>
              <w:rPr>
                <w:ins w:id="11030" w:author="Aziz Boxwala" w:date="2014-08-22T20:21:00Z"/>
                <w:noProof/>
              </w:rPr>
            </w:pPr>
            <w:ins w:id="11031" w:author="Aziz Boxwala" w:date="2014-08-22T20:21:00Z">
              <w:r>
                <w:rPr>
                  <w:noProof/>
                </w:rPr>
                <w:t xml:space="preserve">[2] </w:t>
              </w:r>
            </w:ins>
          </w:p>
        </w:tc>
        <w:tc>
          <w:tcPr>
            <w:tcW w:w="0" w:type="auto"/>
            <w:hideMark/>
          </w:tcPr>
          <w:p w14:paraId="104426CB" w14:textId="77777777" w:rsidR="00EB26E0" w:rsidRDefault="00EB26E0">
            <w:pPr>
              <w:pStyle w:val="Bibliography"/>
              <w:rPr>
                <w:ins w:id="11032" w:author="Aziz Boxwala" w:date="2014-08-22T20:21:00Z"/>
                <w:noProof/>
              </w:rPr>
            </w:pPr>
            <w:ins w:id="11033" w:author="Aziz Boxwala" w:date="2014-08-22T20:21:00Z">
              <w:r>
                <w:rPr>
                  <w:noProof/>
                </w:rPr>
                <w:t>"HL7 Version 3 Domain Analysis Model: Virtual Medical Record for Clinical Decision Support - (vMR-CDS), Release 2 [Sept ballot)," HL7, Ann Arbor, MI, 2013.</w:t>
              </w:r>
            </w:ins>
          </w:p>
        </w:tc>
      </w:tr>
      <w:tr w:rsidR="00EB26E0" w14:paraId="22A328FA" w14:textId="77777777">
        <w:trPr>
          <w:divId w:val="1952472571"/>
          <w:tblCellSpacing w:w="15" w:type="dxa"/>
          <w:ins w:id="11034" w:author="Aziz Boxwala" w:date="2014-08-22T20:21:00Z"/>
        </w:trPr>
        <w:tc>
          <w:tcPr>
            <w:tcW w:w="50" w:type="pct"/>
            <w:hideMark/>
          </w:tcPr>
          <w:p w14:paraId="50FA8918" w14:textId="77777777" w:rsidR="00EB26E0" w:rsidRDefault="00EB26E0">
            <w:pPr>
              <w:pStyle w:val="Bibliography"/>
              <w:rPr>
                <w:ins w:id="11035" w:author="Aziz Boxwala" w:date="2014-08-22T20:21:00Z"/>
                <w:noProof/>
              </w:rPr>
            </w:pPr>
            <w:ins w:id="11036" w:author="Aziz Boxwala" w:date="2014-08-22T20:21:00Z">
              <w:r>
                <w:rPr>
                  <w:noProof/>
                </w:rPr>
                <w:t xml:space="preserve">[3] </w:t>
              </w:r>
            </w:ins>
          </w:p>
        </w:tc>
        <w:tc>
          <w:tcPr>
            <w:tcW w:w="0" w:type="auto"/>
            <w:hideMark/>
          </w:tcPr>
          <w:p w14:paraId="366A2F3E" w14:textId="77777777" w:rsidR="00EB26E0" w:rsidRDefault="00EB26E0">
            <w:pPr>
              <w:pStyle w:val="Bibliography"/>
              <w:rPr>
                <w:ins w:id="11037" w:author="Aziz Boxwala" w:date="2014-08-22T20:21:00Z"/>
                <w:noProof/>
              </w:rPr>
            </w:pPr>
            <w:ins w:id="11038" w:author="Aziz Boxwala" w:date="2014-08-22T20:21:00Z">
              <w:r>
                <w:rPr>
                  <w:noProof/>
                </w:rPr>
                <w:t>"HL7 Version 3 Implementation Guide: Quality Data Model (QDM)-based Health Quality Measure Format (HQMF), Release 1 – US Realm," HL7, Ann Arbor, MI, 2013.</w:t>
              </w:r>
            </w:ins>
          </w:p>
        </w:tc>
      </w:tr>
      <w:tr w:rsidR="00EB26E0" w14:paraId="0B08D17D" w14:textId="77777777">
        <w:trPr>
          <w:divId w:val="1952472571"/>
          <w:tblCellSpacing w:w="15" w:type="dxa"/>
          <w:ins w:id="11039" w:author="Aziz Boxwala" w:date="2014-08-22T20:21:00Z"/>
        </w:trPr>
        <w:tc>
          <w:tcPr>
            <w:tcW w:w="50" w:type="pct"/>
            <w:hideMark/>
          </w:tcPr>
          <w:p w14:paraId="6867D549" w14:textId="77777777" w:rsidR="00EB26E0" w:rsidRDefault="00EB26E0">
            <w:pPr>
              <w:pStyle w:val="Bibliography"/>
              <w:rPr>
                <w:ins w:id="11040" w:author="Aziz Boxwala" w:date="2014-08-22T20:21:00Z"/>
                <w:noProof/>
              </w:rPr>
            </w:pPr>
            <w:ins w:id="11041" w:author="Aziz Boxwala" w:date="2014-08-22T20:21:00Z">
              <w:r>
                <w:rPr>
                  <w:noProof/>
                </w:rPr>
                <w:t xml:space="preserve">[4] </w:t>
              </w:r>
            </w:ins>
          </w:p>
        </w:tc>
        <w:tc>
          <w:tcPr>
            <w:tcW w:w="0" w:type="auto"/>
            <w:hideMark/>
          </w:tcPr>
          <w:p w14:paraId="726E42E2" w14:textId="77777777" w:rsidR="00EB26E0" w:rsidRDefault="00EB26E0">
            <w:pPr>
              <w:pStyle w:val="Bibliography"/>
              <w:rPr>
                <w:ins w:id="11042" w:author="Aziz Boxwala" w:date="2014-08-22T20:21:00Z"/>
                <w:noProof/>
              </w:rPr>
            </w:pPr>
            <w:ins w:id="11043" w:author="Aziz Boxwala" w:date="2014-08-22T20:21:00Z">
              <w:r>
                <w:rPr>
                  <w:noProof/>
                </w:rPr>
                <w:t>"HL7 Implementation Guide for CDA® Release 2: Quality Reporting Document Architecture (QRDA) – Category I, DSTU Release 2 – July," HL7, Ann Arbor, MI, 2013.</w:t>
              </w:r>
            </w:ins>
          </w:p>
        </w:tc>
      </w:tr>
      <w:tr w:rsidR="00EB26E0" w14:paraId="3A7FE2D3" w14:textId="77777777">
        <w:trPr>
          <w:divId w:val="1952472571"/>
          <w:tblCellSpacing w:w="15" w:type="dxa"/>
          <w:ins w:id="11044" w:author="Aziz Boxwala" w:date="2014-08-22T20:21:00Z"/>
        </w:trPr>
        <w:tc>
          <w:tcPr>
            <w:tcW w:w="50" w:type="pct"/>
            <w:hideMark/>
          </w:tcPr>
          <w:p w14:paraId="6C5965C6" w14:textId="77777777" w:rsidR="00EB26E0" w:rsidRDefault="00EB26E0">
            <w:pPr>
              <w:pStyle w:val="Bibliography"/>
              <w:rPr>
                <w:ins w:id="11045" w:author="Aziz Boxwala" w:date="2014-08-22T20:21:00Z"/>
                <w:noProof/>
              </w:rPr>
            </w:pPr>
            <w:ins w:id="11046" w:author="Aziz Boxwala" w:date="2014-08-22T20:21:00Z">
              <w:r>
                <w:rPr>
                  <w:noProof/>
                </w:rPr>
                <w:t xml:space="preserve">[5] </w:t>
              </w:r>
            </w:ins>
          </w:p>
        </w:tc>
        <w:tc>
          <w:tcPr>
            <w:tcW w:w="0" w:type="auto"/>
            <w:hideMark/>
          </w:tcPr>
          <w:p w14:paraId="3CA25411" w14:textId="77777777" w:rsidR="00EB26E0" w:rsidRDefault="00EB26E0">
            <w:pPr>
              <w:pStyle w:val="Bibliography"/>
              <w:rPr>
                <w:ins w:id="11047" w:author="Aziz Boxwala" w:date="2014-08-22T20:21:00Z"/>
                <w:noProof/>
              </w:rPr>
            </w:pPr>
            <w:ins w:id="11048" w:author="Aziz Boxwala" w:date="2014-08-22T20:21:00Z">
              <w:r>
                <w:rPr>
                  <w:noProof/>
                </w:rPr>
                <w:t>"HL7 Virtual Medical Record for Clinical Decision Support (vMR-CDS) Templates, Release 2 DSTU," HL7, Ann Arbor, MI, 2013.</w:t>
              </w:r>
            </w:ins>
          </w:p>
        </w:tc>
      </w:tr>
      <w:tr w:rsidR="00EB26E0" w14:paraId="3E2DDA37" w14:textId="77777777">
        <w:trPr>
          <w:divId w:val="1952472571"/>
          <w:tblCellSpacing w:w="15" w:type="dxa"/>
          <w:ins w:id="11049" w:author="Aziz Boxwala" w:date="2014-08-22T20:21:00Z"/>
        </w:trPr>
        <w:tc>
          <w:tcPr>
            <w:tcW w:w="50" w:type="pct"/>
            <w:hideMark/>
          </w:tcPr>
          <w:p w14:paraId="572D798A" w14:textId="77777777" w:rsidR="00EB26E0" w:rsidRDefault="00EB26E0">
            <w:pPr>
              <w:pStyle w:val="Bibliography"/>
              <w:rPr>
                <w:ins w:id="11050" w:author="Aziz Boxwala" w:date="2014-08-22T20:21:00Z"/>
                <w:noProof/>
              </w:rPr>
            </w:pPr>
            <w:ins w:id="11051" w:author="Aziz Boxwala" w:date="2014-08-22T20:21:00Z">
              <w:r>
                <w:rPr>
                  <w:noProof/>
                </w:rPr>
                <w:t xml:space="preserve">[6] </w:t>
              </w:r>
            </w:ins>
          </w:p>
        </w:tc>
        <w:tc>
          <w:tcPr>
            <w:tcW w:w="0" w:type="auto"/>
            <w:hideMark/>
          </w:tcPr>
          <w:p w14:paraId="069C8884" w14:textId="77777777" w:rsidR="00EB26E0" w:rsidRDefault="00EB26E0">
            <w:pPr>
              <w:pStyle w:val="Bibliography"/>
              <w:rPr>
                <w:ins w:id="11052" w:author="Aziz Boxwala" w:date="2014-08-22T20:21:00Z"/>
                <w:noProof/>
              </w:rPr>
            </w:pPr>
            <w:ins w:id="11053" w:author="Aziz Boxwala" w:date="2014-08-22T20:21:00Z">
              <w:r>
                <w:rPr>
                  <w:noProof/>
                </w:rPr>
                <w:t>"HL7 Implementation Guide for CDA® Release2: IHE Health Story Consolidation, DSTU Release 1.1," Ann Arbor, MI, 2012.</w:t>
              </w:r>
            </w:ins>
          </w:p>
        </w:tc>
      </w:tr>
      <w:tr w:rsidR="00EB26E0" w14:paraId="6CC013CF" w14:textId="77777777">
        <w:trPr>
          <w:divId w:val="1952472571"/>
          <w:tblCellSpacing w:w="15" w:type="dxa"/>
          <w:ins w:id="11054" w:author="Aziz Boxwala" w:date="2014-08-22T20:21:00Z"/>
        </w:trPr>
        <w:tc>
          <w:tcPr>
            <w:tcW w:w="50" w:type="pct"/>
            <w:hideMark/>
          </w:tcPr>
          <w:p w14:paraId="0019348B" w14:textId="77777777" w:rsidR="00EB26E0" w:rsidRDefault="00EB26E0">
            <w:pPr>
              <w:pStyle w:val="Bibliography"/>
              <w:rPr>
                <w:ins w:id="11055" w:author="Aziz Boxwala" w:date="2014-08-22T20:21:00Z"/>
                <w:noProof/>
              </w:rPr>
            </w:pPr>
            <w:ins w:id="11056" w:author="Aziz Boxwala" w:date="2014-08-22T20:21:00Z">
              <w:r>
                <w:rPr>
                  <w:noProof/>
                </w:rPr>
                <w:t xml:space="preserve">[7] </w:t>
              </w:r>
            </w:ins>
          </w:p>
        </w:tc>
        <w:tc>
          <w:tcPr>
            <w:tcW w:w="0" w:type="auto"/>
            <w:hideMark/>
          </w:tcPr>
          <w:p w14:paraId="620173B0" w14:textId="77777777" w:rsidR="00EB26E0" w:rsidRDefault="00EB26E0">
            <w:pPr>
              <w:pStyle w:val="Bibliography"/>
              <w:rPr>
                <w:ins w:id="11057" w:author="Aziz Boxwala" w:date="2014-08-22T20:21:00Z"/>
                <w:noProof/>
              </w:rPr>
            </w:pPr>
            <w:ins w:id="11058" w:author="Aziz Boxwala" w:date="2014-08-22T20:21:00Z">
              <w:r>
                <w:rPr>
                  <w:noProof/>
                </w:rPr>
                <w:t>"FHIR Specification Home Page," HL7, 2013. [Online]. Available: http://www.hl7.org/fhir. [Accessed 01 11 2013].</w:t>
              </w:r>
            </w:ins>
          </w:p>
        </w:tc>
      </w:tr>
      <w:tr w:rsidR="00EB26E0" w14:paraId="1A5A52D6" w14:textId="77777777">
        <w:trPr>
          <w:divId w:val="1952472571"/>
          <w:tblCellSpacing w:w="15" w:type="dxa"/>
          <w:ins w:id="11059" w:author="Aziz Boxwala" w:date="2014-08-22T20:21:00Z"/>
        </w:trPr>
        <w:tc>
          <w:tcPr>
            <w:tcW w:w="50" w:type="pct"/>
            <w:hideMark/>
          </w:tcPr>
          <w:p w14:paraId="1FC4D0C1" w14:textId="77777777" w:rsidR="00EB26E0" w:rsidRDefault="00EB26E0">
            <w:pPr>
              <w:pStyle w:val="Bibliography"/>
              <w:rPr>
                <w:ins w:id="11060" w:author="Aziz Boxwala" w:date="2014-08-22T20:21:00Z"/>
                <w:noProof/>
              </w:rPr>
            </w:pPr>
            <w:ins w:id="11061" w:author="Aziz Boxwala" w:date="2014-08-22T20:21:00Z">
              <w:r>
                <w:rPr>
                  <w:noProof/>
                </w:rPr>
                <w:t xml:space="preserve">[8] </w:t>
              </w:r>
            </w:ins>
          </w:p>
        </w:tc>
        <w:tc>
          <w:tcPr>
            <w:tcW w:w="0" w:type="auto"/>
            <w:hideMark/>
          </w:tcPr>
          <w:p w14:paraId="5C894CF6" w14:textId="77777777" w:rsidR="00EB26E0" w:rsidRDefault="00EB26E0">
            <w:pPr>
              <w:pStyle w:val="Bibliography"/>
              <w:rPr>
                <w:ins w:id="11062" w:author="Aziz Boxwala" w:date="2014-08-22T20:21:00Z"/>
                <w:noProof/>
              </w:rPr>
            </w:pPr>
            <w:ins w:id="11063" w:author="Aziz Boxwala" w:date="2014-08-22T20:21:00Z">
              <w:r>
                <w:rPr>
                  <w:noProof/>
                </w:rPr>
                <w:t>"The Federal Health Information Model," J P Systems, Inc., 2013. [Online]. Available: http://www.fhims.org/. [Accessed 01 11 2013].</w:t>
              </w:r>
            </w:ins>
          </w:p>
        </w:tc>
      </w:tr>
      <w:tr w:rsidR="00EB26E0" w14:paraId="6B23B29F" w14:textId="77777777">
        <w:trPr>
          <w:divId w:val="1952472571"/>
          <w:tblCellSpacing w:w="15" w:type="dxa"/>
          <w:ins w:id="11064" w:author="Aziz Boxwala" w:date="2014-08-22T20:21:00Z"/>
        </w:trPr>
        <w:tc>
          <w:tcPr>
            <w:tcW w:w="50" w:type="pct"/>
            <w:hideMark/>
          </w:tcPr>
          <w:p w14:paraId="16288A93" w14:textId="77777777" w:rsidR="00EB26E0" w:rsidRDefault="00EB26E0">
            <w:pPr>
              <w:pStyle w:val="Bibliography"/>
              <w:rPr>
                <w:ins w:id="11065" w:author="Aziz Boxwala" w:date="2014-08-22T20:21:00Z"/>
                <w:noProof/>
              </w:rPr>
            </w:pPr>
            <w:ins w:id="11066" w:author="Aziz Boxwala" w:date="2014-08-22T20:21:00Z">
              <w:r>
                <w:rPr>
                  <w:noProof/>
                </w:rPr>
                <w:t xml:space="preserve">[9] </w:t>
              </w:r>
            </w:ins>
          </w:p>
        </w:tc>
        <w:tc>
          <w:tcPr>
            <w:tcW w:w="0" w:type="auto"/>
            <w:hideMark/>
          </w:tcPr>
          <w:p w14:paraId="2C58F109" w14:textId="77777777" w:rsidR="00EB26E0" w:rsidRDefault="00EB26E0">
            <w:pPr>
              <w:pStyle w:val="Bibliography"/>
              <w:rPr>
                <w:ins w:id="11067" w:author="Aziz Boxwala" w:date="2014-08-22T20:21:00Z"/>
                <w:noProof/>
              </w:rPr>
            </w:pPr>
            <w:ins w:id="11068" w:author="Aziz Boxwala" w:date="2014-08-22T20:21:00Z">
              <w:r>
                <w:rPr>
                  <w:noProof/>
                </w:rPr>
                <w:t xml:space="preserve">J. A. Osheroff, J. M. Teich, D. Levick, L. Saldana, F. Velasco, D. Sittig, K. Rogers and R. A. Jenders, Improving Outcomes with Clinical Decision Support:An Implementer's Guide, HIMSS, 2012. </w:t>
              </w:r>
            </w:ins>
          </w:p>
        </w:tc>
      </w:tr>
      <w:tr w:rsidR="00EB26E0" w14:paraId="31673764" w14:textId="77777777">
        <w:trPr>
          <w:divId w:val="1952472571"/>
          <w:tblCellSpacing w:w="15" w:type="dxa"/>
          <w:ins w:id="11069" w:author="Aziz Boxwala" w:date="2014-08-22T20:21:00Z"/>
        </w:trPr>
        <w:tc>
          <w:tcPr>
            <w:tcW w:w="50" w:type="pct"/>
            <w:hideMark/>
          </w:tcPr>
          <w:p w14:paraId="53885B1F" w14:textId="77777777" w:rsidR="00EB26E0" w:rsidRDefault="00EB26E0">
            <w:pPr>
              <w:pStyle w:val="Bibliography"/>
              <w:rPr>
                <w:ins w:id="11070" w:author="Aziz Boxwala" w:date="2014-08-22T20:21:00Z"/>
                <w:noProof/>
              </w:rPr>
            </w:pPr>
            <w:ins w:id="11071" w:author="Aziz Boxwala" w:date="2014-08-22T20:21:00Z">
              <w:r>
                <w:rPr>
                  <w:noProof/>
                </w:rPr>
                <w:t xml:space="preserve">[10] </w:t>
              </w:r>
            </w:ins>
          </w:p>
        </w:tc>
        <w:tc>
          <w:tcPr>
            <w:tcW w:w="0" w:type="auto"/>
            <w:hideMark/>
          </w:tcPr>
          <w:p w14:paraId="311C9AB1" w14:textId="77777777" w:rsidR="00EB26E0" w:rsidRDefault="00EB26E0">
            <w:pPr>
              <w:pStyle w:val="Bibliography"/>
              <w:rPr>
                <w:ins w:id="11072" w:author="Aziz Boxwala" w:date="2014-08-22T20:21:00Z"/>
                <w:noProof/>
              </w:rPr>
            </w:pPr>
            <w:ins w:id="11073" w:author="Aziz Boxwala" w:date="2014-08-22T20:21:00Z">
              <w:r>
                <w:rPr>
                  <w:noProof/>
                </w:rPr>
                <w:t>"HL7 Implementation Guide: Clinical Decision Support Knowledge Artifact Implementation Guide, Release 1 (pending publication)," HL7, Ann Arbor, MI, 2013.</w:t>
              </w:r>
            </w:ins>
          </w:p>
        </w:tc>
      </w:tr>
      <w:tr w:rsidR="00EB26E0" w14:paraId="4F9E1DEA" w14:textId="77777777">
        <w:trPr>
          <w:divId w:val="1952472571"/>
          <w:tblCellSpacing w:w="15" w:type="dxa"/>
          <w:ins w:id="11074" w:author="Aziz Boxwala" w:date="2014-08-22T20:21:00Z"/>
        </w:trPr>
        <w:tc>
          <w:tcPr>
            <w:tcW w:w="50" w:type="pct"/>
            <w:hideMark/>
          </w:tcPr>
          <w:p w14:paraId="5FC4CEEB" w14:textId="77777777" w:rsidR="00EB26E0" w:rsidRDefault="00EB26E0">
            <w:pPr>
              <w:pStyle w:val="Bibliography"/>
              <w:rPr>
                <w:ins w:id="11075" w:author="Aziz Boxwala" w:date="2014-08-22T20:21:00Z"/>
                <w:noProof/>
              </w:rPr>
            </w:pPr>
            <w:ins w:id="11076" w:author="Aziz Boxwala" w:date="2014-08-22T20:21:00Z">
              <w:r>
                <w:rPr>
                  <w:noProof/>
                </w:rPr>
                <w:t xml:space="preserve">[11] </w:t>
              </w:r>
            </w:ins>
          </w:p>
        </w:tc>
        <w:tc>
          <w:tcPr>
            <w:tcW w:w="0" w:type="auto"/>
            <w:hideMark/>
          </w:tcPr>
          <w:p w14:paraId="1C42F42D" w14:textId="77777777" w:rsidR="00EB26E0" w:rsidRDefault="00EB26E0">
            <w:pPr>
              <w:pStyle w:val="Bibliography"/>
              <w:rPr>
                <w:ins w:id="11077" w:author="Aziz Boxwala" w:date="2014-08-22T20:21:00Z"/>
                <w:noProof/>
              </w:rPr>
            </w:pPr>
            <w:ins w:id="11078" w:author="Aziz Boxwala" w:date="2014-08-22T20:21:00Z">
              <w:r>
                <w:rPr>
                  <w:noProof/>
                </w:rPr>
                <w:t>"HL7 Version 3 DSTU: Representation of the Health Quality Measures Format (eMeasure), DSTU Release 2 (pending publication)," Ann Arbor, MI, 2013.</w:t>
              </w:r>
            </w:ins>
          </w:p>
        </w:tc>
      </w:tr>
      <w:tr w:rsidR="00EB26E0" w14:paraId="2A6B56B2" w14:textId="77777777">
        <w:trPr>
          <w:divId w:val="1952472571"/>
          <w:tblCellSpacing w:w="15" w:type="dxa"/>
          <w:ins w:id="11079" w:author="Aziz Boxwala" w:date="2014-08-22T20:21:00Z"/>
        </w:trPr>
        <w:tc>
          <w:tcPr>
            <w:tcW w:w="50" w:type="pct"/>
            <w:hideMark/>
          </w:tcPr>
          <w:p w14:paraId="7FEE835A" w14:textId="77777777" w:rsidR="00EB26E0" w:rsidRDefault="00EB26E0">
            <w:pPr>
              <w:pStyle w:val="Bibliography"/>
              <w:rPr>
                <w:ins w:id="11080" w:author="Aziz Boxwala" w:date="2014-08-22T20:21:00Z"/>
                <w:noProof/>
              </w:rPr>
            </w:pPr>
            <w:ins w:id="11081" w:author="Aziz Boxwala" w:date="2014-08-22T20:21:00Z">
              <w:r>
                <w:rPr>
                  <w:noProof/>
                </w:rPr>
                <w:t xml:space="preserve">[12] </w:t>
              </w:r>
            </w:ins>
          </w:p>
        </w:tc>
        <w:tc>
          <w:tcPr>
            <w:tcW w:w="0" w:type="auto"/>
            <w:hideMark/>
          </w:tcPr>
          <w:p w14:paraId="7C3222BB" w14:textId="77777777" w:rsidR="00EB26E0" w:rsidRDefault="00EB26E0">
            <w:pPr>
              <w:pStyle w:val="Bibliography"/>
              <w:rPr>
                <w:ins w:id="11082" w:author="Aziz Boxwala" w:date="2014-08-22T20:21:00Z"/>
                <w:noProof/>
              </w:rPr>
            </w:pPr>
            <w:ins w:id="11083" w:author="Aziz Boxwala" w:date="2014-08-22T20:21:00Z">
              <w:r>
                <w:rPr>
                  <w:noProof/>
                </w:rPr>
                <w:t>"HL7 Version 3: Reference Information Model (RIM)," HL7, Ann Arbor, MI, 2013.</w:t>
              </w:r>
            </w:ins>
          </w:p>
        </w:tc>
      </w:tr>
    </w:tbl>
    <w:p w14:paraId="72E9C0C1" w14:textId="77777777" w:rsidR="00EB26E0" w:rsidRDefault="00EB26E0">
      <w:pPr>
        <w:divId w:val="1952472571"/>
        <w:rPr>
          <w:ins w:id="11084" w:author="Aziz Boxwala" w:date="2014-08-22T20:21:00Z"/>
          <w:noProof/>
        </w:rPr>
      </w:pPr>
    </w:p>
    <w:p w14:paraId="353E6A37" w14:textId="77777777" w:rsidR="00013929" w:rsidDel="00EB26E0" w:rsidRDefault="00013929" w:rsidP="007606A3">
      <w:pPr>
        <w:pStyle w:val="BodyText"/>
        <w:rPr>
          <w:del w:id="11085" w:author="Aziz Boxwala" w:date="2014-08-22T20:21:00Z"/>
          <w:rFonts w:ascii="Times New Roman" w:eastAsia="Times New Roman" w:hAnsi="Times New Roman"/>
          <w:szCs w:val="20"/>
        </w:rPr>
      </w:pPr>
    </w:p>
    <w:p w14:paraId="4C121111" w14:textId="77777777" w:rsidR="00F10EF4" w:rsidDel="00013929" w:rsidRDefault="00F10EF4" w:rsidP="007606A3">
      <w:pPr>
        <w:pStyle w:val="BodyText"/>
        <w:rPr>
          <w:del w:id="11086" w:author="Aziz Boxwala" w:date="2014-08-15T16:15:00Z"/>
          <w:rFonts w:ascii="Times New Roman" w:eastAsia="Times New Roman" w:hAnsi="Times New Roman"/>
          <w:szCs w:val="20"/>
        </w:rPr>
      </w:pPr>
    </w:p>
    <w:p w14:paraId="39A5E535" w14:textId="77777777" w:rsidR="00DC4595" w:rsidDel="00F10EF4" w:rsidRDefault="00DC4595" w:rsidP="007606A3">
      <w:pPr>
        <w:pStyle w:val="BodyText"/>
        <w:rPr>
          <w:del w:id="11087" w:author="Aziz Boxwala" w:date="2014-08-11T18:56:00Z"/>
          <w:rFonts w:ascii="Times New Roman" w:eastAsia="Times New Roman" w:hAnsi="Times New Roman"/>
          <w:szCs w:val="20"/>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3"/>
        <w:gridCol w:w="8917"/>
      </w:tblGrid>
      <w:tr w:rsidR="00DC4595" w:rsidDel="00F10EF4" w14:paraId="5AEC651D" w14:textId="77777777">
        <w:trPr>
          <w:divId w:val="1903523745"/>
          <w:tblCellSpacing w:w="15" w:type="dxa"/>
          <w:del w:id="11088" w:author="Aziz Boxwala" w:date="2014-08-11T18:56:00Z"/>
        </w:trPr>
        <w:tc>
          <w:tcPr>
            <w:tcW w:w="50" w:type="pct"/>
            <w:hideMark/>
          </w:tcPr>
          <w:p w14:paraId="78C1475A" w14:textId="77777777" w:rsidR="00DC4595" w:rsidDel="00F10EF4" w:rsidRDefault="00DC4595">
            <w:pPr>
              <w:pStyle w:val="Bibliography"/>
              <w:rPr>
                <w:del w:id="11089" w:author="Aziz Boxwala" w:date="2014-08-11T18:56:00Z"/>
                <w:noProof/>
                <w:sz w:val="24"/>
              </w:rPr>
            </w:pPr>
            <w:del w:id="11090" w:author="Aziz Boxwala" w:date="2014-08-11T18:56:00Z">
              <w:r w:rsidDel="00F10EF4">
                <w:rPr>
                  <w:noProof/>
                </w:rPr>
                <w:delText xml:space="preserve">[1] </w:delText>
              </w:r>
            </w:del>
          </w:p>
        </w:tc>
        <w:tc>
          <w:tcPr>
            <w:tcW w:w="0" w:type="auto"/>
            <w:hideMark/>
          </w:tcPr>
          <w:p w14:paraId="29DB3E29" w14:textId="77777777" w:rsidR="00DC4595" w:rsidDel="00F10EF4" w:rsidRDefault="00DC4595">
            <w:pPr>
              <w:pStyle w:val="Bibliography"/>
              <w:rPr>
                <w:del w:id="11091" w:author="Aziz Boxwala" w:date="2014-08-11T18:56:00Z"/>
                <w:noProof/>
              </w:rPr>
            </w:pPr>
            <w:del w:id="11092" w:author="Aziz Boxwala" w:date="2014-08-11T18:56:00Z">
              <w:r w:rsidDel="00F10EF4">
                <w:rPr>
                  <w:noProof/>
                </w:rPr>
                <w:delText>"Quality Data Model," National Quality Forum, Washington, DC, 2012.</w:delText>
              </w:r>
            </w:del>
          </w:p>
        </w:tc>
      </w:tr>
      <w:tr w:rsidR="00DC4595" w:rsidDel="00F10EF4" w14:paraId="2BA67DB5" w14:textId="77777777">
        <w:trPr>
          <w:divId w:val="1903523745"/>
          <w:tblCellSpacing w:w="15" w:type="dxa"/>
          <w:del w:id="11093" w:author="Aziz Boxwala" w:date="2014-08-11T18:56:00Z"/>
        </w:trPr>
        <w:tc>
          <w:tcPr>
            <w:tcW w:w="50" w:type="pct"/>
            <w:hideMark/>
          </w:tcPr>
          <w:p w14:paraId="39EFE88C" w14:textId="77777777" w:rsidR="00DC4595" w:rsidDel="00F10EF4" w:rsidRDefault="00DC4595">
            <w:pPr>
              <w:pStyle w:val="Bibliography"/>
              <w:rPr>
                <w:del w:id="11094" w:author="Aziz Boxwala" w:date="2014-08-11T18:56:00Z"/>
                <w:noProof/>
              </w:rPr>
            </w:pPr>
            <w:del w:id="11095" w:author="Aziz Boxwala" w:date="2014-08-11T18:56:00Z">
              <w:r w:rsidDel="00F10EF4">
                <w:rPr>
                  <w:noProof/>
                </w:rPr>
                <w:delText xml:space="preserve">[2] </w:delText>
              </w:r>
            </w:del>
          </w:p>
        </w:tc>
        <w:tc>
          <w:tcPr>
            <w:tcW w:w="0" w:type="auto"/>
            <w:hideMark/>
          </w:tcPr>
          <w:p w14:paraId="43B902A0" w14:textId="77777777" w:rsidR="00DC4595" w:rsidDel="00F10EF4" w:rsidRDefault="00DC4595">
            <w:pPr>
              <w:pStyle w:val="Bibliography"/>
              <w:rPr>
                <w:del w:id="11096" w:author="Aziz Boxwala" w:date="2014-08-11T18:56:00Z"/>
                <w:noProof/>
              </w:rPr>
            </w:pPr>
            <w:del w:id="11097" w:author="Aziz Boxwala" w:date="2014-08-11T18:56:00Z">
              <w:r w:rsidDel="00F10EF4">
                <w:rPr>
                  <w:noProof/>
                </w:rPr>
                <w:delText>"HL7 Version 3 Domain Analysis Model: Virtual Medical Record for Clinical Decision Support - (vMR-CDS), Release 2 [Sept ballot)," HL7, Ann Arbor, MI, 2013.</w:delText>
              </w:r>
            </w:del>
          </w:p>
        </w:tc>
      </w:tr>
      <w:tr w:rsidR="00DC4595" w:rsidDel="00F10EF4" w14:paraId="1A3BFD6D" w14:textId="77777777">
        <w:trPr>
          <w:divId w:val="1903523745"/>
          <w:tblCellSpacing w:w="15" w:type="dxa"/>
          <w:del w:id="11098" w:author="Aziz Boxwala" w:date="2014-08-11T18:56:00Z"/>
        </w:trPr>
        <w:tc>
          <w:tcPr>
            <w:tcW w:w="50" w:type="pct"/>
            <w:hideMark/>
          </w:tcPr>
          <w:p w14:paraId="2D314A78" w14:textId="77777777" w:rsidR="00DC4595" w:rsidDel="00F10EF4" w:rsidRDefault="00DC4595">
            <w:pPr>
              <w:pStyle w:val="Bibliography"/>
              <w:rPr>
                <w:del w:id="11099" w:author="Aziz Boxwala" w:date="2014-08-11T18:56:00Z"/>
                <w:noProof/>
              </w:rPr>
            </w:pPr>
            <w:del w:id="11100" w:author="Aziz Boxwala" w:date="2014-08-11T18:56:00Z">
              <w:r w:rsidDel="00F10EF4">
                <w:rPr>
                  <w:noProof/>
                </w:rPr>
                <w:delText xml:space="preserve">[3] </w:delText>
              </w:r>
            </w:del>
          </w:p>
        </w:tc>
        <w:tc>
          <w:tcPr>
            <w:tcW w:w="0" w:type="auto"/>
            <w:hideMark/>
          </w:tcPr>
          <w:p w14:paraId="57029C88" w14:textId="77777777" w:rsidR="00DC4595" w:rsidDel="00F10EF4" w:rsidRDefault="00DC4595">
            <w:pPr>
              <w:pStyle w:val="Bibliography"/>
              <w:rPr>
                <w:del w:id="11101" w:author="Aziz Boxwala" w:date="2014-08-11T18:56:00Z"/>
                <w:noProof/>
              </w:rPr>
            </w:pPr>
            <w:del w:id="11102" w:author="Aziz Boxwala" w:date="2014-08-11T18:56:00Z">
              <w:r w:rsidDel="00F10EF4">
                <w:rPr>
                  <w:noProof/>
                </w:rPr>
                <w:delText>"FHIR Specification Home Page," HL7, 2013. [Online]. Available: http://www.hl7.org/fhir. [Accessed 01 11 2013].</w:delText>
              </w:r>
            </w:del>
          </w:p>
        </w:tc>
      </w:tr>
      <w:tr w:rsidR="00DC4595" w:rsidDel="00F10EF4" w14:paraId="032BB3DA" w14:textId="77777777">
        <w:trPr>
          <w:divId w:val="1903523745"/>
          <w:tblCellSpacing w:w="15" w:type="dxa"/>
          <w:del w:id="11103" w:author="Aziz Boxwala" w:date="2014-08-11T18:56:00Z"/>
        </w:trPr>
        <w:tc>
          <w:tcPr>
            <w:tcW w:w="50" w:type="pct"/>
            <w:hideMark/>
          </w:tcPr>
          <w:p w14:paraId="0A760748" w14:textId="77777777" w:rsidR="00DC4595" w:rsidDel="00F10EF4" w:rsidRDefault="00DC4595">
            <w:pPr>
              <w:pStyle w:val="Bibliography"/>
              <w:rPr>
                <w:del w:id="11104" w:author="Aziz Boxwala" w:date="2014-08-11T18:56:00Z"/>
                <w:noProof/>
              </w:rPr>
            </w:pPr>
            <w:del w:id="11105" w:author="Aziz Boxwala" w:date="2014-08-11T18:56:00Z">
              <w:r w:rsidDel="00F10EF4">
                <w:rPr>
                  <w:noProof/>
                </w:rPr>
                <w:delText xml:space="preserve">[4] </w:delText>
              </w:r>
            </w:del>
          </w:p>
        </w:tc>
        <w:tc>
          <w:tcPr>
            <w:tcW w:w="0" w:type="auto"/>
            <w:hideMark/>
          </w:tcPr>
          <w:p w14:paraId="6D020FF9" w14:textId="77777777" w:rsidR="00DC4595" w:rsidDel="00F10EF4" w:rsidRDefault="00DC4595">
            <w:pPr>
              <w:pStyle w:val="Bibliography"/>
              <w:rPr>
                <w:del w:id="11106" w:author="Aziz Boxwala" w:date="2014-08-11T18:56:00Z"/>
                <w:noProof/>
              </w:rPr>
            </w:pPr>
            <w:del w:id="11107" w:author="Aziz Boxwala" w:date="2014-08-11T18:56:00Z">
              <w:r w:rsidDel="00F10EF4">
                <w:rPr>
                  <w:noProof/>
                </w:rPr>
                <w:delText>"The Federal Health Information Model," J P Systems, Inc., 2013. [Online]. Available: http://www.fhims.org/. [Accessed 01 11 2013].</w:delText>
              </w:r>
            </w:del>
          </w:p>
        </w:tc>
      </w:tr>
      <w:tr w:rsidR="00DC4595" w:rsidDel="00F10EF4" w14:paraId="0F491220" w14:textId="77777777">
        <w:trPr>
          <w:divId w:val="1903523745"/>
          <w:tblCellSpacing w:w="15" w:type="dxa"/>
          <w:del w:id="11108" w:author="Aziz Boxwala" w:date="2014-08-11T18:56:00Z"/>
        </w:trPr>
        <w:tc>
          <w:tcPr>
            <w:tcW w:w="50" w:type="pct"/>
            <w:hideMark/>
          </w:tcPr>
          <w:p w14:paraId="3E9F775B" w14:textId="77777777" w:rsidR="00DC4595" w:rsidDel="00F10EF4" w:rsidRDefault="00DC4595">
            <w:pPr>
              <w:pStyle w:val="Bibliography"/>
              <w:rPr>
                <w:del w:id="11109" w:author="Aziz Boxwala" w:date="2014-08-11T18:56:00Z"/>
                <w:noProof/>
              </w:rPr>
            </w:pPr>
            <w:del w:id="11110" w:author="Aziz Boxwala" w:date="2014-08-11T18:56:00Z">
              <w:r w:rsidDel="00F10EF4">
                <w:rPr>
                  <w:noProof/>
                </w:rPr>
                <w:delText xml:space="preserve">[5] </w:delText>
              </w:r>
            </w:del>
          </w:p>
        </w:tc>
        <w:tc>
          <w:tcPr>
            <w:tcW w:w="0" w:type="auto"/>
            <w:hideMark/>
          </w:tcPr>
          <w:p w14:paraId="06B2AAA4" w14:textId="77777777" w:rsidR="00DC4595" w:rsidDel="00F10EF4" w:rsidRDefault="00DC4595">
            <w:pPr>
              <w:pStyle w:val="Bibliography"/>
              <w:rPr>
                <w:del w:id="11111" w:author="Aziz Boxwala" w:date="2014-08-11T18:56:00Z"/>
                <w:noProof/>
              </w:rPr>
            </w:pPr>
            <w:del w:id="11112" w:author="Aziz Boxwala" w:date="2014-08-11T18:56:00Z">
              <w:r w:rsidDel="00F10EF4">
                <w:rPr>
                  <w:noProof/>
                </w:rPr>
                <w:delText>"HL7 Version 3 Implementation Guide: Quality Data Model (QDM)-based Health Quality Measure Format (HQMF), Release 1 – US Realm," HL7, Ann Arbor, MI, 2013.</w:delText>
              </w:r>
            </w:del>
          </w:p>
        </w:tc>
      </w:tr>
      <w:tr w:rsidR="00DC4595" w:rsidDel="00F10EF4" w14:paraId="5F494168" w14:textId="77777777">
        <w:trPr>
          <w:divId w:val="1903523745"/>
          <w:tblCellSpacing w:w="15" w:type="dxa"/>
          <w:del w:id="11113" w:author="Aziz Boxwala" w:date="2014-08-11T18:56:00Z"/>
        </w:trPr>
        <w:tc>
          <w:tcPr>
            <w:tcW w:w="50" w:type="pct"/>
            <w:hideMark/>
          </w:tcPr>
          <w:p w14:paraId="0149001D" w14:textId="77777777" w:rsidR="00DC4595" w:rsidDel="00F10EF4" w:rsidRDefault="00DC4595">
            <w:pPr>
              <w:pStyle w:val="Bibliography"/>
              <w:rPr>
                <w:del w:id="11114" w:author="Aziz Boxwala" w:date="2014-08-11T18:56:00Z"/>
                <w:noProof/>
              </w:rPr>
            </w:pPr>
            <w:del w:id="11115" w:author="Aziz Boxwala" w:date="2014-08-11T18:56:00Z">
              <w:r w:rsidDel="00F10EF4">
                <w:rPr>
                  <w:noProof/>
                </w:rPr>
                <w:delText xml:space="preserve">[6] </w:delText>
              </w:r>
            </w:del>
          </w:p>
        </w:tc>
        <w:tc>
          <w:tcPr>
            <w:tcW w:w="0" w:type="auto"/>
            <w:hideMark/>
          </w:tcPr>
          <w:p w14:paraId="68960BA2" w14:textId="77777777" w:rsidR="00DC4595" w:rsidDel="00F10EF4" w:rsidRDefault="00DC4595">
            <w:pPr>
              <w:pStyle w:val="Bibliography"/>
              <w:rPr>
                <w:del w:id="11116" w:author="Aziz Boxwala" w:date="2014-08-11T18:56:00Z"/>
                <w:noProof/>
              </w:rPr>
            </w:pPr>
            <w:del w:id="11117" w:author="Aziz Boxwala" w:date="2014-08-11T18:56:00Z">
              <w:r w:rsidDel="00F10EF4">
                <w:rPr>
                  <w:noProof/>
                </w:rPr>
                <w:delText>"HL7 Implementation Guide for CDA® Release 2: Quality Reporting Document Architecture (QRDA) – Category I, DSTU Release 2 – July," HL7, Ann Arbor, MI, 2013.</w:delText>
              </w:r>
            </w:del>
          </w:p>
        </w:tc>
      </w:tr>
      <w:tr w:rsidR="00DC4595" w:rsidDel="00F10EF4" w14:paraId="727A6692" w14:textId="77777777">
        <w:trPr>
          <w:divId w:val="1903523745"/>
          <w:tblCellSpacing w:w="15" w:type="dxa"/>
          <w:del w:id="11118" w:author="Aziz Boxwala" w:date="2014-08-11T18:56:00Z"/>
        </w:trPr>
        <w:tc>
          <w:tcPr>
            <w:tcW w:w="50" w:type="pct"/>
            <w:hideMark/>
          </w:tcPr>
          <w:p w14:paraId="185F2C3E" w14:textId="77777777" w:rsidR="00DC4595" w:rsidDel="00F10EF4" w:rsidRDefault="00DC4595">
            <w:pPr>
              <w:pStyle w:val="Bibliography"/>
              <w:rPr>
                <w:del w:id="11119" w:author="Aziz Boxwala" w:date="2014-08-11T18:56:00Z"/>
                <w:noProof/>
              </w:rPr>
            </w:pPr>
            <w:del w:id="11120" w:author="Aziz Boxwala" w:date="2014-08-11T18:56:00Z">
              <w:r w:rsidDel="00F10EF4">
                <w:rPr>
                  <w:noProof/>
                </w:rPr>
                <w:delText xml:space="preserve">[7] </w:delText>
              </w:r>
            </w:del>
          </w:p>
        </w:tc>
        <w:tc>
          <w:tcPr>
            <w:tcW w:w="0" w:type="auto"/>
            <w:hideMark/>
          </w:tcPr>
          <w:p w14:paraId="16310ADC" w14:textId="77777777" w:rsidR="00DC4595" w:rsidDel="00F10EF4" w:rsidRDefault="00DC4595">
            <w:pPr>
              <w:pStyle w:val="Bibliography"/>
              <w:rPr>
                <w:del w:id="11121" w:author="Aziz Boxwala" w:date="2014-08-11T18:56:00Z"/>
                <w:noProof/>
              </w:rPr>
            </w:pPr>
            <w:del w:id="11122" w:author="Aziz Boxwala" w:date="2014-08-11T18:56:00Z">
              <w:r w:rsidDel="00F10EF4">
                <w:rPr>
                  <w:noProof/>
                </w:rPr>
                <w:delText>"HL7 Virtual Medical Record for Clinical Decision Support (vMR-CDS) Templates, Release 2 DSTU," HL7, Ann Arbor, MI, 2013.</w:delText>
              </w:r>
            </w:del>
          </w:p>
        </w:tc>
      </w:tr>
      <w:tr w:rsidR="00DC4595" w:rsidDel="00F10EF4" w14:paraId="06497278" w14:textId="77777777">
        <w:trPr>
          <w:divId w:val="1903523745"/>
          <w:tblCellSpacing w:w="15" w:type="dxa"/>
          <w:del w:id="11123" w:author="Aziz Boxwala" w:date="2014-08-11T18:56:00Z"/>
        </w:trPr>
        <w:tc>
          <w:tcPr>
            <w:tcW w:w="50" w:type="pct"/>
            <w:hideMark/>
          </w:tcPr>
          <w:p w14:paraId="5CBDE846" w14:textId="77777777" w:rsidR="00DC4595" w:rsidDel="00F10EF4" w:rsidRDefault="00DC4595">
            <w:pPr>
              <w:pStyle w:val="Bibliography"/>
              <w:rPr>
                <w:del w:id="11124" w:author="Aziz Boxwala" w:date="2014-08-11T18:56:00Z"/>
                <w:noProof/>
              </w:rPr>
            </w:pPr>
            <w:del w:id="11125" w:author="Aziz Boxwala" w:date="2014-08-11T18:56:00Z">
              <w:r w:rsidDel="00F10EF4">
                <w:rPr>
                  <w:noProof/>
                </w:rPr>
                <w:delText xml:space="preserve">[8] </w:delText>
              </w:r>
            </w:del>
          </w:p>
        </w:tc>
        <w:tc>
          <w:tcPr>
            <w:tcW w:w="0" w:type="auto"/>
            <w:hideMark/>
          </w:tcPr>
          <w:p w14:paraId="7C849B5E" w14:textId="77777777" w:rsidR="00DC4595" w:rsidDel="00F10EF4" w:rsidRDefault="00DC4595">
            <w:pPr>
              <w:pStyle w:val="Bibliography"/>
              <w:rPr>
                <w:del w:id="11126" w:author="Aziz Boxwala" w:date="2014-08-11T18:56:00Z"/>
                <w:noProof/>
              </w:rPr>
            </w:pPr>
            <w:del w:id="11127" w:author="Aziz Boxwala" w:date="2014-08-11T18:56:00Z">
              <w:r w:rsidDel="00F10EF4">
                <w:rPr>
                  <w:noProof/>
                </w:rPr>
                <w:delText>"HL7 Implementation Guide for CDA® Release2: IHE Health Story Consolidation, DSTU Release 1.1," Ann Arbor, MI, 2012.</w:delText>
              </w:r>
            </w:del>
          </w:p>
        </w:tc>
      </w:tr>
      <w:tr w:rsidR="00DC4595" w:rsidDel="00F10EF4" w14:paraId="2BB02DA0" w14:textId="77777777">
        <w:trPr>
          <w:divId w:val="1903523745"/>
          <w:tblCellSpacing w:w="15" w:type="dxa"/>
          <w:del w:id="11128" w:author="Aziz Boxwala" w:date="2014-08-11T18:56:00Z"/>
        </w:trPr>
        <w:tc>
          <w:tcPr>
            <w:tcW w:w="50" w:type="pct"/>
            <w:hideMark/>
          </w:tcPr>
          <w:p w14:paraId="4AB908E2" w14:textId="77777777" w:rsidR="00DC4595" w:rsidDel="00F10EF4" w:rsidRDefault="00DC4595">
            <w:pPr>
              <w:pStyle w:val="Bibliography"/>
              <w:rPr>
                <w:del w:id="11129" w:author="Aziz Boxwala" w:date="2014-08-11T18:56:00Z"/>
                <w:noProof/>
              </w:rPr>
            </w:pPr>
            <w:del w:id="11130" w:author="Aziz Boxwala" w:date="2014-08-11T18:56:00Z">
              <w:r w:rsidDel="00F10EF4">
                <w:rPr>
                  <w:noProof/>
                </w:rPr>
                <w:delText xml:space="preserve">[9] </w:delText>
              </w:r>
            </w:del>
          </w:p>
        </w:tc>
        <w:tc>
          <w:tcPr>
            <w:tcW w:w="0" w:type="auto"/>
            <w:hideMark/>
          </w:tcPr>
          <w:p w14:paraId="3796B525" w14:textId="77777777" w:rsidR="00DC4595" w:rsidDel="00F10EF4" w:rsidRDefault="00DC4595">
            <w:pPr>
              <w:pStyle w:val="Bibliography"/>
              <w:rPr>
                <w:del w:id="11131" w:author="Aziz Boxwala" w:date="2014-08-11T18:56:00Z"/>
                <w:noProof/>
              </w:rPr>
            </w:pPr>
            <w:del w:id="11132" w:author="Aziz Boxwala" w:date="2014-08-11T18:56:00Z">
              <w:r w:rsidDel="00F10EF4">
                <w:rPr>
                  <w:noProof/>
                </w:rPr>
                <w:delText xml:space="preserve">J. A. Osheroff, J. M. Teich, D. Levick, L. Saldana, F. Velasco, D. Sittig, K. Rogers and R. A. Jenders, Improving Outcomes with Clinical Decision Support:An Implementer's Guide, HIMSS, 2012. </w:delText>
              </w:r>
            </w:del>
          </w:p>
        </w:tc>
      </w:tr>
      <w:tr w:rsidR="00DC4595" w:rsidDel="00F10EF4" w14:paraId="7F14EEE0" w14:textId="77777777">
        <w:trPr>
          <w:divId w:val="1903523745"/>
          <w:tblCellSpacing w:w="15" w:type="dxa"/>
          <w:del w:id="11133" w:author="Aziz Boxwala" w:date="2014-08-11T18:56:00Z"/>
        </w:trPr>
        <w:tc>
          <w:tcPr>
            <w:tcW w:w="50" w:type="pct"/>
            <w:hideMark/>
          </w:tcPr>
          <w:p w14:paraId="20D31D28" w14:textId="77777777" w:rsidR="00DC4595" w:rsidDel="00F10EF4" w:rsidRDefault="00DC4595">
            <w:pPr>
              <w:pStyle w:val="Bibliography"/>
              <w:rPr>
                <w:del w:id="11134" w:author="Aziz Boxwala" w:date="2014-08-11T18:56:00Z"/>
                <w:noProof/>
              </w:rPr>
            </w:pPr>
            <w:del w:id="11135" w:author="Aziz Boxwala" w:date="2014-08-11T18:56:00Z">
              <w:r w:rsidDel="00F10EF4">
                <w:rPr>
                  <w:noProof/>
                </w:rPr>
                <w:delText xml:space="preserve">[10] </w:delText>
              </w:r>
            </w:del>
          </w:p>
        </w:tc>
        <w:tc>
          <w:tcPr>
            <w:tcW w:w="0" w:type="auto"/>
            <w:hideMark/>
          </w:tcPr>
          <w:p w14:paraId="5E124CB0" w14:textId="77777777" w:rsidR="00DC4595" w:rsidDel="00F10EF4" w:rsidRDefault="00DC4595">
            <w:pPr>
              <w:pStyle w:val="Bibliography"/>
              <w:rPr>
                <w:del w:id="11136" w:author="Aziz Boxwala" w:date="2014-08-11T18:56:00Z"/>
                <w:noProof/>
              </w:rPr>
            </w:pPr>
            <w:del w:id="11137" w:author="Aziz Boxwala" w:date="2014-08-11T18:56:00Z">
              <w:r w:rsidDel="00F10EF4">
                <w:rPr>
                  <w:noProof/>
                </w:rPr>
                <w:delText>"HL7 Implementation Guide: Clinical Decision Support Knowledge Artifact Implementation Guide, Release 1 (pending publication)," HL7, Ann Arbor, MI, 2013.</w:delText>
              </w:r>
            </w:del>
          </w:p>
        </w:tc>
      </w:tr>
      <w:tr w:rsidR="00DC4595" w:rsidDel="00F10EF4" w14:paraId="707DB448" w14:textId="77777777">
        <w:trPr>
          <w:divId w:val="1903523745"/>
          <w:tblCellSpacing w:w="15" w:type="dxa"/>
          <w:del w:id="11138" w:author="Aziz Boxwala" w:date="2014-08-11T18:56:00Z"/>
        </w:trPr>
        <w:tc>
          <w:tcPr>
            <w:tcW w:w="50" w:type="pct"/>
            <w:hideMark/>
          </w:tcPr>
          <w:p w14:paraId="611CF9A4" w14:textId="77777777" w:rsidR="00DC4595" w:rsidDel="00F10EF4" w:rsidRDefault="00DC4595">
            <w:pPr>
              <w:pStyle w:val="Bibliography"/>
              <w:rPr>
                <w:del w:id="11139" w:author="Aziz Boxwala" w:date="2014-08-11T18:56:00Z"/>
                <w:noProof/>
              </w:rPr>
            </w:pPr>
            <w:del w:id="11140" w:author="Aziz Boxwala" w:date="2014-08-11T18:56:00Z">
              <w:r w:rsidDel="00F10EF4">
                <w:rPr>
                  <w:noProof/>
                </w:rPr>
                <w:delText xml:space="preserve">[11] </w:delText>
              </w:r>
            </w:del>
          </w:p>
        </w:tc>
        <w:tc>
          <w:tcPr>
            <w:tcW w:w="0" w:type="auto"/>
            <w:hideMark/>
          </w:tcPr>
          <w:p w14:paraId="2FA1E291" w14:textId="77777777" w:rsidR="00DC4595" w:rsidDel="00F10EF4" w:rsidRDefault="00DC4595">
            <w:pPr>
              <w:pStyle w:val="Bibliography"/>
              <w:rPr>
                <w:del w:id="11141" w:author="Aziz Boxwala" w:date="2014-08-11T18:56:00Z"/>
                <w:noProof/>
              </w:rPr>
            </w:pPr>
            <w:del w:id="11142" w:author="Aziz Boxwala" w:date="2014-08-11T18:56:00Z">
              <w:r w:rsidDel="00F10EF4">
                <w:rPr>
                  <w:noProof/>
                </w:rPr>
                <w:delText>"HL7 Version 3 DSTU: Representation of the Health Quality Measures Format (eMeasure), DSTU Release 2 (pending publication)," Ann Arbor, MI, 2013.</w:delText>
              </w:r>
            </w:del>
          </w:p>
        </w:tc>
      </w:tr>
      <w:tr w:rsidR="00DC4595" w:rsidDel="00F10EF4" w14:paraId="3DBBC3AA" w14:textId="77777777">
        <w:trPr>
          <w:divId w:val="1903523745"/>
          <w:tblCellSpacing w:w="15" w:type="dxa"/>
          <w:del w:id="11143" w:author="Aziz Boxwala" w:date="2014-08-11T18:56:00Z"/>
        </w:trPr>
        <w:tc>
          <w:tcPr>
            <w:tcW w:w="50" w:type="pct"/>
            <w:hideMark/>
          </w:tcPr>
          <w:p w14:paraId="217A25AB" w14:textId="77777777" w:rsidR="00DC4595" w:rsidDel="00F10EF4" w:rsidRDefault="00DC4595">
            <w:pPr>
              <w:pStyle w:val="Bibliography"/>
              <w:rPr>
                <w:del w:id="11144" w:author="Aziz Boxwala" w:date="2014-08-11T18:56:00Z"/>
                <w:noProof/>
              </w:rPr>
            </w:pPr>
            <w:del w:id="11145" w:author="Aziz Boxwala" w:date="2014-08-11T18:56:00Z">
              <w:r w:rsidDel="00F10EF4">
                <w:rPr>
                  <w:noProof/>
                </w:rPr>
                <w:delText xml:space="preserve">[12] </w:delText>
              </w:r>
            </w:del>
          </w:p>
        </w:tc>
        <w:tc>
          <w:tcPr>
            <w:tcW w:w="0" w:type="auto"/>
            <w:hideMark/>
          </w:tcPr>
          <w:p w14:paraId="6603E02B" w14:textId="77777777" w:rsidR="00DC4595" w:rsidDel="00F10EF4" w:rsidRDefault="00DC4595">
            <w:pPr>
              <w:pStyle w:val="Bibliography"/>
              <w:rPr>
                <w:del w:id="11146" w:author="Aziz Boxwala" w:date="2014-08-11T18:56:00Z"/>
                <w:noProof/>
              </w:rPr>
            </w:pPr>
            <w:del w:id="11147" w:author="Aziz Boxwala" w:date="2014-08-11T18:56:00Z">
              <w:r w:rsidDel="00F10EF4">
                <w:rPr>
                  <w:noProof/>
                </w:rPr>
                <w:delText>"HL7 Version 3: Reference Information Model (RIM)," HL7, Ann Arbor, MI, 2013.</w:delText>
              </w:r>
            </w:del>
          </w:p>
        </w:tc>
      </w:tr>
    </w:tbl>
    <w:p w14:paraId="674E15C4" w14:textId="77777777" w:rsidR="00DC4595" w:rsidDel="00F10EF4" w:rsidRDefault="00DC4595">
      <w:pPr>
        <w:divId w:val="1903523745"/>
        <w:rPr>
          <w:del w:id="11148" w:author="Aziz Boxwala" w:date="2014-08-11T18:56:00Z"/>
          <w:noProof/>
        </w:rPr>
      </w:pPr>
    </w:p>
    <w:p w14:paraId="7B332566" w14:textId="68FE8DEA" w:rsidR="007606A3" w:rsidRPr="00404569" w:rsidRDefault="00667A6D" w:rsidP="007606A3">
      <w:pPr>
        <w:pStyle w:val="BodyText"/>
        <w:rPr>
          <w:lang w:val="x-none" w:eastAsia="x-none"/>
        </w:rPr>
      </w:pPr>
      <w:r>
        <w:rPr>
          <w:lang w:val="x-none" w:eastAsia="x-none"/>
        </w:rPr>
        <w:fldChar w:fldCharType="end"/>
      </w:r>
      <w:bookmarkEnd w:id="1384"/>
    </w:p>
    <w:sectPr w:rsidR="007606A3" w:rsidRPr="00404569" w:rsidSect="00CB4BD4">
      <w:footerReference w:type="even" r:id="rId57"/>
      <w:footerReference w:type="default" r:id="rId58"/>
      <w:pgSz w:w="12240" w:h="15840"/>
      <w:pgMar w:top="1440" w:right="1440" w:bottom="1728"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69" w:author="Aziz Boxwala" w:date="2014-08-07T20:15:00Z" w:initials="AB">
    <w:p w14:paraId="6E5D4A09" w14:textId="4D60E338" w:rsidR="00EA2BB5" w:rsidRDefault="00EA2BB5">
      <w:pPr>
        <w:pStyle w:val="CommentText"/>
      </w:pPr>
      <w:r>
        <w:rPr>
          <w:rStyle w:val="CommentReference"/>
        </w:rPr>
        <w:annotationRef/>
      </w:r>
      <w:r>
        <w:t>Confirm with Jason</w:t>
      </w:r>
    </w:p>
  </w:comment>
  <w:comment w:id="3498" w:author="Aziz Boxwala" w:date="2014-08-08T17:45:00Z" w:initials="AB">
    <w:p w14:paraId="781A4A60" w14:textId="6F348B02" w:rsidR="00EA2BB5" w:rsidRDefault="00EA2BB5">
      <w:pPr>
        <w:pStyle w:val="CommentText"/>
      </w:pPr>
      <w:r>
        <w:rPr>
          <w:rStyle w:val="CommentReference"/>
        </w:rPr>
        <w:annotationRef/>
      </w:r>
      <w:r>
        <w:t>Need to update this list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5D4A09" w15:done="0"/>
  <w15:commentEx w15:paraId="781A4A6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1C78EF" w14:textId="77777777" w:rsidR="008F3CE6" w:rsidRDefault="008F3CE6">
      <w:r>
        <w:separator/>
      </w:r>
    </w:p>
    <w:p w14:paraId="2D5830AF" w14:textId="77777777" w:rsidR="008F3CE6" w:rsidRDefault="008F3CE6"/>
    <w:p w14:paraId="2B506478" w14:textId="77777777" w:rsidR="008F3CE6" w:rsidRDefault="008F3CE6"/>
    <w:p w14:paraId="462B2097" w14:textId="77777777" w:rsidR="008F3CE6" w:rsidRDefault="008F3CE6"/>
    <w:p w14:paraId="7F8E2841" w14:textId="77777777" w:rsidR="008F3CE6" w:rsidRDefault="008F3CE6"/>
  </w:endnote>
  <w:endnote w:type="continuationSeparator" w:id="0">
    <w:p w14:paraId="42B3CAEB" w14:textId="77777777" w:rsidR="008F3CE6" w:rsidRDefault="008F3CE6">
      <w:r>
        <w:continuationSeparator/>
      </w:r>
    </w:p>
    <w:p w14:paraId="067C65A7" w14:textId="77777777" w:rsidR="008F3CE6" w:rsidRDefault="008F3CE6"/>
    <w:p w14:paraId="6D5467B2" w14:textId="77777777" w:rsidR="008F3CE6" w:rsidRDefault="008F3CE6"/>
    <w:p w14:paraId="5A1B0210" w14:textId="77777777" w:rsidR="008F3CE6" w:rsidRDefault="008F3CE6"/>
    <w:p w14:paraId="592AF6F4" w14:textId="77777777" w:rsidR="008F3CE6" w:rsidRDefault="008F3C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Lucida Grande">
    <w:charset w:val="00"/>
    <w:family w:val="auto"/>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r ??’c">
    <w:altName w:val="Arial Unicode MS"/>
    <w:panose1 w:val="00000000000000000000"/>
    <w:charset w:val="80"/>
    <w:family w:val="modern"/>
    <w:notTrueType/>
    <w:pitch w:val="default"/>
    <w:sig w:usb0="00000001"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32A41" w14:textId="289B91FD" w:rsidR="00EA2BB5" w:rsidRPr="00CB4BD4" w:rsidRDefault="00EA2BB5" w:rsidP="00CB4BD4">
    <w:pPr>
      <w:pStyle w:val="Footer"/>
      <w:pBdr>
        <w:top w:val="single" w:sz="4" w:space="0" w:color="auto"/>
      </w:pBdr>
      <w:tabs>
        <w:tab w:val="clear" w:pos="4680"/>
        <w:tab w:val="clear" w:pos="12960"/>
      </w:tabs>
      <w:spacing w:after="0" w:line="240" w:lineRule="auto"/>
      <w:rPr>
        <w:sz w:val="18"/>
        <w:szCs w:val="18"/>
      </w:rPr>
    </w:pPr>
    <w:r w:rsidRPr="00CB4BD4">
      <w:rPr>
        <w:sz w:val="18"/>
        <w:szCs w:val="18"/>
      </w:rPr>
      <w:t xml:space="preserve">Page </w:t>
    </w:r>
    <w:r w:rsidRPr="00CB4BD4">
      <w:rPr>
        <w:sz w:val="18"/>
        <w:szCs w:val="18"/>
      </w:rPr>
      <w:fldChar w:fldCharType="begin"/>
    </w:r>
    <w:r w:rsidRPr="00CB4BD4">
      <w:rPr>
        <w:sz w:val="18"/>
        <w:szCs w:val="18"/>
      </w:rPr>
      <w:instrText xml:space="preserve"> PAGE </w:instrText>
    </w:r>
    <w:r w:rsidRPr="00CB4BD4">
      <w:rPr>
        <w:sz w:val="18"/>
        <w:szCs w:val="18"/>
      </w:rPr>
      <w:fldChar w:fldCharType="separate"/>
    </w:r>
    <w:r>
      <w:rPr>
        <w:noProof/>
        <w:sz w:val="18"/>
        <w:szCs w:val="18"/>
      </w:rPr>
      <w:t>370</w:t>
    </w:r>
    <w:r w:rsidRPr="00CB4BD4">
      <w:rPr>
        <w:sz w:val="18"/>
        <w:szCs w:val="18"/>
      </w:rPr>
      <w:fldChar w:fldCharType="end"/>
    </w:r>
    <w:r>
      <w:rPr>
        <w:sz w:val="18"/>
        <w:szCs w:val="18"/>
      </w:rPr>
      <w:tab/>
    </w:r>
    <w:r w:rsidRPr="00CB4BD4">
      <w:rPr>
        <w:sz w:val="18"/>
        <w:szCs w:val="18"/>
      </w:rPr>
      <w:t>CDA R2 Clinical Oncology Treatment Plan and Summary</w:t>
    </w:r>
    <w:r w:rsidRPr="00CB4BD4">
      <w:rPr>
        <w:sz w:val="18"/>
        <w:szCs w:val="18"/>
      </w:rPr>
      <w:tab/>
    </w:r>
  </w:p>
  <w:p w14:paraId="7B332A42" w14:textId="0ED0F197" w:rsidR="00EA2BB5" w:rsidRPr="00CB4BD4" w:rsidRDefault="00EA2BB5" w:rsidP="00CB4BD4">
    <w:pPr>
      <w:pStyle w:val="Footer"/>
      <w:pBdr>
        <w:top w:val="single" w:sz="4" w:space="0" w:color="auto"/>
      </w:pBdr>
      <w:tabs>
        <w:tab w:val="clear" w:pos="4680"/>
        <w:tab w:val="clear" w:pos="12960"/>
      </w:tabs>
      <w:spacing w:after="0" w:line="240" w:lineRule="auto"/>
      <w:rPr>
        <w:sz w:val="18"/>
        <w:szCs w:val="18"/>
      </w:rPr>
    </w:pPr>
    <w:r w:rsidRPr="00CB4BD4">
      <w:rPr>
        <w:sz w:val="18"/>
        <w:szCs w:val="18"/>
      </w:rPr>
      <w:t>© 2013 Health Level Seven International. All rights reserved.</w:t>
    </w:r>
    <w:r>
      <w:rPr>
        <w:sz w:val="18"/>
        <w:szCs w:val="18"/>
      </w:rPr>
      <w:tab/>
      <w:t>May 2013</w:t>
    </w:r>
    <w:r w:rsidRPr="00CB4BD4">
      <w:rPr>
        <w:sz w:val="18"/>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32A43" w14:textId="41578379" w:rsidR="00EA2BB5" w:rsidRPr="00CB4BD4" w:rsidRDefault="00EA2BB5" w:rsidP="00CB4BD4">
    <w:pPr>
      <w:pStyle w:val="Footer"/>
      <w:pBdr>
        <w:top w:val="single" w:sz="4" w:space="0" w:color="auto"/>
      </w:pBdr>
      <w:tabs>
        <w:tab w:val="clear" w:pos="4680"/>
        <w:tab w:val="clear" w:pos="12960"/>
      </w:tabs>
      <w:spacing w:after="0" w:line="240" w:lineRule="auto"/>
      <w:rPr>
        <w:sz w:val="18"/>
        <w:szCs w:val="18"/>
      </w:rPr>
    </w:pPr>
    <w:r w:rsidRPr="00CB4BD4">
      <w:rPr>
        <w:sz w:val="18"/>
        <w:szCs w:val="18"/>
      </w:rPr>
      <w:t xml:space="preserve">Page </w:t>
    </w:r>
    <w:r w:rsidRPr="00CB4BD4">
      <w:rPr>
        <w:sz w:val="18"/>
        <w:szCs w:val="18"/>
      </w:rPr>
      <w:fldChar w:fldCharType="begin"/>
    </w:r>
    <w:r w:rsidRPr="00CB4BD4">
      <w:rPr>
        <w:sz w:val="18"/>
        <w:szCs w:val="18"/>
      </w:rPr>
      <w:instrText xml:space="preserve"> PAGE </w:instrText>
    </w:r>
    <w:r w:rsidRPr="00CB4BD4">
      <w:rPr>
        <w:sz w:val="18"/>
        <w:szCs w:val="18"/>
      </w:rPr>
      <w:fldChar w:fldCharType="separate"/>
    </w:r>
    <w:r w:rsidR="009C0485">
      <w:rPr>
        <w:noProof/>
        <w:sz w:val="18"/>
        <w:szCs w:val="18"/>
      </w:rPr>
      <w:t>13</w:t>
    </w:r>
    <w:r w:rsidRPr="00CB4BD4">
      <w:rPr>
        <w:sz w:val="18"/>
        <w:szCs w:val="18"/>
      </w:rPr>
      <w:fldChar w:fldCharType="end"/>
    </w:r>
    <w:r>
      <w:rPr>
        <w:sz w:val="18"/>
        <w:szCs w:val="18"/>
      </w:rPr>
      <w:tab/>
    </w:r>
    <w:r>
      <w:t>Health Quality Domain Analysis Model, Release 1</w:t>
    </w:r>
  </w:p>
  <w:p w14:paraId="7B332A44" w14:textId="6E43010A" w:rsidR="00EA2BB5" w:rsidRPr="00CB4BD4" w:rsidRDefault="00EA2BB5" w:rsidP="00CB4BD4">
    <w:pPr>
      <w:pStyle w:val="Footer"/>
      <w:pBdr>
        <w:top w:val="single" w:sz="4" w:space="0" w:color="auto"/>
      </w:pBdr>
      <w:tabs>
        <w:tab w:val="clear" w:pos="4680"/>
        <w:tab w:val="clear" w:pos="12960"/>
      </w:tabs>
      <w:spacing w:after="0" w:line="240" w:lineRule="auto"/>
      <w:rPr>
        <w:sz w:val="18"/>
        <w:szCs w:val="18"/>
      </w:rPr>
    </w:pPr>
    <w:r>
      <w:rPr>
        <w:sz w:val="18"/>
        <w:szCs w:val="18"/>
      </w:rPr>
      <w:t>© 2014</w:t>
    </w:r>
    <w:r w:rsidRPr="00CB4BD4">
      <w:rPr>
        <w:sz w:val="18"/>
        <w:szCs w:val="18"/>
      </w:rPr>
      <w:t xml:space="preserve"> Health Level Seven International. All rights reserved.</w:t>
    </w:r>
    <w:r>
      <w:rPr>
        <w:sz w:val="18"/>
        <w:szCs w:val="18"/>
      </w:rPr>
      <w:tab/>
    </w:r>
    <w:del w:id="11149" w:author="Aziz Boxwala" w:date="2014-08-07T19:41:00Z">
      <w:r w:rsidDel="000F02EE">
        <w:delText>Ballot cycle May 2014</w:delText>
      </w:r>
    </w:del>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F89050" w14:textId="77777777" w:rsidR="008F3CE6" w:rsidRDefault="008F3CE6">
      <w:r>
        <w:separator/>
      </w:r>
    </w:p>
  </w:footnote>
  <w:footnote w:type="continuationSeparator" w:id="0">
    <w:p w14:paraId="37BF8314" w14:textId="77777777" w:rsidR="008F3CE6" w:rsidRDefault="008F3CE6">
      <w:r>
        <w:continuationSeparator/>
      </w:r>
    </w:p>
    <w:p w14:paraId="49146ED5" w14:textId="77777777" w:rsidR="008F3CE6" w:rsidRDefault="008F3CE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4186CE6"/>
    <w:lvl w:ilvl="0">
      <w:start w:val="1"/>
      <w:numFmt w:val="bullet"/>
      <w:lvlText w:val=""/>
      <w:lvlJc w:val="left"/>
      <w:pPr>
        <w:tabs>
          <w:tab w:val="num" w:pos="1440"/>
        </w:tabs>
        <w:ind w:left="1440" w:hanging="360"/>
      </w:pPr>
      <w:rPr>
        <w:rFonts w:ascii="Symbol" w:hAnsi="Symbol" w:hint="default"/>
      </w:rPr>
    </w:lvl>
  </w:abstractNum>
  <w:abstractNum w:abstractNumId="1">
    <w:nsid w:val="00000002"/>
    <w:multiLevelType w:val="singleLevel"/>
    <w:tmpl w:val="21366B98"/>
    <w:lvl w:ilvl="0">
      <w:start w:val="1"/>
      <w:numFmt w:val="decimal"/>
      <w:pStyle w:val="ConformanceStatement"/>
      <w:lvlText w:val="CONF-xx-%1: "/>
      <w:lvlJc w:val="left"/>
      <w:pPr>
        <w:tabs>
          <w:tab w:val="num" w:pos="1188"/>
        </w:tabs>
        <w:ind w:left="1188" w:hanging="283"/>
      </w:pPr>
      <w:rPr>
        <w:rFonts w:ascii="Arial" w:hAnsi="Arial" w:hint="default"/>
        <w:b/>
        <w:color w:val="000000"/>
        <w:kern w:val="20"/>
      </w:rPr>
    </w:lvl>
  </w:abstractNum>
  <w:abstractNum w:abstractNumId="2">
    <w:nsid w:val="00E74AFE"/>
    <w:multiLevelType w:val="hybridMultilevel"/>
    <w:tmpl w:val="4B5EB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A422C7"/>
    <w:multiLevelType w:val="hybridMultilevel"/>
    <w:tmpl w:val="BB7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DC0700"/>
    <w:multiLevelType w:val="hybridMultilevel"/>
    <w:tmpl w:val="9C98F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372DD6D"/>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6">
    <w:nsid w:val="0372EB48"/>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7">
    <w:nsid w:val="0372F877"/>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8">
    <w:nsid w:val="03F32542"/>
    <w:multiLevelType w:val="hybridMultilevel"/>
    <w:tmpl w:val="2A927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4E4B972"/>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0">
    <w:nsid w:val="04E4C29A"/>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1">
    <w:nsid w:val="08457583"/>
    <w:multiLevelType w:val="hybridMultilevel"/>
    <w:tmpl w:val="38D6C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CCA60E5"/>
    <w:multiLevelType w:val="hybridMultilevel"/>
    <w:tmpl w:val="DBA4D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0B10854"/>
    <w:multiLevelType w:val="hybridMultilevel"/>
    <w:tmpl w:val="5FFC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F84AD2"/>
    <w:multiLevelType w:val="hybridMultilevel"/>
    <w:tmpl w:val="3B70B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8967F9"/>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6">
    <w:nsid w:val="23896A0C"/>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7">
    <w:nsid w:val="23896A7A"/>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8">
    <w:nsid w:val="23E00E0D"/>
    <w:multiLevelType w:val="hybridMultilevel"/>
    <w:tmpl w:val="61068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51C68CC"/>
    <w:multiLevelType w:val="hybridMultilevel"/>
    <w:tmpl w:val="669A9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13863C7"/>
    <w:multiLevelType w:val="hybridMultilevel"/>
    <w:tmpl w:val="04DE1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0241B7"/>
    <w:multiLevelType w:val="hybridMultilevel"/>
    <w:tmpl w:val="EA544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AE68EF"/>
    <w:multiLevelType w:val="hybridMultilevel"/>
    <w:tmpl w:val="A6EAF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7052F2"/>
    <w:multiLevelType w:val="multilevel"/>
    <w:tmpl w:val="F0DAA35E"/>
    <w:name w:val="WW8Num1"/>
    <w:lvl w:ilvl="0">
      <w:start w:val="1"/>
      <w:numFmt w:val="decimal"/>
      <w:lvlText w:val="%1"/>
      <w:lvlJc w:val="left"/>
      <w:pPr>
        <w:ind w:left="432" w:hanging="432"/>
      </w:pPr>
      <w:rPr>
        <w:rFonts w:hint="default"/>
        <w:b/>
        <w:i w:val="0"/>
        <w:sz w:val="32"/>
        <w:szCs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nsid w:val="3E18517E"/>
    <w:multiLevelType w:val="hybridMultilevel"/>
    <w:tmpl w:val="2FF63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227DAD"/>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6">
    <w:nsid w:val="41282CB1"/>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7">
    <w:nsid w:val="41282F9F"/>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8">
    <w:nsid w:val="412834C0"/>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9">
    <w:nsid w:val="42CD729A"/>
    <w:multiLevelType w:val="hybridMultilevel"/>
    <w:tmpl w:val="65A4DA00"/>
    <w:lvl w:ilvl="0" w:tplc="D170333C">
      <w:start w:val="1"/>
      <w:numFmt w:val="bullet"/>
      <w:pStyle w:val="ListBullet"/>
      <w:lvlText w:val=""/>
      <w:lvlJc w:val="left"/>
      <w:pPr>
        <w:ind w:left="720" w:hanging="360"/>
      </w:pPr>
      <w:rPr>
        <w:rFonts w:ascii="Symbol" w:hAnsi="Symbol" w:hint="default"/>
      </w:rPr>
    </w:lvl>
    <w:lvl w:ilvl="1" w:tplc="FF92342E">
      <w:start w:val="1"/>
      <w:numFmt w:val="bullet"/>
      <w:lvlText w:val="o"/>
      <w:lvlJc w:val="left"/>
      <w:pPr>
        <w:ind w:left="1440" w:hanging="360"/>
      </w:pPr>
      <w:rPr>
        <w:rFonts w:ascii="Courier New" w:hAnsi="Courier New" w:hint="default"/>
      </w:rPr>
    </w:lvl>
    <w:lvl w:ilvl="2" w:tplc="37DC7A1C">
      <w:start w:val="1"/>
      <w:numFmt w:val="bullet"/>
      <w:lvlText w:val=""/>
      <w:lvlJc w:val="left"/>
      <w:pPr>
        <w:ind w:left="2160" w:hanging="360"/>
      </w:pPr>
      <w:rPr>
        <w:rFonts w:ascii="Wingdings" w:hAnsi="Wingdings" w:hint="default"/>
      </w:rPr>
    </w:lvl>
    <w:lvl w:ilvl="3" w:tplc="E612CEA4">
      <w:start w:val="1"/>
      <w:numFmt w:val="bullet"/>
      <w:lvlText w:val=""/>
      <w:lvlJc w:val="left"/>
      <w:pPr>
        <w:ind w:left="2880" w:hanging="360"/>
      </w:pPr>
      <w:rPr>
        <w:rFonts w:ascii="Symbol" w:hAnsi="Symbol" w:hint="default"/>
      </w:rPr>
    </w:lvl>
    <w:lvl w:ilvl="4" w:tplc="0F2ED06C" w:tentative="1">
      <w:start w:val="1"/>
      <w:numFmt w:val="bullet"/>
      <w:lvlText w:val="o"/>
      <w:lvlJc w:val="left"/>
      <w:pPr>
        <w:ind w:left="3600" w:hanging="360"/>
      </w:pPr>
      <w:rPr>
        <w:rFonts w:ascii="Courier New" w:hAnsi="Courier New" w:hint="default"/>
      </w:rPr>
    </w:lvl>
    <w:lvl w:ilvl="5" w:tplc="521A2410" w:tentative="1">
      <w:start w:val="1"/>
      <w:numFmt w:val="bullet"/>
      <w:lvlText w:val=""/>
      <w:lvlJc w:val="left"/>
      <w:pPr>
        <w:ind w:left="4320" w:hanging="360"/>
      </w:pPr>
      <w:rPr>
        <w:rFonts w:ascii="Wingdings" w:hAnsi="Wingdings" w:hint="default"/>
      </w:rPr>
    </w:lvl>
    <w:lvl w:ilvl="6" w:tplc="FBB6142E" w:tentative="1">
      <w:start w:val="1"/>
      <w:numFmt w:val="bullet"/>
      <w:lvlText w:val=""/>
      <w:lvlJc w:val="left"/>
      <w:pPr>
        <w:ind w:left="5040" w:hanging="360"/>
      </w:pPr>
      <w:rPr>
        <w:rFonts w:ascii="Symbol" w:hAnsi="Symbol" w:hint="default"/>
      </w:rPr>
    </w:lvl>
    <w:lvl w:ilvl="7" w:tplc="904C536E" w:tentative="1">
      <w:start w:val="1"/>
      <w:numFmt w:val="bullet"/>
      <w:lvlText w:val="o"/>
      <w:lvlJc w:val="left"/>
      <w:pPr>
        <w:ind w:left="5760" w:hanging="360"/>
      </w:pPr>
      <w:rPr>
        <w:rFonts w:ascii="Courier New" w:hAnsi="Courier New" w:hint="default"/>
      </w:rPr>
    </w:lvl>
    <w:lvl w:ilvl="8" w:tplc="3B488ADA" w:tentative="1">
      <w:start w:val="1"/>
      <w:numFmt w:val="bullet"/>
      <w:lvlText w:val=""/>
      <w:lvlJc w:val="left"/>
      <w:pPr>
        <w:ind w:left="6480" w:hanging="360"/>
      </w:pPr>
      <w:rPr>
        <w:rFonts w:ascii="Wingdings" w:hAnsi="Wingdings" w:hint="default"/>
      </w:rPr>
    </w:lvl>
  </w:abstractNum>
  <w:abstractNum w:abstractNumId="30">
    <w:nsid w:val="43417281"/>
    <w:multiLevelType w:val="multilevel"/>
    <w:tmpl w:val="00000001"/>
    <w:lvl w:ilvl="0">
      <w:start w:val="1"/>
      <w:numFmt w:val="bullet"/>
      <w:lvlText w:val="·"/>
      <w:lvlJc w:val="left"/>
      <w:pPr>
        <w:ind w:left="0" w:firstLine="0"/>
      </w:pPr>
      <w:rPr>
        <w:rFonts w:ascii="Symbol" w:hAnsi="Symbol" w:cs="Symbol"/>
        <w:color w:val="000000"/>
        <w:sz w:val="22"/>
      </w:rPr>
    </w:lvl>
    <w:lvl w:ilvl="1">
      <w:start w:val="1"/>
      <w:numFmt w:val="bullet"/>
      <w:lvlText w:val="·"/>
      <w:lvlJc w:val="left"/>
      <w:pPr>
        <w:ind w:left="0" w:firstLine="0"/>
      </w:pPr>
      <w:rPr>
        <w:rFonts w:ascii="Symbol" w:hAnsi="Symbol" w:cs="Symbol"/>
        <w:color w:val="000000"/>
        <w:sz w:val="22"/>
      </w:rPr>
    </w:lvl>
    <w:lvl w:ilvl="2">
      <w:start w:val="1"/>
      <w:numFmt w:val="bullet"/>
      <w:lvlText w:val="·"/>
      <w:lvlJc w:val="left"/>
      <w:pPr>
        <w:ind w:left="0" w:firstLine="0"/>
      </w:pPr>
      <w:rPr>
        <w:rFonts w:ascii="Symbol" w:hAnsi="Symbol" w:cs="Symbol"/>
        <w:color w:val="000000"/>
        <w:sz w:val="22"/>
      </w:rPr>
    </w:lvl>
    <w:lvl w:ilvl="3">
      <w:start w:val="1"/>
      <w:numFmt w:val="bullet"/>
      <w:lvlText w:val="·"/>
      <w:lvlJc w:val="left"/>
      <w:pPr>
        <w:ind w:left="0" w:firstLine="0"/>
      </w:pPr>
      <w:rPr>
        <w:rFonts w:ascii="Symbol" w:hAnsi="Symbol" w:cs="Symbol"/>
        <w:color w:val="000000"/>
        <w:sz w:val="22"/>
      </w:rPr>
    </w:lvl>
    <w:lvl w:ilvl="4">
      <w:start w:val="1"/>
      <w:numFmt w:val="bullet"/>
      <w:lvlText w:val="·"/>
      <w:lvlJc w:val="left"/>
      <w:pPr>
        <w:ind w:left="0" w:firstLine="0"/>
      </w:pPr>
      <w:rPr>
        <w:rFonts w:ascii="Symbol" w:hAnsi="Symbol" w:cs="Symbol"/>
        <w:color w:val="000000"/>
        <w:sz w:val="22"/>
      </w:rPr>
    </w:lvl>
    <w:lvl w:ilvl="5">
      <w:start w:val="1"/>
      <w:numFmt w:val="bullet"/>
      <w:lvlText w:val="·"/>
      <w:lvlJc w:val="left"/>
      <w:pPr>
        <w:ind w:left="0" w:firstLine="0"/>
      </w:pPr>
      <w:rPr>
        <w:rFonts w:ascii="Symbol" w:hAnsi="Symbol" w:cs="Symbol"/>
        <w:color w:val="000000"/>
        <w:sz w:val="22"/>
      </w:rPr>
    </w:lvl>
    <w:lvl w:ilvl="6">
      <w:start w:val="1"/>
      <w:numFmt w:val="bullet"/>
      <w:lvlText w:val="·"/>
      <w:lvlJc w:val="left"/>
      <w:pPr>
        <w:ind w:left="0" w:firstLine="0"/>
      </w:pPr>
      <w:rPr>
        <w:rFonts w:ascii="Symbol" w:hAnsi="Symbol" w:cs="Symbol"/>
        <w:color w:val="000000"/>
        <w:sz w:val="22"/>
      </w:r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1">
    <w:nsid w:val="434175BD"/>
    <w:multiLevelType w:val="multilevel"/>
    <w:tmpl w:val="00000001"/>
    <w:lvl w:ilvl="0">
      <w:start w:val="1"/>
      <w:numFmt w:val="bullet"/>
      <w:lvlText w:val="·"/>
      <w:lvlJc w:val="left"/>
      <w:pPr>
        <w:ind w:left="0" w:firstLine="0"/>
      </w:pPr>
      <w:rPr>
        <w:rFonts w:ascii="Symbol" w:hAnsi="Symbol" w:cs="Symbol"/>
        <w:color w:val="000000"/>
        <w:sz w:val="22"/>
      </w:rPr>
    </w:lvl>
    <w:lvl w:ilvl="1">
      <w:start w:val="1"/>
      <w:numFmt w:val="bullet"/>
      <w:lvlText w:val="·"/>
      <w:lvlJc w:val="left"/>
      <w:pPr>
        <w:ind w:left="0" w:firstLine="0"/>
      </w:pPr>
      <w:rPr>
        <w:rFonts w:ascii="Symbol" w:hAnsi="Symbol" w:cs="Symbol"/>
        <w:color w:val="000000"/>
        <w:sz w:val="22"/>
      </w:rPr>
    </w:lvl>
    <w:lvl w:ilvl="2">
      <w:start w:val="1"/>
      <w:numFmt w:val="bullet"/>
      <w:lvlText w:val="·"/>
      <w:lvlJc w:val="left"/>
      <w:pPr>
        <w:ind w:left="0" w:firstLine="0"/>
      </w:pPr>
      <w:rPr>
        <w:rFonts w:ascii="Symbol" w:hAnsi="Symbol" w:cs="Symbol"/>
        <w:color w:val="000000"/>
        <w:sz w:val="22"/>
      </w:rPr>
    </w:lvl>
    <w:lvl w:ilvl="3">
      <w:start w:val="1"/>
      <w:numFmt w:val="bullet"/>
      <w:lvlText w:val="·"/>
      <w:lvlJc w:val="left"/>
      <w:pPr>
        <w:ind w:left="0" w:firstLine="0"/>
      </w:pPr>
      <w:rPr>
        <w:rFonts w:ascii="Symbol" w:hAnsi="Symbol" w:cs="Symbol"/>
        <w:color w:val="000000"/>
        <w:sz w:val="22"/>
      </w:rPr>
    </w:lvl>
    <w:lvl w:ilvl="4">
      <w:start w:val="1"/>
      <w:numFmt w:val="bullet"/>
      <w:lvlText w:val="·"/>
      <w:lvlJc w:val="left"/>
      <w:pPr>
        <w:ind w:left="0" w:firstLine="0"/>
      </w:pPr>
      <w:rPr>
        <w:rFonts w:ascii="Symbol" w:hAnsi="Symbol" w:cs="Symbol"/>
        <w:color w:val="000000"/>
        <w:sz w:val="22"/>
      </w:rPr>
    </w:lvl>
    <w:lvl w:ilvl="5">
      <w:start w:val="1"/>
      <w:numFmt w:val="bullet"/>
      <w:lvlText w:val="·"/>
      <w:lvlJc w:val="left"/>
      <w:pPr>
        <w:ind w:left="0" w:firstLine="0"/>
      </w:pPr>
      <w:rPr>
        <w:rFonts w:ascii="Symbol" w:hAnsi="Symbol" w:cs="Symbol"/>
        <w:color w:val="000000"/>
        <w:sz w:val="22"/>
      </w:rPr>
    </w:lvl>
    <w:lvl w:ilvl="6">
      <w:start w:val="1"/>
      <w:numFmt w:val="bullet"/>
      <w:lvlText w:val="·"/>
      <w:lvlJc w:val="left"/>
      <w:pPr>
        <w:ind w:left="0" w:firstLine="0"/>
      </w:pPr>
      <w:rPr>
        <w:rFonts w:ascii="Symbol" w:hAnsi="Symbol" w:cs="Symbol"/>
        <w:color w:val="000000"/>
        <w:sz w:val="22"/>
      </w:r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2">
    <w:nsid w:val="43417ACE"/>
    <w:multiLevelType w:val="multilevel"/>
    <w:tmpl w:val="00000001"/>
    <w:lvl w:ilvl="0">
      <w:start w:val="1"/>
      <w:numFmt w:val="bullet"/>
      <w:lvlText w:val="·"/>
      <w:lvlJc w:val="left"/>
      <w:pPr>
        <w:ind w:left="0" w:firstLine="0"/>
      </w:pPr>
      <w:rPr>
        <w:rFonts w:ascii="Symbol" w:hAnsi="Symbol" w:cs="Symbol"/>
        <w:color w:val="000000"/>
        <w:sz w:val="22"/>
      </w:rPr>
    </w:lvl>
    <w:lvl w:ilvl="1">
      <w:start w:val="1"/>
      <w:numFmt w:val="bullet"/>
      <w:lvlText w:val="·"/>
      <w:lvlJc w:val="left"/>
      <w:pPr>
        <w:ind w:left="0" w:firstLine="0"/>
      </w:pPr>
      <w:rPr>
        <w:rFonts w:ascii="Symbol" w:hAnsi="Symbol" w:cs="Symbol"/>
        <w:color w:val="000000"/>
        <w:sz w:val="22"/>
      </w:rPr>
    </w:lvl>
    <w:lvl w:ilvl="2">
      <w:start w:val="1"/>
      <w:numFmt w:val="bullet"/>
      <w:lvlText w:val="·"/>
      <w:lvlJc w:val="left"/>
      <w:pPr>
        <w:ind w:left="0" w:firstLine="0"/>
      </w:pPr>
      <w:rPr>
        <w:rFonts w:ascii="Symbol" w:hAnsi="Symbol" w:cs="Symbol"/>
        <w:color w:val="000000"/>
        <w:sz w:val="22"/>
      </w:rPr>
    </w:lvl>
    <w:lvl w:ilvl="3">
      <w:start w:val="1"/>
      <w:numFmt w:val="bullet"/>
      <w:lvlText w:val="·"/>
      <w:lvlJc w:val="left"/>
      <w:pPr>
        <w:ind w:left="0" w:firstLine="0"/>
      </w:pPr>
      <w:rPr>
        <w:rFonts w:ascii="Symbol" w:hAnsi="Symbol" w:cs="Symbol"/>
        <w:color w:val="000000"/>
        <w:sz w:val="22"/>
      </w:rPr>
    </w:lvl>
    <w:lvl w:ilvl="4">
      <w:start w:val="1"/>
      <w:numFmt w:val="bullet"/>
      <w:lvlText w:val="·"/>
      <w:lvlJc w:val="left"/>
      <w:pPr>
        <w:ind w:left="0" w:firstLine="0"/>
      </w:pPr>
      <w:rPr>
        <w:rFonts w:ascii="Symbol" w:hAnsi="Symbol" w:cs="Symbol"/>
        <w:color w:val="000000"/>
        <w:sz w:val="22"/>
      </w:rPr>
    </w:lvl>
    <w:lvl w:ilvl="5">
      <w:start w:val="1"/>
      <w:numFmt w:val="bullet"/>
      <w:lvlText w:val="·"/>
      <w:lvlJc w:val="left"/>
      <w:pPr>
        <w:ind w:left="0" w:firstLine="0"/>
      </w:pPr>
      <w:rPr>
        <w:rFonts w:ascii="Symbol" w:hAnsi="Symbol" w:cs="Symbol"/>
        <w:color w:val="000000"/>
        <w:sz w:val="22"/>
      </w:rPr>
    </w:lvl>
    <w:lvl w:ilvl="6">
      <w:start w:val="1"/>
      <w:numFmt w:val="bullet"/>
      <w:lvlText w:val="·"/>
      <w:lvlJc w:val="left"/>
      <w:pPr>
        <w:ind w:left="0" w:firstLine="0"/>
      </w:pPr>
      <w:rPr>
        <w:rFonts w:ascii="Symbol" w:hAnsi="Symbol" w:cs="Symbol"/>
        <w:color w:val="000000"/>
        <w:sz w:val="22"/>
      </w:r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3">
    <w:nsid w:val="48A474E6"/>
    <w:multiLevelType w:val="hybridMultilevel"/>
    <w:tmpl w:val="F9083C5A"/>
    <w:lvl w:ilvl="0" w:tplc="95A8E176">
      <w:start w:val="1"/>
      <w:numFmt w:val="decimal"/>
      <w:lvlText w:val="%1."/>
      <w:lvlJc w:val="left"/>
      <w:pPr>
        <w:ind w:left="504"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4">
    <w:nsid w:val="49C30B85"/>
    <w:multiLevelType w:val="hybridMultilevel"/>
    <w:tmpl w:val="57F49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BD90D74"/>
    <w:multiLevelType w:val="hybridMultilevel"/>
    <w:tmpl w:val="9B742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D447890"/>
    <w:multiLevelType w:val="hybridMultilevel"/>
    <w:tmpl w:val="EBCE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02C6ED6"/>
    <w:multiLevelType w:val="hybridMultilevel"/>
    <w:tmpl w:val="A9F0E086"/>
    <w:lvl w:ilvl="0" w:tplc="1728C28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51FA3D5B"/>
    <w:multiLevelType w:val="hybridMultilevel"/>
    <w:tmpl w:val="1668D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6070AB6"/>
    <w:multiLevelType w:val="hybridMultilevel"/>
    <w:tmpl w:val="22E64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6362492"/>
    <w:multiLevelType w:val="hybridMultilevel"/>
    <w:tmpl w:val="D93ED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6584203"/>
    <w:multiLevelType w:val="hybridMultilevel"/>
    <w:tmpl w:val="7736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86A2B60"/>
    <w:multiLevelType w:val="hybridMultilevel"/>
    <w:tmpl w:val="2988CED6"/>
    <w:lvl w:ilvl="0" w:tplc="95A8E176">
      <w:start w:val="1"/>
      <w:numFmt w:val="decimal"/>
      <w:lvlText w:val="%1."/>
      <w:lvlJc w:val="left"/>
      <w:pPr>
        <w:ind w:left="432" w:hanging="360"/>
      </w:pPr>
      <w:rPr>
        <w:rFonts w:hint="default"/>
      </w:rPr>
    </w:lvl>
    <w:lvl w:ilvl="1" w:tplc="04090019">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3">
    <w:nsid w:val="59B70BC8"/>
    <w:multiLevelType w:val="hybridMultilevel"/>
    <w:tmpl w:val="1E4EE2D0"/>
    <w:lvl w:ilvl="0" w:tplc="054811AE">
      <w:start w:val="1"/>
      <w:numFmt w:val="upperLetter"/>
      <w:pStyle w:val="Appendix1"/>
      <w:lvlText w:val="Appendix %1 —"/>
      <w:lvlJc w:val="left"/>
      <w:pPr>
        <w:tabs>
          <w:tab w:val="num" w:pos="2160"/>
        </w:tabs>
        <w:ind w:left="360" w:hanging="360"/>
      </w:pPr>
      <w:rPr>
        <w:rFonts w:ascii="Gill Sans MT" w:hAnsi="Gill Sans MT" w:cs="Times New Roman" w:hint="default"/>
        <w:b/>
        <w:bCs w:val="0"/>
        <w:i w:val="0"/>
        <w:iCs w:val="0"/>
        <w:caps/>
        <w:smallCaps w:val="0"/>
        <w:strike w:val="0"/>
        <w:dstrike w:val="0"/>
        <w:noProof w:val="0"/>
        <w:vanish w:val="0"/>
        <w:color w:val="4F81BD"/>
        <w:spacing w:val="4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B1B4F6CC" w:tentative="1">
      <w:start w:val="1"/>
      <w:numFmt w:val="lowerLetter"/>
      <w:lvlText w:val="%2."/>
      <w:lvlJc w:val="left"/>
      <w:pPr>
        <w:tabs>
          <w:tab w:val="num" w:pos="-2970"/>
        </w:tabs>
        <w:ind w:left="-2970" w:hanging="360"/>
      </w:pPr>
    </w:lvl>
    <w:lvl w:ilvl="2" w:tplc="BAA4DEAC" w:tentative="1">
      <w:start w:val="1"/>
      <w:numFmt w:val="lowerRoman"/>
      <w:lvlText w:val="%3."/>
      <w:lvlJc w:val="right"/>
      <w:pPr>
        <w:tabs>
          <w:tab w:val="num" w:pos="-2250"/>
        </w:tabs>
        <w:ind w:left="-2250" w:hanging="180"/>
      </w:pPr>
    </w:lvl>
    <w:lvl w:ilvl="3" w:tplc="30F82824" w:tentative="1">
      <w:start w:val="1"/>
      <w:numFmt w:val="decimal"/>
      <w:lvlText w:val="%4."/>
      <w:lvlJc w:val="left"/>
      <w:pPr>
        <w:tabs>
          <w:tab w:val="num" w:pos="-1530"/>
        </w:tabs>
        <w:ind w:left="-1530" w:hanging="360"/>
      </w:pPr>
    </w:lvl>
    <w:lvl w:ilvl="4" w:tplc="492EFE10" w:tentative="1">
      <w:start w:val="1"/>
      <w:numFmt w:val="lowerLetter"/>
      <w:lvlText w:val="%5."/>
      <w:lvlJc w:val="left"/>
      <w:pPr>
        <w:tabs>
          <w:tab w:val="num" w:pos="-810"/>
        </w:tabs>
        <w:ind w:left="-810" w:hanging="360"/>
      </w:pPr>
    </w:lvl>
    <w:lvl w:ilvl="5" w:tplc="71DC720A" w:tentative="1">
      <w:start w:val="1"/>
      <w:numFmt w:val="lowerRoman"/>
      <w:lvlText w:val="%6."/>
      <w:lvlJc w:val="right"/>
      <w:pPr>
        <w:tabs>
          <w:tab w:val="num" w:pos="-90"/>
        </w:tabs>
        <w:ind w:left="-90" w:hanging="180"/>
      </w:pPr>
    </w:lvl>
    <w:lvl w:ilvl="6" w:tplc="826C0D54" w:tentative="1">
      <w:start w:val="1"/>
      <w:numFmt w:val="decimal"/>
      <w:lvlText w:val="%7."/>
      <w:lvlJc w:val="left"/>
      <w:pPr>
        <w:tabs>
          <w:tab w:val="num" w:pos="630"/>
        </w:tabs>
        <w:ind w:left="630" w:hanging="360"/>
      </w:pPr>
    </w:lvl>
    <w:lvl w:ilvl="7" w:tplc="AB4270EC" w:tentative="1">
      <w:start w:val="1"/>
      <w:numFmt w:val="lowerLetter"/>
      <w:lvlText w:val="%8."/>
      <w:lvlJc w:val="left"/>
      <w:pPr>
        <w:tabs>
          <w:tab w:val="num" w:pos="1350"/>
        </w:tabs>
        <w:ind w:left="1350" w:hanging="360"/>
      </w:pPr>
    </w:lvl>
    <w:lvl w:ilvl="8" w:tplc="AE2C41F0" w:tentative="1">
      <w:start w:val="1"/>
      <w:numFmt w:val="lowerRoman"/>
      <w:lvlText w:val="%9."/>
      <w:lvlJc w:val="right"/>
      <w:pPr>
        <w:tabs>
          <w:tab w:val="num" w:pos="2070"/>
        </w:tabs>
        <w:ind w:left="2070" w:hanging="180"/>
      </w:pPr>
    </w:lvl>
  </w:abstractNum>
  <w:abstractNum w:abstractNumId="44">
    <w:nsid w:val="61BC476B"/>
    <w:multiLevelType w:val="hybridMultilevel"/>
    <w:tmpl w:val="18389280"/>
    <w:lvl w:ilvl="0" w:tplc="E22068D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28B3624"/>
    <w:multiLevelType w:val="multilevel"/>
    <w:tmpl w:val="8146D33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6">
    <w:nsid w:val="64846162"/>
    <w:multiLevelType w:val="hybridMultilevel"/>
    <w:tmpl w:val="8D347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BB4F619"/>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48">
    <w:nsid w:val="6BB4F6A6"/>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49">
    <w:nsid w:val="6BC09A05"/>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50">
    <w:nsid w:val="6BC09A82"/>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51">
    <w:nsid w:val="6DEF4302"/>
    <w:multiLevelType w:val="hybridMultilevel"/>
    <w:tmpl w:val="78140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0053866"/>
    <w:multiLevelType w:val="hybridMultilevel"/>
    <w:tmpl w:val="6B76E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282463F"/>
    <w:multiLevelType w:val="hybridMultilevel"/>
    <w:tmpl w:val="2B9E9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AB55628"/>
    <w:multiLevelType w:val="hybridMultilevel"/>
    <w:tmpl w:val="545A7620"/>
    <w:lvl w:ilvl="0" w:tplc="95A8E176">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55">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6">
    <w:nsid w:val="7CB27C95"/>
    <w:multiLevelType w:val="hybridMultilevel"/>
    <w:tmpl w:val="77742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CFA56C8"/>
    <w:multiLevelType w:val="hybridMultilevel"/>
    <w:tmpl w:val="F75ADCF6"/>
    <w:lvl w:ilvl="0" w:tplc="863E864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5"/>
  </w:num>
  <w:num w:numId="2">
    <w:abstractNumId w:val="29"/>
  </w:num>
  <w:num w:numId="3">
    <w:abstractNumId w:val="1"/>
  </w:num>
  <w:num w:numId="4">
    <w:abstractNumId w:val="0"/>
  </w:num>
  <w:num w:numId="5">
    <w:abstractNumId w:val="43"/>
  </w:num>
  <w:num w:numId="6">
    <w:abstractNumId w:val="45"/>
  </w:num>
  <w:num w:numId="7">
    <w:abstractNumId w:val="52"/>
  </w:num>
  <w:num w:numId="8">
    <w:abstractNumId w:val="36"/>
  </w:num>
  <w:num w:numId="9">
    <w:abstractNumId w:val="13"/>
  </w:num>
  <w:num w:numId="10">
    <w:abstractNumId w:val="24"/>
  </w:num>
  <w:num w:numId="11">
    <w:abstractNumId w:val="4"/>
  </w:num>
  <w:num w:numId="12">
    <w:abstractNumId w:val="41"/>
  </w:num>
  <w:num w:numId="13">
    <w:abstractNumId w:val="37"/>
  </w:num>
  <w:num w:numId="14">
    <w:abstractNumId w:val="11"/>
  </w:num>
  <w:num w:numId="15">
    <w:abstractNumId w:val="20"/>
  </w:num>
  <w:num w:numId="16">
    <w:abstractNumId w:val="14"/>
  </w:num>
  <w:num w:numId="17">
    <w:abstractNumId w:val="3"/>
  </w:num>
  <w:num w:numId="18">
    <w:abstractNumId w:val="34"/>
  </w:num>
  <w:num w:numId="19">
    <w:abstractNumId w:val="19"/>
  </w:num>
  <w:num w:numId="20">
    <w:abstractNumId w:val="2"/>
  </w:num>
  <w:num w:numId="21">
    <w:abstractNumId w:val="26"/>
  </w:num>
  <w:num w:numId="22">
    <w:abstractNumId w:val="27"/>
  </w:num>
  <w:num w:numId="23">
    <w:abstractNumId w:val="28"/>
  </w:num>
  <w:num w:numId="24">
    <w:abstractNumId w:val="38"/>
  </w:num>
  <w:num w:numId="25">
    <w:abstractNumId w:val="30"/>
  </w:num>
  <w:num w:numId="26">
    <w:abstractNumId w:val="30"/>
    <w:lvlOverride w:ilvl="0"/>
    <w:lvlOverride w:ilvl="1"/>
    <w:lvlOverride w:ilvl="2"/>
    <w:lvlOverride w:ilvl="3"/>
    <w:lvlOverride w:ilvl="4"/>
    <w:lvlOverride w:ilvl="5"/>
    <w:lvlOverride w:ilvl="6"/>
    <w:lvlOverride w:ilvl="7">
      <w:startOverride w:val="1"/>
    </w:lvlOverride>
    <w:lvlOverride w:ilvl="8">
      <w:startOverride w:val="1"/>
    </w:lvlOverride>
  </w:num>
  <w:num w:numId="27">
    <w:abstractNumId w:val="31"/>
  </w:num>
  <w:num w:numId="28">
    <w:abstractNumId w:val="31"/>
    <w:lvlOverride w:ilvl="0"/>
    <w:lvlOverride w:ilvl="1"/>
    <w:lvlOverride w:ilvl="2"/>
    <w:lvlOverride w:ilvl="3"/>
    <w:lvlOverride w:ilvl="4"/>
    <w:lvlOverride w:ilvl="5"/>
    <w:lvlOverride w:ilvl="6"/>
    <w:lvlOverride w:ilvl="7">
      <w:startOverride w:val="1"/>
    </w:lvlOverride>
    <w:lvlOverride w:ilvl="8">
      <w:startOverride w:val="1"/>
    </w:lvlOverride>
  </w:num>
  <w:num w:numId="29">
    <w:abstractNumId w:val="32"/>
  </w:num>
  <w:num w:numId="30">
    <w:abstractNumId w:val="32"/>
    <w:lvlOverride w:ilvl="0"/>
    <w:lvlOverride w:ilvl="1"/>
    <w:lvlOverride w:ilvl="2"/>
    <w:lvlOverride w:ilvl="3"/>
    <w:lvlOverride w:ilvl="4"/>
    <w:lvlOverride w:ilvl="5"/>
    <w:lvlOverride w:ilvl="6"/>
    <w:lvlOverride w:ilvl="7">
      <w:startOverride w:val="1"/>
    </w:lvlOverride>
    <w:lvlOverride w:ilvl="8">
      <w:startOverride w:val="1"/>
    </w:lvlOverride>
  </w:num>
  <w:num w:numId="31">
    <w:abstractNumId w:val="12"/>
  </w:num>
  <w:num w:numId="32">
    <w:abstractNumId w:val="44"/>
  </w:num>
  <w:num w:numId="33">
    <w:abstractNumId w:val="56"/>
  </w:num>
  <w:num w:numId="34">
    <w:abstractNumId w:val="57"/>
  </w:num>
  <w:num w:numId="35">
    <w:abstractNumId w:val="42"/>
  </w:num>
  <w:num w:numId="36">
    <w:abstractNumId w:val="33"/>
  </w:num>
  <w:num w:numId="37">
    <w:abstractNumId w:val="54"/>
  </w:num>
  <w:num w:numId="38">
    <w:abstractNumId w:val="5"/>
  </w:num>
  <w:num w:numId="39">
    <w:abstractNumId w:val="6"/>
  </w:num>
  <w:num w:numId="40">
    <w:abstractNumId w:val="7"/>
  </w:num>
  <w:num w:numId="41">
    <w:abstractNumId w:val="9"/>
  </w:num>
  <w:num w:numId="42">
    <w:abstractNumId w:val="10"/>
  </w:num>
  <w:num w:numId="43">
    <w:abstractNumId w:val="51"/>
  </w:num>
  <w:num w:numId="44">
    <w:abstractNumId w:val="18"/>
  </w:num>
  <w:num w:numId="45">
    <w:abstractNumId w:val="35"/>
  </w:num>
  <w:num w:numId="46">
    <w:abstractNumId w:val="46"/>
  </w:num>
  <w:num w:numId="47">
    <w:abstractNumId w:val="53"/>
  </w:num>
  <w:num w:numId="48">
    <w:abstractNumId w:val="22"/>
  </w:num>
  <w:num w:numId="49">
    <w:abstractNumId w:val="21"/>
  </w:num>
  <w:num w:numId="50">
    <w:abstractNumId w:val="39"/>
  </w:num>
  <w:num w:numId="51">
    <w:abstractNumId w:val="8"/>
  </w:num>
  <w:num w:numId="52">
    <w:abstractNumId w:val="47"/>
  </w:num>
  <w:num w:numId="53">
    <w:abstractNumId w:val="48"/>
  </w:num>
  <w:num w:numId="54">
    <w:abstractNumId w:val="49"/>
  </w:num>
  <w:num w:numId="55">
    <w:abstractNumId w:val="50"/>
  </w:num>
  <w:num w:numId="56">
    <w:abstractNumId w:val="40"/>
  </w:num>
  <w:num w:numId="57">
    <w:abstractNumId w:val="15"/>
  </w:num>
  <w:num w:numId="58">
    <w:abstractNumId w:val="16"/>
  </w:num>
  <w:num w:numId="59">
    <w:abstractNumId w:val="17"/>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ziz Boxwala">
    <w15:presenceInfo w15:providerId="Windows Live" w15:userId="29217054de5112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activeWritingStyle w:appName="MSWord" w:lang="en-US" w:vendorID="64" w:dllVersion="131078" w:nlCheck="1" w:checkStyle="1"/>
  <w:activeWritingStyle w:appName="MSWord" w:lang="es-ES_tradnl" w:vendorID="64" w:dllVersion="131078" w:nlCheck="1" w:checkStyle="1"/>
  <w:activeWritingStyle w:appName="MSWord" w:lang="fr-FR" w:vendorID="64" w:dllVersion="131078" w:nlCheck="1" w:checkStyle="1"/>
  <w:activeWritingStyle w:appName="MSWord" w:lang="en-CA" w:vendorID="64" w:dllVersion="131078" w:nlCheck="1" w:checkStyle="1"/>
  <w:activeWritingStyle w:appName="MSWord" w:lang="en-AU" w:vendorID="64" w:dllVersion="131078" w:nlCheck="1" w:checkStyle="1"/>
  <w:proofState w:spelling="clean" w:grammar="clean"/>
  <w:trackRevisions/>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69D"/>
    <w:rsid w:val="00000066"/>
    <w:rsid w:val="000015F9"/>
    <w:rsid w:val="00001BCE"/>
    <w:rsid w:val="000027A5"/>
    <w:rsid w:val="00003725"/>
    <w:rsid w:val="00003A05"/>
    <w:rsid w:val="00004493"/>
    <w:rsid w:val="00004B3A"/>
    <w:rsid w:val="000054E2"/>
    <w:rsid w:val="000106C8"/>
    <w:rsid w:val="00010916"/>
    <w:rsid w:val="00010BF4"/>
    <w:rsid w:val="00011151"/>
    <w:rsid w:val="000120F4"/>
    <w:rsid w:val="0001274B"/>
    <w:rsid w:val="00013929"/>
    <w:rsid w:val="00014094"/>
    <w:rsid w:val="000143E3"/>
    <w:rsid w:val="0001497E"/>
    <w:rsid w:val="00014AA3"/>
    <w:rsid w:val="00014AE9"/>
    <w:rsid w:val="00015CBE"/>
    <w:rsid w:val="00015DBE"/>
    <w:rsid w:val="00015E22"/>
    <w:rsid w:val="00015E37"/>
    <w:rsid w:val="00016495"/>
    <w:rsid w:val="00016B14"/>
    <w:rsid w:val="00017041"/>
    <w:rsid w:val="00020A85"/>
    <w:rsid w:val="000217D2"/>
    <w:rsid w:val="00021A6B"/>
    <w:rsid w:val="000223B3"/>
    <w:rsid w:val="0002284B"/>
    <w:rsid w:val="00022BA6"/>
    <w:rsid w:val="000233B8"/>
    <w:rsid w:val="00023DBE"/>
    <w:rsid w:val="00024375"/>
    <w:rsid w:val="00025950"/>
    <w:rsid w:val="00026414"/>
    <w:rsid w:val="00026A5C"/>
    <w:rsid w:val="0002736F"/>
    <w:rsid w:val="000275FF"/>
    <w:rsid w:val="000278AF"/>
    <w:rsid w:val="00027B31"/>
    <w:rsid w:val="000302DC"/>
    <w:rsid w:val="00031195"/>
    <w:rsid w:val="00031484"/>
    <w:rsid w:val="00031F69"/>
    <w:rsid w:val="00032A37"/>
    <w:rsid w:val="000332EC"/>
    <w:rsid w:val="00033DBA"/>
    <w:rsid w:val="00034A6E"/>
    <w:rsid w:val="00034D0D"/>
    <w:rsid w:val="00035E3E"/>
    <w:rsid w:val="00036321"/>
    <w:rsid w:val="00036771"/>
    <w:rsid w:val="00036BE9"/>
    <w:rsid w:val="00036CCC"/>
    <w:rsid w:val="0003751D"/>
    <w:rsid w:val="0004069C"/>
    <w:rsid w:val="00041029"/>
    <w:rsid w:val="0004132D"/>
    <w:rsid w:val="00041C0B"/>
    <w:rsid w:val="00041F39"/>
    <w:rsid w:val="000420C9"/>
    <w:rsid w:val="00042277"/>
    <w:rsid w:val="000426D8"/>
    <w:rsid w:val="000440FC"/>
    <w:rsid w:val="00044234"/>
    <w:rsid w:val="000449B9"/>
    <w:rsid w:val="00044D8E"/>
    <w:rsid w:val="00045103"/>
    <w:rsid w:val="0004651D"/>
    <w:rsid w:val="000466B1"/>
    <w:rsid w:val="0005078E"/>
    <w:rsid w:val="00050913"/>
    <w:rsid w:val="00051113"/>
    <w:rsid w:val="00051246"/>
    <w:rsid w:val="000512DF"/>
    <w:rsid w:val="00052420"/>
    <w:rsid w:val="0005276A"/>
    <w:rsid w:val="00052C78"/>
    <w:rsid w:val="00054075"/>
    <w:rsid w:val="00054349"/>
    <w:rsid w:val="0005508A"/>
    <w:rsid w:val="00056255"/>
    <w:rsid w:val="00056B55"/>
    <w:rsid w:val="00056BFC"/>
    <w:rsid w:val="00057DDD"/>
    <w:rsid w:val="00057FC6"/>
    <w:rsid w:val="0006013F"/>
    <w:rsid w:val="000610FA"/>
    <w:rsid w:val="00061244"/>
    <w:rsid w:val="0006164B"/>
    <w:rsid w:val="00061865"/>
    <w:rsid w:val="000619D1"/>
    <w:rsid w:val="00066838"/>
    <w:rsid w:val="00066A8E"/>
    <w:rsid w:val="00066AC1"/>
    <w:rsid w:val="000670AA"/>
    <w:rsid w:val="000670DF"/>
    <w:rsid w:val="0007078B"/>
    <w:rsid w:val="000709A5"/>
    <w:rsid w:val="000721C7"/>
    <w:rsid w:val="000733A3"/>
    <w:rsid w:val="00073574"/>
    <w:rsid w:val="00073853"/>
    <w:rsid w:val="00074913"/>
    <w:rsid w:val="00074F29"/>
    <w:rsid w:val="00075704"/>
    <w:rsid w:val="00076D12"/>
    <w:rsid w:val="00076ED8"/>
    <w:rsid w:val="00080559"/>
    <w:rsid w:val="0008294C"/>
    <w:rsid w:val="00083E67"/>
    <w:rsid w:val="00084811"/>
    <w:rsid w:val="00085BEE"/>
    <w:rsid w:val="00085F68"/>
    <w:rsid w:val="0008668B"/>
    <w:rsid w:val="00086830"/>
    <w:rsid w:val="00086B51"/>
    <w:rsid w:val="00087D6E"/>
    <w:rsid w:val="00090595"/>
    <w:rsid w:val="00090770"/>
    <w:rsid w:val="00092107"/>
    <w:rsid w:val="0009299D"/>
    <w:rsid w:val="000936A5"/>
    <w:rsid w:val="0009384D"/>
    <w:rsid w:val="00093CF0"/>
    <w:rsid w:val="00094C4E"/>
    <w:rsid w:val="00096DED"/>
    <w:rsid w:val="000975D0"/>
    <w:rsid w:val="0009769C"/>
    <w:rsid w:val="00097F80"/>
    <w:rsid w:val="000A11B5"/>
    <w:rsid w:val="000A26FC"/>
    <w:rsid w:val="000A2A1C"/>
    <w:rsid w:val="000A3AAC"/>
    <w:rsid w:val="000A4109"/>
    <w:rsid w:val="000A4ADB"/>
    <w:rsid w:val="000A6B44"/>
    <w:rsid w:val="000A788F"/>
    <w:rsid w:val="000B0088"/>
    <w:rsid w:val="000B144E"/>
    <w:rsid w:val="000B17D3"/>
    <w:rsid w:val="000B26AE"/>
    <w:rsid w:val="000B3A11"/>
    <w:rsid w:val="000B3B76"/>
    <w:rsid w:val="000B4062"/>
    <w:rsid w:val="000B5455"/>
    <w:rsid w:val="000B5929"/>
    <w:rsid w:val="000B599A"/>
    <w:rsid w:val="000B5DDD"/>
    <w:rsid w:val="000B5FA8"/>
    <w:rsid w:val="000B78FB"/>
    <w:rsid w:val="000B79DC"/>
    <w:rsid w:val="000C00A6"/>
    <w:rsid w:val="000C1112"/>
    <w:rsid w:val="000C171B"/>
    <w:rsid w:val="000C17A5"/>
    <w:rsid w:val="000C3D5C"/>
    <w:rsid w:val="000C4C73"/>
    <w:rsid w:val="000C5EED"/>
    <w:rsid w:val="000C5F0E"/>
    <w:rsid w:val="000C6DE2"/>
    <w:rsid w:val="000C7ABF"/>
    <w:rsid w:val="000C7B35"/>
    <w:rsid w:val="000D1E29"/>
    <w:rsid w:val="000D3B5E"/>
    <w:rsid w:val="000D3F04"/>
    <w:rsid w:val="000D4047"/>
    <w:rsid w:val="000D4050"/>
    <w:rsid w:val="000D535E"/>
    <w:rsid w:val="000D55D5"/>
    <w:rsid w:val="000D5B79"/>
    <w:rsid w:val="000D6249"/>
    <w:rsid w:val="000D7B0C"/>
    <w:rsid w:val="000E134E"/>
    <w:rsid w:val="000E1D72"/>
    <w:rsid w:val="000E5773"/>
    <w:rsid w:val="000E5BA5"/>
    <w:rsid w:val="000E675A"/>
    <w:rsid w:val="000E6FAE"/>
    <w:rsid w:val="000E6FEB"/>
    <w:rsid w:val="000E7054"/>
    <w:rsid w:val="000E7326"/>
    <w:rsid w:val="000F02EE"/>
    <w:rsid w:val="000F07F7"/>
    <w:rsid w:val="000F134C"/>
    <w:rsid w:val="000F1C18"/>
    <w:rsid w:val="000F23E7"/>
    <w:rsid w:val="000F34EB"/>
    <w:rsid w:val="000F47BC"/>
    <w:rsid w:val="000F5792"/>
    <w:rsid w:val="000F5816"/>
    <w:rsid w:val="000F6D08"/>
    <w:rsid w:val="000F7BA1"/>
    <w:rsid w:val="00100694"/>
    <w:rsid w:val="0010088D"/>
    <w:rsid w:val="00101763"/>
    <w:rsid w:val="001023D3"/>
    <w:rsid w:val="001027AB"/>
    <w:rsid w:val="00102A90"/>
    <w:rsid w:val="00102DAB"/>
    <w:rsid w:val="00103812"/>
    <w:rsid w:val="00104014"/>
    <w:rsid w:val="00104C4B"/>
    <w:rsid w:val="00105420"/>
    <w:rsid w:val="0010615A"/>
    <w:rsid w:val="001071F4"/>
    <w:rsid w:val="00107A81"/>
    <w:rsid w:val="00110280"/>
    <w:rsid w:val="00110AAF"/>
    <w:rsid w:val="00111BB2"/>
    <w:rsid w:val="00111CBC"/>
    <w:rsid w:val="00112D75"/>
    <w:rsid w:val="001177B8"/>
    <w:rsid w:val="00117EE5"/>
    <w:rsid w:val="0012241D"/>
    <w:rsid w:val="00123CD9"/>
    <w:rsid w:val="00123FC6"/>
    <w:rsid w:val="00124B29"/>
    <w:rsid w:val="00124C35"/>
    <w:rsid w:val="00124E84"/>
    <w:rsid w:val="00125E61"/>
    <w:rsid w:val="0012651D"/>
    <w:rsid w:val="00127421"/>
    <w:rsid w:val="00132170"/>
    <w:rsid w:val="00133767"/>
    <w:rsid w:val="00134217"/>
    <w:rsid w:val="001348B5"/>
    <w:rsid w:val="0014015C"/>
    <w:rsid w:val="00140DAC"/>
    <w:rsid w:val="001430D4"/>
    <w:rsid w:val="00144CC1"/>
    <w:rsid w:val="0014559E"/>
    <w:rsid w:val="00145A4E"/>
    <w:rsid w:val="00145B72"/>
    <w:rsid w:val="00145F5E"/>
    <w:rsid w:val="0014755E"/>
    <w:rsid w:val="00150262"/>
    <w:rsid w:val="00151554"/>
    <w:rsid w:val="00153613"/>
    <w:rsid w:val="001541C5"/>
    <w:rsid w:val="001551EC"/>
    <w:rsid w:val="00155258"/>
    <w:rsid w:val="00155F0B"/>
    <w:rsid w:val="0015627D"/>
    <w:rsid w:val="00156510"/>
    <w:rsid w:val="00157296"/>
    <w:rsid w:val="0015796A"/>
    <w:rsid w:val="001621A3"/>
    <w:rsid w:val="0016284E"/>
    <w:rsid w:val="00162DA8"/>
    <w:rsid w:val="00162EF3"/>
    <w:rsid w:val="001644EE"/>
    <w:rsid w:val="00164AE6"/>
    <w:rsid w:val="00164E3C"/>
    <w:rsid w:val="00164ED3"/>
    <w:rsid w:val="0016600F"/>
    <w:rsid w:val="001661E8"/>
    <w:rsid w:val="001661F6"/>
    <w:rsid w:val="00166F6A"/>
    <w:rsid w:val="001677CB"/>
    <w:rsid w:val="00170226"/>
    <w:rsid w:val="00171290"/>
    <w:rsid w:val="001712FF"/>
    <w:rsid w:val="00171458"/>
    <w:rsid w:val="001714CC"/>
    <w:rsid w:val="001721BC"/>
    <w:rsid w:val="00172488"/>
    <w:rsid w:val="0017461D"/>
    <w:rsid w:val="00174C4B"/>
    <w:rsid w:val="00175B24"/>
    <w:rsid w:val="001811AF"/>
    <w:rsid w:val="001823CA"/>
    <w:rsid w:val="0018260E"/>
    <w:rsid w:val="00182CA8"/>
    <w:rsid w:val="001845DB"/>
    <w:rsid w:val="00185DAB"/>
    <w:rsid w:val="00187852"/>
    <w:rsid w:val="0019114B"/>
    <w:rsid w:val="0019190F"/>
    <w:rsid w:val="00191CB3"/>
    <w:rsid w:val="001938B8"/>
    <w:rsid w:val="00193E59"/>
    <w:rsid w:val="0019460E"/>
    <w:rsid w:val="00195477"/>
    <w:rsid w:val="001954D1"/>
    <w:rsid w:val="001A047F"/>
    <w:rsid w:val="001A075F"/>
    <w:rsid w:val="001A218E"/>
    <w:rsid w:val="001A3B6D"/>
    <w:rsid w:val="001A3F7A"/>
    <w:rsid w:val="001A43B5"/>
    <w:rsid w:val="001A4A06"/>
    <w:rsid w:val="001A56C4"/>
    <w:rsid w:val="001A5885"/>
    <w:rsid w:val="001A637E"/>
    <w:rsid w:val="001A6BB1"/>
    <w:rsid w:val="001A6FB4"/>
    <w:rsid w:val="001B048C"/>
    <w:rsid w:val="001B0F41"/>
    <w:rsid w:val="001B13ED"/>
    <w:rsid w:val="001B2237"/>
    <w:rsid w:val="001B258E"/>
    <w:rsid w:val="001B2D2B"/>
    <w:rsid w:val="001B317D"/>
    <w:rsid w:val="001B37AE"/>
    <w:rsid w:val="001B3F7E"/>
    <w:rsid w:val="001B4B7E"/>
    <w:rsid w:val="001B5EFD"/>
    <w:rsid w:val="001B64A8"/>
    <w:rsid w:val="001B6663"/>
    <w:rsid w:val="001B73EC"/>
    <w:rsid w:val="001B7B4D"/>
    <w:rsid w:val="001C0129"/>
    <w:rsid w:val="001C1360"/>
    <w:rsid w:val="001C1B45"/>
    <w:rsid w:val="001C1D7D"/>
    <w:rsid w:val="001C4CFF"/>
    <w:rsid w:val="001C4E9A"/>
    <w:rsid w:val="001C5330"/>
    <w:rsid w:val="001C534E"/>
    <w:rsid w:val="001C5FA7"/>
    <w:rsid w:val="001C6133"/>
    <w:rsid w:val="001C706F"/>
    <w:rsid w:val="001D086E"/>
    <w:rsid w:val="001D111C"/>
    <w:rsid w:val="001D27A9"/>
    <w:rsid w:val="001D39CE"/>
    <w:rsid w:val="001D499D"/>
    <w:rsid w:val="001D4F53"/>
    <w:rsid w:val="001D5443"/>
    <w:rsid w:val="001D5455"/>
    <w:rsid w:val="001D553F"/>
    <w:rsid w:val="001D5649"/>
    <w:rsid w:val="001D6615"/>
    <w:rsid w:val="001D7AA3"/>
    <w:rsid w:val="001D7AAC"/>
    <w:rsid w:val="001E0399"/>
    <w:rsid w:val="001E0702"/>
    <w:rsid w:val="001E3CA8"/>
    <w:rsid w:val="001E43AE"/>
    <w:rsid w:val="001E4BFD"/>
    <w:rsid w:val="001E64DF"/>
    <w:rsid w:val="001E6BA1"/>
    <w:rsid w:val="001E7FC9"/>
    <w:rsid w:val="001F0DD8"/>
    <w:rsid w:val="001F152A"/>
    <w:rsid w:val="001F27D6"/>
    <w:rsid w:val="001F2883"/>
    <w:rsid w:val="001F2C9F"/>
    <w:rsid w:val="001F3848"/>
    <w:rsid w:val="001F4263"/>
    <w:rsid w:val="001F4593"/>
    <w:rsid w:val="001F52E1"/>
    <w:rsid w:val="001F56A7"/>
    <w:rsid w:val="001F599F"/>
    <w:rsid w:val="001F5BDD"/>
    <w:rsid w:val="001F5C6F"/>
    <w:rsid w:val="001F60FE"/>
    <w:rsid w:val="001F6FC3"/>
    <w:rsid w:val="001F72EB"/>
    <w:rsid w:val="0020068C"/>
    <w:rsid w:val="00200794"/>
    <w:rsid w:val="00201B60"/>
    <w:rsid w:val="00205C11"/>
    <w:rsid w:val="002067F5"/>
    <w:rsid w:val="00207497"/>
    <w:rsid w:val="002075E8"/>
    <w:rsid w:val="00207615"/>
    <w:rsid w:val="00207ABF"/>
    <w:rsid w:val="00210942"/>
    <w:rsid w:val="00210E8F"/>
    <w:rsid w:val="002119D3"/>
    <w:rsid w:val="00211F55"/>
    <w:rsid w:val="00211F87"/>
    <w:rsid w:val="00212444"/>
    <w:rsid w:val="0021479C"/>
    <w:rsid w:val="00215831"/>
    <w:rsid w:val="00215E70"/>
    <w:rsid w:val="0021742C"/>
    <w:rsid w:val="00217819"/>
    <w:rsid w:val="00217FBC"/>
    <w:rsid w:val="002206B9"/>
    <w:rsid w:val="00222344"/>
    <w:rsid w:val="002223CE"/>
    <w:rsid w:val="00223510"/>
    <w:rsid w:val="00223A31"/>
    <w:rsid w:val="002242B6"/>
    <w:rsid w:val="00224623"/>
    <w:rsid w:val="00225136"/>
    <w:rsid w:val="002254BE"/>
    <w:rsid w:val="00225816"/>
    <w:rsid w:val="00225A27"/>
    <w:rsid w:val="00227401"/>
    <w:rsid w:val="00227D59"/>
    <w:rsid w:val="00230F51"/>
    <w:rsid w:val="002330E3"/>
    <w:rsid w:val="00233401"/>
    <w:rsid w:val="00234D31"/>
    <w:rsid w:val="002373B3"/>
    <w:rsid w:val="00237C46"/>
    <w:rsid w:val="00237D47"/>
    <w:rsid w:val="00237DCF"/>
    <w:rsid w:val="0024048B"/>
    <w:rsid w:val="00241615"/>
    <w:rsid w:val="002417B7"/>
    <w:rsid w:val="002435C1"/>
    <w:rsid w:val="00243791"/>
    <w:rsid w:val="00243853"/>
    <w:rsid w:val="00243DC7"/>
    <w:rsid w:val="00244412"/>
    <w:rsid w:val="00244E5B"/>
    <w:rsid w:val="0024509B"/>
    <w:rsid w:val="002457C4"/>
    <w:rsid w:val="00245EB4"/>
    <w:rsid w:val="00246474"/>
    <w:rsid w:val="0024648E"/>
    <w:rsid w:val="0024650A"/>
    <w:rsid w:val="00246543"/>
    <w:rsid w:val="0024697A"/>
    <w:rsid w:val="00247272"/>
    <w:rsid w:val="002479E6"/>
    <w:rsid w:val="00247C6A"/>
    <w:rsid w:val="00247E70"/>
    <w:rsid w:val="00251031"/>
    <w:rsid w:val="00251FD2"/>
    <w:rsid w:val="00252805"/>
    <w:rsid w:val="002552FB"/>
    <w:rsid w:val="00256D90"/>
    <w:rsid w:val="002574FB"/>
    <w:rsid w:val="00257D38"/>
    <w:rsid w:val="00260EE6"/>
    <w:rsid w:val="00262EA8"/>
    <w:rsid w:val="002647BF"/>
    <w:rsid w:val="0026635A"/>
    <w:rsid w:val="002669D8"/>
    <w:rsid w:val="00267DAA"/>
    <w:rsid w:val="002727E9"/>
    <w:rsid w:val="00272C8B"/>
    <w:rsid w:val="0027313B"/>
    <w:rsid w:val="00273299"/>
    <w:rsid w:val="002738E6"/>
    <w:rsid w:val="00273E01"/>
    <w:rsid w:val="002757A9"/>
    <w:rsid w:val="00276BB3"/>
    <w:rsid w:val="00276CB8"/>
    <w:rsid w:val="002811F7"/>
    <w:rsid w:val="00281F94"/>
    <w:rsid w:val="0028212D"/>
    <w:rsid w:val="00283839"/>
    <w:rsid w:val="00283CC0"/>
    <w:rsid w:val="00283F2B"/>
    <w:rsid w:val="002847D2"/>
    <w:rsid w:val="00285013"/>
    <w:rsid w:val="00285AD6"/>
    <w:rsid w:val="00286363"/>
    <w:rsid w:val="00287805"/>
    <w:rsid w:val="002907A7"/>
    <w:rsid w:val="00290A8F"/>
    <w:rsid w:val="0029128E"/>
    <w:rsid w:val="002912D7"/>
    <w:rsid w:val="00291E74"/>
    <w:rsid w:val="002924FF"/>
    <w:rsid w:val="00293D65"/>
    <w:rsid w:val="00294358"/>
    <w:rsid w:val="002944F0"/>
    <w:rsid w:val="00295010"/>
    <w:rsid w:val="00295F2C"/>
    <w:rsid w:val="00297247"/>
    <w:rsid w:val="00297FF8"/>
    <w:rsid w:val="002A0591"/>
    <w:rsid w:val="002A1BAD"/>
    <w:rsid w:val="002A2B04"/>
    <w:rsid w:val="002A3DAC"/>
    <w:rsid w:val="002A48F6"/>
    <w:rsid w:val="002A4DB6"/>
    <w:rsid w:val="002A5D1C"/>
    <w:rsid w:val="002A69A8"/>
    <w:rsid w:val="002A7017"/>
    <w:rsid w:val="002A7782"/>
    <w:rsid w:val="002A7F1E"/>
    <w:rsid w:val="002B0060"/>
    <w:rsid w:val="002B0798"/>
    <w:rsid w:val="002B1A1C"/>
    <w:rsid w:val="002B3147"/>
    <w:rsid w:val="002B494B"/>
    <w:rsid w:val="002B55AF"/>
    <w:rsid w:val="002B608C"/>
    <w:rsid w:val="002C1078"/>
    <w:rsid w:val="002C11A9"/>
    <w:rsid w:val="002C2551"/>
    <w:rsid w:val="002C28C6"/>
    <w:rsid w:val="002C2966"/>
    <w:rsid w:val="002C3C59"/>
    <w:rsid w:val="002C478C"/>
    <w:rsid w:val="002C48EB"/>
    <w:rsid w:val="002C5A60"/>
    <w:rsid w:val="002C5C92"/>
    <w:rsid w:val="002C6CF7"/>
    <w:rsid w:val="002D0DCA"/>
    <w:rsid w:val="002D173E"/>
    <w:rsid w:val="002D32C2"/>
    <w:rsid w:val="002D332D"/>
    <w:rsid w:val="002D4F76"/>
    <w:rsid w:val="002D5413"/>
    <w:rsid w:val="002D5A1D"/>
    <w:rsid w:val="002D5B7E"/>
    <w:rsid w:val="002D602F"/>
    <w:rsid w:val="002D61E6"/>
    <w:rsid w:val="002D628F"/>
    <w:rsid w:val="002D62DA"/>
    <w:rsid w:val="002D6A84"/>
    <w:rsid w:val="002D79BE"/>
    <w:rsid w:val="002E13FD"/>
    <w:rsid w:val="002E17DB"/>
    <w:rsid w:val="002E1F17"/>
    <w:rsid w:val="002E431B"/>
    <w:rsid w:val="002E49B6"/>
    <w:rsid w:val="002E4C52"/>
    <w:rsid w:val="002E6666"/>
    <w:rsid w:val="002E6835"/>
    <w:rsid w:val="002F0042"/>
    <w:rsid w:val="002F05C8"/>
    <w:rsid w:val="002F13EC"/>
    <w:rsid w:val="002F197B"/>
    <w:rsid w:val="002F1D3A"/>
    <w:rsid w:val="002F2ECF"/>
    <w:rsid w:val="002F351D"/>
    <w:rsid w:val="002F3B74"/>
    <w:rsid w:val="002F4911"/>
    <w:rsid w:val="002F4E0F"/>
    <w:rsid w:val="002F5041"/>
    <w:rsid w:val="002F5D94"/>
    <w:rsid w:val="002F6062"/>
    <w:rsid w:val="002F60FA"/>
    <w:rsid w:val="002F76DF"/>
    <w:rsid w:val="002F7D50"/>
    <w:rsid w:val="003007BE"/>
    <w:rsid w:val="003008DB"/>
    <w:rsid w:val="00302526"/>
    <w:rsid w:val="003041AB"/>
    <w:rsid w:val="003041CF"/>
    <w:rsid w:val="00304757"/>
    <w:rsid w:val="00305386"/>
    <w:rsid w:val="0030574B"/>
    <w:rsid w:val="00306029"/>
    <w:rsid w:val="003062AF"/>
    <w:rsid w:val="003064A4"/>
    <w:rsid w:val="00307B6E"/>
    <w:rsid w:val="00307E49"/>
    <w:rsid w:val="0031028D"/>
    <w:rsid w:val="00310724"/>
    <w:rsid w:val="00310A3E"/>
    <w:rsid w:val="00310D5D"/>
    <w:rsid w:val="00311560"/>
    <w:rsid w:val="003115F0"/>
    <w:rsid w:val="00312141"/>
    <w:rsid w:val="00312ABF"/>
    <w:rsid w:val="00313011"/>
    <w:rsid w:val="003138D4"/>
    <w:rsid w:val="00313D35"/>
    <w:rsid w:val="0031588F"/>
    <w:rsid w:val="00315BB9"/>
    <w:rsid w:val="00317A7B"/>
    <w:rsid w:val="00322052"/>
    <w:rsid w:val="003234B7"/>
    <w:rsid w:val="003237BB"/>
    <w:rsid w:val="00323A21"/>
    <w:rsid w:val="0032442C"/>
    <w:rsid w:val="00324946"/>
    <w:rsid w:val="00325C3B"/>
    <w:rsid w:val="0032654E"/>
    <w:rsid w:val="00330863"/>
    <w:rsid w:val="00330D8E"/>
    <w:rsid w:val="00331868"/>
    <w:rsid w:val="003321E9"/>
    <w:rsid w:val="00332352"/>
    <w:rsid w:val="003352F3"/>
    <w:rsid w:val="00336B96"/>
    <w:rsid w:val="00340B88"/>
    <w:rsid w:val="00341CEA"/>
    <w:rsid w:val="003424AF"/>
    <w:rsid w:val="00342AB9"/>
    <w:rsid w:val="00342DA4"/>
    <w:rsid w:val="00344986"/>
    <w:rsid w:val="003458D4"/>
    <w:rsid w:val="003459A9"/>
    <w:rsid w:val="00346FD1"/>
    <w:rsid w:val="00351B6D"/>
    <w:rsid w:val="00351EA6"/>
    <w:rsid w:val="00352913"/>
    <w:rsid w:val="00352D4F"/>
    <w:rsid w:val="003532E1"/>
    <w:rsid w:val="00355C1A"/>
    <w:rsid w:val="00356C1B"/>
    <w:rsid w:val="00357CE3"/>
    <w:rsid w:val="00360464"/>
    <w:rsid w:val="00360AF9"/>
    <w:rsid w:val="00363851"/>
    <w:rsid w:val="00363B1C"/>
    <w:rsid w:val="0036401E"/>
    <w:rsid w:val="003646B9"/>
    <w:rsid w:val="00364851"/>
    <w:rsid w:val="003662CA"/>
    <w:rsid w:val="00366872"/>
    <w:rsid w:val="00366A37"/>
    <w:rsid w:val="00366FF2"/>
    <w:rsid w:val="0036757B"/>
    <w:rsid w:val="00373773"/>
    <w:rsid w:val="0037408E"/>
    <w:rsid w:val="00374099"/>
    <w:rsid w:val="003766B5"/>
    <w:rsid w:val="003776D7"/>
    <w:rsid w:val="00380373"/>
    <w:rsid w:val="00380E34"/>
    <w:rsid w:val="00381744"/>
    <w:rsid w:val="00382473"/>
    <w:rsid w:val="00383B18"/>
    <w:rsid w:val="00384F4C"/>
    <w:rsid w:val="0038528A"/>
    <w:rsid w:val="00385807"/>
    <w:rsid w:val="003859F6"/>
    <w:rsid w:val="00386A41"/>
    <w:rsid w:val="00386BD8"/>
    <w:rsid w:val="003873B7"/>
    <w:rsid w:val="00387696"/>
    <w:rsid w:val="00387F2A"/>
    <w:rsid w:val="003901EA"/>
    <w:rsid w:val="0039027F"/>
    <w:rsid w:val="00390755"/>
    <w:rsid w:val="003938AD"/>
    <w:rsid w:val="0039396E"/>
    <w:rsid w:val="00394194"/>
    <w:rsid w:val="003942A0"/>
    <w:rsid w:val="003948C1"/>
    <w:rsid w:val="00394F4D"/>
    <w:rsid w:val="00395961"/>
    <w:rsid w:val="00396C70"/>
    <w:rsid w:val="003A0246"/>
    <w:rsid w:val="003A2A00"/>
    <w:rsid w:val="003A42B1"/>
    <w:rsid w:val="003A6486"/>
    <w:rsid w:val="003A719F"/>
    <w:rsid w:val="003A7925"/>
    <w:rsid w:val="003A7F07"/>
    <w:rsid w:val="003B0A7D"/>
    <w:rsid w:val="003B0ECA"/>
    <w:rsid w:val="003B262B"/>
    <w:rsid w:val="003B3212"/>
    <w:rsid w:val="003B38D1"/>
    <w:rsid w:val="003B475F"/>
    <w:rsid w:val="003B507A"/>
    <w:rsid w:val="003B56F4"/>
    <w:rsid w:val="003B6A84"/>
    <w:rsid w:val="003B7472"/>
    <w:rsid w:val="003C05CE"/>
    <w:rsid w:val="003C05E2"/>
    <w:rsid w:val="003C12F7"/>
    <w:rsid w:val="003C251A"/>
    <w:rsid w:val="003C3383"/>
    <w:rsid w:val="003C410E"/>
    <w:rsid w:val="003C518A"/>
    <w:rsid w:val="003C676B"/>
    <w:rsid w:val="003D0388"/>
    <w:rsid w:val="003D05DB"/>
    <w:rsid w:val="003D0B77"/>
    <w:rsid w:val="003D1A43"/>
    <w:rsid w:val="003D24D9"/>
    <w:rsid w:val="003D3464"/>
    <w:rsid w:val="003D380B"/>
    <w:rsid w:val="003D3ECB"/>
    <w:rsid w:val="003D4D2D"/>
    <w:rsid w:val="003E2505"/>
    <w:rsid w:val="003E40A5"/>
    <w:rsid w:val="003E4251"/>
    <w:rsid w:val="003E5647"/>
    <w:rsid w:val="003E7090"/>
    <w:rsid w:val="003F03C2"/>
    <w:rsid w:val="003F05AA"/>
    <w:rsid w:val="003F0C38"/>
    <w:rsid w:val="003F146C"/>
    <w:rsid w:val="003F1FC3"/>
    <w:rsid w:val="003F249B"/>
    <w:rsid w:val="003F3071"/>
    <w:rsid w:val="003F347D"/>
    <w:rsid w:val="003F47AC"/>
    <w:rsid w:val="003F579A"/>
    <w:rsid w:val="003F6ACA"/>
    <w:rsid w:val="003F72B8"/>
    <w:rsid w:val="0040107E"/>
    <w:rsid w:val="004010F2"/>
    <w:rsid w:val="004027B0"/>
    <w:rsid w:val="0040354A"/>
    <w:rsid w:val="004038DF"/>
    <w:rsid w:val="00403F9A"/>
    <w:rsid w:val="00404569"/>
    <w:rsid w:val="0040582D"/>
    <w:rsid w:val="004068B0"/>
    <w:rsid w:val="00407FDB"/>
    <w:rsid w:val="004111E9"/>
    <w:rsid w:val="004120D0"/>
    <w:rsid w:val="0041253C"/>
    <w:rsid w:val="0041353C"/>
    <w:rsid w:val="004141BB"/>
    <w:rsid w:val="00414C8F"/>
    <w:rsid w:val="004161E0"/>
    <w:rsid w:val="004163E4"/>
    <w:rsid w:val="00417AD5"/>
    <w:rsid w:val="00417B8D"/>
    <w:rsid w:val="00417ECB"/>
    <w:rsid w:val="00420A76"/>
    <w:rsid w:val="0042302A"/>
    <w:rsid w:val="004239B2"/>
    <w:rsid w:val="00424ABC"/>
    <w:rsid w:val="0042504C"/>
    <w:rsid w:val="00425D3B"/>
    <w:rsid w:val="00430CD9"/>
    <w:rsid w:val="00430D50"/>
    <w:rsid w:val="00431B5D"/>
    <w:rsid w:val="00433E78"/>
    <w:rsid w:val="00434CD0"/>
    <w:rsid w:val="0043531E"/>
    <w:rsid w:val="0043540B"/>
    <w:rsid w:val="00435F19"/>
    <w:rsid w:val="00437790"/>
    <w:rsid w:val="004379D4"/>
    <w:rsid w:val="00441C4D"/>
    <w:rsid w:val="00442AC5"/>
    <w:rsid w:val="00442EBC"/>
    <w:rsid w:val="00443E4E"/>
    <w:rsid w:val="00445014"/>
    <w:rsid w:val="0044508C"/>
    <w:rsid w:val="00445809"/>
    <w:rsid w:val="00445E00"/>
    <w:rsid w:val="0044621B"/>
    <w:rsid w:val="004470FA"/>
    <w:rsid w:val="004474A8"/>
    <w:rsid w:val="004513D2"/>
    <w:rsid w:val="00451D9F"/>
    <w:rsid w:val="00451E6E"/>
    <w:rsid w:val="004523C6"/>
    <w:rsid w:val="00454DA9"/>
    <w:rsid w:val="004550D3"/>
    <w:rsid w:val="00457425"/>
    <w:rsid w:val="00461599"/>
    <w:rsid w:val="00461A92"/>
    <w:rsid w:val="00462517"/>
    <w:rsid w:val="00463001"/>
    <w:rsid w:val="004632B4"/>
    <w:rsid w:val="00464B42"/>
    <w:rsid w:val="004657FE"/>
    <w:rsid w:val="004658D8"/>
    <w:rsid w:val="00466593"/>
    <w:rsid w:val="00467842"/>
    <w:rsid w:val="00471719"/>
    <w:rsid w:val="0047231E"/>
    <w:rsid w:val="0047251B"/>
    <w:rsid w:val="00472B30"/>
    <w:rsid w:val="00472EFD"/>
    <w:rsid w:val="00474F2D"/>
    <w:rsid w:val="00477347"/>
    <w:rsid w:val="004775DD"/>
    <w:rsid w:val="0047764C"/>
    <w:rsid w:val="00477823"/>
    <w:rsid w:val="00477F57"/>
    <w:rsid w:val="0048083E"/>
    <w:rsid w:val="004814CA"/>
    <w:rsid w:val="00481949"/>
    <w:rsid w:val="0048230C"/>
    <w:rsid w:val="00484A8D"/>
    <w:rsid w:val="00484DC8"/>
    <w:rsid w:val="00484F9E"/>
    <w:rsid w:val="00485120"/>
    <w:rsid w:val="00485EB0"/>
    <w:rsid w:val="00486071"/>
    <w:rsid w:val="004869D1"/>
    <w:rsid w:val="00486B85"/>
    <w:rsid w:val="00486FC8"/>
    <w:rsid w:val="004877B9"/>
    <w:rsid w:val="0049089C"/>
    <w:rsid w:val="00490AEA"/>
    <w:rsid w:val="004910C3"/>
    <w:rsid w:val="004912C8"/>
    <w:rsid w:val="004938B4"/>
    <w:rsid w:val="00494492"/>
    <w:rsid w:val="004945DA"/>
    <w:rsid w:val="0049510A"/>
    <w:rsid w:val="00495733"/>
    <w:rsid w:val="00497B4C"/>
    <w:rsid w:val="004A004F"/>
    <w:rsid w:val="004A03CA"/>
    <w:rsid w:val="004A0562"/>
    <w:rsid w:val="004A23D4"/>
    <w:rsid w:val="004A25F1"/>
    <w:rsid w:val="004A3275"/>
    <w:rsid w:val="004A4175"/>
    <w:rsid w:val="004A5698"/>
    <w:rsid w:val="004A5A12"/>
    <w:rsid w:val="004A641E"/>
    <w:rsid w:val="004A6530"/>
    <w:rsid w:val="004A7059"/>
    <w:rsid w:val="004A7283"/>
    <w:rsid w:val="004A7F8C"/>
    <w:rsid w:val="004B0F14"/>
    <w:rsid w:val="004B4A4C"/>
    <w:rsid w:val="004B4A4F"/>
    <w:rsid w:val="004B5419"/>
    <w:rsid w:val="004B55BE"/>
    <w:rsid w:val="004B6144"/>
    <w:rsid w:val="004B69BB"/>
    <w:rsid w:val="004B6EB7"/>
    <w:rsid w:val="004C009D"/>
    <w:rsid w:val="004C1FBF"/>
    <w:rsid w:val="004C39DE"/>
    <w:rsid w:val="004C51FF"/>
    <w:rsid w:val="004C55EA"/>
    <w:rsid w:val="004C799B"/>
    <w:rsid w:val="004D017D"/>
    <w:rsid w:val="004D0763"/>
    <w:rsid w:val="004D07CF"/>
    <w:rsid w:val="004D20C1"/>
    <w:rsid w:val="004D2F4F"/>
    <w:rsid w:val="004D343C"/>
    <w:rsid w:val="004D4943"/>
    <w:rsid w:val="004D4BA6"/>
    <w:rsid w:val="004D4E40"/>
    <w:rsid w:val="004D5E20"/>
    <w:rsid w:val="004D66B5"/>
    <w:rsid w:val="004D67B0"/>
    <w:rsid w:val="004D7016"/>
    <w:rsid w:val="004D7D29"/>
    <w:rsid w:val="004E0C31"/>
    <w:rsid w:val="004E1940"/>
    <w:rsid w:val="004E2BA1"/>
    <w:rsid w:val="004E32C8"/>
    <w:rsid w:val="004E3E0D"/>
    <w:rsid w:val="004E6184"/>
    <w:rsid w:val="004E7279"/>
    <w:rsid w:val="004F01FD"/>
    <w:rsid w:val="004F03AC"/>
    <w:rsid w:val="004F229D"/>
    <w:rsid w:val="004F312C"/>
    <w:rsid w:val="004F3755"/>
    <w:rsid w:val="004F50BC"/>
    <w:rsid w:val="004F52D6"/>
    <w:rsid w:val="004F58DE"/>
    <w:rsid w:val="004F6C64"/>
    <w:rsid w:val="0050052C"/>
    <w:rsid w:val="005016DF"/>
    <w:rsid w:val="00502031"/>
    <w:rsid w:val="00502E71"/>
    <w:rsid w:val="00503CD3"/>
    <w:rsid w:val="00504B34"/>
    <w:rsid w:val="00504D56"/>
    <w:rsid w:val="00505605"/>
    <w:rsid w:val="005057C5"/>
    <w:rsid w:val="005060D4"/>
    <w:rsid w:val="005061EE"/>
    <w:rsid w:val="00510798"/>
    <w:rsid w:val="00510CEC"/>
    <w:rsid w:val="005110CE"/>
    <w:rsid w:val="00511DBF"/>
    <w:rsid w:val="00512E77"/>
    <w:rsid w:val="00513CC9"/>
    <w:rsid w:val="00513D9C"/>
    <w:rsid w:val="00515DF2"/>
    <w:rsid w:val="00516524"/>
    <w:rsid w:val="00516C89"/>
    <w:rsid w:val="00517D13"/>
    <w:rsid w:val="00517D80"/>
    <w:rsid w:val="00520102"/>
    <w:rsid w:val="005215CA"/>
    <w:rsid w:val="0052171B"/>
    <w:rsid w:val="00521B1D"/>
    <w:rsid w:val="005223BB"/>
    <w:rsid w:val="00522A6A"/>
    <w:rsid w:val="00522E37"/>
    <w:rsid w:val="00522FDD"/>
    <w:rsid w:val="00524C6A"/>
    <w:rsid w:val="00524E7F"/>
    <w:rsid w:val="005250AD"/>
    <w:rsid w:val="005255F8"/>
    <w:rsid w:val="00526F7B"/>
    <w:rsid w:val="00530D29"/>
    <w:rsid w:val="00532445"/>
    <w:rsid w:val="00532A37"/>
    <w:rsid w:val="00532CF7"/>
    <w:rsid w:val="0053344C"/>
    <w:rsid w:val="0053369A"/>
    <w:rsid w:val="00533DB1"/>
    <w:rsid w:val="00534501"/>
    <w:rsid w:val="00534F33"/>
    <w:rsid w:val="00534F6A"/>
    <w:rsid w:val="0053680D"/>
    <w:rsid w:val="0053697F"/>
    <w:rsid w:val="00536D9C"/>
    <w:rsid w:val="00541828"/>
    <w:rsid w:val="00541C9B"/>
    <w:rsid w:val="00541FEF"/>
    <w:rsid w:val="005420DB"/>
    <w:rsid w:val="00542ACF"/>
    <w:rsid w:val="00543A9A"/>
    <w:rsid w:val="00544331"/>
    <w:rsid w:val="005470C2"/>
    <w:rsid w:val="0054749E"/>
    <w:rsid w:val="005529CA"/>
    <w:rsid w:val="0055337B"/>
    <w:rsid w:val="00553BF4"/>
    <w:rsid w:val="00554408"/>
    <w:rsid w:val="005551F0"/>
    <w:rsid w:val="005559A5"/>
    <w:rsid w:val="00555D5A"/>
    <w:rsid w:val="00556497"/>
    <w:rsid w:val="00556A42"/>
    <w:rsid w:val="00557794"/>
    <w:rsid w:val="005611EC"/>
    <w:rsid w:val="00561CD1"/>
    <w:rsid w:val="00561D04"/>
    <w:rsid w:val="00562660"/>
    <w:rsid w:val="00562CDB"/>
    <w:rsid w:val="00562D99"/>
    <w:rsid w:val="005641C1"/>
    <w:rsid w:val="005643E4"/>
    <w:rsid w:val="00564955"/>
    <w:rsid w:val="00564D85"/>
    <w:rsid w:val="005650C8"/>
    <w:rsid w:val="00565BA9"/>
    <w:rsid w:val="005660CB"/>
    <w:rsid w:val="00566D91"/>
    <w:rsid w:val="005702B0"/>
    <w:rsid w:val="00570EC8"/>
    <w:rsid w:val="00570EE1"/>
    <w:rsid w:val="00570FB3"/>
    <w:rsid w:val="00571E11"/>
    <w:rsid w:val="0057210B"/>
    <w:rsid w:val="00572406"/>
    <w:rsid w:val="0057254A"/>
    <w:rsid w:val="00572586"/>
    <w:rsid w:val="00574114"/>
    <w:rsid w:val="0057416F"/>
    <w:rsid w:val="005748CA"/>
    <w:rsid w:val="00574B5E"/>
    <w:rsid w:val="00574FBE"/>
    <w:rsid w:val="00576F37"/>
    <w:rsid w:val="00576FB7"/>
    <w:rsid w:val="00577B26"/>
    <w:rsid w:val="00577CED"/>
    <w:rsid w:val="005808D2"/>
    <w:rsid w:val="005816F2"/>
    <w:rsid w:val="00581C91"/>
    <w:rsid w:val="00583CBC"/>
    <w:rsid w:val="0058400F"/>
    <w:rsid w:val="00586A26"/>
    <w:rsid w:val="005879E5"/>
    <w:rsid w:val="00591D1A"/>
    <w:rsid w:val="0059211F"/>
    <w:rsid w:val="00593BE4"/>
    <w:rsid w:val="00593E9C"/>
    <w:rsid w:val="005958EE"/>
    <w:rsid w:val="00596031"/>
    <w:rsid w:val="00596934"/>
    <w:rsid w:val="00596FB2"/>
    <w:rsid w:val="005977F2"/>
    <w:rsid w:val="005978BA"/>
    <w:rsid w:val="005A0CEE"/>
    <w:rsid w:val="005A1445"/>
    <w:rsid w:val="005A1C47"/>
    <w:rsid w:val="005A2FCE"/>
    <w:rsid w:val="005A30DF"/>
    <w:rsid w:val="005A3D11"/>
    <w:rsid w:val="005A3DAC"/>
    <w:rsid w:val="005A43FC"/>
    <w:rsid w:val="005A7D3F"/>
    <w:rsid w:val="005A7D43"/>
    <w:rsid w:val="005A7FAD"/>
    <w:rsid w:val="005B0456"/>
    <w:rsid w:val="005B0E28"/>
    <w:rsid w:val="005B14D3"/>
    <w:rsid w:val="005B365D"/>
    <w:rsid w:val="005B50CE"/>
    <w:rsid w:val="005B51DB"/>
    <w:rsid w:val="005B69D0"/>
    <w:rsid w:val="005B6E39"/>
    <w:rsid w:val="005B796B"/>
    <w:rsid w:val="005C063C"/>
    <w:rsid w:val="005C0BA2"/>
    <w:rsid w:val="005C183E"/>
    <w:rsid w:val="005C2045"/>
    <w:rsid w:val="005C2063"/>
    <w:rsid w:val="005C2BD5"/>
    <w:rsid w:val="005C4C02"/>
    <w:rsid w:val="005C5564"/>
    <w:rsid w:val="005C56A2"/>
    <w:rsid w:val="005C657D"/>
    <w:rsid w:val="005C6973"/>
    <w:rsid w:val="005C7623"/>
    <w:rsid w:val="005C7790"/>
    <w:rsid w:val="005D01CF"/>
    <w:rsid w:val="005D0476"/>
    <w:rsid w:val="005D0A49"/>
    <w:rsid w:val="005D1A1A"/>
    <w:rsid w:val="005D1BA1"/>
    <w:rsid w:val="005D3535"/>
    <w:rsid w:val="005D60C3"/>
    <w:rsid w:val="005D6337"/>
    <w:rsid w:val="005E02B4"/>
    <w:rsid w:val="005E05D1"/>
    <w:rsid w:val="005E08EC"/>
    <w:rsid w:val="005E09DB"/>
    <w:rsid w:val="005E15F5"/>
    <w:rsid w:val="005E355B"/>
    <w:rsid w:val="005E367F"/>
    <w:rsid w:val="005E4496"/>
    <w:rsid w:val="005E5DA9"/>
    <w:rsid w:val="005F08E1"/>
    <w:rsid w:val="005F29DA"/>
    <w:rsid w:val="005F5DC5"/>
    <w:rsid w:val="005F77B1"/>
    <w:rsid w:val="005F7854"/>
    <w:rsid w:val="005F7B94"/>
    <w:rsid w:val="005F7C49"/>
    <w:rsid w:val="00600051"/>
    <w:rsid w:val="006004F8"/>
    <w:rsid w:val="00600CA8"/>
    <w:rsid w:val="0060105C"/>
    <w:rsid w:val="0060157D"/>
    <w:rsid w:val="00601F45"/>
    <w:rsid w:val="00602BE7"/>
    <w:rsid w:val="00605112"/>
    <w:rsid w:val="00607C51"/>
    <w:rsid w:val="00610511"/>
    <w:rsid w:val="006106C9"/>
    <w:rsid w:val="0061127D"/>
    <w:rsid w:val="00611CF2"/>
    <w:rsid w:val="006139CC"/>
    <w:rsid w:val="006150C1"/>
    <w:rsid w:val="00615E55"/>
    <w:rsid w:val="00616436"/>
    <w:rsid w:val="00616F67"/>
    <w:rsid w:val="00617352"/>
    <w:rsid w:val="006201A3"/>
    <w:rsid w:val="00620237"/>
    <w:rsid w:val="00620544"/>
    <w:rsid w:val="0062085D"/>
    <w:rsid w:val="00622EEF"/>
    <w:rsid w:val="00623461"/>
    <w:rsid w:val="00623FB1"/>
    <w:rsid w:val="00624246"/>
    <w:rsid w:val="00624588"/>
    <w:rsid w:val="00624B03"/>
    <w:rsid w:val="00624BA4"/>
    <w:rsid w:val="00625228"/>
    <w:rsid w:val="006256AD"/>
    <w:rsid w:val="00625C23"/>
    <w:rsid w:val="006264F6"/>
    <w:rsid w:val="006266E4"/>
    <w:rsid w:val="00630841"/>
    <w:rsid w:val="00630B21"/>
    <w:rsid w:val="006319DA"/>
    <w:rsid w:val="006330DD"/>
    <w:rsid w:val="0063326E"/>
    <w:rsid w:val="0063346C"/>
    <w:rsid w:val="00634074"/>
    <w:rsid w:val="00634145"/>
    <w:rsid w:val="006354E1"/>
    <w:rsid w:val="006358D7"/>
    <w:rsid w:val="006362C3"/>
    <w:rsid w:val="00636D21"/>
    <w:rsid w:val="00637AD6"/>
    <w:rsid w:val="00642D7D"/>
    <w:rsid w:val="00642E11"/>
    <w:rsid w:val="00642EEB"/>
    <w:rsid w:val="0064302C"/>
    <w:rsid w:val="0064384C"/>
    <w:rsid w:val="00643936"/>
    <w:rsid w:val="0064402C"/>
    <w:rsid w:val="00644652"/>
    <w:rsid w:val="00644AAD"/>
    <w:rsid w:val="00645017"/>
    <w:rsid w:val="00645052"/>
    <w:rsid w:val="006455D3"/>
    <w:rsid w:val="006467D6"/>
    <w:rsid w:val="00647759"/>
    <w:rsid w:val="006500E6"/>
    <w:rsid w:val="00650391"/>
    <w:rsid w:val="00650B2B"/>
    <w:rsid w:val="00650D8F"/>
    <w:rsid w:val="00651109"/>
    <w:rsid w:val="0065123C"/>
    <w:rsid w:val="006537AA"/>
    <w:rsid w:val="0065634A"/>
    <w:rsid w:val="00656713"/>
    <w:rsid w:val="00656B3B"/>
    <w:rsid w:val="00656E21"/>
    <w:rsid w:val="0065774F"/>
    <w:rsid w:val="00657755"/>
    <w:rsid w:val="00657E4D"/>
    <w:rsid w:val="006609CA"/>
    <w:rsid w:val="00660CA5"/>
    <w:rsid w:val="006639BA"/>
    <w:rsid w:val="00664C29"/>
    <w:rsid w:val="006657E0"/>
    <w:rsid w:val="006671E9"/>
    <w:rsid w:val="00667649"/>
    <w:rsid w:val="00667A6D"/>
    <w:rsid w:val="00670755"/>
    <w:rsid w:val="00672F4A"/>
    <w:rsid w:val="00675386"/>
    <w:rsid w:val="006755F5"/>
    <w:rsid w:val="00675713"/>
    <w:rsid w:val="006760CD"/>
    <w:rsid w:val="00676597"/>
    <w:rsid w:val="00676C61"/>
    <w:rsid w:val="006771DC"/>
    <w:rsid w:val="00677A40"/>
    <w:rsid w:val="00677A94"/>
    <w:rsid w:val="00677B3A"/>
    <w:rsid w:val="00680312"/>
    <w:rsid w:val="00680585"/>
    <w:rsid w:val="006805EB"/>
    <w:rsid w:val="00680C53"/>
    <w:rsid w:val="006810C8"/>
    <w:rsid w:val="006813EB"/>
    <w:rsid w:val="00682C4E"/>
    <w:rsid w:val="0068326C"/>
    <w:rsid w:val="00683B32"/>
    <w:rsid w:val="00685DB6"/>
    <w:rsid w:val="006866F7"/>
    <w:rsid w:val="00687953"/>
    <w:rsid w:val="00690018"/>
    <w:rsid w:val="00690113"/>
    <w:rsid w:val="0069194D"/>
    <w:rsid w:val="00692BF1"/>
    <w:rsid w:val="006934F8"/>
    <w:rsid w:val="006936B6"/>
    <w:rsid w:val="00693B9F"/>
    <w:rsid w:val="00693BDF"/>
    <w:rsid w:val="006952F2"/>
    <w:rsid w:val="006956EE"/>
    <w:rsid w:val="006959B5"/>
    <w:rsid w:val="006961AA"/>
    <w:rsid w:val="00696704"/>
    <w:rsid w:val="00696FC5"/>
    <w:rsid w:val="006972EB"/>
    <w:rsid w:val="00697911"/>
    <w:rsid w:val="006A0559"/>
    <w:rsid w:val="006A08E0"/>
    <w:rsid w:val="006A1807"/>
    <w:rsid w:val="006A219D"/>
    <w:rsid w:val="006A2823"/>
    <w:rsid w:val="006A2B12"/>
    <w:rsid w:val="006A2E8C"/>
    <w:rsid w:val="006A3212"/>
    <w:rsid w:val="006A3C79"/>
    <w:rsid w:val="006A4243"/>
    <w:rsid w:val="006A491D"/>
    <w:rsid w:val="006A57AB"/>
    <w:rsid w:val="006A5FE5"/>
    <w:rsid w:val="006A6034"/>
    <w:rsid w:val="006A6300"/>
    <w:rsid w:val="006A6881"/>
    <w:rsid w:val="006A7C82"/>
    <w:rsid w:val="006B0D93"/>
    <w:rsid w:val="006B0E9F"/>
    <w:rsid w:val="006B1CD1"/>
    <w:rsid w:val="006B22CF"/>
    <w:rsid w:val="006B2710"/>
    <w:rsid w:val="006B2C25"/>
    <w:rsid w:val="006B37EA"/>
    <w:rsid w:val="006B3E33"/>
    <w:rsid w:val="006B4F3C"/>
    <w:rsid w:val="006B5AF4"/>
    <w:rsid w:val="006B600B"/>
    <w:rsid w:val="006B784B"/>
    <w:rsid w:val="006C00DD"/>
    <w:rsid w:val="006C03AE"/>
    <w:rsid w:val="006C0F69"/>
    <w:rsid w:val="006C1929"/>
    <w:rsid w:val="006C25E8"/>
    <w:rsid w:val="006C32CE"/>
    <w:rsid w:val="006C34AA"/>
    <w:rsid w:val="006C374C"/>
    <w:rsid w:val="006C4328"/>
    <w:rsid w:val="006C5CEA"/>
    <w:rsid w:val="006C631B"/>
    <w:rsid w:val="006C6425"/>
    <w:rsid w:val="006C6631"/>
    <w:rsid w:val="006C6CAC"/>
    <w:rsid w:val="006C70A9"/>
    <w:rsid w:val="006D033A"/>
    <w:rsid w:val="006D1797"/>
    <w:rsid w:val="006D1AD1"/>
    <w:rsid w:val="006D262E"/>
    <w:rsid w:val="006D36BC"/>
    <w:rsid w:val="006D3D8C"/>
    <w:rsid w:val="006D454D"/>
    <w:rsid w:val="006D465E"/>
    <w:rsid w:val="006D489D"/>
    <w:rsid w:val="006D4EBA"/>
    <w:rsid w:val="006D65B5"/>
    <w:rsid w:val="006D6711"/>
    <w:rsid w:val="006D6AE1"/>
    <w:rsid w:val="006D73AB"/>
    <w:rsid w:val="006D78E1"/>
    <w:rsid w:val="006E0422"/>
    <w:rsid w:val="006E1381"/>
    <w:rsid w:val="006E1802"/>
    <w:rsid w:val="006E1F32"/>
    <w:rsid w:val="006E21DE"/>
    <w:rsid w:val="006E23D0"/>
    <w:rsid w:val="006E2BD4"/>
    <w:rsid w:val="006E2EFC"/>
    <w:rsid w:val="006E3F89"/>
    <w:rsid w:val="006E3FC8"/>
    <w:rsid w:val="006E44D4"/>
    <w:rsid w:val="006E459C"/>
    <w:rsid w:val="006E5059"/>
    <w:rsid w:val="006E5556"/>
    <w:rsid w:val="006E5A2B"/>
    <w:rsid w:val="006E5C33"/>
    <w:rsid w:val="006E6A28"/>
    <w:rsid w:val="006E7317"/>
    <w:rsid w:val="006F0178"/>
    <w:rsid w:val="006F05FE"/>
    <w:rsid w:val="006F0753"/>
    <w:rsid w:val="006F0BCB"/>
    <w:rsid w:val="006F0F0F"/>
    <w:rsid w:val="006F3F97"/>
    <w:rsid w:val="006F4D38"/>
    <w:rsid w:val="006F50E0"/>
    <w:rsid w:val="006F59C1"/>
    <w:rsid w:val="006F6DC3"/>
    <w:rsid w:val="007005CB"/>
    <w:rsid w:val="007016B9"/>
    <w:rsid w:val="00701A07"/>
    <w:rsid w:val="0070200A"/>
    <w:rsid w:val="007027D8"/>
    <w:rsid w:val="007028E1"/>
    <w:rsid w:val="00702E99"/>
    <w:rsid w:val="0070423D"/>
    <w:rsid w:val="0070452F"/>
    <w:rsid w:val="00704C5B"/>
    <w:rsid w:val="00707CF3"/>
    <w:rsid w:val="00710D2C"/>
    <w:rsid w:val="00711337"/>
    <w:rsid w:val="0071267D"/>
    <w:rsid w:val="00715263"/>
    <w:rsid w:val="00717073"/>
    <w:rsid w:val="0071778C"/>
    <w:rsid w:val="00717919"/>
    <w:rsid w:val="00717F8D"/>
    <w:rsid w:val="00720FB4"/>
    <w:rsid w:val="00721BA4"/>
    <w:rsid w:val="00721E34"/>
    <w:rsid w:val="00722647"/>
    <w:rsid w:val="00722A6A"/>
    <w:rsid w:val="00723435"/>
    <w:rsid w:val="00723585"/>
    <w:rsid w:val="0072370D"/>
    <w:rsid w:val="00724C2C"/>
    <w:rsid w:val="0072545C"/>
    <w:rsid w:val="00725640"/>
    <w:rsid w:val="00726AC0"/>
    <w:rsid w:val="00726F17"/>
    <w:rsid w:val="007273E8"/>
    <w:rsid w:val="007275F9"/>
    <w:rsid w:val="00732350"/>
    <w:rsid w:val="007339CD"/>
    <w:rsid w:val="007346D3"/>
    <w:rsid w:val="0073573B"/>
    <w:rsid w:val="007357B5"/>
    <w:rsid w:val="00735F63"/>
    <w:rsid w:val="00735FC9"/>
    <w:rsid w:val="0073671F"/>
    <w:rsid w:val="00736994"/>
    <w:rsid w:val="00736BDA"/>
    <w:rsid w:val="00737036"/>
    <w:rsid w:val="00737828"/>
    <w:rsid w:val="00737ACA"/>
    <w:rsid w:val="007402A3"/>
    <w:rsid w:val="0074169D"/>
    <w:rsid w:val="007425CF"/>
    <w:rsid w:val="0074296B"/>
    <w:rsid w:val="00742C89"/>
    <w:rsid w:val="00743818"/>
    <w:rsid w:val="007443B7"/>
    <w:rsid w:val="00745FAB"/>
    <w:rsid w:val="00746B41"/>
    <w:rsid w:val="007475AC"/>
    <w:rsid w:val="00747AD2"/>
    <w:rsid w:val="00747B2A"/>
    <w:rsid w:val="0075017C"/>
    <w:rsid w:val="00752352"/>
    <w:rsid w:val="0075279C"/>
    <w:rsid w:val="007534C7"/>
    <w:rsid w:val="00753AAB"/>
    <w:rsid w:val="007547BF"/>
    <w:rsid w:val="0075529A"/>
    <w:rsid w:val="007561BD"/>
    <w:rsid w:val="00756C9A"/>
    <w:rsid w:val="00757376"/>
    <w:rsid w:val="00757C54"/>
    <w:rsid w:val="00757DFC"/>
    <w:rsid w:val="007601D8"/>
    <w:rsid w:val="007606A3"/>
    <w:rsid w:val="00760730"/>
    <w:rsid w:val="007614F5"/>
    <w:rsid w:val="00761810"/>
    <w:rsid w:val="00761836"/>
    <w:rsid w:val="0076287D"/>
    <w:rsid w:val="00763425"/>
    <w:rsid w:val="00764205"/>
    <w:rsid w:val="007646CC"/>
    <w:rsid w:val="007646D6"/>
    <w:rsid w:val="00765228"/>
    <w:rsid w:val="007656DD"/>
    <w:rsid w:val="00766932"/>
    <w:rsid w:val="007709E8"/>
    <w:rsid w:val="0077146D"/>
    <w:rsid w:val="00771FF8"/>
    <w:rsid w:val="00772DE8"/>
    <w:rsid w:val="00772F5C"/>
    <w:rsid w:val="00773C6A"/>
    <w:rsid w:val="00774A75"/>
    <w:rsid w:val="007752CD"/>
    <w:rsid w:val="00775D34"/>
    <w:rsid w:val="00775D78"/>
    <w:rsid w:val="00775DEC"/>
    <w:rsid w:val="0077657E"/>
    <w:rsid w:val="00782655"/>
    <w:rsid w:val="007829CB"/>
    <w:rsid w:val="00782DBD"/>
    <w:rsid w:val="0078410F"/>
    <w:rsid w:val="00784FC2"/>
    <w:rsid w:val="0078558B"/>
    <w:rsid w:val="007857BA"/>
    <w:rsid w:val="00785E15"/>
    <w:rsid w:val="0078666C"/>
    <w:rsid w:val="0078707D"/>
    <w:rsid w:val="00787C84"/>
    <w:rsid w:val="007904D5"/>
    <w:rsid w:val="00792B8A"/>
    <w:rsid w:val="007937C4"/>
    <w:rsid w:val="00793E55"/>
    <w:rsid w:val="00794272"/>
    <w:rsid w:val="0079437F"/>
    <w:rsid w:val="00794968"/>
    <w:rsid w:val="00795F7C"/>
    <w:rsid w:val="00796849"/>
    <w:rsid w:val="00797DA1"/>
    <w:rsid w:val="007A0362"/>
    <w:rsid w:val="007A1175"/>
    <w:rsid w:val="007A1228"/>
    <w:rsid w:val="007A20BB"/>
    <w:rsid w:val="007A3E4F"/>
    <w:rsid w:val="007A4686"/>
    <w:rsid w:val="007A46A0"/>
    <w:rsid w:val="007A486E"/>
    <w:rsid w:val="007A5558"/>
    <w:rsid w:val="007A57EA"/>
    <w:rsid w:val="007A62A9"/>
    <w:rsid w:val="007A6783"/>
    <w:rsid w:val="007A6CBA"/>
    <w:rsid w:val="007A750D"/>
    <w:rsid w:val="007B06B6"/>
    <w:rsid w:val="007B20B7"/>
    <w:rsid w:val="007B298D"/>
    <w:rsid w:val="007B4062"/>
    <w:rsid w:val="007B57A7"/>
    <w:rsid w:val="007B5B35"/>
    <w:rsid w:val="007B6412"/>
    <w:rsid w:val="007B6A5A"/>
    <w:rsid w:val="007C03FB"/>
    <w:rsid w:val="007C0F27"/>
    <w:rsid w:val="007C217E"/>
    <w:rsid w:val="007C307C"/>
    <w:rsid w:val="007C4223"/>
    <w:rsid w:val="007C647D"/>
    <w:rsid w:val="007C65C5"/>
    <w:rsid w:val="007C7B30"/>
    <w:rsid w:val="007D0331"/>
    <w:rsid w:val="007D040A"/>
    <w:rsid w:val="007D20CD"/>
    <w:rsid w:val="007D3235"/>
    <w:rsid w:val="007D4BF5"/>
    <w:rsid w:val="007D5017"/>
    <w:rsid w:val="007D56BB"/>
    <w:rsid w:val="007D5B9D"/>
    <w:rsid w:val="007D660D"/>
    <w:rsid w:val="007D6DE1"/>
    <w:rsid w:val="007D7BD1"/>
    <w:rsid w:val="007E15DD"/>
    <w:rsid w:val="007E164A"/>
    <w:rsid w:val="007E26A2"/>
    <w:rsid w:val="007E4717"/>
    <w:rsid w:val="007E6F70"/>
    <w:rsid w:val="007E79AD"/>
    <w:rsid w:val="007F0C4D"/>
    <w:rsid w:val="007F1640"/>
    <w:rsid w:val="007F216D"/>
    <w:rsid w:val="007F23ED"/>
    <w:rsid w:val="007F26EB"/>
    <w:rsid w:val="007F299E"/>
    <w:rsid w:val="007F38DB"/>
    <w:rsid w:val="007F456C"/>
    <w:rsid w:val="007F58AA"/>
    <w:rsid w:val="007F59AF"/>
    <w:rsid w:val="007F6381"/>
    <w:rsid w:val="007F671D"/>
    <w:rsid w:val="00800B6B"/>
    <w:rsid w:val="00800D9C"/>
    <w:rsid w:val="00801B54"/>
    <w:rsid w:val="00802A38"/>
    <w:rsid w:val="0080474F"/>
    <w:rsid w:val="00805857"/>
    <w:rsid w:val="00806DA6"/>
    <w:rsid w:val="008076E2"/>
    <w:rsid w:val="00810655"/>
    <w:rsid w:val="00811D06"/>
    <w:rsid w:val="008126A2"/>
    <w:rsid w:val="008139CA"/>
    <w:rsid w:val="00814170"/>
    <w:rsid w:val="00814A99"/>
    <w:rsid w:val="008158F4"/>
    <w:rsid w:val="008159E8"/>
    <w:rsid w:val="00817793"/>
    <w:rsid w:val="008217EF"/>
    <w:rsid w:val="00822104"/>
    <w:rsid w:val="00822C2C"/>
    <w:rsid w:val="00825BA0"/>
    <w:rsid w:val="00825C1A"/>
    <w:rsid w:val="0082697C"/>
    <w:rsid w:val="00826A37"/>
    <w:rsid w:val="00827BD7"/>
    <w:rsid w:val="008322D5"/>
    <w:rsid w:val="00832A64"/>
    <w:rsid w:val="00832DDE"/>
    <w:rsid w:val="008355B3"/>
    <w:rsid w:val="00835A6E"/>
    <w:rsid w:val="00836AAA"/>
    <w:rsid w:val="00841C20"/>
    <w:rsid w:val="00841DFA"/>
    <w:rsid w:val="00841E26"/>
    <w:rsid w:val="0084450D"/>
    <w:rsid w:val="00844865"/>
    <w:rsid w:val="00846DEE"/>
    <w:rsid w:val="00847295"/>
    <w:rsid w:val="00847378"/>
    <w:rsid w:val="00847416"/>
    <w:rsid w:val="008538E8"/>
    <w:rsid w:val="00854178"/>
    <w:rsid w:val="00855560"/>
    <w:rsid w:val="00855591"/>
    <w:rsid w:val="00855E5E"/>
    <w:rsid w:val="0085658B"/>
    <w:rsid w:val="00857352"/>
    <w:rsid w:val="00857D6E"/>
    <w:rsid w:val="00860847"/>
    <w:rsid w:val="00862488"/>
    <w:rsid w:val="00863499"/>
    <w:rsid w:val="00863F9D"/>
    <w:rsid w:val="0086477F"/>
    <w:rsid w:val="008659A8"/>
    <w:rsid w:val="00866A4E"/>
    <w:rsid w:val="00866D4C"/>
    <w:rsid w:val="00867B49"/>
    <w:rsid w:val="008703ED"/>
    <w:rsid w:val="0087095C"/>
    <w:rsid w:val="00871806"/>
    <w:rsid w:val="008721A4"/>
    <w:rsid w:val="00872B03"/>
    <w:rsid w:val="00873B3A"/>
    <w:rsid w:val="00874E0C"/>
    <w:rsid w:val="0087588B"/>
    <w:rsid w:val="008760B4"/>
    <w:rsid w:val="00876690"/>
    <w:rsid w:val="0087692D"/>
    <w:rsid w:val="00876A74"/>
    <w:rsid w:val="008771F7"/>
    <w:rsid w:val="00877202"/>
    <w:rsid w:val="00883236"/>
    <w:rsid w:val="0088622D"/>
    <w:rsid w:val="00886986"/>
    <w:rsid w:val="0088771F"/>
    <w:rsid w:val="00890348"/>
    <w:rsid w:val="00890CB2"/>
    <w:rsid w:val="00890D41"/>
    <w:rsid w:val="00892085"/>
    <w:rsid w:val="00892F37"/>
    <w:rsid w:val="008933F3"/>
    <w:rsid w:val="00894906"/>
    <w:rsid w:val="0089526B"/>
    <w:rsid w:val="00895480"/>
    <w:rsid w:val="00897D4C"/>
    <w:rsid w:val="008A08F2"/>
    <w:rsid w:val="008A0D97"/>
    <w:rsid w:val="008A0F4F"/>
    <w:rsid w:val="008A0F8F"/>
    <w:rsid w:val="008A10BF"/>
    <w:rsid w:val="008A24A7"/>
    <w:rsid w:val="008A2E4D"/>
    <w:rsid w:val="008A48E0"/>
    <w:rsid w:val="008A524A"/>
    <w:rsid w:val="008A5EF7"/>
    <w:rsid w:val="008A69A0"/>
    <w:rsid w:val="008B0166"/>
    <w:rsid w:val="008B0C23"/>
    <w:rsid w:val="008B1370"/>
    <w:rsid w:val="008B1900"/>
    <w:rsid w:val="008B2262"/>
    <w:rsid w:val="008B373E"/>
    <w:rsid w:val="008B420E"/>
    <w:rsid w:val="008B68E6"/>
    <w:rsid w:val="008B74AB"/>
    <w:rsid w:val="008C0327"/>
    <w:rsid w:val="008C071E"/>
    <w:rsid w:val="008C0B6E"/>
    <w:rsid w:val="008C10B9"/>
    <w:rsid w:val="008C20D3"/>
    <w:rsid w:val="008C25B3"/>
    <w:rsid w:val="008C2EF9"/>
    <w:rsid w:val="008C3128"/>
    <w:rsid w:val="008C35BE"/>
    <w:rsid w:val="008C4274"/>
    <w:rsid w:val="008C52DC"/>
    <w:rsid w:val="008C5B3B"/>
    <w:rsid w:val="008C64CB"/>
    <w:rsid w:val="008C6775"/>
    <w:rsid w:val="008C718B"/>
    <w:rsid w:val="008C73BF"/>
    <w:rsid w:val="008C7AB3"/>
    <w:rsid w:val="008D193B"/>
    <w:rsid w:val="008D1C3C"/>
    <w:rsid w:val="008D4DF0"/>
    <w:rsid w:val="008D4F91"/>
    <w:rsid w:val="008D7AC9"/>
    <w:rsid w:val="008E0D69"/>
    <w:rsid w:val="008E17EB"/>
    <w:rsid w:val="008E24A3"/>
    <w:rsid w:val="008E2847"/>
    <w:rsid w:val="008E37E2"/>
    <w:rsid w:val="008E3DB8"/>
    <w:rsid w:val="008E42F5"/>
    <w:rsid w:val="008E5DB7"/>
    <w:rsid w:val="008E7953"/>
    <w:rsid w:val="008E798A"/>
    <w:rsid w:val="008F00BE"/>
    <w:rsid w:val="008F06EC"/>
    <w:rsid w:val="008F1ED9"/>
    <w:rsid w:val="008F2DB7"/>
    <w:rsid w:val="008F2E85"/>
    <w:rsid w:val="008F3CE6"/>
    <w:rsid w:val="008F43CB"/>
    <w:rsid w:val="008F43F6"/>
    <w:rsid w:val="008F6AB9"/>
    <w:rsid w:val="008F71CC"/>
    <w:rsid w:val="008F72EA"/>
    <w:rsid w:val="00900DBC"/>
    <w:rsid w:val="00901295"/>
    <w:rsid w:val="00901359"/>
    <w:rsid w:val="00902AAB"/>
    <w:rsid w:val="00902DC9"/>
    <w:rsid w:val="00903515"/>
    <w:rsid w:val="00903C4A"/>
    <w:rsid w:val="00904621"/>
    <w:rsid w:val="009051F2"/>
    <w:rsid w:val="0090649C"/>
    <w:rsid w:val="00906CFD"/>
    <w:rsid w:val="00906D07"/>
    <w:rsid w:val="00907018"/>
    <w:rsid w:val="00907201"/>
    <w:rsid w:val="00907438"/>
    <w:rsid w:val="00907613"/>
    <w:rsid w:val="00907956"/>
    <w:rsid w:val="00907E43"/>
    <w:rsid w:val="00907F86"/>
    <w:rsid w:val="0091211E"/>
    <w:rsid w:val="009136B8"/>
    <w:rsid w:val="00913D95"/>
    <w:rsid w:val="00914D09"/>
    <w:rsid w:val="0091665A"/>
    <w:rsid w:val="00916CF0"/>
    <w:rsid w:val="00917AEA"/>
    <w:rsid w:val="00917AFE"/>
    <w:rsid w:val="0092070C"/>
    <w:rsid w:val="00921B75"/>
    <w:rsid w:val="00921EE0"/>
    <w:rsid w:val="00922439"/>
    <w:rsid w:val="009225B7"/>
    <w:rsid w:val="00922B27"/>
    <w:rsid w:val="00922B39"/>
    <w:rsid w:val="00925EE2"/>
    <w:rsid w:val="00926504"/>
    <w:rsid w:val="00926D13"/>
    <w:rsid w:val="0092715A"/>
    <w:rsid w:val="00927412"/>
    <w:rsid w:val="00930D4B"/>
    <w:rsid w:val="00932137"/>
    <w:rsid w:val="00932215"/>
    <w:rsid w:val="00934373"/>
    <w:rsid w:val="00934B9C"/>
    <w:rsid w:val="00934BAA"/>
    <w:rsid w:val="00936319"/>
    <w:rsid w:val="00936947"/>
    <w:rsid w:val="009406BE"/>
    <w:rsid w:val="00940964"/>
    <w:rsid w:val="009416E4"/>
    <w:rsid w:val="0094262F"/>
    <w:rsid w:val="00942BF1"/>
    <w:rsid w:val="00942E05"/>
    <w:rsid w:val="00944239"/>
    <w:rsid w:val="009442DB"/>
    <w:rsid w:val="0094486C"/>
    <w:rsid w:val="00944945"/>
    <w:rsid w:val="00944DBB"/>
    <w:rsid w:val="00945A17"/>
    <w:rsid w:val="0094606F"/>
    <w:rsid w:val="009460C4"/>
    <w:rsid w:val="0094726E"/>
    <w:rsid w:val="00947534"/>
    <w:rsid w:val="00947DF7"/>
    <w:rsid w:val="00947F47"/>
    <w:rsid w:val="009514EF"/>
    <w:rsid w:val="00951928"/>
    <w:rsid w:val="00951A59"/>
    <w:rsid w:val="00951F32"/>
    <w:rsid w:val="0095223B"/>
    <w:rsid w:val="009534FF"/>
    <w:rsid w:val="00955605"/>
    <w:rsid w:val="00955A72"/>
    <w:rsid w:val="0095695F"/>
    <w:rsid w:val="00956EE0"/>
    <w:rsid w:val="00961D29"/>
    <w:rsid w:val="00961E9A"/>
    <w:rsid w:val="0096201E"/>
    <w:rsid w:val="0096321A"/>
    <w:rsid w:val="00964375"/>
    <w:rsid w:val="00964522"/>
    <w:rsid w:val="0096534E"/>
    <w:rsid w:val="00965C88"/>
    <w:rsid w:val="0096655D"/>
    <w:rsid w:val="00971180"/>
    <w:rsid w:val="00974154"/>
    <w:rsid w:val="00974219"/>
    <w:rsid w:val="009746B0"/>
    <w:rsid w:val="009746EA"/>
    <w:rsid w:val="0097516B"/>
    <w:rsid w:val="00975AF6"/>
    <w:rsid w:val="00977788"/>
    <w:rsid w:val="00977877"/>
    <w:rsid w:val="00981353"/>
    <w:rsid w:val="0098136E"/>
    <w:rsid w:val="00981A8B"/>
    <w:rsid w:val="00981D39"/>
    <w:rsid w:val="00983C72"/>
    <w:rsid w:val="00984127"/>
    <w:rsid w:val="00984F86"/>
    <w:rsid w:val="0098506D"/>
    <w:rsid w:val="00985647"/>
    <w:rsid w:val="00985CB0"/>
    <w:rsid w:val="0098644C"/>
    <w:rsid w:val="00986E5C"/>
    <w:rsid w:val="00987122"/>
    <w:rsid w:val="00987632"/>
    <w:rsid w:val="00987BB2"/>
    <w:rsid w:val="0099023C"/>
    <w:rsid w:val="009909C9"/>
    <w:rsid w:val="0099135E"/>
    <w:rsid w:val="00991D43"/>
    <w:rsid w:val="00991E68"/>
    <w:rsid w:val="009927CA"/>
    <w:rsid w:val="00994515"/>
    <w:rsid w:val="00994589"/>
    <w:rsid w:val="00994A59"/>
    <w:rsid w:val="0099562E"/>
    <w:rsid w:val="00996C4C"/>
    <w:rsid w:val="009A0D41"/>
    <w:rsid w:val="009A1808"/>
    <w:rsid w:val="009A2205"/>
    <w:rsid w:val="009A2F53"/>
    <w:rsid w:val="009A365C"/>
    <w:rsid w:val="009A3776"/>
    <w:rsid w:val="009A3A82"/>
    <w:rsid w:val="009A3AB6"/>
    <w:rsid w:val="009A4185"/>
    <w:rsid w:val="009A41F0"/>
    <w:rsid w:val="009A4C8F"/>
    <w:rsid w:val="009A4D1E"/>
    <w:rsid w:val="009A735C"/>
    <w:rsid w:val="009B1CA9"/>
    <w:rsid w:val="009B2DE2"/>
    <w:rsid w:val="009B3729"/>
    <w:rsid w:val="009B4CF0"/>
    <w:rsid w:val="009B522C"/>
    <w:rsid w:val="009B7A7E"/>
    <w:rsid w:val="009C0485"/>
    <w:rsid w:val="009C06B9"/>
    <w:rsid w:val="009C09DA"/>
    <w:rsid w:val="009C0BB0"/>
    <w:rsid w:val="009C1669"/>
    <w:rsid w:val="009C5FC7"/>
    <w:rsid w:val="009C7333"/>
    <w:rsid w:val="009C7542"/>
    <w:rsid w:val="009D043F"/>
    <w:rsid w:val="009D15D3"/>
    <w:rsid w:val="009D18B0"/>
    <w:rsid w:val="009D2635"/>
    <w:rsid w:val="009D3411"/>
    <w:rsid w:val="009D3531"/>
    <w:rsid w:val="009D3FE3"/>
    <w:rsid w:val="009D42DE"/>
    <w:rsid w:val="009D461F"/>
    <w:rsid w:val="009D5B10"/>
    <w:rsid w:val="009D5D91"/>
    <w:rsid w:val="009D6D5A"/>
    <w:rsid w:val="009D740B"/>
    <w:rsid w:val="009E03B0"/>
    <w:rsid w:val="009E081E"/>
    <w:rsid w:val="009E0B6D"/>
    <w:rsid w:val="009E0F01"/>
    <w:rsid w:val="009E1B00"/>
    <w:rsid w:val="009E1B5A"/>
    <w:rsid w:val="009E1B81"/>
    <w:rsid w:val="009E1E32"/>
    <w:rsid w:val="009E21FE"/>
    <w:rsid w:val="009E28C1"/>
    <w:rsid w:val="009E39C6"/>
    <w:rsid w:val="009E77C1"/>
    <w:rsid w:val="009E78B7"/>
    <w:rsid w:val="009E7B5E"/>
    <w:rsid w:val="009F1AD8"/>
    <w:rsid w:val="009F1CED"/>
    <w:rsid w:val="009F224D"/>
    <w:rsid w:val="009F28AA"/>
    <w:rsid w:val="009F2C90"/>
    <w:rsid w:val="009F3C3D"/>
    <w:rsid w:val="009F4841"/>
    <w:rsid w:val="009F55A9"/>
    <w:rsid w:val="009F5FAF"/>
    <w:rsid w:val="009F6B72"/>
    <w:rsid w:val="009F6F65"/>
    <w:rsid w:val="009F7F6D"/>
    <w:rsid w:val="00A010A8"/>
    <w:rsid w:val="00A049C6"/>
    <w:rsid w:val="00A05C92"/>
    <w:rsid w:val="00A067A8"/>
    <w:rsid w:val="00A06ED4"/>
    <w:rsid w:val="00A10527"/>
    <w:rsid w:val="00A1087E"/>
    <w:rsid w:val="00A12916"/>
    <w:rsid w:val="00A12EB1"/>
    <w:rsid w:val="00A13CB2"/>
    <w:rsid w:val="00A1448B"/>
    <w:rsid w:val="00A14CE4"/>
    <w:rsid w:val="00A14D85"/>
    <w:rsid w:val="00A15BB9"/>
    <w:rsid w:val="00A15D9D"/>
    <w:rsid w:val="00A16145"/>
    <w:rsid w:val="00A167AB"/>
    <w:rsid w:val="00A17794"/>
    <w:rsid w:val="00A17EB6"/>
    <w:rsid w:val="00A21001"/>
    <w:rsid w:val="00A22227"/>
    <w:rsid w:val="00A23F18"/>
    <w:rsid w:val="00A24198"/>
    <w:rsid w:val="00A2597F"/>
    <w:rsid w:val="00A25A92"/>
    <w:rsid w:val="00A272F1"/>
    <w:rsid w:val="00A2767D"/>
    <w:rsid w:val="00A27ABE"/>
    <w:rsid w:val="00A30F7A"/>
    <w:rsid w:val="00A311D9"/>
    <w:rsid w:val="00A31383"/>
    <w:rsid w:val="00A3257A"/>
    <w:rsid w:val="00A3263D"/>
    <w:rsid w:val="00A32674"/>
    <w:rsid w:val="00A326C2"/>
    <w:rsid w:val="00A32718"/>
    <w:rsid w:val="00A32D54"/>
    <w:rsid w:val="00A32F91"/>
    <w:rsid w:val="00A33AFE"/>
    <w:rsid w:val="00A34BCE"/>
    <w:rsid w:val="00A37F61"/>
    <w:rsid w:val="00A41785"/>
    <w:rsid w:val="00A41854"/>
    <w:rsid w:val="00A41D45"/>
    <w:rsid w:val="00A42A9D"/>
    <w:rsid w:val="00A42F9B"/>
    <w:rsid w:val="00A437A3"/>
    <w:rsid w:val="00A43C75"/>
    <w:rsid w:val="00A43F2D"/>
    <w:rsid w:val="00A43FEE"/>
    <w:rsid w:val="00A44B91"/>
    <w:rsid w:val="00A45864"/>
    <w:rsid w:val="00A45A42"/>
    <w:rsid w:val="00A45FAF"/>
    <w:rsid w:val="00A47C04"/>
    <w:rsid w:val="00A5067B"/>
    <w:rsid w:val="00A51E6A"/>
    <w:rsid w:val="00A52F5A"/>
    <w:rsid w:val="00A53CE3"/>
    <w:rsid w:val="00A54978"/>
    <w:rsid w:val="00A56D09"/>
    <w:rsid w:val="00A5766A"/>
    <w:rsid w:val="00A602E1"/>
    <w:rsid w:val="00A60A6A"/>
    <w:rsid w:val="00A60A7D"/>
    <w:rsid w:val="00A612CE"/>
    <w:rsid w:val="00A61328"/>
    <w:rsid w:val="00A61F95"/>
    <w:rsid w:val="00A633F5"/>
    <w:rsid w:val="00A63945"/>
    <w:rsid w:val="00A64299"/>
    <w:rsid w:val="00A65227"/>
    <w:rsid w:val="00A6597E"/>
    <w:rsid w:val="00A65ECD"/>
    <w:rsid w:val="00A66226"/>
    <w:rsid w:val="00A662DA"/>
    <w:rsid w:val="00A66B41"/>
    <w:rsid w:val="00A66E2F"/>
    <w:rsid w:val="00A67AA0"/>
    <w:rsid w:val="00A67C79"/>
    <w:rsid w:val="00A7018D"/>
    <w:rsid w:val="00A71033"/>
    <w:rsid w:val="00A71761"/>
    <w:rsid w:val="00A72D6E"/>
    <w:rsid w:val="00A73C86"/>
    <w:rsid w:val="00A742B3"/>
    <w:rsid w:val="00A75D16"/>
    <w:rsid w:val="00A76833"/>
    <w:rsid w:val="00A77543"/>
    <w:rsid w:val="00A77BD4"/>
    <w:rsid w:val="00A81234"/>
    <w:rsid w:val="00A81AB7"/>
    <w:rsid w:val="00A835D4"/>
    <w:rsid w:val="00A83B20"/>
    <w:rsid w:val="00A842A0"/>
    <w:rsid w:val="00A84511"/>
    <w:rsid w:val="00A847A5"/>
    <w:rsid w:val="00A85A16"/>
    <w:rsid w:val="00A87B8D"/>
    <w:rsid w:val="00A90529"/>
    <w:rsid w:val="00A9095A"/>
    <w:rsid w:val="00A90A1C"/>
    <w:rsid w:val="00A9215F"/>
    <w:rsid w:val="00A93C8F"/>
    <w:rsid w:val="00A93D39"/>
    <w:rsid w:val="00A942BC"/>
    <w:rsid w:val="00A961C1"/>
    <w:rsid w:val="00A97098"/>
    <w:rsid w:val="00A976B3"/>
    <w:rsid w:val="00A97CD3"/>
    <w:rsid w:val="00A97F3A"/>
    <w:rsid w:val="00AA007D"/>
    <w:rsid w:val="00AA1070"/>
    <w:rsid w:val="00AA1A82"/>
    <w:rsid w:val="00AA1F0D"/>
    <w:rsid w:val="00AA26B7"/>
    <w:rsid w:val="00AA2855"/>
    <w:rsid w:val="00AA2C15"/>
    <w:rsid w:val="00AA34E2"/>
    <w:rsid w:val="00AA3EB0"/>
    <w:rsid w:val="00AA3FB4"/>
    <w:rsid w:val="00AA47CC"/>
    <w:rsid w:val="00AA48FA"/>
    <w:rsid w:val="00AA4F3C"/>
    <w:rsid w:val="00AA57F3"/>
    <w:rsid w:val="00AA61BD"/>
    <w:rsid w:val="00AA6AEC"/>
    <w:rsid w:val="00AA7163"/>
    <w:rsid w:val="00AA7C08"/>
    <w:rsid w:val="00AB02F1"/>
    <w:rsid w:val="00AB0412"/>
    <w:rsid w:val="00AB0B63"/>
    <w:rsid w:val="00AB1C91"/>
    <w:rsid w:val="00AB23E7"/>
    <w:rsid w:val="00AB2A87"/>
    <w:rsid w:val="00AB3293"/>
    <w:rsid w:val="00AB32F3"/>
    <w:rsid w:val="00AB58E5"/>
    <w:rsid w:val="00AB64FC"/>
    <w:rsid w:val="00AB6875"/>
    <w:rsid w:val="00AB72C0"/>
    <w:rsid w:val="00AC1815"/>
    <w:rsid w:val="00AC1DBB"/>
    <w:rsid w:val="00AC25A5"/>
    <w:rsid w:val="00AC51F2"/>
    <w:rsid w:val="00AC598F"/>
    <w:rsid w:val="00AC638E"/>
    <w:rsid w:val="00AC651F"/>
    <w:rsid w:val="00AC685E"/>
    <w:rsid w:val="00AC71B0"/>
    <w:rsid w:val="00AC76A9"/>
    <w:rsid w:val="00AD06C5"/>
    <w:rsid w:val="00AD1150"/>
    <w:rsid w:val="00AD1499"/>
    <w:rsid w:val="00AD155B"/>
    <w:rsid w:val="00AD18AA"/>
    <w:rsid w:val="00AD1F52"/>
    <w:rsid w:val="00AD26D0"/>
    <w:rsid w:val="00AD2EB8"/>
    <w:rsid w:val="00AD410C"/>
    <w:rsid w:val="00AD4150"/>
    <w:rsid w:val="00AD53CC"/>
    <w:rsid w:val="00AD5C22"/>
    <w:rsid w:val="00AD6E64"/>
    <w:rsid w:val="00AD7135"/>
    <w:rsid w:val="00AE119F"/>
    <w:rsid w:val="00AE17DC"/>
    <w:rsid w:val="00AE2B40"/>
    <w:rsid w:val="00AE3518"/>
    <w:rsid w:val="00AE3867"/>
    <w:rsid w:val="00AE4274"/>
    <w:rsid w:val="00AE4815"/>
    <w:rsid w:val="00AE5530"/>
    <w:rsid w:val="00AE603F"/>
    <w:rsid w:val="00AE6B39"/>
    <w:rsid w:val="00AE7CA2"/>
    <w:rsid w:val="00AF0188"/>
    <w:rsid w:val="00AF0C5F"/>
    <w:rsid w:val="00AF1EF4"/>
    <w:rsid w:val="00AF2519"/>
    <w:rsid w:val="00AF4590"/>
    <w:rsid w:val="00AF48EC"/>
    <w:rsid w:val="00AF60C6"/>
    <w:rsid w:val="00AF6120"/>
    <w:rsid w:val="00AF6635"/>
    <w:rsid w:val="00AF671D"/>
    <w:rsid w:val="00AF7DEB"/>
    <w:rsid w:val="00B00638"/>
    <w:rsid w:val="00B00E12"/>
    <w:rsid w:val="00B0196B"/>
    <w:rsid w:val="00B028B7"/>
    <w:rsid w:val="00B030F2"/>
    <w:rsid w:val="00B04E65"/>
    <w:rsid w:val="00B0666A"/>
    <w:rsid w:val="00B0673A"/>
    <w:rsid w:val="00B07341"/>
    <w:rsid w:val="00B0762D"/>
    <w:rsid w:val="00B101B9"/>
    <w:rsid w:val="00B103C3"/>
    <w:rsid w:val="00B10410"/>
    <w:rsid w:val="00B10FAB"/>
    <w:rsid w:val="00B11AB6"/>
    <w:rsid w:val="00B12669"/>
    <w:rsid w:val="00B12F82"/>
    <w:rsid w:val="00B13381"/>
    <w:rsid w:val="00B1569F"/>
    <w:rsid w:val="00B156E8"/>
    <w:rsid w:val="00B15C18"/>
    <w:rsid w:val="00B16AE7"/>
    <w:rsid w:val="00B17B64"/>
    <w:rsid w:val="00B17BE3"/>
    <w:rsid w:val="00B17D76"/>
    <w:rsid w:val="00B20F1D"/>
    <w:rsid w:val="00B216FA"/>
    <w:rsid w:val="00B21F41"/>
    <w:rsid w:val="00B220C2"/>
    <w:rsid w:val="00B2373F"/>
    <w:rsid w:val="00B247B2"/>
    <w:rsid w:val="00B26866"/>
    <w:rsid w:val="00B26BCD"/>
    <w:rsid w:val="00B273E4"/>
    <w:rsid w:val="00B2781F"/>
    <w:rsid w:val="00B30241"/>
    <w:rsid w:val="00B30417"/>
    <w:rsid w:val="00B30C87"/>
    <w:rsid w:val="00B30DC8"/>
    <w:rsid w:val="00B31966"/>
    <w:rsid w:val="00B33251"/>
    <w:rsid w:val="00B338F9"/>
    <w:rsid w:val="00B347C2"/>
    <w:rsid w:val="00B34D31"/>
    <w:rsid w:val="00B35ADC"/>
    <w:rsid w:val="00B35E8D"/>
    <w:rsid w:val="00B36E71"/>
    <w:rsid w:val="00B372F5"/>
    <w:rsid w:val="00B37F6F"/>
    <w:rsid w:val="00B40856"/>
    <w:rsid w:val="00B40B69"/>
    <w:rsid w:val="00B4210C"/>
    <w:rsid w:val="00B4384E"/>
    <w:rsid w:val="00B43D7D"/>
    <w:rsid w:val="00B447DC"/>
    <w:rsid w:val="00B46584"/>
    <w:rsid w:val="00B4716F"/>
    <w:rsid w:val="00B50813"/>
    <w:rsid w:val="00B50B44"/>
    <w:rsid w:val="00B51B09"/>
    <w:rsid w:val="00B51D5B"/>
    <w:rsid w:val="00B52A18"/>
    <w:rsid w:val="00B530C9"/>
    <w:rsid w:val="00B54B53"/>
    <w:rsid w:val="00B55105"/>
    <w:rsid w:val="00B57CF9"/>
    <w:rsid w:val="00B61034"/>
    <w:rsid w:val="00B61F2A"/>
    <w:rsid w:val="00B61FA3"/>
    <w:rsid w:val="00B62395"/>
    <w:rsid w:val="00B6248F"/>
    <w:rsid w:val="00B6274B"/>
    <w:rsid w:val="00B62F74"/>
    <w:rsid w:val="00B64B29"/>
    <w:rsid w:val="00B64DCC"/>
    <w:rsid w:val="00B654CD"/>
    <w:rsid w:val="00B65D38"/>
    <w:rsid w:val="00B67F5C"/>
    <w:rsid w:val="00B703F8"/>
    <w:rsid w:val="00B70883"/>
    <w:rsid w:val="00B719D5"/>
    <w:rsid w:val="00B724DE"/>
    <w:rsid w:val="00B72AF6"/>
    <w:rsid w:val="00B730D1"/>
    <w:rsid w:val="00B754FB"/>
    <w:rsid w:val="00B75565"/>
    <w:rsid w:val="00B80354"/>
    <w:rsid w:val="00B80528"/>
    <w:rsid w:val="00B8315B"/>
    <w:rsid w:val="00B83AF5"/>
    <w:rsid w:val="00B8452F"/>
    <w:rsid w:val="00B84AA0"/>
    <w:rsid w:val="00B84F2C"/>
    <w:rsid w:val="00B8518E"/>
    <w:rsid w:val="00B85B1F"/>
    <w:rsid w:val="00B86806"/>
    <w:rsid w:val="00B87FCF"/>
    <w:rsid w:val="00B90B95"/>
    <w:rsid w:val="00B90CA2"/>
    <w:rsid w:val="00B9174E"/>
    <w:rsid w:val="00B9204B"/>
    <w:rsid w:val="00B95A96"/>
    <w:rsid w:val="00B969FA"/>
    <w:rsid w:val="00B9797C"/>
    <w:rsid w:val="00BA045D"/>
    <w:rsid w:val="00BA091D"/>
    <w:rsid w:val="00BA0CA0"/>
    <w:rsid w:val="00BA10B5"/>
    <w:rsid w:val="00BA1432"/>
    <w:rsid w:val="00BA22FF"/>
    <w:rsid w:val="00BA263D"/>
    <w:rsid w:val="00BA2862"/>
    <w:rsid w:val="00BA32C0"/>
    <w:rsid w:val="00BA32F0"/>
    <w:rsid w:val="00BA3D96"/>
    <w:rsid w:val="00BA44ED"/>
    <w:rsid w:val="00BA471D"/>
    <w:rsid w:val="00BA7F94"/>
    <w:rsid w:val="00BB063E"/>
    <w:rsid w:val="00BB4163"/>
    <w:rsid w:val="00BB419B"/>
    <w:rsid w:val="00BB4B1C"/>
    <w:rsid w:val="00BB5058"/>
    <w:rsid w:val="00BB51B1"/>
    <w:rsid w:val="00BB5A9C"/>
    <w:rsid w:val="00BB6E8F"/>
    <w:rsid w:val="00BB7297"/>
    <w:rsid w:val="00BC0934"/>
    <w:rsid w:val="00BC13AC"/>
    <w:rsid w:val="00BC29C4"/>
    <w:rsid w:val="00BC384F"/>
    <w:rsid w:val="00BC3F8A"/>
    <w:rsid w:val="00BC4253"/>
    <w:rsid w:val="00BC448C"/>
    <w:rsid w:val="00BC65E1"/>
    <w:rsid w:val="00BC6A50"/>
    <w:rsid w:val="00BD1FC1"/>
    <w:rsid w:val="00BD28F0"/>
    <w:rsid w:val="00BD3833"/>
    <w:rsid w:val="00BD3996"/>
    <w:rsid w:val="00BD3A38"/>
    <w:rsid w:val="00BD3A4F"/>
    <w:rsid w:val="00BD4487"/>
    <w:rsid w:val="00BD5AF2"/>
    <w:rsid w:val="00BD7E3F"/>
    <w:rsid w:val="00BE1668"/>
    <w:rsid w:val="00BE1A3F"/>
    <w:rsid w:val="00BE351E"/>
    <w:rsid w:val="00BE3594"/>
    <w:rsid w:val="00BE3C8F"/>
    <w:rsid w:val="00BE4596"/>
    <w:rsid w:val="00BE45BB"/>
    <w:rsid w:val="00BE6408"/>
    <w:rsid w:val="00BE6B39"/>
    <w:rsid w:val="00BE6BA2"/>
    <w:rsid w:val="00BE76BF"/>
    <w:rsid w:val="00BE797E"/>
    <w:rsid w:val="00BE7DCF"/>
    <w:rsid w:val="00BF1E7A"/>
    <w:rsid w:val="00BF1F50"/>
    <w:rsid w:val="00BF292A"/>
    <w:rsid w:val="00BF3EF4"/>
    <w:rsid w:val="00BF47B8"/>
    <w:rsid w:val="00BF4B84"/>
    <w:rsid w:val="00BF4C00"/>
    <w:rsid w:val="00BF5C9B"/>
    <w:rsid w:val="00BF5CFE"/>
    <w:rsid w:val="00BF76D6"/>
    <w:rsid w:val="00BF76DC"/>
    <w:rsid w:val="00C02094"/>
    <w:rsid w:val="00C03226"/>
    <w:rsid w:val="00C035D2"/>
    <w:rsid w:val="00C03895"/>
    <w:rsid w:val="00C03F32"/>
    <w:rsid w:val="00C0469F"/>
    <w:rsid w:val="00C047B1"/>
    <w:rsid w:val="00C04996"/>
    <w:rsid w:val="00C05977"/>
    <w:rsid w:val="00C0776C"/>
    <w:rsid w:val="00C07A93"/>
    <w:rsid w:val="00C107A6"/>
    <w:rsid w:val="00C11904"/>
    <w:rsid w:val="00C11DEF"/>
    <w:rsid w:val="00C122EC"/>
    <w:rsid w:val="00C1341F"/>
    <w:rsid w:val="00C13EAB"/>
    <w:rsid w:val="00C1477A"/>
    <w:rsid w:val="00C14923"/>
    <w:rsid w:val="00C14DE7"/>
    <w:rsid w:val="00C16175"/>
    <w:rsid w:val="00C1776C"/>
    <w:rsid w:val="00C20FCC"/>
    <w:rsid w:val="00C210A5"/>
    <w:rsid w:val="00C234D2"/>
    <w:rsid w:val="00C23964"/>
    <w:rsid w:val="00C248AC"/>
    <w:rsid w:val="00C24D41"/>
    <w:rsid w:val="00C26708"/>
    <w:rsid w:val="00C26BD3"/>
    <w:rsid w:val="00C27008"/>
    <w:rsid w:val="00C27813"/>
    <w:rsid w:val="00C30142"/>
    <w:rsid w:val="00C30561"/>
    <w:rsid w:val="00C30848"/>
    <w:rsid w:val="00C30DDC"/>
    <w:rsid w:val="00C31378"/>
    <w:rsid w:val="00C3163D"/>
    <w:rsid w:val="00C317F9"/>
    <w:rsid w:val="00C34254"/>
    <w:rsid w:val="00C3530F"/>
    <w:rsid w:val="00C3611F"/>
    <w:rsid w:val="00C363E2"/>
    <w:rsid w:val="00C365FE"/>
    <w:rsid w:val="00C371AC"/>
    <w:rsid w:val="00C40869"/>
    <w:rsid w:val="00C40C64"/>
    <w:rsid w:val="00C419C2"/>
    <w:rsid w:val="00C41E41"/>
    <w:rsid w:val="00C42568"/>
    <w:rsid w:val="00C42F8E"/>
    <w:rsid w:val="00C434A9"/>
    <w:rsid w:val="00C43A03"/>
    <w:rsid w:val="00C44C11"/>
    <w:rsid w:val="00C47B88"/>
    <w:rsid w:val="00C51468"/>
    <w:rsid w:val="00C51902"/>
    <w:rsid w:val="00C51AC0"/>
    <w:rsid w:val="00C533CB"/>
    <w:rsid w:val="00C544F4"/>
    <w:rsid w:val="00C54EDB"/>
    <w:rsid w:val="00C55572"/>
    <w:rsid w:val="00C55B87"/>
    <w:rsid w:val="00C56E3B"/>
    <w:rsid w:val="00C575AC"/>
    <w:rsid w:val="00C605C2"/>
    <w:rsid w:val="00C60979"/>
    <w:rsid w:val="00C616DD"/>
    <w:rsid w:val="00C62A07"/>
    <w:rsid w:val="00C62B8F"/>
    <w:rsid w:val="00C63DC9"/>
    <w:rsid w:val="00C648A8"/>
    <w:rsid w:val="00C64B4D"/>
    <w:rsid w:val="00C656D7"/>
    <w:rsid w:val="00C660D6"/>
    <w:rsid w:val="00C67480"/>
    <w:rsid w:val="00C67B68"/>
    <w:rsid w:val="00C67CD2"/>
    <w:rsid w:val="00C70ADB"/>
    <w:rsid w:val="00C70FE3"/>
    <w:rsid w:val="00C73D75"/>
    <w:rsid w:val="00C74351"/>
    <w:rsid w:val="00C743A3"/>
    <w:rsid w:val="00C74663"/>
    <w:rsid w:val="00C74C90"/>
    <w:rsid w:val="00C74F65"/>
    <w:rsid w:val="00C7594C"/>
    <w:rsid w:val="00C76A76"/>
    <w:rsid w:val="00C76FAF"/>
    <w:rsid w:val="00C771A2"/>
    <w:rsid w:val="00C80588"/>
    <w:rsid w:val="00C80A9A"/>
    <w:rsid w:val="00C8108E"/>
    <w:rsid w:val="00C81494"/>
    <w:rsid w:val="00C822DC"/>
    <w:rsid w:val="00C8282B"/>
    <w:rsid w:val="00C84708"/>
    <w:rsid w:val="00C84B5E"/>
    <w:rsid w:val="00C84D28"/>
    <w:rsid w:val="00C85142"/>
    <w:rsid w:val="00C855C1"/>
    <w:rsid w:val="00C85CEB"/>
    <w:rsid w:val="00C85D1A"/>
    <w:rsid w:val="00C862E7"/>
    <w:rsid w:val="00C86307"/>
    <w:rsid w:val="00C8693F"/>
    <w:rsid w:val="00C8703A"/>
    <w:rsid w:val="00C87138"/>
    <w:rsid w:val="00C8770A"/>
    <w:rsid w:val="00C9031E"/>
    <w:rsid w:val="00C907FC"/>
    <w:rsid w:val="00C92DF6"/>
    <w:rsid w:val="00C93D8F"/>
    <w:rsid w:val="00C9429F"/>
    <w:rsid w:val="00C96855"/>
    <w:rsid w:val="00CA04DB"/>
    <w:rsid w:val="00CA16CB"/>
    <w:rsid w:val="00CA2FD0"/>
    <w:rsid w:val="00CA4222"/>
    <w:rsid w:val="00CA42FC"/>
    <w:rsid w:val="00CA5B2D"/>
    <w:rsid w:val="00CA653F"/>
    <w:rsid w:val="00CA6787"/>
    <w:rsid w:val="00CA79B9"/>
    <w:rsid w:val="00CB0F9A"/>
    <w:rsid w:val="00CB13EE"/>
    <w:rsid w:val="00CB15C9"/>
    <w:rsid w:val="00CB220A"/>
    <w:rsid w:val="00CB2233"/>
    <w:rsid w:val="00CB2BE9"/>
    <w:rsid w:val="00CB40FE"/>
    <w:rsid w:val="00CB45A1"/>
    <w:rsid w:val="00CB4BD4"/>
    <w:rsid w:val="00CB7032"/>
    <w:rsid w:val="00CC1194"/>
    <w:rsid w:val="00CC1AEF"/>
    <w:rsid w:val="00CC2A42"/>
    <w:rsid w:val="00CC3F0B"/>
    <w:rsid w:val="00CC41CB"/>
    <w:rsid w:val="00CC4305"/>
    <w:rsid w:val="00CC49AB"/>
    <w:rsid w:val="00CC4BD2"/>
    <w:rsid w:val="00CC52CF"/>
    <w:rsid w:val="00CC567B"/>
    <w:rsid w:val="00CC6664"/>
    <w:rsid w:val="00CC6A1A"/>
    <w:rsid w:val="00CC7B51"/>
    <w:rsid w:val="00CC7C83"/>
    <w:rsid w:val="00CC7D14"/>
    <w:rsid w:val="00CC7E59"/>
    <w:rsid w:val="00CD08C8"/>
    <w:rsid w:val="00CD1495"/>
    <w:rsid w:val="00CD17B6"/>
    <w:rsid w:val="00CD28CA"/>
    <w:rsid w:val="00CD5755"/>
    <w:rsid w:val="00CD5F6B"/>
    <w:rsid w:val="00CD7F3D"/>
    <w:rsid w:val="00CE072D"/>
    <w:rsid w:val="00CE09B1"/>
    <w:rsid w:val="00CE0E45"/>
    <w:rsid w:val="00CE14A7"/>
    <w:rsid w:val="00CE18D8"/>
    <w:rsid w:val="00CE1BF0"/>
    <w:rsid w:val="00CE2F31"/>
    <w:rsid w:val="00CE3D6A"/>
    <w:rsid w:val="00CE4146"/>
    <w:rsid w:val="00CE4785"/>
    <w:rsid w:val="00CE5D90"/>
    <w:rsid w:val="00CE6FD6"/>
    <w:rsid w:val="00CE74B7"/>
    <w:rsid w:val="00CE74E0"/>
    <w:rsid w:val="00CE7665"/>
    <w:rsid w:val="00CE76FF"/>
    <w:rsid w:val="00CE7824"/>
    <w:rsid w:val="00CE788E"/>
    <w:rsid w:val="00CE7C0C"/>
    <w:rsid w:val="00CE7C22"/>
    <w:rsid w:val="00CE7F1D"/>
    <w:rsid w:val="00CF1860"/>
    <w:rsid w:val="00CF2013"/>
    <w:rsid w:val="00CF236D"/>
    <w:rsid w:val="00CF2F55"/>
    <w:rsid w:val="00CF32FC"/>
    <w:rsid w:val="00CF350C"/>
    <w:rsid w:val="00CF4029"/>
    <w:rsid w:val="00CF457B"/>
    <w:rsid w:val="00CF4CC9"/>
    <w:rsid w:val="00CF69F3"/>
    <w:rsid w:val="00CF6D20"/>
    <w:rsid w:val="00CF6E2D"/>
    <w:rsid w:val="00CF6FCB"/>
    <w:rsid w:val="00CF70EE"/>
    <w:rsid w:val="00CF7411"/>
    <w:rsid w:val="00CF78AC"/>
    <w:rsid w:val="00D006EC"/>
    <w:rsid w:val="00D00884"/>
    <w:rsid w:val="00D0098A"/>
    <w:rsid w:val="00D02393"/>
    <w:rsid w:val="00D02E5A"/>
    <w:rsid w:val="00D038A0"/>
    <w:rsid w:val="00D03DFC"/>
    <w:rsid w:val="00D069F9"/>
    <w:rsid w:val="00D0777A"/>
    <w:rsid w:val="00D07ED4"/>
    <w:rsid w:val="00D10806"/>
    <w:rsid w:val="00D11637"/>
    <w:rsid w:val="00D12217"/>
    <w:rsid w:val="00D1223D"/>
    <w:rsid w:val="00D12613"/>
    <w:rsid w:val="00D135A2"/>
    <w:rsid w:val="00D15B29"/>
    <w:rsid w:val="00D15DDB"/>
    <w:rsid w:val="00D15E2E"/>
    <w:rsid w:val="00D163FD"/>
    <w:rsid w:val="00D17C22"/>
    <w:rsid w:val="00D228E6"/>
    <w:rsid w:val="00D23014"/>
    <w:rsid w:val="00D23BD5"/>
    <w:rsid w:val="00D247FB"/>
    <w:rsid w:val="00D25C1F"/>
    <w:rsid w:val="00D25FF8"/>
    <w:rsid w:val="00D2619D"/>
    <w:rsid w:val="00D26B3E"/>
    <w:rsid w:val="00D26B9A"/>
    <w:rsid w:val="00D27D36"/>
    <w:rsid w:val="00D27E30"/>
    <w:rsid w:val="00D30826"/>
    <w:rsid w:val="00D30A25"/>
    <w:rsid w:val="00D312B4"/>
    <w:rsid w:val="00D31368"/>
    <w:rsid w:val="00D3175B"/>
    <w:rsid w:val="00D31E8E"/>
    <w:rsid w:val="00D326C3"/>
    <w:rsid w:val="00D32FF1"/>
    <w:rsid w:val="00D33E97"/>
    <w:rsid w:val="00D33F1E"/>
    <w:rsid w:val="00D341D5"/>
    <w:rsid w:val="00D348D4"/>
    <w:rsid w:val="00D34B8D"/>
    <w:rsid w:val="00D3562A"/>
    <w:rsid w:val="00D36B71"/>
    <w:rsid w:val="00D3762F"/>
    <w:rsid w:val="00D40744"/>
    <w:rsid w:val="00D40A50"/>
    <w:rsid w:val="00D4261D"/>
    <w:rsid w:val="00D42969"/>
    <w:rsid w:val="00D42EC2"/>
    <w:rsid w:val="00D43006"/>
    <w:rsid w:val="00D4346A"/>
    <w:rsid w:val="00D44299"/>
    <w:rsid w:val="00D44648"/>
    <w:rsid w:val="00D468B8"/>
    <w:rsid w:val="00D46969"/>
    <w:rsid w:val="00D47B11"/>
    <w:rsid w:val="00D50192"/>
    <w:rsid w:val="00D50370"/>
    <w:rsid w:val="00D50A45"/>
    <w:rsid w:val="00D50CDC"/>
    <w:rsid w:val="00D52E81"/>
    <w:rsid w:val="00D53025"/>
    <w:rsid w:val="00D5447A"/>
    <w:rsid w:val="00D54BFE"/>
    <w:rsid w:val="00D5579B"/>
    <w:rsid w:val="00D55D2A"/>
    <w:rsid w:val="00D56F8B"/>
    <w:rsid w:val="00D61427"/>
    <w:rsid w:val="00D61B71"/>
    <w:rsid w:val="00D620B0"/>
    <w:rsid w:val="00D62213"/>
    <w:rsid w:val="00D62A8A"/>
    <w:rsid w:val="00D63D53"/>
    <w:rsid w:val="00D64710"/>
    <w:rsid w:val="00D651D3"/>
    <w:rsid w:val="00D65CF3"/>
    <w:rsid w:val="00D66230"/>
    <w:rsid w:val="00D7058C"/>
    <w:rsid w:val="00D723E9"/>
    <w:rsid w:val="00D728F5"/>
    <w:rsid w:val="00D72CD9"/>
    <w:rsid w:val="00D736EE"/>
    <w:rsid w:val="00D73886"/>
    <w:rsid w:val="00D73890"/>
    <w:rsid w:val="00D73DE6"/>
    <w:rsid w:val="00D74A69"/>
    <w:rsid w:val="00D752AB"/>
    <w:rsid w:val="00D75388"/>
    <w:rsid w:val="00D77789"/>
    <w:rsid w:val="00D80730"/>
    <w:rsid w:val="00D82726"/>
    <w:rsid w:val="00D82BC4"/>
    <w:rsid w:val="00D834BC"/>
    <w:rsid w:val="00D83645"/>
    <w:rsid w:val="00D84AC6"/>
    <w:rsid w:val="00D84C93"/>
    <w:rsid w:val="00D86342"/>
    <w:rsid w:val="00D872FD"/>
    <w:rsid w:val="00D87CBE"/>
    <w:rsid w:val="00D902E1"/>
    <w:rsid w:val="00D91A80"/>
    <w:rsid w:val="00D921F1"/>
    <w:rsid w:val="00D93165"/>
    <w:rsid w:val="00D94A54"/>
    <w:rsid w:val="00D94B98"/>
    <w:rsid w:val="00D96AC6"/>
    <w:rsid w:val="00D96E02"/>
    <w:rsid w:val="00D971FB"/>
    <w:rsid w:val="00D9743E"/>
    <w:rsid w:val="00D97B67"/>
    <w:rsid w:val="00D97BF4"/>
    <w:rsid w:val="00DA081D"/>
    <w:rsid w:val="00DA0F70"/>
    <w:rsid w:val="00DA1123"/>
    <w:rsid w:val="00DA17A2"/>
    <w:rsid w:val="00DA20BD"/>
    <w:rsid w:val="00DA382E"/>
    <w:rsid w:val="00DA3BF8"/>
    <w:rsid w:val="00DA3D43"/>
    <w:rsid w:val="00DA4295"/>
    <w:rsid w:val="00DA52FF"/>
    <w:rsid w:val="00DA56FF"/>
    <w:rsid w:val="00DA60AC"/>
    <w:rsid w:val="00DA6277"/>
    <w:rsid w:val="00DA67B2"/>
    <w:rsid w:val="00DA7F5C"/>
    <w:rsid w:val="00DB008A"/>
    <w:rsid w:val="00DB0659"/>
    <w:rsid w:val="00DB1ECE"/>
    <w:rsid w:val="00DB2A41"/>
    <w:rsid w:val="00DB2DF4"/>
    <w:rsid w:val="00DB3191"/>
    <w:rsid w:val="00DB32A2"/>
    <w:rsid w:val="00DB423C"/>
    <w:rsid w:val="00DB446D"/>
    <w:rsid w:val="00DB6B4E"/>
    <w:rsid w:val="00DB6FA7"/>
    <w:rsid w:val="00DC042A"/>
    <w:rsid w:val="00DC11E6"/>
    <w:rsid w:val="00DC1D47"/>
    <w:rsid w:val="00DC26CD"/>
    <w:rsid w:val="00DC2825"/>
    <w:rsid w:val="00DC2BBA"/>
    <w:rsid w:val="00DC2E4A"/>
    <w:rsid w:val="00DC33EA"/>
    <w:rsid w:val="00DC34E0"/>
    <w:rsid w:val="00DC397C"/>
    <w:rsid w:val="00DC3E5D"/>
    <w:rsid w:val="00DC4595"/>
    <w:rsid w:val="00DC6E34"/>
    <w:rsid w:val="00DC713E"/>
    <w:rsid w:val="00DC7A95"/>
    <w:rsid w:val="00DC7B75"/>
    <w:rsid w:val="00DC7B8E"/>
    <w:rsid w:val="00DD0AD2"/>
    <w:rsid w:val="00DD168F"/>
    <w:rsid w:val="00DD3264"/>
    <w:rsid w:val="00DD331B"/>
    <w:rsid w:val="00DD387A"/>
    <w:rsid w:val="00DD39A7"/>
    <w:rsid w:val="00DD4B1C"/>
    <w:rsid w:val="00DD5D45"/>
    <w:rsid w:val="00DD6EC8"/>
    <w:rsid w:val="00DE0A86"/>
    <w:rsid w:val="00DE0D8D"/>
    <w:rsid w:val="00DE15FE"/>
    <w:rsid w:val="00DE1C18"/>
    <w:rsid w:val="00DE200F"/>
    <w:rsid w:val="00DE2372"/>
    <w:rsid w:val="00DE2F00"/>
    <w:rsid w:val="00DE3EB3"/>
    <w:rsid w:val="00DE4161"/>
    <w:rsid w:val="00DE49F3"/>
    <w:rsid w:val="00DE5635"/>
    <w:rsid w:val="00DE62FE"/>
    <w:rsid w:val="00DF01A2"/>
    <w:rsid w:val="00DF0299"/>
    <w:rsid w:val="00DF11FC"/>
    <w:rsid w:val="00DF137B"/>
    <w:rsid w:val="00DF1772"/>
    <w:rsid w:val="00DF3B97"/>
    <w:rsid w:val="00DF3C37"/>
    <w:rsid w:val="00DF48FB"/>
    <w:rsid w:val="00DF5A3C"/>
    <w:rsid w:val="00DF6398"/>
    <w:rsid w:val="00DF7669"/>
    <w:rsid w:val="00DF76FE"/>
    <w:rsid w:val="00E03D36"/>
    <w:rsid w:val="00E04724"/>
    <w:rsid w:val="00E04768"/>
    <w:rsid w:val="00E04B2A"/>
    <w:rsid w:val="00E04FAF"/>
    <w:rsid w:val="00E069C6"/>
    <w:rsid w:val="00E11580"/>
    <w:rsid w:val="00E12EF9"/>
    <w:rsid w:val="00E13C1D"/>
    <w:rsid w:val="00E14F68"/>
    <w:rsid w:val="00E151DE"/>
    <w:rsid w:val="00E207BD"/>
    <w:rsid w:val="00E20EAB"/>
    <w:rsid w:val="00E2130A"/>
    <w:rsid w:val="00E21350"/>
    <w:rsid w:val="00E22F38"/>
    <w:rsid w:val="00E238E7"/>
    <w:rsid w:val="00E242E1"/>
    <w:rsid w:val="00E257EA"/>
    <w:rsid w:val="00E26813"/>
    <w:rsid w:val="00E26CAD"/>
    <w:rsid w:val="00E30332"/>
    <w:rsid w:val="00E3135E"/>
    <w:rsid w:val="00E31E18"/>
    <w:rsid w:val="00E330A7"/>
    <w:rsid w:val="00E3377B"/>
    <w:rsid w:val="00E349A8"/>
    <w:rsid w:val="00E34B19"/>
    <w:rsid w:val="00E35014"/>
    <w:rsid w:val="00E365C0"/>
    <w:rsid w:val="00E3673D"/>
    <w:rsid w:val="00E36BB4"/>
    <w:rsid w:val="00E3751E"/>
    <w:rsid w:val="00E40D04"/>
    <w:rsid w:val="00E4184E"/>
    <w:rsid w:val="00E42F10"/>
    <w:rsid w:val="00E43107"/>
    <w:rsid w:val="00E43392"/>
    <w:rsid w:val="00E434DE"/>
    <w:rsid w:val="00E443B8"/>
    <w:rsid w:val="00E44910"/>
    <w:rsid w:val="00E45613"/>
    <w:rsid w:val="00E46367"/>
    <w:rsid w:val="00E46B06"/>
    <w:rsid w:val="00E50173"/>
    <w:rsid w:val="00E503D6"/>
    <w:rsid w:val="00E5059E"/>
    <w:rsid w:val="00E5075C"/>
    <w:rsid w:val="00E50972"/>
    <w:rsid w:val="00E51185"/>
    <w:rsid w:val="00E52183"/>
    <w:rsid w:val="00E52208"/>
    <w:rsid w:val="00E52787"/>
    <w:rsid w:val="00E53495"/>
    <w:rsid w:val="00E540DF"/>
    <w:rsid w:val="00E542C2"/>
    <w:rsid w:val="00E5454B"/>
    <w:rsid w:val="00E55224"/>
    <w:rsid w:val="00E55925"/>
    <w:rsid w:val="00E55C58"/>
    <w:rsid w:val="00E55CDF"/>
    <w:rsid w:val="00E55E2D"/>
    <w:rsid w:val="00E56A0D"/>
    <w:rsid w:val="00E56C6B"/>
    <w:rsid w:val="00E56D73"/>
    <w:rsid w:val="00E57456"/>
    <w:rsid w:val="00E57640"/>
    <w:rsid w:val="00E57E46"/>
    <w:rsid w:val="00E60425"/>
    <w:rsid w:val="00E604C1"/>
    <w:rsid w:val="00E627E3"/>
    <w:rsid w:val="00E6285A"/>
    <w:rsid w:val="00E62ED3"/>
    <w:rsid w:val="00E642AB"/>
    <w:rsid w:val="00E65DAB"/>
    <w:rsid w:val="00E67A47"/>
    <w:rsid w:val="00E67FC0"/>
    <w:rsid w:val="00E716E7"/>
    <w:rsid w:val="00E72311"/>
    <w:rsid w:val="00E723F7"/>
    <w:rsid w:val="00E72DF7"/>
    <w:rsid w:val="00E744B2"/>
    <w:rsid w:val="00E75F63"/>
    <w:rsid w:val="00E75FB6"/>
    <w:rsid w:val="00E76389"/>
    <w:rsid w:val="00E77660"/>
    <w:rsid w:val="00E810EE"/>
    <w:rsid w:val="00E81CCD"/>
    <w:rsid w:val="00E826EB"/>
    <w:rsid w:val="00E83095"/>
    <w:rsid w:val="00E8341F"/>
    <w:rsid w:val="00E8359F"/>
    <w:rsid w:val="00E8382C"/>
    <w:rsid w:val="00E83D8F"/>
    <w:rsid w:val="00E84277"/>
    <w:rsid w:val="00E85C33"/>
    <w:rsid w:val="00E86E64"/>
    <w:rsid w:val="00E871D6"/>
    <w:rsid w:val="00E873C8"/>
    <w:rsid w:val="00E875D2"/>
    <w:rsid w:val="00E87B8D"/>
    <w:rsid w:val="00E90CA1"/>
    <w:rsid w:val="00E91B69"/>
    <w:rsid w:val="00E92379"/>
    <w:rsid w:val="00E928D8"/>
    <w:rsid w:val="00E92E8B"/>
    <w:rsid w:val="00E93D4F"/>
    <w:rsid w:val="00E93F30"/>
    <w:rsid w:val="00E94E1B"/>
    <w:rsid w:val="00E94E2C"/>
    <w:rsid w:val="00E95CE4"/>
    <w:rsid w:val="00E96C61"/>
    <w:rsid w:val="00E979B6"/>
    <w:rsid w:val="00EA11EA"/>
    <w:rsid w:val="00EA282F"/>
    <w:rsid w:val="00EA2B41"/>
    <w:rsid w:val="00EA2BB5"/>
    <w:rsid w:val="00EA2CC0"/>
    <w:rsid w:val="00EA2ED4"/>
    <w:rsid w:val="00EA3032"/>
    <w:rsid w:val="00EA3067"/>
    <w:rsid w:val="00EA4058"/>
    <w:rsid w:val="00EA488A"/>
    <w:rsid w:val="00EA5311"/>
    <w:rsid w:val="00EA565E"/>
    <w:rsid w:val="00EB0570"/>
    <w:rsid w:val="00EB23CC"/>
    <w:rsid w:val="00EB24AB"/>
    <w:rsid w:val="00EB24FE"/>
    <w:rsid w:val="00EB26E0"/>
    <w:rsid w:val="00EB37A5"/>
    <w:rsid w:val="00EB4260"/>
    <w:rsid w:val="00EB4998"/>
    <w:rsid w:val="00EB4C5F"/>
    <w:rsid w:val="00EB4DC0"/>
    <w:rsid w:val="00EB4FBC"/>
    <w:rsid w:val="00EB52C2"/>
    <w:rsid w:val="00EB5F49"/>
    <w:rsid w:val="00EB79F4"/>
    <w:rsid w:val="00EB7D08"/>
    <w:rsid w:val="00EC1407"/>
    <w:rsid w:val="00EC230B"/>
    <w:rsid w:val="00EC38FC"/>
    <w:rsid w:val="00EC406E"/>
    <w:rsid w:val="00EC5346"/>
    <w:rsid w:val="00EC695A"/>
    <w:rsid w:val="00EC72D5"/>
    <w:rsid w:val="00EC797E"/>
    <w:rsid w:val="00ED0A0A"/>
    <w:rsid w:val="00ED21C6"/>
    <w:rsid w:val="00ED5AEF"/>
    <w:rsid w:val="00ED6637"/>
    <w:rsid w:val="00ED6E8A"/>
    <w:rsid w:val="00EE0119"/>
    <w:rsid w:val="00EE018C"/>
    <w:rsid w:val="00EE1E7E"/>
    <w:rsid w:val="00EE2BDF"/>
    <w:rsid w:val="00EE46BA"/>
    <w:rsid w:val="00EE5B10"/>
    <w:rsid w:val="00EE62E1"/>
    <w:rsid w:val="00EE694C"/>
    <w:rsid w:val="00EE7123"/>
    <w:rsid w:val="00EE7CF4"/>
    <w:rsid w:val="00EF01A7"/>
    <w:rsid w:val="00EF06E4"/>
    <w:rsid w:val="00EF375B"/>
    <w:rsid w:val="00EF6890"/>
    <w:rsid w:val="00EF6984"/>
    <w:rsid w:val="00EF69CD"/>
    <w:rsid w:val="00EF6F22"/>
    <w:rsid w:val="00EF77EB"/>
    <w:rsid w:val="00F01B1F"/>
    <w:rsid w:val="00F021B8"/>
    <w:rsid w:val="00F03140"/>
    <w:rsid w:val="00F0461F"/>
    <w:rsid w:val="00F04FD3"/>
    <w:rsid w:val="00F0552F"/>
    <w:rsid w:val="00F05A70"/>
    <w:rsid w:val="00F05E42"/>
    <w:rsid w:val="00F06189"/>
    <w:rsid w:val="00F06437"/>
    <w:rsid w:val="00F0646D"/>
    <w:rsid w:val="00F101CD"/>
    <w:rsid w:val="00F101D9"/>
    <w:rsid w:val="00F10C45"/>
    <w:rsid w:val="00F10EF4"/>
    <w:rsid w:val="00F11FB9"/>
    <w:rsid w:val="00F12818"/>
    <w:rsid w:val="00F12F3D"/>
    <w:rsid w:val="00F13430"/>
    <w:rsid w:val="00F13CCC"/>
    <w:rsid w:val="00F140C1"/>
    <w:rsid w:val="00F140F5"/>
    <w:rsid w:val="00F1426C"/>
    <w:rsid w:val="00F14316"/>
    <w:rsid w:val="00F1499F"/>
    <w:rsid w:val="00F14ABE"/>
    <w:rsid w:val="00F15251"/>
    <w:rsid w:val="00F15626"/>
    <w:rsid w:val="00F15EB3"/>
    <w:rsid w:val="00F1658F"/>
    <w:rsid w:val="00F16E88"/>
    <w:rsid w:val="00F17334"/>
    <w:rsid w:val="00F17E76"/>
    <w:rsid w:val="00F2081B"/>
    <w:rsid w:val="00F21B34"/>
    <w:rsid w:val="00F25047"/>
    <w:rsid w:val="00F25D42"/>
    <w:rsid w:val="00F25E0A"/>
    <w:rsid w:val="00F27B7F"/>
    <w:rsid w:val="00F304EB"/>
    <w:rsid w:val="00F30A46"/>
    <w:rsid w:val="00F30E8D"/>
    <w:rsid w:val="00F315D5"/>
    <w:rsid w:val="00F330BD"/>
    <w:rsid w:val="00F35C8E"/>
    <w:rsid w:val="00F36D4C"/>
    <w:rsid w:val="00F37D7C"/>
    <w:rsid w:val="00F40E34"/>
    <w:rsid w:val="00F411C4"/>
    <w:rsid w:val="00F41B6B"/>
    <w:rsid w:val="00F4509A"/>
    <w:rsid w:val="00F45BE9"/>
    <w:rsid w:val="00F45C5E"/>
    <w:rsid w:val="00F4714E"/>
    <w:rsid w:val="00F47CD2"/>
    <w:rsid w:val="00F50BD0"/>
    <w:rsid w:val="00F50DA6"/>
    <w:rsid w:val="00F51589"/>
    <w:rsid w:val="00F515DB"/>
    <w:rsid w:val="00F51798"/>
    <w:rsid w:val="00F52A08"/>
    <w:rsid w:val="00F53514"/>
    <w:rsid w:val="00F53FB9"/>
    <w:rsid w:val="00F54008"/>
    <w:rsid w:val="00F5426B"/>
    <w:rsid w:val="00F5430F"/>
    <w:rsid w:val="00F543D7"/>
    <w:rsid w:val="00F55CA3"/>
    <w:rsid w:val="00F56BC7"/>
    <w:rsid w:val="00F5754B"/>
    <w:rsid w:val="00F638C8"/>
    <w:rsid w:val="00F63959"/>
    <w:rsid w:val="00F64968"/>
    <w:rsid w:val="00F65103"/>
    <w:rsid w:val="00F65219"/>
    <w:rsid w:val="00F6636C"/>
    <w:rsid w:val="00F70466"/>
    <w:rsid w:val="00F718C6"/>
    <w:rsid w:val="00F71BF1"/>
    <w:rsid w:val="00F72B43"/>
    <w:rsid w:val="00F736A9"/>
    <w:rsid w:val="00F74847"/>
    <w:rsid w:val="00F74D52"/>
    <w:rsid w:val="00F74F9A"/>
    <w:rsid w:val="00F75A12"/>
    <w:rsid w:val="00F76AAC"/>
    <w:rsid w:val="00F76BA8"/>
    <w:rsid w:val="00F76CC6"/>
    <w:rsid w:val="00F77E5D"/>
    <w:rsid w:val="00F801E2"/>
    <w:rsid w:val="00F80DCB"/>
    <w:rsid w:val="00F81CFE"/>
    <w:rsid w:val="00F81F95"/>
    <w:rsid w:val="00F83CC8"/>
    <w:rsid w:val="00F84F93"/>
    <w:rsid w:val="00F85E7D"/>
    <w:rsid w:val="00F87445"/>
    <w:rsid w:val="00F87454"/>
    <w:rsid w:val="00F87793"/>
    <w:rsid w:val="00F87DB4"/>
    <w:rsid w:val="00F90297"/>
    <w:rsid w:val="00F906CE"/>
    <w:rsid w:val="00F9076A"/>
    <w:rsid w:val="00F90977"/>
    <w:rsid w:val="00F909F7"/>
    <w:rsid w:val="00F90B9B"/>
    <w:rsid w:val="00F90CDE"/>
    <w:rsid w:val="00F9270A"/>
    <w:rsid w:val="00F93EBF"/>
    <w:rsid w:val="00F957AA"/>
    <w:rsid w:val="00F95858"/>
    <w:rsid w:val="00F95A8D"/>
    <w:rsid w:val="00F96C44"/>
    <w:rsid w:val="00F97CEC"/>
    <w:rsid w:val="00FA0865"/>
    <w:rsid w:val="00FA0BC9"/>
    <w:rsid w:val="00FA1480"/>
    <w:rsid w:val="00FA172C"/>
    <w:rsid w:val="00FA30AC"/>
    <w:rsid w:val="00FA3104"/>
    <w:rsid w:val="00FA3221"/>
    <w:rsid w:val="00FA510C"/>
    <w:rsid w:val="00FA5CC8"/>
    <w:rsid w:val="00FA67B3"/>
    <w:rsid w:val="00FA6FFD"/>
    <w:rsid w:val="00FA7216"/>
    <w:rsid w:val="00FB049F"/>
    <w:rsid w:val="00FB0BF1"/>
    <w:rsid w:val="00FB0CCF"/>
    <w:rsid w:val="00FB2092"/>
    <w:rsid w:val="00FB2C31"/>
    <w:rsid w:val="00FB3E80"/>
    <w:rsid w:val="00FB425C"/>
    <w:rsid w:val="00FB4DC0"/>
    <w:rsid w:val="00FB521E"/>
    <w:rsid w:val="00FB66DB"/>
    <w:rsid w:val="00FB72E3"/>
    <w:rsid w:val="00FB7BD2"/>
    <w:rsid w:val="00FC0DD0"/>
    <w:rsid w:val="00FC1149"/>
    <w:rsid w:val="00FC1C98"/>
    <w:rsid w:val="00FC4004"/>
    <w:rsid w:val="00FC4787"/>
    <w:rsid w:val="00FC4A37"/>
    <w:rsid w:val="00FC4A91"/>
    <w:rsid w:val="00FC5403"/>
    <w:rsid w:val="00FC5CB0"/>
    <w:rsid w:val="00FC5E15"/>
    <w:rsid w:val="00FC5FC2"/>
    <w:rsid w:val="00FC78E0"/>
    <w:rsid w:val="00FD1C58"/>
    <w:rsid w:val="00FD267B"/>
    <w:rsid w:val="00FD3D73"/>
    <w:rsid w:val="00FD4AB2"/>
    <w:rsid w:val="00FD685A"/>
    <w:rsid w:val="00FD7060"/>
    <w:rsid w:val="00FE1333"/>
    <w:rsid w:val="00FE16A4"/>
    <w:rsid w:val="00FE218A"/>
    <w:rsid w:val="00FE33D1"/>
    <w:rsid w:val="00FE39BA"/>
    <w:rsid w:val="00FE3CD5"/>
    <w:rsid w:val="00FE3F07"/>
    <w:rsid w:val="00FE4C46"/>
    <w:rsid w:val="00FE4D86"/>
    <w:rsid w:val="00FE584E"/>
    <w:rsid w:val="00FE7034"/>
    <w:rsid w:val="00FF0444"/>
    <w:rsid w:val="00FF0BE8"/>
    <w:rsid w:val="00FF0ECD"/>
    <w:rsid w:val="00FF186C"/>
    <w:rsid w:val="00FF1AA3"/>
    <w:rsid w:val="00FF1EE8"/>
    <w:rsid w:val="00FF2563"/>
    <w:rsid w:val="00FF33AC"/>
    <w:rsid w:val="00FF37CD"/>
    <w:rsid w:val="00FF5725"/>
    <w:rsid w:val="00FF6B85"/>
    <w:rsid w:val="00FF717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32C18E"/>
  <w15:docId w15:val="{828F9045-CC85-4B3E-9467-968C8B49D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unhideWhenUsed="1" w:qFormat="1"/>
    <w:lsdException w:name="heading 8" w:uiPriority="99" w:unhideWhenUsed="1" w:qFormat="1"/>
    <w:lsdException w:name="heading 9" w:uiPriority="9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99" w:unhideWhenUsed="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iPriority="99" w:unhideWhenUsed="1"/>
    <w:lsdException w:name="Strong" w:uiPriority="99" w:qFormat="1"/>
    <w:lsdException w:name="Emphasis" w:uiPriority="99"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63"/>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0A49"/>
    <w:pPr>
      <w:spacing w:after="40" w:line="260" w:lineRule="exact"/>
    </w:pPr>
    <w:rPr>
      <w:rFonts w:ascii="Bookman Old Style" w:hAnsi="Bookman Old Style"/>
      <w:szCs w:val="24"/>
    </w:rPr>
  </w:style>
  <w:style w:type="paragraph" w:styleId="Heading1">
    <w:name w:val="heading 1"/>
    <w:basedOn w:val="Normal"/>
    <w:next w:val="BodyText"/>
    <w:link w:val="Heading1Char"/>
    <w:uiPriority w:val="99"/>
    <w:qFormat/>
    <w:rsid w:val="00DC1D47"/>
    <w:pPr>
      <w:keepNext/>
      <w:pageBreakBefore/>
      <w:numPr>
        <w:numId w:val="6"/>
      </w:numPr>
      <w:tabs>
        <w:tab w:val="left" w:pos="720"/>
      </w:tabs>
      <w:spacing w:before="480" w:after="240" w:line="240" w:lineRule="auto"/>
      <w:outlineLvl w:val="0"/>
    </w:pPr>
    <w:rPr>
      <w:rFonts w:ascii="Gill Sans MT" w:hAnsi="Gill Sans MT"/>
      <w:b/>
      <w:caps/>
      <w:color w:val="4F81BD"/>
      <w:spacing w:val="40"/>
      <w:kern w:val="32"/>
      <w:sz w:val="28"/>
      <w:szCs w:val="32"/>
      <w:lang w:val="x-none" w:eastAsia="x-none"/>
    </w:rPr>
  </w:style>
  <w:style w:type="paragraph" w:styleId="Heading2">
    <w:name w:val="heading 2"/>
    <w:basedOn w:val="Normal"/>
    <w:next w:val="BodyText"/>
    <w:link w:val="Heading2Char"/>
    <w:uiPriority w:val="99"/>
    <w:qFormat/>
    <w:rsid w:val="00DC1D47"/>
    <w:pPr>
      <w:keepNext/>
      <w:numPr>
        <w:ilvl w:val="1"/>
        <w:numId w:val="6"/>
      </w:numPr>
      <w:tabs>
        <w:tab w:val="left" w:pos="720"/>
        <w:tab w:val="left" w:pos="864"/>
      </w:tabs>
      <w:spacing w:before="360" w:after="120" w:line="240" w:lineRule="auto"/>
      <w:outlineLvl w:val="1"/>
    </w:pPr>
    <w:rPr>
      <w:rFonts w:ascii="Gill Sans MT" w:hAnsi="Gill Sans MT"/>
      <w:b/>
      <w:i/>
      <w:sz w:val="28"/>
      <w:szCs w:val="28"/>
      <w:lang w:val="x-none" w:eastAsia="x-none"/>
    </w:rPr>
  </w:style>
  <w:style w:type="paragraph" w:styleId="Heading3">
    <w:name w:val="heading 3"/>
    <w:basedOn w:val="Normal"/>
    <w:next w:val="BodyText"/>
    <w:link w:val="Heading3Char"/>
    <w:uiPriority w:val="99"/>
    <w:qFormat/>
    <w:rsid w:val="00DC1D47"/>
    <w:pPr>
      <w:keepNext/>
      <w:numPr>
        <w:ilvl w:val="2"/>
        <w:numId w:val="6"/>
      </w:numPr>
      <w:tabs>
        <w:tab w:val="left" w:pos="936"/>
      </w:tabs>
      <w:spacing w:before="360" w:after="120" w:line="240" w:lineRule="auto"/>
      <w:outlineLvl w:val="2"/>
    </w:pPr>
    <w:rPr>
      <w:rFonts w:ascii="Gill Sans MT" w:hAnsi="Gill Sans MT"/>
      <w:sz w:val="28"/>
      <w:szCs w:val="26"/>
      <w:lang w:val="x-none" w:eastAsia="x-none"/>
    </w:rPr>
  </w:style>
  <w:style w:type="paragraph" w:styleId="Heading4">
    <w:name w:val="heading 4"/>
    <w:basedOn w:val="Heading3"/>
    <w:next w:val="BodyText"/>
    <w:link w:val="Heading4Char"/>
    <w:uiPriority w:val="99"/>
    <w:qFormat/>
    <w:rsid w:val="00DC1D47"/>
    <w:pPr>
      <w:numPr>
        <w:ilvl w:val="3"/>
      </w:numPr>
      <w:spacing w:after="60"/>
      <w:outlineLvl w:val="3"/>
    </w:pPr>
    <w:rPr>
      <w:rFonts w:ascii="Garamond" w:hAnsi="Garamond"/>
      <w:sz w:val="24"/>
    </w:rPr>
  </w:style>
  <w:style w:type="paragraph" w:styleId="Heading5">
    <w:name w:val="heading 5"/>
    <w:basedOn w:val="Normal"/>
    <w:next w:val="BodyText"/>
    <w:link w:val="Heading5Char"/>
    <w:uiPriority w:val="99"/>
    <w:qFormat/>
    <w:rsid w:val="00DC1D47"/>
    <w:pPr>
      <w:keepNext/>
      <w:numPr>
        <w:ilvl w:val="4"/>
        <w:numId w:val="6"/>
      </w:numPr>
      <w:tabs>
        <w:tab w:val="left" w:pos="1152"/>
      </w:tabs>
      <w:spacing w:before="240" w:after="60" w:line="240" w:lineRule="auto"/>
      <w:outlineLvl w:val="4"/>
    </w:pPr>
    <w:rPr>
      <w:rFonts w:ascii="Garamond" w:hAnsi="Garamond"/>
      <w:sz w:val="22"/>
      <w:lang w:val="x-none" w:eastAsia="x-none"/>
    </w:rPr>
  </w:style>
  <w:style w:type="paragraph" w:styleId="Heading6">
    <w:name w:val="heading 6"/>
    <w:basedOn w:val="Normal"/>
    <w:next w:val="BodyText"/>
    <w:link w:val="Heading6Char"/>
    <w:uiPriority w:val="99"/>
    <w:qFormat/>
    <w:rsid w:val="00DC1D47"/>
    <w:pPr>
      <w:numPr>
        <w:ilvl w:val="5"/>
        <w:numId w:val="6"/>
      </w:numPr>
      <w:spacing w:before="240" w:after="60" w:line="240" w:lineRule="auto"/>
      <w:outlineLvl w:val="5"/>
    </w:pPr>
    <w:rPr>
      <w:rFonts w:ascii="Garamond" w:hAnsi="Garamond"/>
      <w:sz w:val="22"/>
      <w:lang w:val="x-none" w:eastAsia="x-none"/>
    </w:rPr>
  </w:style>
  <w:style w:type="paragraph" w:styleId="Heading7">
    <w:name w:val="heading 7"/>
    <w:aliases w:val="appendix"/>
    <w:basedOn w:val="Normal"/>
    <w:next w:val="BodyText"/>
    <w:link w:val="Heading7Char"/>
    <w:uiPriority w:val="99"/>
    <w:qFormat/>
    <w:rsid w:val="00DC1D47"/>
    <w:pPr>
      <w:numPr>
        <w:ilvl w:val="6"/>
        <w:numId w:val="6"/>
      </w:numPr>
      <w:spacing w:before="240" w:after="60" w:line="240" w:lineRule="auto"/>
      <w:outlineLvl w:val="6"/>
    </w:pPr>
    <w:rPr>
      <w:rFonts w:ascii="Garamond" w:hAnsi="Garamond"/>
      <w:sz w:val="22"/>
      <w:lang w:val="x-none" w:eastAsia="x-none"/>
    </w:rPr>
  </w:style>
  <w:style w:type="paragraph" w:styleId="Heading8">
    <w:name w:val="heading 8"/>
    <w:basedOn w:val="Normal"/>
    <w:next w:val="BodyText"/>
    <w:link w:val="Heading8Char"/>
    <w:uiPriority w:val="99"/>
    <w:qFormat/>
    <w:rsid w:val="00DC1D47"/>
    <w:pPr>
      <w:numPr>
        <w:ilvl w:val="7"/>
        <w:numId w:val="6"/>
      </w:numPr>
      <w:spacing w:before="240" w:after="60" w:line="240" w:lineRule="auto"/>
      <w:outlineLvl w:val="7"/>
    </w:pPr>
    <w:rPr>
      <w:rFonts w:ascii="Garamond" w:hAnsi="Garamond"/>
      <w:sz w:val="22"/>
      <w:lang w:val="x-none" w:eastAsia="x-none"/>
    </w:rPr>
  </w:style>
  <w:style w:type="paragraph" w:styleId="Heading9">
    <w:name w:val="heading 9"/>
    <w:basedOn w:val="Normal"/>
    <w:next w:val="BodyText"/>
    <w:link w:val="Heading9Char"/>
    <w:uiPriority w:val="99"/>
    <w:qFormat/>
    <w:rsid w:val="00DC1D47"/>
    <w:pPr>
      <w:numPr>
        <w:ilvl w:val="8"/>
        <w:numId w:val="6"/>
      </w:numPr>
      <w:spacing w:before="240" w:after="60" w:line="240" w:lineRule="auto"/>
      <w:outlineLvl w:val="8"/>
    </w:pPr>
    <w:rPr>
      <w:rFonts w:ascii="Garamond" w:hAnsi="Garamond"/>
      <w:sz w:val="1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uiPriority w:val="9"/>
    <w:rsid w:val="00DC1D47"/>
    <w:rPr>
      <w:rFonts w:ascii="Garamond" w:hAnsi="Garamond"/>
      <w:sz w:val="22"/>
      <w:szCs w:val="24"/>
      <w:lang w:val="x-none" w:eastAsia="x-none"/>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2"/>
      </w:numPr>
      <w:tabs>
        <w:tab w:val="left" w:pos="1440"/>
      </w:tabs>
      <w:spacing w:after="120"/>
      <w:ind w:left="1440"/>
    </w:pPr>
  </w:style>
  <w:style w:type="paragraph" w:styleId="Title">
    <w:name w:val="Title"/>
    <w:basedOn w:val="Normal"/>
    <w:link w:val="TitleChar"/>
    <w:uiPriority w:val="99"/>
    <w:qFormat/>
    <w:rsid w:val="00907956"/>
    <w:pPr>
      <w:spacing w:before="240" w:after="60"/>
      <w:jc w:val="right"/>
    </w:pPr>
    <w:rPr>
      <w:rFonts w:ascii="Verdana" w:hAnsi="Verdana"/>
      <w:b/>
      <w:kern w:val="28"/>
      <w:sz w:val="32"/>
    </w:rPr>
  </w:style>
  <w:style w:type="character" w:customStyle="1" w:styleId="TitleChar">
    <w:name w:val="Title Char"/>
    <w:link w:val="Title"/>
    <w:uiPriority w:val="10"/>
    <w:rsid w:val="00907956"/>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9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9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99"/>
    <w:rsid w:val="001C6A49"/>
    <w:pPr>
      <w:ind w:left="1320"/>
    </w:pPr>
    <w:rPr>
      <w:sz w:val="18"/>
    </w:rPr>
  </w:style>
  <w:style w:type="paragraph" w:styleId="TOC8">
    <w:name w:val="toc 8"/>
    <w:basedOn w:val="Normal"/>
    <w:next w:val="Normal"/>
    <w:autoRedefine/>
    <w:uiPriority w:val="99"/>
    <w:rsid w:val="001C6A49"/>
    <w:pPr>
      <w:ind w:left="1540"/>
    </w:pPr>
    <w:rPr>
      <w:sz w:val="18"/>
    </w:rPr>
  </w:style>
  <w:style w:type="paragraph" w:styleId="TOC9">
    <w:name w:val="toc 9"/>
    <w:basedOn w:val="Normal"/>
    <w:next w:val="Normal"/>
    <w:autoRedefine/>
    <w:uiPriority w:val="9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uiPriority w:val="99"/>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uiPriority w:val="99"/>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uiPriority w:val="99"/>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uiPriority w:val="99"/>
    <w:rsid w:val="00697267"/>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rsid w:val="00310724"/>
    <w:pPr>
      <w:keepNext/>
      <w:tabs>
        <w:tab w:val="left" w:pos="144"/>
        <w:tab w:val="left" w:pos="288"/>
        <w:tab w:val="left" w:pos="432"/>
        <w:tab w:val="left" w:pos="576"/>
        <w:tab w:val="left" w:pos="720"/>
        <w:tab w:val="left" w:pos="864"/>
        <w:tab w:val="left" w:pos="1008"/>
      </w:tabs>
      <w:spacing w:before="60" w:after="60" w:line="220" w:lineRule="exact"/>
    </w:pPr>
    <w:rPr>
      <w:noProof/>
      <w:sz w:val="18"/>
      <w:szCs w:val="18"/>
    </w:rPr>
  </w:style>
  <w:style w:type="character" w:customStyle="1" w:styleId="TableTextChar">
    <w:name w:val="TableText Char"/>
    <w:link w:val="TableText"/>
    <w:rsid w:val="00310724"/>
    <w:rPr>
      <w:rFonts w:ascii="Bookman Old Style" w:hAnsi="Bookman Old Style"/>
      <w:noProof/>
      <w:sz w:val="18"/>
      <w:szCs w:val="18"/>
    </w:rPr>
  </w:style>
  <w:style w:type="paragraph" w:styleId="Caption">
    <w:name w:val="caption"/>
    <w:basedOn w:val="Normal"/>
    <w:next w:val="Normal"/>
    <w:link w:val="CaptionChar"/>
    <w:uiPriority w:val="35"/>
    <w:qFormat/>
    <w:rsid w:val="00847378"/>
    <w:pPr>
      <w:keepNext/>
      <w:spacing w:before="200" w:after="120"/>
      <w:ind w:left="720"/>
      <w:jc w:val="center"/>
      <w:pPrChange w:id="0" w:author="Aziz Boxwala" w:date="2014-08-22T19:59:00Z">
        <w:pPr>
          <w:keepNext/>
          <w:spacing w:before="200" w:after="120" w:line="260" w:lineRule="exact"/>
          <w:ind w:left="720"/>
          <w:jc w:val="center"/>
        </w:pPr>
      </w:pPrChange>
    </w:pPr>
    <w:rPr>
      <w:rFonts w:eastAsia="?l?r ??’c"/>
      <w:b/>
      <w:i/>
      <w:iCs/>
      <w:color w:val="000000"/>
      <w:sz w:val="18"/>
      <w:szCs w:val="18"/>
      <w:lang w:eastAsia="zh-CN"/>
      <w:rPrChange w:id="0" w:author="Aziz Boxwala" w:date="2014-08-22T19:59:00Z">
        <w:rPr>
          <w:rFonts w:ascii="Bookman Old Style" w:eastAsia="?l?r ??’c" w:hAnsi="Bookman Old Style"/>
          <w:b/>
          <w:i/>
          <w:iCs/>
          <w:noProof/>
          <w:color w:val="000000"/>
          <w:sz w:val="18"/>
          <w:szCs w:val="18"/>
          <w:lang w:val="en-US" w:eastAsia="zh-CN" w:bidi="ar-SA"/>
        </w:rPr>
      </w:rPrChange>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DC1D47"/>
    <w:pPr>
      <w:pageBreakBefore/>
      <w:widowControl w:val="0"/>
      <w:numPr>
        <w:numId w:val="5"/>
      </w:numPr>
      <w:tabs>
        <w:tab w:val="left" w:pos="2700"/>
      </w:tabs>
      <w:spacing w:before="480" w:after="240"/>
      <w:outlineLvl w:val="0"/>
    </w:pPr>
    <w:rPr>
      <w:rFonts w:ascii="Gill Sans MT" w:eastAsia="MS Mincho" w:hAnsi="Gill Sans MT" w:cs="Arial"/>
      <w:b/>
      <w:bCs/>
      <w:caps/>
      <w:color w:val="4F81BD"/>
      <w:spacing w:val="40"/>
      <w:kern w:val="32"/>
      <w:sz w:val="28"/>
      <w:szCs w:val="28"/>
      <w:lang w:eastAsia="ja-JP"/>
    </w:rPr>
  </w:style>
  <w:style w:type="numbering" w:customStyle="1" w:styleId="Constraints">
    <w:name w:val="Constraints"/>
    <w:rsid w:val="00C52BA5"/>
    <w:pPr>
      <w:numPr>
        <w:numId w:val="1"/>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BodyText"/>
    <w:rsid w:val="00DC1D47"/>
    <w:pPr>
      <w:numPr>
        <w:ilvl w:val="0"/>
        <w:numId w:val="0"/>
      </w:numPr>
    </w:p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39"/>
    <w:rsid w:val="008E03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36757B"/>
    <w:pPr>
      <w:tabs>
        <w:tab w:val="right" w:leader="dot" w:pos="9360"/>
      </w:tabs>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150262"/>
    <w:pPr>
      <w:spacing w:before="0" w:after="0" w:line="300" w:lineRule="exact"/>
    </w:pPr>
    <w:rPr>
      <w:bCs/>
      <w:sz w:val="24"/>
    </w:rPr>
  </w:style>
  <w:style w:type="paragraph" w:styleId="Header">
    <w:name w:val="header"/>
    <w:basedOn w:val="Normal"/>
    <w:link w:val="HeaderChar"/>
    <w:uiPriority w:val="99"/>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847378"/>
    <w:rPr>
      <w:rFonts w:ascii="Bookman Old Style" w:eastAsia="?l?r ??’c" w:hAnsi="Bookman Old Style"/>
      <w:b/>
      <w:i/>
      <w:iCs/>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42302A"/>
    <w:pPr>
      <w:tabs>
        <w:tab w:val="left" w:pos="1080"/>
        <w:tab w:val="left" w:pos="1440"/>
      </w:tabs>
      <w:spacing w:after="120" w:line="260" w:lineRule="exact"/>
    </w:pPr>
    <w:rPr>
      <w:rFonts w:ascii="Bookman Old Style" w:eastAsia="?l?r ??’c" w:hAnsi="Bookman Old Style"/>
      <w:noProof/>
      <w:szCs w:val="24"/>
    </w:rPr>
  </w:style>
  <w:style w:type="character" w:customStyle="1" w:styleId="BodyTextChar">
    <w:name w:val="BodyText Char"/>
    <w:link w:val="BodyText"/>
    <w:rsid w:val="0042302A"/>
    <w:rPr>
      <w:rFonts w:ascii="Bookman Old Style" w:eastAsia="?l?r ??’c" w:hAnsi="Bookman Old Style"/>
      <w:noProof/>
      <w:szCs w:val="24"/>
    </w:rPr>
  </w:style>
  <w:style w:type="character" w:customStyle="1" w:styleId="XMLnameBold">
    <w:name w:val="XMLnameBold"/>
    <w:qFormat/>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uiPriority w:val="99"/>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43540B"/>
    <w:pPr>
      <w:spacing w:line="240" w:lineRule="auto"/>
      <w:jc w:val="center"/>
    </w:pPr>
  </w:style>
  <w:style w:type="character" w:customStyle="1" w:styleId="Heading3Char">
    <w:name w:val="Heading 3 Char"/>
    <w:link w:val="Heading3"/>
    <w:uiPriority w:val="9"/>
    <w:rsid w:val="00DC1D47"/>
    <w:rPr>
      <w:rFonts w:ascii="Gill Sans MT" w:hAnsi="Gill Sans MT"/>
      <w:sz w:val="28"/>
      <w:szCs w:val="26"/>
      <w:lang w:val="x-none" w:eastAsia="x-none"/>
    </w:rPr>
  </w:style>
  <w:style w:type="character" w:customStyle="1" w:styleId="Heading4Char">
    <w:name w:val="Heading 4 Char"/>
    <w:link w:val="Heading4"/>
    <w:uiPriority w:val="9"/>
    <w:rsid w:val="00DC1D47"/>
    <w:rPr>
      <w:rFonts w:ascii="Garamond" w:hAnsi="Garamond"/>
      <w:sz w:val="24"/>
      <w:szCs w:val="26"/>
      <w:lang w:val="x-none" w:eastAsia="x-none"/>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link w:val="Heading2"/>
    <w:uiPriority w:val="9"/>
    <w:rsid w:val="00DC1D47"/>
    <w:rPr>
      <w:rFonts w:ascii="Gill Sans MT" w:hAnsi="Gill Sans MT"/>
      <w:b/>
      <w:i/>
      <w:sz w:val="28"/>
      <w:szCs w:val="28"/>
      <w:lang w:val="x-none" w:eastAsia="x-none"/>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E4C46"/>
    <w:pPr>
      <w:spacing w:before="120" w:after="0"/>
      <w:pPrChange w:id="1" w:author="Aziz Boxwala" w:date="2014-08-22T11:24:00Z">
        <w:pPr>
          <w:keepNext/>
          <w:numPr>
            <w:ilvl w:val="1"/>
            <w:numId w:val="6"/>
          </w:numPr>
          <w:tabs>
            <w:tab w:val="num" w:pos="576"/>
            <w:tab w:val="left" w:pos="720"/>
            <w:tab w:val="left" w:pos="864"/>
          </w:tabs>
          <w:spacing w:before="360"/>
          <w:ind w:left="576" w:hanging="576"/>
          <w:outlineLvl w:val="1"/>
        </w:pPr>
      </w:pPrChange>
    </w:pPr>
    <w:rPr>
      <w:rPrChange w:id="1" w:author="Aziz Boxwala" w:date="2014-08-22T11:24:00Z">
        <w:rPr>
          <w:rFonts w:ascii="Gill Sans MT" w:hAnsi="Gill Sans MT"/>
          <w:b/>
          <w:i/>
          <w:sz w:val="28"/>
          <w:szCs w:val="28"/>
          <w:lang w:val="x-none" w:eastAsia="x-none" w:bidi="ar-SA"/>
        </w:rPr>
      </w:rPrChange>
    </w:rPr>
  </w:style>
  <w:style w:type="paragraph" w:customStyle="1" w:styleId="Heading3nospace">
    <w:name w:val="Heading 3 nospace"/>
    <w:basedOn w:val="Heading3"/>
    <w:qFormat/>
    <w:rsid w:val="00FE4C46"/>
    <w:pPr>
      <w:spacing w:before="120" w:after="0"/>
      <w:pPrChange w:id="2" w:author="Aziz Boxwala" w:date="2014-08-22T11:24:00Z">
        <w:pPr>
          <w:keepNext/>
          <w:numPr>
            <w:ilvl w:val="2"/>
            <w:numId w:val="6"/>
          </w:numPr>
          <w:tabs>
            <w:tab w:val="num" w:pos="720"/>
            <w:tab w:val="left" w:pos="936"/>
          </w:tabs>
          <w:spacing w:before="360"/>
          <w:ind w:left="720" w:hanging="720"/>
          <w:outlineLvl w:val="2"/>
        </w:pPr>
      </w:pPrChange>
    </w:pPr>
    <w:rPr>
      <w:rPrChange w:id="2" w:author="Aziz Boxwala" w:date="2014-08-22T11:24:00Z">
        <w:rPr>
          <w:rFonts w:ascii="Gill Sans MT" w:hAnsi="Gill Sans MT"/>
          <w:sz w:val="28"/>
          <w:szCs w:val="26"/>
          <w:lang w:val="x-none" w:eastAsia="x-none" w:bidi="ar-SA"/>
        </w:rPr>
      </w:rPrChange>
    </w:rPr>
  </w:style>
  <w:style w:type="paragraph" w:customStyle="1" w:styleId="templatenotes">
    <w:name w:val="templatenotes"/>
    <w:basedOn w:val="Normal"/>
    <w:rsid w:val="00474F2D"/>
    <w:pPr>
      <w:spacing w:after="120"/>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Heading3"/>
    <w:next w:val="BodyText"/>
    <w:rsid w:val="00DC1D47"/>
    <w:pPr>
      <w:numPr>
        <w:ilvl w:val="0"/>
        <w:numId w:val="0"/>
      </w:numPr>
    </w:pPr>
    <w:rPr>
      <w:b/>
      <w:sz w:val="22"/>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uiPriority w:val="9"/>
    <w:rsid w:val="00DC1D47"/>
    <w:rPr>
      <w:rFonts w:ascii="Gill Sans MT" w:hAnsi="Gill Sans MT"/>
      <w:b/>
      <w:caps/>
      <w:color w:val="4F81BD"/>
      <w:spacing w:val="40"/>
      <w:kern w:val="32"/>
      <w:sz w:val="28"/>
      <w:szCs w:val="32"/>
      <w:lang w:val="x-none" w:eastAsia="x-none"/>
    </w:rPr>
  </w:style>
  <w:style w:type="character" w:customStyle="1" w:styleId="Heading5Char">
    <w:name w:val="Heading 5 Char"/>
    <w:link w:val="Heading5"/>
    <w:uiPriority w:val="9"/>
    <w:rsid w:val="00DC1D47"/>
    <w:rPr>
      <w:rFonts w:ascii="Garamond" w:hAnsi="Garamond"/>
      <w:sz w:val="22"/>
      <w:szCs w:val="24"/>
      <w:lang w:val="x-none" w:eastAsia="x-none"/>
    </w:rPr>
  </w:style>
  <w:style w:type="character" w:customStyle="1" w:styleId="Heading6Char">
    <w:name w:val="Heading 6 Char"/>
    <w:link w:val="Heading6"/>
    <w:uiPriority w:val="9"/>
    <w:rsid w:val="00DC1D47"/>
    <w:rPr>
      <w:rFonts w:ascii="Garamond" w:hAnsi="Garamond"/>
      <w:sz w:val="22"/>
      <w:szCs w:val="24"/>
      <w:lang w:val="x-none" w:eastAsia="x-none"/>
    </w:rPr>
  </w:style>
  <w:style w:type="character" w:customStyle="1" w:styleId="Heading8Char">
    <w:name w:val="Heading 8 Char"/>
    <w:link w:val="Heading8"/>
    <w:uiPriority w:val="9"/>
    <w:rsid w:val="00DC1D47"/>
    <w:rPr>
      <w:rFonts w:ascii="Garamond" w:hAnsi="Garamond"/>
      <w:sz w:val="22"/>
      <w:szCs w:val="24"/>
      <w:lang w:val="x-none" w:eastAsia="x-none"/>
    </w:rPr>
  </w:style>
  <w:style w:type="character" w:customStyle="1" w:styleId="Heading9Char">
    <w:name w:val="Heading 9 Char"/>
    <w:link w:val="Heading9"/>
    <w:uiPriority w:val="9"/>
    <w:rsid w:val="00DC1D47"/>
    <w:rPr>
      <w:rFonts w:ascii="Garamond" w:hAnsi="Garamond"/>
      <w:sz w:val="18"/>
      <w:szCs w:val="24"/>
      <w:lang w:val="x-none" w:eastAsia="x-none"/>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customStyle="1" w:styleId="LogoLeft">
    <w:name w:val="LogoLeft"/>
    <w:basedOn w:val="BodyText"/>
    <w:rsid w:val="00451E6E"/>
    <w:pPr>
      <w:tabs>
        <w:tab w:val="clear" w:pos="1080"/>
        <w:tab w:val="clear" w:pos="1440"/>
      </w:tabs>
      <w:spacing w:line="240" w:lineRule="auto"/>
    </w:pPr>
    <w:rPr>
      <w:rFonts w:eastAsia="Times New Roman"/>
      <w:noProof w:val="0"/>
    </w:rPr>
  </w:style>
  <w:style w:type="paragraph" w:styleId="CommentSubject">
    <w:name w:val="annotation subject"/>
    <w:basedOn w:val="CommentText"/>
    <w:next w:val="CommentText"/>
    <w:link w:val="CommentSubjectChar"/>
    <w:rsid w:val="00451E6E"/>
    <w:pPr>
      <w:spacing w:after="0" w:line="240" w:lineRule="auto"/>
    </w:pPr>
    <w:rPr>
      <w:b/>
      <w:bCs/>
      <w:sz w:val="20"/>
      <w:szCs w:val="20"/>
    </w:rPr>
  </w:style>
  <w:style w:type="character" w:customStyle="1" w:styleId="CommentSubjectChar">
    <w:name w:val="Comment Subject Char"/>
    <w:basedOn w:val="CommentTextChar"/>
    <w:link w:val="CommentSubject"/>
    <w:rsid w:val="00451E6E"/>
    <w:rPr>
      <w:rFonts w:ascii="Bookman Old Style" w:hAnsi="Bookman Old Style"/>
      <w:b/>
      <w:bCs/>
      <w:sz w:val="24"/>
      <w:szCs w:val="24"/>
    </w:rPr>
  </w:style>
  <w:style w:type="paragraph" w:customStyle="1" w:styleId="Heading3noSpace0">
    <w:name w:val="Heading 3 noSpace"/>
    <w:basedOn w:val="Heading3"/>
    <w:next w:val="BracketData"/>
    <w:rsid w:val="00451E6E"/>
    <w:pPr>
      <w:tabs>
        <w:tab w:val="clear" w:pos="720"/>
      </w:tabs>
      <w:spacing w:after="0"/>
    </w:pPr>
  </w:style>
  <w:style w:type="paragraph" w:customStyle="1" w:styleId="Heading3noTOC">
    <w:name w:val="Heading 3 noTOC"/>
    <w:basedOn w:val="Heading3"/>
    <w:rsid w:val="00451E6E"/>
    <w:pPr>
      <w:tabs>
        <w:tab w:val="clear" w:pos="720"/>
      </w:tabs>
      <w:outlineLvl w:val="3"/>
    </w:pPr>
  </w:style>
  <w:style w:type="paragraph" w:customStyle="1" w:styleId="copyright">
    <w:name w:val="copyright"/>
    <w:basedOn w:val="Normal"/>
    <w:rsid w:val="00CE18D8"/>
    <w:pPr>
      <w:spacing w:before="120" w:after="0"/>
    </w:pPr>
    <w:rPr>
      <w:sz w:val="18"/>
      <w:szCs w:val="18"/>
    </w:rPr>
  </w:style>
  <w:style w:type="character" w:customStyle="1" w:styleId="XMLdisplayName">
    <w:name w:val="XMLdisplayName"/>
    <w:rsid w:val="00451E6E"/>
    <w:rPr>
      <w:rFonts w:ascii="Courier New" w:hAnsi="Courier New"/>
      <w:i/>
      <w:iCs/>
      <w:dstrike w:val="0"/>
      <w:noProof/>
      <w:sz w:val="20"/>
      <w:vertAlign w:val="baseline"/>
    </w:rPr>
  </w:style>
  <w:style w:type="paragraph" w:styleId="Index1">
    <w:name w:val="index 1"/>
    <w:basedOn w:val="Normal"/>
    <w:next w:val="Normal"/>
    <w:autoRedefine/>
    <w:rsid w:val="00451E6E"/>
    <w:pPr>
      <w:spacing w:after="0" w:line="240" w:lineRule="auto"/>
      <w:ind w:left="240" w:hanging="240"/>
    </w:pPr>
  </w:style>
  <w:style w:type="paragraph" w:customStyle="1" w:styleId="ConformanceStatement">
    <w:name w:val="ConformanceStatement"/>
    <w:rsid w:val="00451E6E"/>
    <w:pPr>
      <w:numPr>
        <w:numId w:val="3"/>
      </w:numPr>
      <w:spacing w:after="120" w:line="260" w:lineRule="exact"/>
      <w:ind w:left="1901" w:hanging="1181"/>
    </w:pPr>
    <w:rPr>
      <w:rFonts w:ascii="Bookman Old Style" w:hAnsi="Bookman Old Style"/>
      <w:bCs/>
      <w:kern w:val="1"/>
      <w:lang w:eastAsia="ar-SA"/>
    </w:rPr>
  </w:style>
  <w:style w:type="paragraph" w:styleId="Index2">
    <w:name w:val="index 2"/>
    <w:basedOn w:val="Normal"/>
    <w:next w:val="Normal"/>
    <w:autoRedefine/>
    <w:rsid w:val="00451E6E"/>
    <w:pPr>
      <w:spacing w:after="0" w:line="240" w:lineRule="auto"/>
      <w:ind w:left="480" w:hanging="240"/>
    </w:pPr>
  </w:style>
  <w:style w:type="paragraph" w:styleId="Index3">
    <w:name w:val="index 3"/>
    <w:basedOn w:val="Normal"/>
    <w:next w:val="Normal"/>
    <w:autoRedefine/>
    <w:rsid w:val="00451E6E"/>
    <w:pPr>
      <w:spacing w:after="0" w:line="240" w:lineRule="auto"/>
      <w:ind w:left="720" w:hanging="240"/>
    </w:pPr>
  </w:style>
  <w:style w:type="paragraph" w:styleId="Index4">
    <w:name w:val="index 4"/>
    <w:basedOn w:val="Normal"/>
    <w:next w:val="Normal"/>
    <w:autoRedefine/>
    <w:rsid w:val="00451E6E"/>
    <w:pPr>
      <w:spacing w:after="0" w:line="240" w:lineRule="auto"/>
      <w:ind w:left="960" w:hanging="240"/>
    </w:pPr>
  </w:style>
  <w:style w:type="paragraph" w:styleId="Index5">
    <w:name w:val="index 5"/>
    <w:basedOn w:val="Normal"/>
    <w:next w:val="Normal"/>
    <w:autoRedefine/>
    <w:rsid w:val="00451E6E"/>
    <w:pPr>
      <w:spacing w:after="0" w:line="240" w:lineRule="auto"/>
      <w:ind w:left="1200" w:hanging="240"/>
    </w:pPr>
  </w:style>
  <w:style w:type="paragraph" w:styleId="Index6">
    <w:name w:val="index 6"/>
    <w:basedOn w:val="Normal"/>
    <w:next w:val="Normal"/>
    <w:autoRedefine/>
    <w:rsid w:val="00451E6E"/>
    <w:pPr>
      <w:spacing w:after="0" w:line="240" w:lineRule="auto"/>
      <w:ind w:left="1440" w:hanging="240"/>
    </w:pPr>
  </w:style>
  <w:style w:type="paragraph" w:styleId="Index7">
    <w:name w:val="index 7"/>
    <w:basedOn w:val="Normal"/>
    <w:next w:val="Normal"/>
    <w:autoRedefine/>
    <w:rsid w:val="00451E6E"/>
    <w:pPr>
      <w:spacing w:after="0" w:line="240" w:lineRule="auto"/>
      <w:ind w:left="1680" w:hanging="240"/>
    </w:pPr>
  </w:style>
  <w:style w:type="paragraph" w:styleId="Index8">
    <w:name w:val="index 8"/>
    <w:basedOn w:val="Normal"/>
    <w:next w:val="Normal"/>
    <w:autoRedefine/>
    <w:rsid w:val="00451E6E"/>
    <w:pPr>
      <w:spacing w:after="0" w:line="240" w:lineRule="auto"/>
      <w:ind w:left="1920" w:hanging="240"/>
    </w:pPr>
  </w:style>
  <w:style w:type="paragraph" w:styleId="Index9">
    <w:name w:val="index 9"/>
    <w:basedOn w:val="Normal"/>
    <w:next w:val="Normal"/>
    <w:autoRedefine/>
    <w:rsid w:val="00451E6E"/>
    <w:pPr>
      <w:spacing w:after="0" w:line="240" w:lineRule="auto"/>
      <w:ind w:left="2160" w:hanging="240"/>
    </w:pPr>
  </w:style>
  <w:style w:type="paragraph" w:customStyle="1" w:styleId="HeadingAttachment">
    <w:name w:val="Heading (Attachment)"/>
    <w:basedOn w:val="Heading1"/>
    <w:next w:val="Normal"/>
    <w:semiHidden/>
    <w:rsid w:val="00451E6E"/>
    <w:pPr>
      <w:keepNext w:val="0"/>
      <w:widowControl w:val="0"/>
      <w:numPr>
        <w:numId w:val="0"/>
      </w:numPr>
      <w:suppressAutoHyphens/>
      <w:overflowPunct w:val="0"/>
      <w:autoSpaceDE w:val="0"/>
      <w:autoSpaceDN w:val="0"/>
      <w:adjustRightInd w:val="0"/>
      <w:ind w:left="2880" w:hanging="2880"/>
      <w:textAlignment w:val="baseline"/>
    </w:pPr>
    <w:rPr>
      <w:rFonts w:cs="Arial"/>
      <w:bCs/>
      <w:noProof/>
      <w:szCs w:val="28"/>
    </w:rPr>
  </w:style>
  <w:style w:type="paragraph" w:customStyle="1" w:styleId="MainText">
    <w:name w:val="Main Text"/>
    <w:basedOn w:val="Normal"/>
    <w:semiHidden/>
    <w:rsid w:val="00451E6E"/>
    <w:pPr>
      <w:spacing w:after="120" w:line="480" w:lineRule="auto"/>
      <w:ind w:firstLine="720"/>
    </w:pPr>
    <w:rPr>
      <w:rFonts w:ascii="Courier New" w:eastAsia="SimSun" w:hAnsi="Courier New" w:cs="Courier New"/>
      <w:noProof/>
      <w:sz w:val="22"/>
      <w:szCs w:val="20"/>
      <w:lang w:eastAsia="zh-CN"/>
    </w:rPr>
  </w:style>
  <w:style w:type="paragraph" w:customStyle="1" w:styleId="abstract">
    <w:name w:val="abstract"/>
    <w:basedOn w:val="Normal"/>
    <w:semiHidden/>
    <w:rsid w:val="00451E6E"/>
    <w:pPr>
      <w:spacing w:before="100" w:beforeAutospacing="1" w:after="100" w:afterAutospacing="1" w:line="240" w:lineRule="auto"/>
    </w:pPr>
    <w:rPr>
      <w:rFonts w:ascii="Courier New" w:eastAsia="SimSun" w:hAnsi="Courier New" w:cs="Arial"/>
      <w:noProof/>
      <w:sz w:val="18"/>
      <w:szCs w:val="20"/>
      <w:lang w:eastAsia="ja-JP"/>
    </w:rPr>
  </w:style>
  <w:style w:type="paragraph" w:customStyle="1" w:styleId="default0">
    <w:name w:val="default"/>
    <w:basedOn w:val="Normal"/>
    <w:semiHidden/>
    <w:rsid w:val="00451E6E"/>
    <w:pPr>
      <w:spacing w:before="100" w:beforeAutospacing="1" w:after="100" w:afterAutospacing="1" w:line="240" w:lineRule="auto"/>
    </w:pPr>
    <w:rPr>
      <w:rFonts w:ascii="Courier New" w:eastAsia="MS Mincho" w:hAnsi="Courier New" w:cs="Courier New"/>
      <w:noProof/>
      <w:szCs w:val="20"/>
      <w:lang w:eastAsia="ja-JP"/>
    </w:rPr>
  </w:style>
  <w:style w:type="character" w:customStyle="1" w:styleId="HyperlinkText">
    <w:name w:val="Hyperlink Text"/>
    <w:qFormat/>
    <w:rsid w:val="00451E6E"/>
    <w:rPr>
      <w:rFonts w:ascii="Bookman Old Style" w:eastAsia="SimSun" w:hAnsi="Bookman Old Style" w:cs="Arial"/>
      <w:b w:val="0"/>
      <w:dstrike w:val="0"/>
      <w:color w:val="333399"/>
      <w:kern w:val="20"/>
      <w:sz w:val="20"/>
      <w:szCs w:val="24"/>
      <w:u w:val="single"/>
      <w:vertAlign w:val="baseline"/>
      <w:lang w:val="en-US" w:eastAsia="zh-CN" w:bidi="ar-SA"/>
    </w:rPr>
  </w:style>
  <w:style w:type="character" w:styleId="CommentReference">
    <w:name w:val="annotation reference"/>
    <w:rsid w:val="00451E6E"/>
    <w:rPr>
      <w:sz w:val="16"/>
      <w:szCs w:val="16"/>
    </w:rPr>
  </w:style>
  <w:style w:type="paragraph" w:customStyle="1" w:styleId="Published">
    <w:name w:val="Published"/>
    <w:basedOn w:val="Normal"/>
    <w:qFormat/>
    <w:rsid w:val="00451E6E"/>
    <w:pPr>
      <w:keepNext/>
      <w:spacing w:after="0" w:line="300" w:lineRule="exact"/>
      <w:ind w:left="720"/>
    </w:pPr>
    <w:rPr>
      <w:rFonts w:ascii="Century Gothic" w:hAnsi="Century Gothic"/>
      <w:b/>
      <w:i/>
      <w:sz w:val="24"/>
    </w:rPr>
  </w:style>
  <w:style w:type="paragraph" w:customStyle="1" w:styleId="LogoRight">
    <w:name w:val="LogoRight"/>
    <w:basedOn w:val="BodyImage"/>
    <w:rsid w:val="00451E6E"/>
    <w:pPr>
      <w:spacing w:after="120"/>
      <w:jc w:val="right"/>
    </w:pPr>
  </w:style>
  <w:style w:type="paragraph" w:styleId="ListParagraph">
    <w:name w:val="List Paragraph"/>
    <w:basedOn w:val="Normal"/>
    <w:uiPriority w:val="34"/>
    <w:qFormat/>
    <w:rsid w:val="00403F9A"/>
    <w:pPr>
      <w:ind w:left="720"/>
      <w:pPrChange w:id="3" w:author="Claude Nanjo" w:date="2014-08-12T13:23:00Z">
        <w:pPr>
          <w:ind w:left="720"/>
        </w:pPr>
      </w:pPrChange>
    </w:pPr>
    <w:rPr>
      <w:rPrChange w:id="3" w:author="Claude Nanjo" w:date="2014-08-12T13:23:00Z">
        <w:rPr>
          <w:rFonts w:ascii="Bookman Old Style" w:hAnsi="Bookman Old Style"/>
          <w:szCs w:val="24"/>
          <w:lang w:val="en-US" w:eastAsia="en-US" w:bidi="ar-SA"/>
        </w:rPr>
      </w:rPrChange>
    </w:rPr>
  </w:style>
  <w:style w:type="character" w:styleId="PageNumber">
    <w:name w:val="page number"/>
    <w:basedOn w:val="DefaultParagraphFont"/>
    <w:rsid w:val="00451E6E"/>
  </w:style>
  <w:style w:type="paragraph" w:styleId="List">
    <w:name w:val="List"/>
    <w:basedOn w:val="Normal"/>
    <w:rsid w:val="00451E6E"/>
    <w:pPr>
      <w:spacing w:after="0" w:line="240" w:lineRule="auto"/>
      <w:ind w:left="360" w:hanging="360"/>
      <w:contextualSpacing/>
    </w:pPr>
  </w:style>
  <w:style w:type="paragraph" w:styleId="Revision">
    <w:name w:val="Revision"/>
    <w:hidden/>
    <w:rsid w:val="00211F55"/>
    <w:rPr>
      <w:rFonts w:ascii="Bookman Old Style" w:hAnsi="Bookman Old Style"/>
      <w:szCs w:val="24"/>
    </w:rPr>
  </w:style>
  <w:style w:type="paragraph" w:customStyle="1" w:styleId="BodyTextdescription">
    <w:name w:val="BodyText description"/>
    <w:basedOn w:val="BodyText"/>
    <w:qFormat/>
    <w:rsid w:val="00F06437"/>
    <w:pPr>
      <w:spacing w:before="120"/>
    </w:pPr>
  </w:style>
  <w:style w:type="character" w:customStyle="1" w:styleId="HyperlinkCourier">
    <w:name w:val="Hyperlink Courier"/>
    <w:basedOn w:val="HyperlinkCourierBold"/>
    <w:uiPriority w:val="1"/>
    <w:qFormat/>
    <w:rsid w:val="000610FA"/>
    <w:rPr>
      <w:rFonts w:ascii="Courier New" w:hAnsi="Courier New" w:cs="Arial"/>
      <w:b w:val="0"/>
      <w:dstrike w:val="0"/>
      <w:color w:val="333399"/>
      <w:sz w:val="20"/>
      <w:szCs w:val="24"/>
      <w:u w:val="single"/>
      <w:vertAlign w:val="baseline"/>
      <w:lang w:val="en-US" w:eastAsia="zh-CN" w:bidi="ar-SA"/>
    </w:rPr>
  </w:style>
  <w:style w:type="paragraph" w:customStyle="1" w:styleId="TableValueSet">
    <w:name w:val="TableValueSet"/>
    <w:basedOn w:val="TableText"/>
    <w:qFormat/>
    <w:rsid w:val="00A32674"/>
    <w:pPr>
      <w:tabs>
        <w:tab w:val="left" w:pos="1170"/>
      </w:tabs>
      <w:ind w:left="1152" w:hanging="1152"/>
    </w:pPr>
    <w:rPr>
      <w:noProof w:val="0"/>
    </w:rPr>
  </w:style>
  <w:style w:type="paragraph" w:customStyle="1" w:styleId="HeadingNoNumber">
    <w:name w:val="Heading NoNumber"/>
    <w:basedOn w:val="Heading1"/>
    <w:next w:val="BodyText"/>
    <w:qFormat/>
    <w:rsid w:val="00DC1D47"/>
    <w:pPr>
      <w:numPr>
        <w:numId w:val="0"/>
      </w:numPr>
    </w:pPr>
  </w:style>
  <w:style w:type="paragraph" w:styleId="Subtitle0">
    <w:name w:val="Subtitle"/>
    <w:basedOn w:val="Normal"/>
    <w:next w:val="Normal"/>
    <w:link w:val="SubtitleChar"/>
    <w:uiPriority w:val="11"/>
    <w:qFormat/>
    <w:rsid w:val="00B90B95"/>
    <w:pPr>
      <w:numPr>
        <w:ilvl w:val="1"/>
      </w:numPr>
      <w:spacing w:after="160" w:line="259" w:lineRule="auto"/>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0"/>
    <w:uiPriority w:val="11"/>
    <w:rsid w:val="00B90B95"/>
    <w:rPr>
      <w:rFonts w:asciiTheme="minorHAnsi" w:eastAsiaTheme="minorEastAsia" w:hAnsiTheme="minorHAnsi" w:cstheme="minorBidi"/>
      <w:color w:val="5A5A5A" w:themeColor="text1" w:themeTint="A5"/>
      <w:spacing w:val="15"/>
      <w:sz w:val="22"/>
      <w:szCs w:val="22"/>
    </w:rPr>
  </w:style>
  <w:style w:type="table" w:customStyle="1" w:styleId="ListTable4-Accent11">
    <w:name w:val="List Table 4 - Accent 11"/>
    <w:basedOn w:val="TableNormal"/>
    <w:uiPriority w:val="49"/>
    <w:rsid w:val="00B90B95"/>
    <w:rPr>
      <w:rFonts w:asciiTheme="minorHAnsi" w:eastAsiaTheme="minorHAnsi" w:hAnsiTheme="minorHAnsi" w:cstheme="minorBidi"/>
      <w:sz w:val="22"/>
      <w:szCs w:val="22"/>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51">
    <w:name w:val="List Table 4 - Accent 51"/>
    <w:basedOn w:val="TableNormal"/>
    <w:uiPriority w:val="49"/>
    <w:rsid w:val="00B90B95"/>
    <w:rPr>
      <w:rFonts w:asciiTheme="minorHAnsi" w:eastAsiaTheme="minorHAnsi" w:hAnsiTheme="minorHAnsi" w:cstheme="minorBidi"/>
      <w:sz w:val="22"/>
      <w:szCs w:val="22"/>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MediumShading1-Accent1">
    <w:name w:val="Medium Shading 1 Accent 1"/>
    <w:basedOn w:val="TableNormal"/>
    <w:uiPriority w:val="63"/>
    <w:rsid w:val="00B90B95"/>
    <w:rPr>
      <w:rFonts w:asciiTheme="minorHAnsi" w:eastAsiaTheme="minorHAnsi"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stTable41">
    <w:name w:val="List Table 41"/>
    <w:basedOn w:val="TableNormal"/>
    <w:uiPriority w:val="49"/>
    <w:rsid w:val="00BB419B"/>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
    <w:name w:val="Grid Table 41"/>
    <w:basedOn w:val="TableNormal"/>
    <w:uiPriority w:val="49"/>
    <w:rsid w:val="00BB419B"/>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99"/>
    <w:qFormat/>
    <w:rsid w:val="00EF01A7"/>
    <w:rPr>
      <w:i/>
      <w:iCs/>
    </w:rPr>
  </w:style>
  <w:style w:type="paragraph" w:customStyle="1" w:styleId="NumberedList">
    <w:name w:val="Numbered List"/>
    <w:next w:val="Normal"/>
    <w:uiPriority w:val="99"/>
    <w:rsid w:val="00D069F9"/>
    <w:pPr>
      <w:widowControl w:val="0"/>
      <w:shd w:val="clear" w:color="auto" w:fill="FFFFFF"/>
      <w:autoSpaceDE w:val="0"/>
      <w:autoSpaceDN w:val="0"/>
      <w:adjustRightInd w:val="0"/>
      <w:ind w:left="360" w:hanging="360"/>
    </w:pPr>
    <w:rPr>
      <w:rFonts w:ascii="Arial" w:eastAsiaTheme="minorEastAsia" w:hAnsi="Arial" w:cs="Arial"/>
      <w:shd w:val="clear" w:color="auto" w:fill="FFFFFF"/>
      <w:lang w:val="en-AU"/>
    </w:rPr>
  </w:style>
  <w:style w:type="paragraph" w:customStyle="1" w:styleId="BulletedList">
    <w:name w:val="Bulleted List"/>
    <w:next w:val="Normal"/>
    <w:uiPriority w:val="99"/>
    <w:rsid w:val="00D069F9"/>
    <w:pPr>
      <w:widowControl w:val="0"/>
      <w:shd w:val="clear" w:color="auto" w:fill="FFFFFF"/>
      <w:autoSpaceDE w:val="0"/>
      <w:autoSpaceDN w:val="0"/>
      <w:adjustRightInd w:val="0"/>
      <w:ind w:left="360" w:hanging="360"/>
    </w:pPr>
    <w:rPr>
      <w:rFonts w:ascii="Arial" w:eastAsiaTheme="minorEastAsia" w:hAnsi="Arial" w:cs="Arial"/>
      <w:shd w:val="clear" w:color="auto" w:fill="FFFFFF"/>
      <w:lang w:val="en-AU"/>
    </w:rPr>
  </w:style>
  <w:style w:type="paragraph" w:styleId="BodyText0">
    <w:name w:val="Body Text"/>
    <w:basedOn w:val="Normal"/>
    <w:next w:val="Normal"/>
    <w:link w:val="BodyTextChar0"/>
    <w:uiPriority w:val="99"/>
    <w:rsid w:val="00D069F9"/>
    <w:pPr>
      <w:widowControl w:val="0"/>
      <w:shd w:val="clear" w:color="auto" w:fill="FFFFFF"/>
      <w:autoSpaceDE w:val="0"/>
      <w:autoSpaceDN w:val="0"/>
      <w:adjustRightInd w:val="0"/>
      <w:spacing w:after="120" w:line="240" w:lineRule="auto"/>
    </w:pPr>
    <w:rPr>
      <w:rFonts w:ascii="Arial" w:eastAsiaTheme="minorEastAsia" w:hAnsi="Arial" w:cs="Arial"/>
      <w:szCs w:val="20"/>
      <w:shd w:val="clear" w:color="auto" w:fill="FFFFFF"/>
      <w:lang w:val="en-AU"/>
    </w:rPr>
  </w:style>
  <w:style w:type="character" w:customStyle="1" w:styleId="BodyTextChar0">
    <w:name w:val="Body Text Char"/>
    <w:basedOn w:val="DefaultParagraphFont"/>
    <w:link w:val="BodyText0"/>
    <w:uiPriority w:val="99"/>
    <w:rsid w:val="00D069F9"/>
    <w:rPr>
      <w:rFonts w:ascii="Arial" w:eastAsiaTheme="minorEastAsia" w:hAnsi="Arial" w:cs="Arial"/>
      <w:shd w:val="clear" w:color="auto" w:fill="FFFFFF"/>
      <w:lang w:val="en-AU"/>
    </w:rPr>
  </w:style>
  <w:style w:type="paragraph" w:styleId="BodyText2">
    <w:name w:val="Body Text 2"/>
    <w:basedOn w:val="Normal"/>
    <w:next w:val="Normal"/>
    <w:link w:val="BodyText2Char"/>
    <w:uiPriority w:val="99"/>
    <w:rsid w:val="00D069F9"/>
    <w:pPr>
      <w:widowControl w:val="0"/>
      <w:shd w:val="clear" w:color="auto" w:fill="FFFFFF"/>
      <w:autoSpaceDE w:val="0"/>
      <w:autoSpaceDN w:val="0"/>
      <w:adjustRightInd w:val="0"/>
      <w:spacing w:after="120" w:line="480" w:lineRule="auto"/>
    </w:pPr>
    <w:rPr>
      <w:rFonts w:ascii="Arial" w:eastAsiaTheme="minorEastAsia" w:hAnsi="Arial" w:cs="Arial"/>
      <w:sz w:val="18"/>
      <w:szCs w:val="18"/>
      <w:shd w:val="clear" w:color="auto" w:fill="FFFFFF"/>
      <w:lang w:val="en-AU"/>
    </w:rPr>
  </w:style>
  <w:style w:type="character" w:customStyle="1" w:styleId="BodyText2Char">
    <w:name w:val="Body Text 2 Char"/>
    <w:basedOn w:val="DefaultParagraphFont"/>
    <w:link w:val="BodyText2"/>
    <w:uiPriority w:val="99"/>
    <w:rsid w:val="00D069F9"/>
    <w:rPr>
      <w:rFonts w:ascii="Arial" w:eastAsiaTheme="minorEastAsia" w:hAnsi="Arial" w:cs="Arial"/>
      <w:sz w:val="18"/>
      <w:szCs w:val="18"/>
      <w:shd w:val="clear" w:color="auto" w:fill="FFFFFF"/>
      <w:lang w:val="en-AU"/>
    </w:rPr>
  </w:style>
  <w:style w:type="paragraph" w:styleId="BodyText3">
    <w:name w:val="Body Text 3"/>
    <w:basedOn w:val="Normal"/>
    <w:next w:val="Normal"/>
    <w:link w:val="BodyText3Char"/>
    <w:uiPriority w:val="99"/>
    <w:rsid w:val="00D069F9"/>
    <w:pPr>
      <w:widowControl w:val="0"/>
      <w:shd w:val="clear" w:color="auto" w:fill="FFFFFF"/>
      <w:autoSpaceDE w:val="0"/>
      <w:autoSpaceDN w:val="0"/>
      <w:adjustRightInd w:val="0"/>
      <w:spacing w:after="120" w:line="240" w:lineRule="auto"/>
    </w:pPr>
    <w:rPr>
      <w:rFonts w:ascii="Arial" w:eastAsiaTheme="minorEastAsia" w:hAnsi="Arial" w:cs="Arial"/>
      <w:sz w:val="16"/>
      <w:szCs w:val="16"/>
      <w:shd w:val="clear" w:color="auto" w:fill="FFFFFF"/>
      <w:lang w:val="en-AU"/>
    </w:rPr>
  </w:style>
  <w:style w:type="character" w:customStyle="1" w:styleId="BodyText3Char">
    <w:name w:val="Body Text 3 Char"/>
    <w:basedOn w:val="DefaultParagraphFont"/>
    <w:link w:val="BodyText3"/>
    <w:uiPriority w:val="99"/>
    <w:rsid w:val="00D069F9"/>
    <w:rPr>
      <w:rFonts w:ascii="Arial" w:eastAsiaTheme="minorEastAsia" w:hAnsi="Arial" w:cs="Arial"/>
      <w:sz w:val="16"/>
      <w:szCs w:val="16"/>
      <w:shd w:val="clear" w:color="auto" w:fill="FFFFFF"/>
      <w:lang w:val="en-AU"/>
    </w:rPr>
  </w:style>
  <w:style w:type="paragraph" w:styleId="NoteHeading">
    <w:name w:val="Note Heading"/>
    <w:basedOn w:val="Normal"/>
    <w:next w:val="Normal"/>
    <w:link w:val="NoteHeadingChar"/>
    <w:uiPriority w:val="99"/>
    <w:rsid w:val="00D069F9"/>
    <w:pPr>
      <w:widowControl w:val="0"/>
      <w:shd w:val="clear" w:color="auto" w:fill="FFFFFF"/>
      <w:autoSpaceDE w:val="0"/>
      <w:autoSpaceDN w:val="0"/>
      <w:adjustRightInd w:val="0"/>
      <w:spacing w:after="0" w:line="240" w:lineRule="auto"/>
    </w:pPr>
    <w:rPr>
      <w:rFonts w:ascii="Arial" w:eastAsiaTheme="minorEastAsia" w:hAnsi="Arial" w:cs="Arial"/>
      <w:szCs w:val="20"/>
      <w:shd w:val="clear" w:color="auto" w:fill="FFFFFF"/>
      <w:lang w:val="en-AU"/>
    </w:rPr>
  </w:style>
  <w:style w:type="character" w:customStyle="1" w:styleId="NoteHeadingChar">
    <w:name w:val="Note Heading Char"/>
    <w:basedOn w:val="DefaultParagraphFont"/>
    <w:link w:val="NoteHeading"/>
    <w:uiPriority w:val="99"/>
    <w:rsid w:val="00D069F9"/>
    <w:rPr>
      <w:rFonts w:ascii="Arial" w:eastAsiaTheme="minorEastAsia" w:hAnsi="Arial" w:cs="Arial"/>
      <w:shd w:val="clear" w:color="auto" w:fill="FFFFFF"/>
      <w:lang w:val="en-AU"/>
    </w:rPr>
  </w:style>
  <w:style w:type="paragraph" w:styleId="PlainText">
    <w:name w:val="Plain Text"/>
    <w:basedOn w:val="Normal"/>
    <w:next w:val="Normal"/>
    <w:link w:val="PlainTextChar"/>
    <w:uiPriority w:val="99"/>
    <w:rsid w:val="00D069F9"/>
    <w:pPr>
      <w:widowControl w:val="0"/>
      <w:shd w:val="clear" w:color="auto" w:fill="FFFFFF"/>
      <w:autoSpaceDE w:val="0"/>
      <w:autoSpaceDN w:val="0"/>
      <w:adjustRightInd w:val="0"/>
      <w:spacing w:after="0" w:line="240" w:lineRule="auto"/>
    </w:pPr>
    <w:rPr>
      <w:rFonts w:ascii="Arial" w:eastAsiaTheme="minorEastAsia" w:hAnsi="Arial" w:cs="Arial"/>
      <w:szCs w:val="20"/>
      <w:shd w:val="clear" w:color="auto" w:fill="FFFFFF"/>
      <w:lang w:val="en-AU"/>
    </w:rPr>
  </w:style>
  <w:style w:type="character" w:customStyle="1" w:styleId="PlainTextChar">
    <w:name w:val="Plain Text Char"/>
    <w:basedOn w:val="DefaultParagraphFont"/>
    <w:link w:val="PlainText"/>
    <w:uiPriority w:val="99"/>
    <w:rsid w:val="00D069F9"/>
    <w:rPr>
      <w:rFonts w:ascii="Arial" w:eastAsiaTheme="minorEastAsia" w:hAnsi="Arial" w:cs="Arial"/>
      <w:shd w:val="clear" w:color="auto" w:fill="FFFFFF"/>
      <w:lang w:val="en-AU"/>
    </w:rPr>
  </w:style>
  <w:style w:type="character" w:styleId="Strong">
    <w:name w:val="Strong"/>
    <w:basedOn w:val="DefaultParagraphFont"/>
    <w:uiPriority w:val="99"/>
    <w:qFormat/>
    <w:rsid w:val="00D069F9"/>
    <w:rPr>
      <w:b/>
      <w:bCs/>
      <w:sz w:val="20"/>
      <w:szCs w:val="20"/>
      <w:shd w:val="clear" w:color="auto" w:fill="FFFFFF"/>
    </w:rPr>
  </w:style>
  <w:style w:type="paragraph" w:customStyle="1" w:styleId="Code">
    <w:name w:val="Code"/>
    <w:next w:val="Normal"/>
    <w:uiPriority w:val="99"/>
    <w:rsid w:val="00D069F9"/>
    <w:pPr>
      <w:widowControl w:val="0"/>
      <w:shd w:val="clear" w:color="auto" w:fill="FFFFFF"/>
      <w:autoSpaceDE w:val="0"/>
      <w:autoSpaceDN w:val="0"/>
      <w:adjustRightInd w:val="0"/>
    </w:pPr>
    <w:rPr>
      <w:rFonts w:ascii="Arial" w:eastAsiaTheme="minorEastAsia" w:hAnsi="Arial" w:cs="Arial"/>
      <w:sz w:val="18"/>
      <w:szCs w:val="18"/>
      <w:shd w:val="clear" w:color="auto" w:fill="FFFFFF"/>
      <w:lang w:val="en-AU"/>
    </w:rPr>
  </w:style>
  <w:style w:type="character" w:customStyle="1" w:styleId="FieldLabel">
    <w:name w:val="Field Label"/>
    <w:uiPriority w:val="99"/>
    <w:rsid w:val="00D069F9"/>
    <w:rPr>
      <w:i/>
      <w:iCs/>
      <w:color w:val="004080"/>
      <w:sz w:val="20"/>
      <w:szCs w:val="20"/>
      <w:shd w:val="clear" w:color="auto" w:fill="FFFFFF"/>
    </w:rPr>
  </w:style>
  <w:style w:type="character" w:customStyle="1" w:styleId="TableHeading0">
    <w:name w:val="Table Heading"/>
    <w:uiPriority w:val="99"/>
    <w:rsid w:val="00D069F9"/>
    <w:rPr>
      <w:b/>
      <w:bCs/>
      <w:sz w:val="22"/>
      <w:szCs w:val="22"/>
      <w:shd w:val="clear" w:color="auto" w:fill="FFFFFF"/>
    </w:rPr>
  </w:style>
  <w:style w:type="character" w:customStyle="1" w:styleId="SSBookmark">
    <w:name w:val="SSBookmark"/>
    <w:uiPriority w:val="99"/>
    <w:rsid w:val="00D069F9"/>
    <w:rPr>
      <w:rFonts w:ascii="Lucida Sans" w:hAnsi="Lucida Sans" w:cs="Lucida Sans"/>
      <w:b/>
      <w:bCs/>
      <w:color w:val="000000"/>
      <w:sz w:val="16"/>
      <w:szCs w:val="16"/>
      <w:shd w:val="clear" w:color="auto" w:fill="FFFF80"/>
    </w:rPr>
  </w:style>
  <w:style w:type="character" w:customStyle="1" w:styleId="Objecttype">
    <w:name w:val="Object type"/>
    <w:uiPriority w:val="99"/>
    <w:rsid w:val="00D069F9"/>
    <w:rPr>
      <w:b/>
      <w:bCs/>
      <w:sz w:val="20"/>
      <w:szCs w:val="20"/>
      <w:u w:val="single"/>
      <w:shd w:val="clear" w:color="auto" w:fill="FFFFFF"/>
    </w:rPr>
  </w:style>
  <w:style w:type="paragraph" w:customStyle="1" w:styleId="ListHeader">
    <w:name w:val="List Header"/>
    <w:next w:val="Normal"/>
    <w:uiPriority w:val="99"/>
    <w:rsid w:val="00D069F9"/>
    <w:pPr>
      <w:widowControl w:val="0"/>
      <w:shd w:val="clear" w:color="auto" w:fill="FFFFFF"/>
      <w:autoSpaceDE w:val="0"/>
      <w:autoSpaceDN w:val="0"/>
      <w:adjustRightInd w:val="0"/>
    </w:pPr>
    <w:rPr>
      <w:rFonts w:ascii="Arial" w:eastAsiaTheme="minorEastAsia" w:hAnsi="Arial" w:cs="Arial"/>
      <w:b/>
      <w:bCs/>
      <w:i/>
      <w:iCs/>
      <w:color w:val="0000A0"/>
      <w:shd w:val="clear" w:color="auto" w:fill="FFFFFF"/>
      <w:lang w:val="en-AU"/>
    </w:rPr>
  </w:style>
  <w:style w:type="character" w:customStyle="1" w:styleId="SSTemplateField">
    <w:name w:val="SSTemplateField"/>
    <w:uiPriority w:val="99"/>
    <w:rsid w:val="00D069F9"/>
    <w:rPr>
      <w:rFonts w:ascii="Lucida Sans" w:hAnsi="Lucida Sans" w:cs="Lucida Sans"/>
      <w:b/>
      <w:bCs/>
      <w:color w:val="FFFFFF"/>
      <w:sz w:val="16"/>
      <w:szCs w:val="16"/>
      <w:shd w:val="clear" w:color="auto" w:fill="FF0000"/>
    </w:rPr>
  </w:style>
  <w:style w:type="table" w:customStyle="1" w:styleId="PlainTable51">
    <w:name w:val="Plain Table 51"/>
    <w:basedOn w:val="TableNormal"/>
    <w:rsid w:val="00CC7D14"/>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next w:val="Normal"/>
    <w:uiPriority w:val="37"/>
    <w:unhideWhenUsed/>
    <w:rsid w:val="00667A6D"/>
  </w:style>
  <w:style w:type="character" w:styleId="LineNumber">
    <w:name w:val="line number"/>
    <w:basedOn w:val="DefaultParagraphFont"/>
    <w:semiHidden/>
    <w:unhideWhenUsed/>
    <w:rsid w:val="002A48F6"/>
  </w:style>
  <w:style w:type="table" w:styleId="PlainTable5">
    <w:name w:val="Plain Table 5"/>
    <w:basedOn w:val="TableNormal"/>
    <w:uiPriority w:val="45"/>
    <w:rsid w:val="005702B0"/>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F9270A"/>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8863">
      <w:bodyDiv w:val="1"/>
      <w:marLeft w:val="0"/>
      <w:marRight w:val="0"/>
      <w:marTop w:val="0"/>
      <w:marBottom w:val="0"/>
      <w:divBdr>
        <w:top w:val="none" w:sz="0" w:space="0" w:color="auto"/>
        <w:left w:val="none" w:sz="0" w:space="0" w:color="auto"/>
        <w:bottom w:val="none" w:sz="0" w:space="0" w:color="auto"/>
        <w:right w:val="none" w:sz="0" w:space="0" w:color="auto"/>
      </w:divBdr>
    </w:div>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1996878">
      <w:bodyDiv w:val="1"/>
      <w:marLeft w:val="0"/>
      <w:marRight w:val="0"/>
      <w:marTop w:val="0"/>
      <w:marBottom w:val="0"/>
      <w:divBdr>
        <w:top w:val="none" w:sz="0" w:space="0" w:color="auto"/>
        <w:left w:val="none" w:sz="0" w:space="0" w:color="auto"/>
        <w:bottom w:val="none" w:sz="0" w:space="0" w:color="auto"/>
        <w:right w:val="none" w:sz="0" w:space="0" w:color="auto"/>
      </w:divBdr>
    </w:div>
    <w:div w:id="12457203">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396413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5637803">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1290083">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58331137">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0298620">
      <w:bodyDiv w:val="1"/>
      <w:marLeft w:val="0"/>
      <w:marRight w:val="0"/>
      <w:marTop w:val="0"/>
      <w:marBottom w:val="0"/>
      <w:divBdr>
        <w:top w:val="none" w:sz="0" w:space="0" w:color="auto"/>
        <w:left w:val="none" w:sz="0" w:space="0" w:color="auto"/>
        <w:bottom w:val="none" w:sz="0" w:space="0" w:color="auto"/>
        <w:right w:val="none" w:sz="0" w:space="0" w:color="auto"/>
      </w:divBdr>
    </w:div>
    <w:div w:id="101195099">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10325840">
      <w:bodyDiv w:val="1"/>
      <w:marLeft w:val="0"/>
      <w:marRight w:val="0"/>
      <w:marTop w:val="0"/>
      <w:marBottom w:val="0"/>
      <w:divBdr>
        <w:top w:val="none" w:sz="0" w:space="0" w:color="auto"/>
        <w:left w:val="none" w:sz="0" w:space="0" w:color="auto"/>
        <w:bottom w:val="none" w:sz="0" w:space="0" w:color="auto"/>
        <w:right w:val="none" w:sz="0" w:space="0" w:color="auto"/>
      </w:divBdr>
    </w:div>
    <w:div w:id="12000168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25658814">
      <w:bodyDiv w:val="1"/>
      <w:marLeft w:val="0"/>
      <w:marRight w:val="0"/>
      <w:marTop w:val="0"/>
      <w:marBottom w:val="0"/>
      <w:divBdr>
        <w:top w:val="none" w:sz="0" w:space="0" w:color="auto"/>
        <w:left w:val="none" w:sz="0" w:space="0" w:color="auto"/>
        <w:bottom w:val="none" w:sz="0" w:space="0" w:color="auto"/>
        <w:right w:val="none" w:sz="0" w:space="0" w:color="auto"/>
      </w:divBdr>
    </w:div>
    <w:div w:id="128137304">
      <w:bodyDiv w:val="1"/>
      <w:marLeft w:val="0"/>
      <w:marRight w:val="0"/>
      <w:marTop w:val="0"/>
      <w:marBottom w:val="0"/>
      <w:divBdr>
        <w:top w:val="none" w:sz="0" w:space="0" w:color="auto"/>
        <w:left w:val="none" w:sz="0" w:space="0" w:color="auto"/>
        <w:bottom w:val="none" w:sz="0" w:space="0" w:color="auto"/>
        <w:right w:val="none" w:sz="0" w:space="0" w:color="auto"/>
      </w:divBdr>
    </w:div>
    <w:div w:id="131217477">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47140171">
      <w:bodyDiv w:val="1"/>
      <w:marLeft w:val="0"/>
      <w:marRight w:val="0"/>
      <w:marTop w:val="0"/>
      <w:marBottom w:val="0"/>
      <w:divBdr>
        <w:top w:val="none" w:sz="0" w:space="0" w:color="auto"/>
        <w:left w:val="none" w:sz="0" w:space="0" w:color="auto"/>
        <w:bottom w:val="none" w:sz="0" w:space="0" w:color="auto"/>
        <w:right w:val="none" w:sz="0" w:space="0" w:color="auto"/>
      </w:divBdr>
    </w:div>
    <w:div w:id="165486135">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81089622">
      <w:bodyDiv w:val="1"/>
      <w:marLeft w:val="0"/>
      <w:marRight w:val="0"/>
      <w:marTop w:val="0"/>
      <w:marBottom w:val="0"/>
      <w:divBdr>
        <w:top w:val="none" w:sz="0" w:space="0" w:color="auto"/>
        <w:left w:val="none" w:sz="0" w:space="0" w:color="auto"/>
        <w:bottom w:val="none" w:sz="0" w:space="0" w:color="auto"/>
        <w:right w:val="none" w:sz="0" w:space="0" w:color="auto"/>
      </w:divBdr>
    </w:div>
    <w:div w:id="186254424">
      <w:bodyDiv w:val="1"/>
      <w:marLeft w:val="0"/>
      <w:marRight w:val="0"/>
      <w:marTop w:val="0"/>
      <w:marBottom w:val="0"/>
      <w:divBdr>
        <w:top w:val="none" w:sz="0" w:space="0" w:color="auto"/>
        <w:left w:val="none" w:sz="0" w:space="0" w:color="auto"/>
        <w:bottom w:val="none" w:sz="0" w:space="0" w:color="auto"/>
        <w:right w:val="none" w:sz="0" w:space="0" w:color="auto"/>
      </w:divBdr>
    </w:div>
    <w:div w:id="188766462">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01751446">
      <w:bodyDiv w:val="1"/>
      <w:marLeft w:val="0"/>
      <w:marRight w:val="0"/>
      <w:marTop w:val="0"/>
      <w:marBottom w:val="0"/>
      <w:divBdr>
        <w:top w:val="none" w:sz="0" w:space="0" w:color="auto"/>
        <w:left w:val="none" w:sz="0" w:space="0" w:color="auto"/>
        <w:bottom w:val="none" w:sz="0" w:space="0" w:color="auto"/>
        <w:right w:val="none" w:sz="0" w:space="0" w:color="auto"/>
      </w:divBdr>
    </w:div>
    <w:div w:id="208692306">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3679745">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2854251">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5314">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55721721">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3777142">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2172673">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297346147">
      <w:bodyDiv w:val="1"/>
      <w:marLeft w:val="0"/>
      <w:marRight w:val="0"/>
      <w:marTop w:val="0"/>
      <w:marBottom w:val="0"/>
      <w:divBdr>
        <w:top w:val="none" w:sz="0" w:space="0" w:color="auto"/>
        <w:left w:val="none" w:sz="0" w:space="0" w:color="auto"/>
        <w:bottom w:val="none" w:sz="0" w:space="0" w:color="auto"/>
        <w:right w:val="none" w:sz="0" w:space="0" w:color="auto"/>
      </w:divBdr>
    </w:div>
    <w:div w:id="302467904">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30839785">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52532502">
      <w:bodyDiv w:val="1"/>
      <w:marLeft w:val="0"/>
      <w:marRight w:val="0"/>
      <w:marTop w:val="0"/>
      <w:marBottom w:val="0"/>
      <w:divBdr>
        <w:top w:val="none" w:sz="0" w:space="0" w:color="auto"/>
        <w:left w:val="none" w:sz="0" w:space="0" w:color="auto"/>
        <w:bottom w:val="none" w:sz="0" w:space="0" w:color="auto"/>
        <w:right w:val="none" w:sz="0" w:space="0" w:color="auto"/>
      </w:divBdr>
    </w:div>
    <w:div w:id="358169806">
      <w:bodyDiv w:val="1"/>
      <w:marLeft w:val="0"/>
      <w:marRight w:val="0"/>
      <w:marTop w:val="0"/>
      <w:marBottom w:val="0"/>
      <w:divBdr>
        <w:top w:val="none" w:sz="0" w:space="0" w:color="auto"/>
        <w:left w:val="none" w:sz="0" w:space="0" w:color="auto"/>
        <w:bottom w:val="none" w:sz="0" w:space="0" w:color="auto"/>
        <w:right w:val="none" w:sz="0" w:space="0" w:color="auto"/>
      </w:divBdr>
    </w:div>
    <w:div w:id="361980359">
      <w:bodyDiv w:val="1"/>
      <w:marLeft w:val="0"/>
      <w:marRight w:val="0"/>
      <w:marTop w:val="0"/>
      <w:marBottom w:val="0"/>
      <w:divBdr>
        <w:top w:val="none" w:sz="0" w:space="0" w:color="auto"/>
        <w:left w:val="none" w:sz="0" w:space="0" w:color="auto"/>
        <w:bottom w:val="none" w:sz="0" w:space="0" w:color="auto"/>
        <w:right w:val="none" w:sz="0" w:space="0" w:color="auto"/>
      </w:divBdr>
    </w:div>
    <w:div w:id="364793946">
      <w:bodyDiv w:val="1"/>
      <w:marLeft w:val="0"/>
      <w:marRight w:val="0"/>
      <w:marTop w:val="0"/>
      <w:marBottom w:val="0"/>
      <w:divBdr>
        <w:top w:val="none" w:sz="0" w:space="0" w:color="auto"/>
        <w:left w:val="none" w:sz="0" w:space="0" w:color="auto"/>
        <w:bottom w:val="none" w:sz="0" w:space="0" w:color="auto"/>
        <w:right w:val="none" w:sz="0" w:space="0" w:color="auto"/>
      </w:divBdr>
    </w:div>
    <w:div w:id="378745251">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5179404">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43616738">
      <w:bodyDiv w:val="1"/>
      <w:marLeft w:val="0"/>
      <w:marRight w:val="0"/>
      <w:marTop w:val="0"/>
      <w:marBottom w:val="0"/>
      <w:divBdr>
        <w:top w:val="none" w:sz="0" w:space="0" w:color="auto"/>
        <w:left w:val="none" w:sz="0" w:space="0" w:color="auto"/>
        <w:bottom w:val="none" w:sz="0" w:space="0" w:color="auto"/>
        <w:right w:val="none" w:sz="0" w:space="0" w:color="auto"/>
      </w:divBdr>
    </w:div>
    <w:div w:id="445396517">
      <w:bodyDiv w:val="1"/>
      <w:marLeft w:val="0"/>
      <w:marRight w:val="0"/>
      <w:marTop w:val="0"/>
      <w:marBottom w:val="0"/>
      <w:divBdr>
        <w:top w:val="none" w:sz="0" w:space="0" w:color="auto"/>
        <w:left w:val="none" w:sz="0" w:space="0" w:color="auto"/>
        <w:bottom w:val="none" w:sz="0" w:space="0" w:color="auto"/>
        <w:right w:val="none" w:sz="0" w:space="0" w:color="auto"/>
      </w:divBdr>
    </w:div>
    <w:div w:id="448741027">
      <w:bodyDiv w:val="1"/>
      <w:marLeft w:val="0"/>
      <w:marRight w:val="0"/>
      <w:marTop w:val="0"/>
      <w:marBottom w:val="0"/>
      <w:divBdr>
        <w:top w:val="none" w:sz="0" w:space="0" w:color="auto"/>
        <w:left w:val="none" w:sz="0" w:space="0" w:color="auto"/>
        <w:bottom w:val="none" w:sz="0" w:space="0" w:color="auto"/>
        <w:right w:val="none" w:sz="0" w:space="0" w:color="auto"/>
      </w:divBdr>
    </w:div>
    <w:div w:id="460461173">
      <w:bodyDiv w:val="1"/>
      <w:marLeft w:val="0"/>
      <w:marRight w:val="0"/>
      <w:marTop w:val="0"/>
      <w:marBottom w:val="0"/>
      <w:divBdr>
        <w:top w:val="none" w:sz="0" w:space="0" w:color="auto"/>
        <w:left w:val="none" w:sz="0" w:space="0" w:color="auto"/>
        <w:bottom w:val="none" w:sz="0" w:space="0" w:color="auto"/>
        <w:right w:val="none" w:sz="0" w:space="0" w:color="auto"/>
      </w:divBdr>
    </w:div>
    <w:div w:id="464395265">
      <w:bodyDiv w:val="1"/>
      <w:marLeft w:val="0"/>
      <w:marRight w:val="0"/>
      <w:marTop w:val="0"/>
      <w:marBottom w:val="0"/>
      <w:divBdr>
        <w:top w:val="none" w:sz="0" w:space="0" w:color="auto"/>
        <w:left w:val="none" w:sz="0" w:space="0" w:color="auto"/>
        <w:bottom w:val="none" w:sz="0" w:space="0" w:color="auto"/>
        <w:right w:val="none" w:sz="0" w:space="0" w:color="auto"/>
      </w:divBdr>
    </w:div>
    <w:div w:id="479658010">
      <w:bodyDiv w:val="1"/>
      <w:marLeft w:val="0"/>
      <w:marRight w:val="0"/>
      <w:marTop w:val="0"/>
      <w:marBottom w:val="0"/>
      <w:divBdr>
        <w:top w:val="none" w:sz="0" w:space="0" w:color="auto"/>
        <w:left w:val="none" w:sz="0" w:space="0" w:color="auto"/>
        <w:bottom w:val="none" w:sz="0" w:space="0" w:color="auto"/>
        <w:right w:val="none" w:sz="0" w:space="0" w:color="auto"/>
      </w:divBdr>
    </w:div>
    <w:div w:id="489369084">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24639988">
      <w:bodyDiv w:val="1"/>
      <w:marLeft w:val="0"/>
      <w:marRight w:val="0"/>
      <w:marTop w:val="0"/>
      <w:marBottom w:val="0"/>
      <w:divBdr>
        <w:top w:val="none" w:sz="0" w:space="0" w:color="auto"/>
        <w:left w:val="none" w:sz="0" w:space="0" w:color="auto"/>
        <w:bottom w:val="none" w:sz="0" w:space="0" w:color="auto"/>
        <w:right w:val="none" w:sz="0" w:space="0" w:color="auto"/>
      </w:divBdr>
    </w:div>
    <w:div w:id="526138180">
      <w:bodyDiv w:val="1"/>
      <w:marLeft w:val="0"/>
      <w:marRight w:val="0"/>
      <w:marTop w:val="0"/>
      <w:marBottom w:val="0"/>
      <w:divBdr>
        <w:top w:val="none" w:sz="0" w:space="0" w:color="auto"/>
        <w:left w:val="none" w:sz="0" w:space="0" w:color="auto"/>
        <w:bottom w:val="none" w:sz="0" w:space="0" w:color="auto"/>
        <w:right w:val="none" w:sz="0" w:space="0" w:color="auto"/>
      </w:divBdr>
    </w:div>
    <w:div w:id="5262154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39511836">
      <w:bodyDiv w:val="1"/>
      <w:marLeft w:val="0"/>
      <w:marRight w:val="0"/>
      <w:marTop w:val="0"/>
      <w:marBottom w:val="0"/>
      <w:divBdr>
        <w:top w:val="none" w:sz="0" w:space="0" w:color="auto"/>
        <w:left w:val="none" w:sz="0" w:space="0" w:color="auto"/>
        <w:bottom w:val="none" w:sz="0" w:space="0" w:color="auto"/>
        <w:right w:val="none" w:sz="0" w:space="0" w:color="auto"/>
      </w:divBdr>
    </w:div>
    <w:div w:id="541867527">
      <w:bodyDiv w:val="1"/>
      <w:marLeft w:val="0"/>
      <w:marRight w:val="0"/>
      <w:marTop w:val="0"/>
      <w:marBottom w:val="0"/>
      <w:divBdr>
        <w:top w:val="none" w:sz="0" w:space="0" w:color="auto"/>
        <w:left w:val="none" w:sz="0" w:space="0" w:color="auto"/>
        <w:bottom w:val="none" w:sz="0" w:space="0" w:color="auto"/>
        <w:right w:val="none" w:sz="0" w:space="0" w:color="auto"/>
      </w:divBdr>
    </w:div>
    <w:div w:id="541940091">
      <w:bodyDiv w:val="1"/>
      <w:marLeft w:val="0"/>
      <w:marRight w:val="0"/>
      <w:marTop w:val="0"/>
      <w:marBottom w:val="0"/>
      <w:divBdr>
        <w:top w:val="none" w:sz="0" w:space="0" w:color="auto"/>
        <w:left w:val="none" w:sz="0" w:space="0" w:color="auto"/>
        <w:bottom w:val="none" w:sz="0" w:space="0" w:color="auto"/>
        <w:right w:val="none" w:sz="0" w:space="0" w:color="auto"/>
      </w:divBdr>
    </w:div>
    <w:div w:id="552736656">
      <w:bodyDiv w:val="1"/>
      <w:marLeft w:val="0"/>
      <w:marRight w:val="0"/>
      <w:marTop w:val="0"/>
      <w:marBottom w:val="0"/>
      <w:divBdr>
        <w:top w:val="none" w:sz="0" w:space="0" w:color="auto"/>
        <w:left w:val="none" w:sz="0" w:space="0" w:color="auto"/>
        <w:bottom w:val="none" w:sz="0" w:space="0" w:color="auto"/>
        <w:right w:val="none" w:sz="0" w:space="0" w:color="auto"/>
      </w:divBdr>
    </w:div>
    <w:div w:id="560365380">
      <w:bodyDiv w:val="1"/>
      <w:marLeft w:val="0"/>
      <w:marRight w:val="0"/>
      <w:marTop w:val="0"/>
      <w:marBottom w:val="0"/>
      <w:divBdr>
        <w:top w:val="none" w:sz="0" w:space="0" w:color="auto"/>
        <w:left w:val="none" w:sz="0" w:space="0" w:color="auto"/>
        <w:bottom w:val="none" w:sz="0" w:space="0" w:color="auto"/>
        <w:right w:val="none" w:sz="0" w:space="0" w:color="auto"/>
      </w:divBdr>
    </w:div>
    <w:div w:id="565996277">
      <w:bodyDiv w:val="1"/>
      <w:marLeft w:val="0"/>
      <w:marRight w:val="0"/>
      <w:marTop w:val="0"/>
      <w:marBottom w:val="0"/>
      <w:divBdr>
        <w:top w:val="none" w:sz="0" w:space="0" w:color="auto"/>
        <w:left w:val="none" w:sz="0" w:space="0" w:color="auto"/>
        <w:bottom w:val="none" w:sz="0" w:space="0" w:color="auto"/>
        <w:right w:val="none" w:sz="0" w:space="0" w:color="auto"/>
      </w:divBdr>
    </w:div>
    <w:div w:id="567419822">
      <w:bodyDiv w:val="1"/>
      <w:marLeft w:val="0"/>
      <w:marRight w:val="0"/>
      <w:marTop w:val="0"/>
      <w:marBottom w:val="0"/>
      <w:divBdr>
        <w:top w:val="none" w:sz="0" w:space="0" w:color="auto"/>
        <w:left w:val="none" w:sz="0" w:space="0" w:color="auto"/>
        <w:bottom w:val="none" w:sz="0" w:space="0" w:color="auto"/>
        <w:right w:val="none" w:sz="0" w:space="0" w:color="auto"/>
      </w:divBdr>
    </w:div>
    <w:div w:id="568073139">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72668998">
      <w:bodyDiv w:val="1"/>
      <w:marLeft w:val="0"/>
      <w:marRight w:val="0"/>
      <w:marTop w:val="0"/>
      <w:marBottom w:val="0"/>
      <w:divBdr>
        <w:top w:val="none" w:sz="0" w:space="0" w:color="auto"/>
        <w:left w:val="none" w:sz="0" w:space="0" w:color="auto"/>
        <w:bottom w:val="none" w:sz="0" w:space="0" w:color="auto"/>
        <w:right w:val="none" w:sz="0" w:space="0" w:color="auto"/>
      </w:divBdr>
    </w:div>
    <w:div w:id="579756789">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588273048">
      <w:bodyDiv w:val="1"/>
      <w:marLeft w:val="0"/>
      <w:marRight w:val="0"/>
      <w:marTop w:val="0"/>
      <w:marBottom w:val="0"/>
      <w:divBdr>
        <w:top w:val="none" w:sz="0" w:space="0" w:color="auto"/>
        <w:left w:val="none" w:sz="0" w:space="0" w:color="auto"/>
        <w:bottom w:val="none" w:sz="0" w:space="0" w:color="auto"/>
        <w:right w:val="none" w:sz="0" w:space="0" w:color="auto"/>
      </w:divBdr>
    </w:div>
    <w:div w:id="596907131">
      <w:bodyDiv w:val="1"/>
      <w:marLeft w:val="0"/>
      <w:marRight w:val="0"/>
      <w:marTop w:val="0"/>
      <w:marBottom w:val="0"/>
      <w:divBdr>
        <w:top w:val="none" w:sz="0" w:space="0" w:color="auto"/>
        <w:left w:val="none" w:sz="0" w:space="0" w:color="auto"/>
        <w:bottom w:val="none" w:sz="0" w:space="0" w:color="auto"/>
        <w:right w:val="none" w:sz="0" w:space="0" w:color="auto"/>
      </w:divBdr>
    </w:div>
    <w:div w:id="599604934">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06355671">
      <w:bodyDiv w:val="1"/>
      <w:marLeft w:val="0"/>
      <w:marRight w:val="0"/>
      <w:marTop w:val="0"/>
      <w:marBottom w:val="0"/>
      <w:divBdr>
        <w:top w:val="none" w:sz="0" w:space="0" w:color="auto"/>
        <w:left w:val="none" w:sz="0" w:space="0" w:color="auto"/>
        <w:bottom w:val="none" w:sz="0" w:space="0" w:color="auto"/>
        <w:right w:val="none" w:sz="0" w:space="0" w:color="auto"/>
      </w:divBdr>
    </w:div>
    <w:div w:id="618604661">
      <w:bodyDiv w:val="1"/>
      <w:marLeft w:val="0"/>
      <w:marRight w:val="0"/>
      <w:marTop w:val="0"/>
      <w:marBottom w:val="0"/>
      <w:divBdr>
        <w:top w:val="none" w:sz="0" w:space="0" w:color="auto"/>
        <w:left w:val="none" w:sz="0" w:space="0" w:color="auto"/>
        <w:bottom w:val="none" w:sz="0" w:space="0" w:color="auto"/>
        <w:right w:val="none" w:sz="0" w:space="0" w:color="auto"/>
      </w:divBdr>
    </w:div>
    <w:div w:id="619577505">
      <w:bodyDiv w:val="1"/>
      <w:marLeft w:val="0"/>
      <w:marRight w:val="0"/>
      <w:marTop w:val="0"/>
      <w:marBottom w:val="0"/>
      <w:divBdr>
        <w:top w:val="none" w:sz="0" w:space="0" w:color="auto"/>
        <w:left w:val="none" w:sz="0" w:space="0" w:color="auto"/>
        <w:bottom w:val="none" w:sz="0" w:space="0" w:color="auto"/>
        <w:right w:val="none" w:sz="0" w:space="0" w:color="auto"/>
      </w:divBdr>
    </w:div>
    <w:div w:id="623732374">
      <w:bodyDiv w:val="1"/>
      <w:marLeft w:val="0"/>
      <w:marRight w:val="0"/>
      <w:marTop w:val="0"/>
      <w:marBottom w:val="0"/>
      <w:divBdr>
        <w:top w:val="none" w:sz="0" w:space="0" w:color="auto"/>
        <w:left w:val="none" w:sz="0" w:space="0" w:color="auto"/>
        <w:bottom w:val="none" w:sz="0" w:space="0" w:color="auto"/>
        <w:right w:val="none" w:sz="0" w:space="0" w:color="auto"/>
      </w:divBdr>
    </w:div>
    <w:div w:id="629171376">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20729">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67634257">
      <w:bodyDiv w:val="1"/>
      <w:marLeft w:val="0"/>
      <w:marRight w:val="0"/>
      <w:marTop w:val="0"/>
      <w:marBottom w:val="0"/>
      <w:divBdr>
        <w:top w:val="none" w:sz="0" w:space="0" w:color="auto"/>
        <w:left w:val="none" w:sz="0" w:space="0" w:color="auto"/>
        <w:bottom w:val="none" w:sz="0" w:space="0" w:color="auto"/>
        <w:right w:val="none" w:sz="0" w:space="0" w:color="auto"/>
      </w:divBdr>
    </w:div>
    <w:div w:id="672295767">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00980486">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0884833">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18822688">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25371950">
      <w:bodyDiv w:val="1"/>
      <w:marLeft w:val="0"/>
      <w:marRight w:val="0"/>
      <w:marTop w:val="0"/>
      <w:marBottom w:val="0"/>
      <w:divBdr>
        <w:top w:val="none" w:sz="0" w:space="0" w:color="auto"/>
        <w:left w:val="none" w:sz="0" w:space="0" w:color="auto"/>
        <w:bottom w:val="none" w:sz="0" w:space="0" w:color="auto"/>
        <w:right w:val="none" w:sz="0" w:space="0" w:color="auto"/>
      </w:divBdr>
    </w:div>
    <w:div w:id="744185404">
      <w:bodyDiv w:val="1"/>
      <w:marLeft w:val="0"/>
      <w:marRight w:val="0"/>
      <w:marTop w:val="0"/>
      <w:marBottom w:val="0"/>
      <w:divBdr>
        <w:top w:val="none" w:sz="0" w:space="0" w:color="auto"/>
        <w:left w:val="none" w:sz="0" w:space="0" w:color="auto"/>
        <w:bottom w:val="none" w:sz="0" w:space="0" w:color="auto"/>
        <w:right w:val="none" w:sz="0" w:space="0" w:color="auto"/>
      </w:divBdr>
    </w:div>
    <w:div w:id="746070213">
      <w:bodyDiv w:val="1"/>
      <w:marLeft w:val="0"/>
      <w:marRight w:val="0"/>
      <w:marTop w:val="0"/>
      <w:marBottom w:val="0"/>
      <w:divBdr>
        <w:top w:val="none" w:sz="0" w:space="0" w:color="auto"/>
        <w:left w:val="none" w:sz="0" w:space="0" w:color="auto"/>
        <w:bottom w:val="none" w:sz="0" w:space="0" w:color="auto"/>
        <w:right w:val="none" w:sz="0" w:space="0" w:color="auto"/>
      </w:divBdr>
    </w:div>
    <w:div w:id="753283717">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57022321">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769591917">
      <w:bodyDiv w:val="1"/>
      <w:marLeft w:val="0"/>
      <w:marRight w:val="0"/>
      <w:marTop w:val="0"/>
      <w:marBottom w:val="0"/>
      <w:divBdr>
        <w:top w:val="none" w:sz="0" w:space="0" w:color="auto"/>
        <w:left w:val="none" w:sz="0" w:space="0" w:color="auto"/>
        <w:bottom w:val="none" w:sz="0" w:space="0" w:color="auto"/>
        <w:right w:val="none" w:sz="0" w:space="0" w:color="auto"/>
      </w:divBdr>
    </w:div>
    <w:div w:id="771166622">
      <w:bodyDiv w:val="1"/>
      <w:marLeft w:val="0"/>
      <w:marRight w:val="0"/>
      <w:marTop w:val="0"/>
      <w:marBottom w:val="0"/>
      <w:divBdr>
        <w:top w:val="none" w:sz="0" w:space="0" w:color="auto"/>
        <w:left w:val="none" w:sz="0" w:space="0" w:color="auto"/>
        <w:bottom w:val="none" w:sz="0" w:space="0" w:color="auto"/>
        <w:right w:val="none" w:sz="0" w:space="0" w:color="auto"/>
      </w:divBdr>
    </w:div>
    <w:div w:id="780806992">
      <w:bodyDiv w:val="1"/>
      <w:marLeft w:val="0"/>
      <w:marRight w:val="0"/>
      <w:marTop w:val="0"/>
      <w:marBottom w:val="0"/>
      <w:divBdr>
        <w:top w:val="none" w:sz="0" w:space="0" w:color="auto"/>
        <w:left w:val="none" w:sz="0" w:space="0" w:color="auto"/>
        <w:bottom w:val="none" w:sz="0" w:space="0" w:color="auto"/>
        <w:right w:val="none" w:sz="0" w:space="0" w:color="auto"/>
      </w:divBdr>
    </w:div>
    <w:div w:id="789396861">
      <w:bodyDiv w:val="1"/>
      <w:marLeft w:val="0"/>
      <w:marRight w:val="0"/>
      <w:marTop w:val="0"/>
      <w:marBottom w:val="0"/>
      <w:divBdr>
        <w:top w:val="none" w:sz="0" w:space="0" w:color="auto"/>
        <w:left w:val="none" w:sz="0" w:space="0" w:color="auto"/>
        <w:bottom w:val="none" w:sz="0" w:space="0" w:color="auto"/>
        <w:right w:val="none" w:sz="0" w:space="0" w:color="auto"/>
      </w:divBdr>
    </w:div>
    <w:div w:id="790128000">
      <w:bodyDiv w:val="1"/>
      <w:marLeft w:val="0"/>
      <w:marRight w:val="0"/>
      <w:marTop w:val="0"/>
      <w:marBottom w:val="0"/>
      <w:divBdr>
        <w:top w:val="none" w:sz="0" w:space="0" w:color="auto"/>
        <w:left w:val="none" w:sz="0" w:space="0" w:color="auto"/>
        <w:bottom w:val="none" w:sz="0" w:space="0" w:color="auto"/>
        <w:right w:val="none" w:sz="0" w:space="0" w:color="auto"/>
      </w:divBdr>
    </w:div>
    <w:div w:id="798299588">
      <w:bodyDiv w:val="1"/>
      <w:marLeft w:val="0"/>
      <w:marRight w:val="0"/>
      <w:marTop w:val="0"/>
      <w:marBottom w:val="0"/>
      <w:divBdr>
        <w:top w:val="none" w:sz="0" w:space="0" w:color="auto"/>
        <w:left w:val="none" w:sz="0" w:space="0" w:color="auto"/>
        <w:bottom w:val="none" w:sz="0" w:space="0" w:color="auto"/>
        <w:right w:val="none" w:sz="0" w:space="0" w:color="auto"/>
      </w:divBdr>
    </w:div>
    <w:div w:id="798377621">
      <w:bodyDiv w:val="1"/>
      <w:marLeft w:val="0"/>
      <w:marRight w:val="0"/>
      <w:marTop w:val="0"/>
      <w:marBottom w:val="0"/>
      <w:divBdr>
        <w:top w:val="none" w:sz="0" w:space="0" w:color="auto"/>
        <w:left w:val="none" w:sz="0" w:space="0" w:color="auto"/>
        <w:bottom w:val="none" w:sz="0" w:space="0" w:color="auto"/>
        <w:right w:val="none" w:sz="0" w:space="0" w:color="auto"/>
      </w:divBdr>
    </w:div>
    <w:div w:id="799416450">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49103845">
      <w:bodyDiv w:val="1"/>
      <w:marLeft w:val="0"/>
      <w:marRight w:val="0"/>
      <w:marTop w:val="0"/>
      <w:marBottom w:val="0"/>
      <w:divBdr>
        <w:top w:val="none" w:sz="0" w:space="0" w:color="auto"/>
        <w:left w:val="none" w:sz="0" w:space="0" w:color="auto"/>
        <w:bottom w:val="none" w:sz="0" w:space="0" w:color="auto"/>
        <w:right w:val="none" w:sz="0" w:space="0" w:color="auto"/>
      </w:divBdr>
    </w:div>
    <w:div w:id="855271045">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4654193">
      <w:bodyDiv w:val="1"/>
      <w:marLeft w:val="0"/>
      <w:marRight w:val="0"/>
      <w:marTop w:val="0"/>
      <w:marBottom w:val="0"/>
      <w:divBdr>
        <w:top w:val="none" w:sz="0" w:space="0" w:color="auto"/>
        <w:left w:val="none" w:sz="0" w:space="0" w:color="auto"/>
        <w:bottom w:val="none" w:sz="0" w:space="0" w:color="auto"/>
        <w:right w:val="none" w:sz="0" w:space="0" w:color="auto"/>
      </w:divBdr>
    </w:div>
    <w:div w:id="875430734">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78321611">
      <w:bodyDiv w:val="1"/>
      <w:marLeft w:val="0"/>
      <w:marRight w:val="0"/>
      <w:marTop w:val="0"/>
      <w:marBottom w:val="0"/>
      <w:divBdr>
        <w:top w:val="none" w:sz="0" w:space="0" w:color="auto"/>
        <w:left w:val="none" w:sz="0" w:space="0" w:color="auto"/>
        <w:bottom w:val="none" w:sz="0" w:space="0" w:color="auto"/>
        <w:right w:val="none" w:sz="0" w:space="0" w:color="auto"/>
      </w:divBdr>
    </w:div>
    <w:div w:id="886800335">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893351491">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08075953">
      <w:bodyDiv w:val="1"/>
      <w:marLeft w:val="0"/>
      <w:marRight w:val="0"/>
      <w:marTop w:val="0"/>
      <w:marBottom w:val="0"/>
      <w:divBdr>
        <w:top w:val="none" w:sz="0" w:space="0" w:color="auto"/>
        <w:left w:val="none" w:sz="0" w:space="0" w:color="auto"/>
        <w:bottom w:val="none" w:sz="0" w:space="0" w:color="auto"/>
        <w:right w:val="none" w:sz="0" w:space="0" w:color="auto"/>
      </w:divBdr>
    </w:div>
    <w:div w:id="909921880">
      <w:bodyDiv w:val="1"/>
      <w:marLeft w:val="0"/>
      <w:marRight w:val="0"/>
      <w:marTop w:val="0"/>
      <w:marBottom w:val="0"/>
      <w:divBdr>
        <w:top w:val="none" w:sz="0" w:space="0" w:color="auto"/>
        <w:left w:val="none" w:sz="0" w:space="0" w:color="auto"/>
        <w:bottom w:val="none" w:sz="0" w:space="0" w:color="auto"/>
        <w:right w:val="none" w:sz="0" w:space="0" w:color="auto"/>
      </w:divBdr>
    </w:div>
    <w:div w:id="911542799">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6674752">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2782117">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62542123">
      <w:bodyDiv w:val="1"/>
      <w:marLeft w:val="0"/>
      <w:marRight w:val="0"/>
      <w:marTop w:val="0"/>
      <w:marBottom w:val="0"/>
      <w:divBdr>
        <w:top w:val="none" w:sz="0" w:space="0" w:color="auto"/>
        <w:left w:val="none" w:sz="0" w:space="0" w:color="auto"/>
        <w:bottom w:val="none" w:sz="0" w:space="0" w:color="auto"/>
        <w:right w:val="none" w:sz="0" w:space="0" w:color="auto"/>
      </w:divBdr>
    </w:div>
    <w:div w:id="969214129">
      <w:bodyDiv w:val="1"/>
      <w:marLeft w:val="0"/>
      <w:marRight w:val="0"/>
      <w:marTop w:val="0"/>
      <w:marBottom w:val="0"/>
      <w:divBdr>
        <w:top w:val="none" w:sz="0" w:space="0" w:color="auto"/>
        <w:left w:val="none" w:sz="0" w:space="0" w:color="auto"/>
        <w:bottom w:val="none" w:sz="0" w:space="0" w:color="auto"/>
        <w:right w:val="none" w:sz="0" w:space="0" w:color="auto"/>
      </w:divBdr>
    </w:div>
    <w:div w:id="973950350">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78219880">
      <w:bodyDiv w:val="1"/>
      <w:marLeft w:val="0"/>
      <w:marRight w:val="0"/>
      <w:marTop w:val="0"/>
      <w:marBottom w:val="0"/>
      <w:divBdr>
        <w:top w:val="none" w:sz="0" w:space="0" w:color="auto"/>
        <w:left w:val="none" w:sz="0" w:space="0" w:color="auto"/>
        <w:bottom w:val="none" w:sz="0" w:space="0" w:color="auto"/>
        <w:right w:val="none" w:sz="0" w:space="0" w:color="auto"/>
      </w:divBdr>
    </w:div>
    <w:div w:id="978455321">
      <w:bodyDiv w:val="1"/>
      <w:marLeft w:val="0"/>
      <w:marRight w:val="0"/>
      <w:marTop w:val="0"/>
      <w:marBottom w:val="0"/>
      <w:divBdr>
        <w:top w:val="none" w:sz="0" w:space="0" w:color="auto"/>
        <w:left w:val="none" w:sz="0" w:space="0" w:color="auto"/>
        <w:bottom w:val="none" w:sz="0" w:space="0" w:color="auto"/>
        <w:right w:val="none" w:sz="0" w:space="0" w:color="auto"/>
      </w:divBdr>
    </w:div>
    <w:div w:id="986127576">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03432082">
      <w:bodyDiv w:val="1"/>
      <w:marLeft w:val="0"/>
      <w:marRight w:val="0"/>
      <w:marTop w:val="0"/>
      <w:marBottom w:val="0"/>
      <w:divBdr>
        <w:top w:val="none" w:sz="0" w:space="0" w:color="auto"/>
        <w:left w:val="none" w:sz="0" w:space="0" w:color="auto"/>
        <w:bottom w:val="none" w:sz="0" w:space="0" w:color="auto"/>
        <w:right w:val="none" w:sz="0" w:space="0" w:color="auto"/>
      </w:divBdr>
    </w:div>
    <w:div w:id="1005550719">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31109328">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47029943">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3356655">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4568401">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29595149">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41920247">
      <w:bodyDiv w:val="1"/>
      <w:marLeft w:val="0"/>
      <w:marRight w:val="0"/>
      <w:marTop w:val="0"/>
      <w:marBottom w:val="0"/>
      <w:divBdr>
        <w:top w:val="none" w:sz="0" w:space="0" w:color="auto"/>
        <w:left w:val="none" w:sz="0" w:space="0" w:color="auto"/>
        <w:bottom w:val="none" w:sz="0" w:space="0" w:color="auto"/>
        <w:right w:val="none" w:sz="0" w:space="0" w:color="auto"/>
      </w:divBdr>
    </w:div>
    <w:div w:id="1144740062">
      <w:bodyDiv w:val="1"/>
      <w:marLeft w:val="0"/>
      <w:marRight w:val="0"/>
      <w:marTop w:val="0"/>
      <w:marBottom w:val="0"/>
      <w:divBdr>
        <w:top w:val="none" w:sz="0" w:space="0" w:color="auto"/>
        <w:left w:val="none" w:sz="0" w:space="0" w:color="auto"/>
        <w:bottom w:val="none" w:sz="0" w:space="0" w:color="auto"/>
        <w:right w:val="none" w:sz="0" w:space="0" w:color="auto"/>
      </w:divBdr>
    </w:div>
    <w:div w:id="1145855491">
      <w:bodyDiv w:val="1"/>
      <w:marLeft w:val="0"/>
      <w:marRight w:val="0"/>
      <w:marTop w:val="0"/>
      <w:marBottom w:val="0"/>
      <w:divBdr>
        <w:top w:val="none" w:sz="0" w:space="0" w:color="auto"/>
        <w:left w:val="none" w:sz="0" w:space="0" w:color="auto"/>
        <w:bottom w:val="none" w:sz="0" w:space="0" w:color="auto"/>
        <w:right w:val="none" w:sz="0" w:space="0" w:color="auto"/>
      </w:divBdr>
    </w:div>
    <w:div w:id="1151555188">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189611563">
      <w:bodyDiv w:val="1"/>
      <w:marLeft w:val="0"/>
      <w:marRight w:val="0"/>
      <w:marTop w:val="0"/>
      <w:marBottom w:val="0"/>
      <w:divBdr>
        <w:top w:val="none" w:sz="0" w:space="0" w:color="auto"/>
        <w:left w:val="none" w:sz="0" w:space="0" w:color="auto"/>
        <w:bottom w:val="none" w:sz="0" w:space="0" w:color="auto"/>
        <w:right w:val="none" w:sz="0" w:space="0" w:color="auto"/>
      </w:divBdr>
    </w:div>
    <w:div w:id="1194734333">
      <w:bodyDiv w:val="1"/>
      <w:marLeft w:val="0"/>
      <w:marRight w:val="0"/>
      <w:marTop w:val="0"/>
      <w:marBottom w:val="0"/>
      <w:divBdr>
        <w:top w:val="none" w:sz="0" w:space="0" w:color="auto"/>
        <w:left w:val="none" w:sz="0" w:space="0" w:color="auto"/>
        <w:bottom w:val="none" w:sz="0" w:space="0" w:color="auto"/>
        <w:right w:val="none" w:sz="0" w:space="0" w:color="auto"/>
      </w:divBdr>
    </w:div>
    <w:div w:id="1197932747">
      <w:bodyDiv w:val="1"/>
      <w:marLeft w:val="0"/>
      <w:marRight w:val="0"/>
      <w:marTop w:val="0"/>
      <w:marBottom w:val="0"/>
      <w:divBdr>
        <w:top w:val="none" w:sz="0" w:space="0" w:color="auto"/>
        <w:left w:val="none" w:sz="0" w:space="0" w:color="auto"/>
        <w:bottom w:val="none" w:sz="0" w:space="0" w:color="auto"/>
        <w:right w:val="none" w:sz="0" w:space="0" w:color="auto"/>
      </w:divBdr>
    </w:div>
    <w:div w:id="1201014579">
      <w:bodyDiv w:val="1"/>
      <w:marLeft w:val="0"/>
      <w:marRight w:val="0"/>
      <w:marTop w:val="0"/>
      <w:marBottom w:val="0"/>
      <w:divBdr>
        <w:top w:val="none" w:sz="0" w:space="0" w:color="auto"/>
        <w:left w:val="none" w:sz="0" w:space="0" w:color="auto"/>
        <w:bottom w:val="none" w:sz="0" w:space="0" w:color="auto"/>
        <w:right w:val="none" w:sz="0" w:space="0" w:color="auto"/>
      </w:divBdr>
    </w:div>
    <w:div w:id="1204706035">
      <w:bodyDiv w:val="1"/>
      <w:marLeft w:val="0"/>
      <w:marRight w:val="0"/>
      <w:marTop w:val="0"/>
      <w:marBottom w:val="0"/>
      <w:divBdr>
        <w:top w:val="none" w:sz="0" w:space="0" w:color="auto"/>
        <w:left w:val="none" w:sz="0" w:space="0" w:color="auto"/>
        <w:bottom w:val="none" w:sz="0" w:space="0" w:color="auto"/>
        <w:right w:val="none" w:sz="0" w:space="0" w:color="auto"/>
      </w:divBdr>
    </w:div>
    <w:div w:id="1207067702">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3077856">
      <w:bodyDiv w:val="1"/>
      <w:marLeft w:val="0"/>
      <w:marRight w:val="0"/>
      <w:marTop w:val="0"/>
      <w:marBottom w:val="0"/>
      <w:divBdr>
        <w:top w:val="none" w:sz="0" w:space="0" w:color="auto"/>
        <w:left w:val="none" w:sz="0" w:space="0" w:color="auto"/>
        <w:bottom w:val="none" w:sz="0" w:space="0" w:color="auto"/>
        <w:right w:val="none" w:sz="0" w:space="0" w:color="auto"/>
      </w:divBdr>
    </w:div>
    <w:div w:id="1213466354">
      <w:bodyDiv w:val="1"/>
      <w:marLeft w:val="0"/>
      <w:marRight w:val="0"/>
      <w:marTop w:val="0"/>
      <w:marBottom w:val="0"/>
      <w:divBdr>
        <w:top w:val="none" w:sz="0" w:space="0" w:color="auto"/>
        <w:left w:val="none" w:sz="0" w:space="0" w:color="auto"/>
        <w:bottom w:val="none" w:sz="0" w:space="0" w:color="auto"/>
        <w:right w:val="none" w:sz="0" w:space="0" w:color="auto"/>
      </w:divBdr>
    </w:div>
    <w:div w:id="1213999099">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1890523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27911562">
      <w:bodyDiv w:val="1"/>
      <w:marLeft w:val="0"/>
      <w:marRight w:val="0"/>
      <w:marTop w:val="0"/>
      <w:marBottom w:val="0"/>
      <w:divBdr>
        <w:top w:val="none" w:sz="0" w:space="0" w:color="auto"/>
        <w:left w:val="none" w:sz="0" w:space="0" w:color="auto"/>
        <w:bottom w:val="none" w:sz="0" w:space="0" w:color="auto"/>
        <w:right w:val="none" w:sz="0" w:space="0" w:color="auto"/>
      </w:divBdr>
    </w:div>
    <w:div w:id="1234312154">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37977545">
      <w:bodyDiv w:val="1"/>
      <w:marLeft w:val="0"/>
      <w:marRight w:val="0"/>
      <w:marTop w:val="0"/>
      <w:marBottom w:val="0"/>
      <w:divBdr>
        <w:top w:val="none" w:sz="0" w:space="0" w:color="auto"/>
        <w:left w:val="none" w:sz="0" w:space="0" w:color="auto"/>
        <w:bottom w:val="none" w:sz="0" w:space="0" w:color="auto"/>
        <w:right w:val="none" w:sz="0" w:space="0" w:color="auto"/>
      </w:divBdr>
    </w:div>
    <w:div w:id="1238325146">
      <w:bodyDiv w:val="1"/>
      <w:marLeft w:val="0"/>
      <w:marRight w:val="0"/>
      <w:marTop w:val="0"/>
      <w:marBottom w:val="0"/>
      <w:divBdr>
        <w:top w:val="none" w:sz="0" w:space="0" w:color="auto"/>
        <w:left w:val="none" w:sz="0" w:space="0" w:color="auto"/>
        <w:bottom w:val="none" w:sz="0" w:space="0" w:color="auto"/>
        <w:right w:val="none" w:sz="0" w:space="0" w:color="auto"/>
      </w:divBdr>
    </w:div>
    <w:div w:id="1241211782">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53658979">
      <w:bodyDiv w:val="1"/>
      <w:marLeft w:val="0"/>
      <w:marRight w:val="0"/>
      <w:marTop w:val="0"/>
      <w:marBottom w:val="0"/>
      <w:divBdr>
        <w:top w:val="none" w:sz="0" w:space="0" w:color="auto"/>
        <w:left w:val="none" w:sz="0" w:space="0" w:color="auto"/>
        <w:bottom w:val="none" w:sz="0" w:space="0" w:color="auto"/>
        <w:right w:val="none" w:sz="0" w:space="0" w:color="auto"/>
      </w:divBdr>
    </w:div>
    <w:div w:id="1260139174">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291714739">
      <w:bodyDiv w:val="1"/>
      <w:marLeft w:val="0"/>
      <w:marRight w:val="0"/>
      <w:marTop w:val="0"/>
      <w:marBottom w:val="0"/>
      <w:divBdr>
        <w:top w:val="none" w:sz="0" w:space="0" w:color="auto"/>
        <w:left w:val="none" w:sz="0" w:space="0" w:color="auto"/>
        <w:bottom w:val="none" w:sz="0" w:space="0" w:color="auto"/>
        <w:right w:val="none" w:sz="0" w:space="0" w:color="auto"/>
      </w:divBdr>
    </w:div>
    <w:div w:id="1294868787">
      <w:bodyDiv w:val="1"/>
      <w:marLeft w:val="0"/>
      <w:marRight w:val="0"/>
      <w:marTop w:val="0"/>
      <w:marBottom w:val="0"/>
      <w:divBdr>
        <w:top w:val="none" w:sz="0" w:space="0" w:color="auto"/>
        <w:left w:val="none" w:sz="0" w:space="0" w:color="auto"/>
        <w:bottom w:val="none" w:sz="0" w:space="0" w:color="auto"/>
        <w:right w:val="none" w:sz="0" w:space="0" w:color="auto"/>
      </w:divBdr>
    </w:div>
    <w:div w:id="1295255333">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05815721">
      <w:bodyDiv w:val="1"/>
      <w:marLeft w:val="0"/>
      <w:marRight w:val="0"/>
      <w:marTop w:val="0"/>
      <w:marBottom w:val="0"/>
      <w:divBdr>
        <w:top w:val="none" w:sz="0" w:space="0" w:color="auto"/>
        <w:left w:val="none" w:sz="0" w:space="0" w:color="auto"/>
        <w:bottom w:val="none" w:sz="0" w:space="0" w:color="auto"/>
        <w:right w:val="none" w:sz="0" w:space="0" w:color="auto"/>
      </w:divBdr>
    </w:div>
    <w:div w:id="1305820379">
      <w:bodyDiv w:val="1"/>
      <w:marLeft w:val="0"/>
      <w:marRight w:val="0"/>
      <w:marTop w:val="0"/>
      <w:marBottom w:val="0"/>
      <w:divBdr>
        <w:top w:val="none" w:sz="0" w:space="0" w:color="auto"/>
        <w:left w:val="none" w:sz="0" w:space="0" w:color="auto"/>
        <w:bottom w:val="none" w:sz="0" w:space="0" w:color="auto"/>
        <w:right w:val="none" w:sz="0" w:space="0" w:color="auto"/>
      </w:divBdr>
    </w:div>
    <w:div w:id="1309747151">
      <w:bodyDiv w:val="1"/>
      <w:marLeft w:val="0"/>
      <w:marRight w:val="0"/>
      <w:marTop w:val="0"/>
      <w:marBottom w:val="0"/>
      <w:divBdr>
        <w:top w:val="none" w:sz="0" w:space="0" w:color="auto"/>
        <w:left w:val="none" w:sz="0" w:space="0" w:color="auto"/>
        <w:bottom w:val="none" w:sz="0" w:space="0" w:color="auto"/>
        <w:right w:val="none" w:sz="0" w:space="0" w:color="auto"/>
      </w:divBdr>
    </w:div>
    <w:div w:id="1312296444">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6779774">
      <w:bodyDiv w:val="1"/>
      <w:marLeft w:val="0"/>
      <w:marRight w:val="0"/>
      <w:marTop w:val="0"/>
      <w:marBottom w:val="0"/>
      <w:divBdr>
        <w:top w:val="none" w:sz="0" w:space="0" w:color="auto"/>
        <w:left w:val="none" w:sz="0" w:space="0" w:color="auto"/>
        <w:bottom w:val="none" w:sz="0" w:space="0" w:color="auto"/>
        <w:right w:val="none" w:sz="0" w:space="0" w:color="auto"/>
      </w:divBdr>
    </w:div>
    <w:div w:id="1328095788">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31719807">
      <w:bodyDiv w:val="1"/>
      <w:marLeft w:val="0"/>
      <w:marRight w:val="0"/>
      <w:marTop w:val="0"/>
      <w:marBottom w:val="0"/>
      <w:divBdr>
        <w:top w:val="none" w:sz="0" w:space="0" w:color="auto"/>
        <w:left w:val="none" w:sz="0" w:space="0" w:color="auto"/>
        <w:bottom w:val="none" w:sz="0" w:space="0" w:color="auto"/>
        <w:right w:val="none" w:sz="0" w:space="0" w:color="auto"/>
      </w:divBdr>
    </w:div>
    <w:div w:id="1338459127">
      <w:bodyDiv w:val="1"/>
      <w:marLeft w:val="0"/>
      <w:marRight w:val="0"/>
      <w:marTop w:val="0"/>
      <w:marBottom w:val="0"/>
      <w:divBdr>
        <w:top w:val="none" w:sz="0" w:space="0" w:color="auto"/>
        <w:left w:val="none" w:sz="0" w:space="0" w:color="auto"/>
        <w:bottom w:val="none" w:sz="0" w:space="0" w:color="auto"/>
        <w:right w:val="none" w:sz="0" w:space="0" w:color="auto"/>
      </w:divBdr>
    </w:div>
    <w:div w:id="1341271281">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47706437">
      <w:bodyDiv w:val="1"/>
      <w:marLeft w:val="0"/>
      <w:marRight w:val="0"/>
      <w:marTop w:val="0"/>
      <w:marBottom w:val="0"/>
      <w:divBdr>
        <w:top w:val="none" w:sz="0" w:space="0" w:color="auto"/>
        <w:left w:val="none" w:sz="0" w:space="0" w:color="auto"/>
        <w:bottom w:val="none" w:sz="0" w:space="0" w:color="auto"/>
        <w:right w:val="none" w:sz="0" w:space="0" w:color="auto"/>
      </w:divBdr>
    </w:div>
    <w:div w:id="1348362236">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346444">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66100772">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79355133">
      <w:bodyDiv w:val="1"/>
      <w:marLeft w:val="0"/>
      <w:marRight w:val="0"/>
      <w:marTop w:val="0"/>
      <w:marBottom w:val="0"/>
      <w:divBdr>
        <w:top w:val="none" w:sz="0" w:space="0" w:color="auto"/>
        <w:left w:val="none" w:sz="0" w:space="0" w:color="auto"/>
        <w:bottom w:val="none" w:sz="0" w:space="0" w:color="auto"/>
        <w:right w:val="none" w:sz="0" w:space="0" w:color="auto"/>
      </w:divBdr>
    </w:div>
    <w:div w:id="1385912580">
      <w:bodyDiv w:val="1"/>
      <w:marLeft w:val="0"/>
      <w:marRight w:val="0"/>
      <w:marTop w:val="0"/>
      <w:marBottom w:val="0"/>
      <w:divBdr>
        <w:top w:val="none" w:sz="0" w:space="0" w:color="auto"/>
        <w:left w:val="none" w:sz="0" w:space="0" w:color="auto"/>
        <w:bottom w:val="none" w:sz="0" w:space="0" w:color="auto"/>
        <w:right w:val="none" w:sz="0" w:space="0" w:color="auto"/>
      </w:divBdr>
    </w:div>
    <w:div w:id="1388458043">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04185837">
      <w:bodyDiv w:val="1"/>
      <w:marLeft w:val="0"/>
      <w:marRight w:val="0"/>
      <w:marTop w:val="0"/>
      <w:marBottom w:val="0"/>
      <w:divBdr>
        <w:top w:val="none" w:sz="0" w:space="0" w:color="auto"/>
        <w:left w:val="none" w:sz="0" w:space="0" w:color="auto"/>
        <w:bottom w:val="none" w:sz="0" w:space="0" w:color="auto"/>
        <w:right w:val="none" w:sz="0" w:space="0" w:color="auto"/>
      </w:divBdr>
      <w:divsChild>
        <w:div w:id="1258052215">
          <w:marLeft w:val="0"/>
          <w:marRight w:val="0"/>
          <w:marTop w:val="0"/>
          <w:marBottom w:val="0"/>
          <w:divBdr>
            <w:top w:val="none" w:sz="0" w:space="0" w:color="auto"/>
            <w:left w:val="none" w:sz="0" w:space="0" w:color="auto"/>
            <w:bottom w:val="none" w:sz="0" w:space="0" w:color="auto"/>
            <w:right w:val="none" w:sz="0" w:space="0" w:color="auto"/>
          </w:divBdr>
        </w:div>
        <w:div w:id="767115937">
          <w:marLeft w:val="0"/>
          <w:marRight w:val="0"/>
          <w:marTop w:val="0"/>
          <w:marBottom w:val="0"/>
          <w:divBdr>
            <w:top w:val="none" w:sz="0" w:space="0" w:color="auto"/>
            <w:left w:val="none" w:sz="0" w:space="0" w:color="auto"/>
            <w:bottom w:val="none" w:sz="0" w:space="0" w:color="auto"/>
            <w:right w:val="none" w:sz="0" w:space="0" w:color="auto"/>
          </w:divBdr>
        </w:div>
        <w:div w:id="792748320">
          <w:marLeft w:val="0"/>
          <w:marRight w:val="0"/>
          <w:marTop w:val="0"/>
          <w:marBottom w:val="0"/>
          <w:divBdr>
            <w:top w:val="none" w:sz="0" w:space="0" w:color="auto"/>
            <w:left w:val="none" w:sz="0" w:space="0" w:color="auto"/>
            <w:bottom w:val="none" w:sz="0" w:space="0" w:color="auto"/>
            <w:right w:val="none" w:sz="0" w:space="0" w:color="auto"/>
          </w:divBdr>
        </w:div>
        <w:div w:id="977223138">
          <w:marLeft w:val="0"/>
          <w:marRight w:val="0"/>
          <w:marTop w:val="0"/>
          <w:marBottom w:val="0"/>
          <w:divBdr>
            <w:top w:val="none" w:sz="0" w:space="0" w:color="auto"/>
            <w:left w:val="none" w:sz="0" w:space="0" w:color="auto"/>
            <w:bottom w:val="none" w:sz="0" w:space="0" w:color="auto"/>
            <w:right w:val="none" w:sz="0" w:space="0" w:color="auto"/>
          </w:divBdr>
        </w:div>
        <w:div w:id="251011841">
          <w:marLeft w:val="0"/>
          <w:marRight w:val="0"/>
          <w:marTop w:val="0"/>
          <w:marBottom w:val="0"/>
          <w:divBdr>
            <w:top w:val="none" w:sz="0" w:space="0" w:color="auto"/>
            <w:left w:val="none" w:sz="0" w:space="0" w:color="auto"/>
            <w:bottom w:val="none" w:sz="0" w:space="0" w:color="auto"/>
            <w:right w:val="none" w:sz="0" w:space="0" w:color="auto"/>
          </w:divBdr>
        </w:div>
        <w:div w:id="1619028610">
          <w:marLeft w:val="0"/>
          <w:marRight w:val="0"/>
          <w:marTop w:val="0"/>
          <w:marBottom w:val="0"/>
          <w:divBdr>
            <w:top w:val="none" w:sz="0" w:space="0" w:color="auto"/>
            <w:left w:val="none" w:sz="0" w:space="0" w:color="auto"/>
            <w:bottom w:val="none" w:sz="0" w:space="0" w:color="auto"/>
            <w:right w:val="none" w:sz="0" w:space="0" w:color="auto"/>
          </w:divBdr>
        </w:div>
        <w:div w:id="316349989">
          <w:marLeft w:val="0"/>
          <w:marRight w:val="0"/>
          <w:marTop w:val="0"/>
          <w:marBottom w:val="0"/>
          <w:divBdr>
            <w:top w:val="none" w:sz="0" w:space="0" w:color="auto"/>
            <w:left w:val="none" w:sz="0" w:space="0" w:color="auto"/>
            <w:bottom w:val="none" w:sz="0" w:space="0" w:color="auto"/>
            <w:right w:val="none" w:sz="0" w:space="0" w:color="auto"/>
          </w:divBdr>
        </w:div>
        <w:div w:id="139229684">
          <w:marLeft w:val="0"/>
          <w:marRight w:val="0"/>
          <w:marTop w:val="0"/>
          <w:marBottom w:val="0"/>
          <w:divBdr>
            <w:top w:val="none" w:sz="0" w:space="0" w:color="auto"/>
            <w:left w:val="none" w:sz="0" w:space="0" w:color="auto"/>
            <w:bottom w:val="none" w:sz="0" w:space="0" w:color="auto"/>
            <w:right w:val="none" w:sz="0" w:space="0" w:color="auto"/>
          </w:divBdr>
        </w:div>
        <w:div w:id="927350739">
          <w:marLeft w:val="0"/>
          <w:marRight w:val="0"/>
          <w:marTop w:val="0"/>
          <w:marBottom w:val="0"/>
          <w:divBdr>
            <w:top w:val="none" w:sz="0" w:space="0" w:color="auto"/>
            <w:left w:val="none" w:sz="0" w:space="0" w:color="auto"/>
            <w:bottom w:val="none" w:sz="0" w:space="0" w:color="auto"/>
            <w:right w:val="none" w:sz="0" w:space="0" w:color="auto"/>
          </w:divBdr>
        </w:div>
        <w:div w:id="168721073">
          <w:marLeft w:val="0"/>
          <w:marRight w:val="0"/>
          <w:marTop w:val="0"/>
          <w:marBottom w:val="0"/>
          <w:divBdr>
            <w:top w:val="none" w:sz="0" w:space="0" w:color="auto"/>
            <w:left w:val="none" w:sz="0" w:space="0" w:color="auto"/>
            <w:bottom w:val="none" w:sz="0" w:space="0" w:color="auto"/>
            <w:right w:val="none" w:sz="0" w:space="0" w:color="auto"/>
          </w:divBdr>
        </w:div>
        <w:div w:id="106241706">
          <w:marLeft w:val="0"/>
          <w:marRight w:val="0"/>
          <w:marTop w:val="0"/>
          <w:marBottom w:val="0"/>
          <w:divBdr>
            <w:top w:val="none" w:sz="0" w:space="0" w:color="auto"/>
            <w:left w:val="none" w:sz="0" w:space="0" w:color="auto"/>
            <w:bottom w:val="none" w:sz="0" w:space="0" w:color="auto"/>
            <w:right w:val="none" w:sz="0" w:space="0" w:color="auto"/>
          </w:divBdr>
        </w:div>
        <w:div w:id="1586573492">
          <w:marLeft w:val="0"/>
          <w:marRight w:val="0"/>
          <w:marTop w:val="0"/>
          <w:marBottom w:val="0"/>
          <w:divBdr>
            <w:top w:val="none" w:sz="0" w:space="0" w:color="auto"/>
            <w:left w:val="none" w:sz="0" w:space="0" w:color="auto"/>
            <w:bottom w:val="none" w:sz="0" w:space="0" w:color="auto"/>
            <w:right w:val="none" w:sz="0" w:space="0" w:color="auto"/>
          </w:divBdr>
        </w:div>
        <w:div w:id="267929427">
          <w:marLeft w:val="0"/>
          <w:marRight w:val="0"/>
          <w:marTop w:val="0"/>
          <w:marBottom w:val="0"/>
          <w:divBdr>
            <w:top w:val="none" w:sz="0" w:space="0" w:color="auto"/>
            <w:left w:val="none" w:sz="0" w:space="0" w:color="auto"/>
            <w:bottom w:val="none" w:sz="0" w:space="0" w:color="auto"/>
            <w:right w:val="none" w:sz="0" w:space="0" w:color="auto"/>
          </w:divBdr>
        </w:div>
        <w:div w:id="1698895942">
          <w:marLeft w:val="0"/>
          <w:marRight w:val="0"/>
          <w:marTop w:val="0"/>
          <w:marBottom w:val="0"/>
          <w:divBdr>
            <w:top w:val="none" w:sz="0" w:space="0" w:color="auto"/>
            <w:left w:val="none" w:sz="0" w:space="0" w:color="auto"/>
            <w:bottom w:val="none" w:sz="0" w:space="0" w:color="auto"/>
            <w:right w:val="none" w:sz="0" w:space="0" w:color="auto"/>
          </w:divBdr>
        </w:div>
        <w:div w:id="1068193543">
          <w:marLeft w:val="0"/>
          <w:marRight w:val="0"/>
          <w:marTop w:val="0"/>
          <w:marBottom w:val="0"/>
          <w:divBdr>
            <w:top w:val="none" w:sz="0" w:space="0" w:color="auto"/>
            <w:left w:val="none" w:sz="0" w:space="0" w:color="auto"/>
            <w:bottom w:val="none" w:sz="0" w:space="0" w:color="auto"/>
            <w:right w:val="none" w:sz="0" w:space="0" w:color="auto"/>
          </w:divBdr>
        </w:div>
        <w:div w:id="1190412840">
          <w:marLeft w:val="0"/>
          <w:marRight w:val="0"/>
          <w:marTop w:val="0"/>
          <w:marBottom w:val="0"/>
          <w:divBdr>
            <w:top w:val="none" w:sz="0" w:space="0" w:color="auto"/>
            <w:left w:val="none" w:sz="0" w:space="0" w:color="auto"/>
            <w:bottom w:val="none" w:sz="0" w:space="0" w:color="auto"/>
            <w:right w:val="none" w:sz="0" w:space="0" w:color="auto"/>
          </w:divBdr>
        </w:div>
        <w:div w:id="139661638">
          <w:marLeft w:val="0"/>
          <w:marRight w:val="0"/>
          <w:marTop w:val="0"/>
          <w:marBottom w:val="0"/>
          <w:divBdr>
            <w:top w:val="none" w:sz="0" w:space="0" w:color="auto"/>
            <w:left w:val="none" w:sz="0" w:space="0" w:color="auto"/>
            <w:bottom w:val="none" w:sz="0" w:space="0" w:color="auto"/>
            <w:right w:val="none" w:sz="0" w:space="0" w:color="auto"/>
          </w:divBdr>
        </w:div>
        <w:div w:id="813986658">
          <w:marLeft w:val="0"/>
          <w:marRight w:val="0"/>
          <w:marTop w:val="0"/>
          <w:marBottom w:val="0"/>
          <w:divBdr>
            <w:top w:val="none" w:sz="0" w:space="0" w:color="auto"/>
            <w:left w:val="none" w:sz="0" w:space="0" w:color="auto"/>
            <w:bottom w:val="none" w:sz="0" w:space="0" w:color="auto"/>
            <w:right w:val="none" w:sz="0" w:space="0" w:color="auto"/>
          </w:divBdr>
        </w:div>
        <w:div w:id="423570016">
          <w:marLeft w:val="0"/>
          <w:marRight w:val="0"/>
          <w:marTop w:val="0"/>
          <w:marBottom w:val="0"/>
          <w:divBdr>
            <w:top w:val="none" w:sz="0" w:space="0" w:color="auto"/>
            <w:left w:val="none" w:sz="0" w:space="0" w:color="auto"/>
            <w:bottom w:val="none" w:sz="0" w:space="0" w:color="auto"/>
            <w:right w:val="none" w:sz="0" w:space="0" w:color="auto"/>
          </w:divBdr>
        </w:div>
        <w:div w:id="1219434501">
          <w:marLeft w:val="0"/>
          <w:marRight w:val="0"/>
          <w:marTop w:val="0"/>
          <w:marBottom w:val="0"/>
          <w:divBdr>
            <w:top w:val="none" w:sz="0" w:space="0" w:color="auto"/>
            <w:left w:val="none" w:sz="0" w:space="0" w:color="auto"/>
            <w:bottom w:val="none" w:sz="0" w:space="0" w:color="auto"/>
            <w:right w:val="none" w:sz="0" w:space="0" w:color="auto"/>
          </w:divBdr>
        </w:div>
        <w:div w:id="203179633">
          <w:marLeft w:val="0"/>
          <w:marRight w:val="0"/>
          <w:marTop w:val="0"/>
          <w:marBottom w:val="0"/>
          <w:divBdr>
            <w:top w:val="none" w:sz="0" w:space="0" w:color="auto"/>
            <w:left w:val="none" w:sz="0" w:space="0" w:color="auto"/>
            <w:bottom w:val="none" w:sz="0" w:space="0" w:color="auto"/>
            <w:right w:val="none" w:sz="0" w:space="0" w:color="auto"/>
          </w:divBdr>
        </w:div>
        <w:div w:id="2108311389">
          <w:marLeft w:val="0"/>
          <w:marRight w:val="0"/>
          <w:marTop w:val="0"/>
          <w:marBottom w:val="0"/>
          <w:divBdr>
            <w:top w:val="none" w:sz="0" w:space="0" w:color="auto"/>
            <w:left w:val="none" w:sz="0" w:space="0" w:color="auto"/>
            <w:bottom w:val="none" w:sz="0" w:space="0" w:color="auto"/>
            <w:right w:val="none" w:sz="0" w:space="0" w:color="auto"/>
          </w:divBdr>
        </w:div>
        <w:div w:id="1511607439">
          <w:marLeft w:val="0"/>
          <w:marRight w:val="0"/>
          <w:marTop w:val="0"/>
          <w:marBottom w:val="0"/>
          <w:divBdr>
            <w:top w:val="none" w:sz="0" w:space="0" w:color="auto"/>
            <w:left w:val="none" w:sz="0" w:space="0" w:color="auto"/>
            <w:bottom w:val="none" w:sz="0" w:space="0" w:color="auto"/>
            <w:right w:val="none" w:sz="0" w:space="0" w:color="auto"/>
          </w:divBdr>
        </w:div>
        <w:div w:id="558593156">
          <w:marLeft w:val="0"/>
          <w:marRight w:val="0"/>
          <w:marTop w:val="0"/>
          <w:marBottom w:val="0"/>
          <w:divBdr>
            <w:top w:val="none" w:sz="0" w:space="0" w:color="auto"/>
            <w:left w:val="none" w:sz="0" w:space="0" w:color="auto"/>
            <w:bottom w:val="none" w:sz="0" w:space="0" w:color="auto"/>
            <w:right w:val="none" w:sz="0" w:space="0" w:color="auto"/>
          </w:divBdr>
        </w:div>
        <w:div w:id="231936125">
          <w:marLeft w:val="0"/>
          <w:marRight w:val="0"/>
          <w:marTop w:val="0"/>
          <w:marBottom w:val="0"/>
          <w:divBdr>
            <w:top w:val="none" w:sz="0" w:space="0" w:color="auto"/>
            <w:left w:val="none" w:sz="0" w:space="0" w:color="auto"/>
            <w:bottom w:val="none" w:sz="0" w:space="0" w:color="auto"/>
            <w:right w:val="none" w:sz="0" w:space="0" w:color="auto"/>
          </w:divBdr>
        </w:div>
        <w:div w:id="281815103">
          <w:marLeft w:val="0"/>
          <w:marRight w:val="0"/>
          <w:marTop w:val="0"/>
          <w:marBottom w:val="0"/>
          <w:divBdr>
            <w:top w:val="none" w:sz="0" w:space="0" w:color="auto"/>
            <w:left w:val="none" w:sz="0" w:space="0" w:color="auto"/>
            <w:bottom w:val="none" w:sz="0" w:space="0" w:color="auto"/>
            <w:right w:val="none" w:sz="0" w:space="0" w:color="auto"/>
          </w:divBdr>
        </w:div>
        <w:div w:id="282620105">
          <w:marLeft w:val="0"/>
          <w:marRight w:val="0"/>
          <w:marTop w:val="0"/>
          <w:marBottom w:val="0"/>
          <w:divBdr>
            <w:top w:val="none" w:sz="0" w:space="0" w:color="auto"/>
            <w:left w:val="none" w:sz="0" w:space="0" w:color="auto"/>
            <w:bottom w:val="none" w:sz="0" w:space="0" w:color="auto"/>
            <w:right w:val="none" w:sz="0" w:space="0" w:color="auto"/>
          </w:divBdr>
        </w:div>
        <w:div w:id="2075203557">
          <w:marLeft w:val="0"/>
          <w:marRight w:val="0"/>
          <w:marTop w:val="0"/>
          <w:marBottom w:val="0"/>
          <w:divBdr>
            <w:top w:val="none" w:sz="0" w:space="0" w:color="auto"/>
            <w:left w:val="none" w:sz="0" w:space="0" w:color="auto"/>
            <w:bottom w:val="none" w:sz="0" w:space="0" w:color="auto"/>
            <w:right w:val="none" w:sz="0" w:space="0" w:color="auto"/>
          </w:divBdr>
        </w:div>
        <w:div w:id="1069229176">
          <w:marLeft w:val="0"/>
          <w:marRight w:val="0"/>
          <w:marTop w:val="0"/>
          <w:marBottom w:val="0"/>
          <w:divBdr>
            <w:top w:val="none" w:sz="0" w:space="0" w:color="auto"/>
            <w:left w:val="none" w:sz="0" w:space="0" w:color="auto"/>
            <w:bottom w:val="none" w:sz="0" w:space="0" w:color="auto"/>
            <w:right w:val="none" w:sz="0" w:space="0" w:color="auto"/>
          </w:divBdr>
        </w:div>
        <w:div w:id="870142322">
          <w:marLeft w:val="0"/>
          <w:marRight w:val="0"/>
          <w:marTop w:val="0"/>
          <w:marBottom w:val="0"/>
          <w:divBdr>
            <w:top w:val="none" w:sz="0" w:space="0" w:color="auto"/>
            <w:left w:val="none" w:sz="0" w:space="0" w:color="auto"/>
            <w:bottom w:val="none" w:sz="0" w:space="0" w:color="auto"/>
            <w:right w:val="none" w:sz="0" w:space="0" w:color="auto"/>
          </w:divBdr>
        </w:div>
        <w:div w:id="651446577">
          <w:marLeft w:val="0"/>
          <w:marRight w:val="0"/>
          <w:marTop w:val="0"/>
          <w:marBottom w:val="0"/>
          <w:divBdr>
            <w:top w:val="none" w:sz="0" w:space="0" w:color="auto"/>
            <w:left w:val="none" w:sz="0" w:space="0" w:color="auto"/>
            <w:bottom w:val="none" w:sz="0" w:space="0" w:color="auto"/>
            <w:right w:val="none" w:sz="0" w:space="0" w:color="auto"/>
          </w:divBdr>
        </w:div>
        <w:div w:id="1805923087">
          <w:marLeft w:val="0"/>
          <w:marRight w:val="0"/>
          <w:marTop w:val="0"/>
          <w:marBottom w:val="0"/>
          <w:divBdr>
            <w:top w:val="none" w:sz="0" w:space="0" w:color="auto"/>
            <w:left w:val="none" w:sz="0" w:space="0" w:color="auto"/>
            <w:bottom w:val="none" w:sz="0" w:space="0" w:color="auto"/>
            <w:right w:val="none" w:sz="0" w:space="0" w:color="auto"/>
          </w:divBdr>
        </w:div>
      </w:divsChild>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17559695">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25344306">
      <w:bodyDiv w:val="1"/>
      <w:marLeft w:val="0"/>
      <w:marRight w:val="0"/>
      <w:marTop w:val="0"/>
      <w:marBottom w:val="0"/>
      <w:divBdr>
        <w:top w:val="none" w:sz="0" w:space="0" w:color="auto"/>
        <w:left w:val="none" w:sz="0" w:space="0" w:color="auto"/>
        <w:bottom w:val="none" w:sz="0" w:space="0" w:color="auto"/>
        <w:right w:val="none" w:sz="0" w:space="0" w:color="auto"/>
      </w:divBdr>
    </w:div>
    <w:div w:id="1436249289">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39135842">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54859351">
      <w:bodyDiv w:val="1"/>
      <w:marLeft w:val="0"/>
      <w:marRight w:val="0"/>
      <w:marTop w:val="0"/>
      <w:marBottom w:val="0"/>
      <w:divBdr>
        <w:top w:val="none" w:sz="0" w:space="0" w:color="auto"/>
        <w:left w:val="none" w:sz="0" w:space="0" w:color="auto"/>
        <w:bottom w:val="none" w:sz="0" w:space="0" w:color="auto"/>
        <w:right w:val="none" w:sz="0" w:space="0" w:color="auto"/>
      </w:divBdr>
    </w:div>
    <w:div w:id="1459298879">
      <w:bodyDiv w:val="1"/>
      <w:marLeft w:val="0"/>
      <w:marRight w:val="0"/>
      <w:marTop w:val="0"/>
      <w:marBottom w:val="0"/>
      <w:divBdr>
        <w:top w:val="none" w:sz="0" w:space="0" w:color="auto"/>
        <w:left w:val="none" w:sz="0" w:space="0" w:color="auto"/>
        <w:bottom w:val="none" w:sz="0" w:space="0" w:color="auto"/>
        <w:right w:val="none" w:sz="0" w:space="0" w:color="auto"/>
      </w:divBdr>
    </w:div>
    <w:div w:id="1463577510">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70826584">
      <w:bodyDiv w:val="1"/>
      <w:marLeft w:val="0"/>
      <w:marRight w:val="0"/>
      <w:marTop w:val="0"/>
      <w:marBottom w:val="0"/>
      <w:divBdr>
        <w:top w:val="none" w:sz="0" w:space="0" w:color="auto"/>
        <w:left w:val="none" w:sz="0" w:space="0" w:color="auto"/>
        <w:bottom w:val="none" w:sz="0" w:space="0" w:color="auto"/>
        <w:right w:val="none" w:sz="0" w:space="0" w:color="auto"/>
      </w:divBdr>
    </w:div>
    <w:div w:id="1477262949">
      <w:bodyDiv w:val="1"/>
      <w:marLeft w:val="0"/>
      <w:marRight w:val="0"/>
      <w:marTop w:val="0"/>
      <w:marBottom w:val="0"/>
      <w:divBdr>
        <w:top w:val="none" w:sz="0" w:space="0" w:color="auto"/>
        <w:left w:val="none" w:sz="0" w:space="0" w:color="auto"/>
        <w:bottom w:val="none" w:sz="0" w:space="0" w:color="auto"/>
        <w:right w:val="none" w:sz="0" w:space="0" w:color="auto"/>
      </w:divBdr>
    </w:div>
    <w:div w:id="1480465928">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0348007">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08473160">
      <w:bodyDiv w:val="1"/>
      <w:marLeft w:val="0"/>
      <w:marRight w:val="0"/>
      <w:marTop w:val="0"/>
      <w:marBottom w:val="0"/>
      <w:divBdr>
        <w:top w:val="none" w:sz="0" w:space="0" w:color="auto"/>
        <w:left w:val="none" w:sz="0" w:space="0" w:color="auto"/>
        <w:bottom w:val="none" w:sz="0" w:space="0" w:color="auto"/>
        <w:right w:val="none" w:sz="0" w:space="0" w:color="auto"/>
      </w:divBdr>
    </w:div>
    <w:div w:id="1520465733">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5969027">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75159704">
      <w:bodyDiv w:val="1"/>
      <w:marLeft w:val="0"/>
      <w:marRight w:val="0"/>
      <w:marTop w:val="0"/>
      <w:marBottom w:val="0"/>
      <w:divBdr>
        <w:top w:val="none" w:sz="0" w:space="0" w:color="auto"/>
        <w:left w:val="none" w:sz="0" w:space="0" w:color="auto"/>
        <w:bottom w:val="none" w:sz="0" w:space="0" w:color="auto"/>
        <w:right w:val="none" w:sz="0" w:space="0" w:color="auto"/>
      </w:divBdr>
    </w:div>
    <w:div w:id="1581327103">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589726508">
      <w:bodyDiv w:val="1"/>
      <w:marLeft w:val="0"/>
      <w:marRight w:val="0"/>
      <w:marTop w:val="0"/>
      <w:marBottom w:val="0"/>
      <w:divBdr>
        <w:top w:val="none" w:sz="0" w:space="0" w:color="auto"/>
        <w:left w:val="none" w:sz="0" w:space="0" w:color="auto"/>
        <w:bottom w:val="none" w:sz="0" w:space="0" w:color="auto"/>
        <w:right w:val="none" w:sz="0" w:space="0" w:color="auto"/>
      </w:divBdr>
    </w:div>
    <w:div w:id="1607692634">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35286802">
      <w:bodyDiv w:val="1"/>
      <w:marLeft w:val="0"/>
      <w:marRight w:val="0"/>
      <w:marTop w:val="0"/>
      <w:marBottom w:val="0"/>
      <w:divBdr>
        <w:top w:val="none" w:sz="0" w:space="0" w:color="auto"/>
        <w:left w:val="none" w:sz="0" w:space="0" w:color="auto"/>
        <w:bottom w:val="none" w:sz="0" w:space="0" w:color="auto"/>
        <w:right w:val="none" w:sz="0" w:space="0" w:color="auto"/>
      </w:divBdr>
    </w:div>
    <w:div w:id="1653830935">
      <w:bodyDiv w:val="1"/>
      <w:marLeft w:val="0"/>
      <w:marRight w:val="0"/>
      <w:marTop w:val="0"/>
      <w:marBottom w:val="0"/>
      <w:divBdr>
        <w:top w:val="none" w:sz="0" w:space="0" w:color="auto"/>
        <w:left w:val="none" w:sz="0" w:space="0" w:color="auto"/>
        <w:bottom w:val="none" w:sz="0" w:space="0" w:color="auto"/>
        <w:right w:val="none" w:sz="0" w:space="0" w:color="auto"/>
      </w:divBdr>
    </w:div>
    <w:div w:id="1660382433">
      <w:bodyDiv w:val="1"/>
      <w:marLeft w:val="0"/>
      <w:marRight w:val="0"/>
      <w:marTop w:val="0"/>
      <w:marBottom w:val="0"/>
      <w:divBdr>
        <w:top w:val="none" w:sz="0" w:space="0" w:color="auto"/>
        <w:left w:val="none" w:sz="0" w:space="0" w:color="auto"/>
        <w:bottom w:val="none" w:sz="0" w:space="0" w:color="auto"/>
        <w:right w:val="none" w:sz="0" w:space="0" w:color="auto"/>
      </w:divBdr>
    </w:div>
    <w:div w:id="1664432522">
      <w:bodyDiv w:val="1"/>
      <w:marLeft w:val="0"/>
      <w:marRight w:val="0"/>
      <w:marTop w:val="0"/>
      <w:marBottom w:val="0"/>
      <w:divBdr>
        <w:top w:val="none" w:sz="0" w:space="0" w:color="auto"/>
        <w:left w:val="none" w:sz="0" w:space="0" w:color="auto"/>
        <w:bottom w:val="none" w:sz="0" w:space="0" w:color="auto"/>
        <w:right w:val="none" w:sz="0" w:space="0" w:color="auto"/>
      </w:divBdr>
    </w:div>
    <w:div w:id="1665161786">
      <w:bodyDiv w:val="1"/>
      <w:marLeft w:val="0"/>
      <w:marRight w:val="0"/>
      <w:marTop w:val="0"/>
      <w:marBottom w:val="0"/>
      <w:divBdr>
        <w:top w:val="none" w:sz="0" w:space="0" w:color="auto"/>
        <w:left w:val="none" w:sz="0" w:space="0" w:color="auto"/>
        <w:bottom w:val="none" w:sz="0" w:space="0" w:color="auto"/>
        <w:right w:val="none" w:sz="0" w:space="0" w:color="auto"/>
      </w:divBdr>
    </w:div>
    <w:div w:id="1666474607">
      <w:bodyDiv w:val="1"/>
      <w:marLeft w:val="0"/>
      <w:marRight w:val="0"/>
      <w:marTop w:val="0"/>
      <w:marBottom w:val="0"/>
      <w:divBdr>
        <w:top w:val="none" w:sz="0" w:space="0" w:color="auto"/>
        <w:left w:val="none" w:sz="0" w:space="0" w:color="auto"/>
        <w:bottom w:val="none" w:sz="0" w:space="0" w:color="auto"/>
        <w:right w:val="none" w:sz="0" w:space="0" w:color="auto"/>
      </w:divBdr>
    </w:div>
    <w:div w:id="1667125026">
      <w:bodyDiv w:val="1"/>
      <w:marLeft w:val="0"/>
      <w:marRight w:val="0"/>
      <w:marTop w:val="0"/>
      <w:marBottom w:val="0"/>
      <w:divBdr>
        <w:top w:val="none" w:sz="0" w:space="0" w:color="auto"/>
        <w:left w:val="none" w:sz="0" w:space="0" w:color="auto"/>
        <w:bottom w:val="none" w:sz="0" w:space="0" w:color="auto"/>
        <w:right w:val="none" w:sz="0" w:space="0" w:color="auto"/>
      </w:divBdr>
    </w:div>
    <w:div w:id="1668362920">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688213211">
      <w:bodyDiv w:val="1"/>
      <w:marLeft w:val="0"/>
      <w:marRight w:val="0"/>
      <w:marTop w:val="0"/>
      <w:marBottom w:val="0"/>
      <w:divBdr>
        <w:top w:val="none" w:sz="0" w:space="0" w:color="auto"/>
        <w:left w:val="none" w:sz="0" w:space="0" w:color="auto"/>
        <w:bottom w:val="none" w:sz="0" w:space="0" w:color="auto"/>
        <w:right w:val="none" w:sz="0" w:space="0" w:color="auto"/>
      </w:divBdr>
    </w:div>
    <w:div w:id="1695501926">
      <w:bodyDiv w:val="1"/>
      <w:marLeft w:val="0"/>
      <w:marRight w:val="0"/>
      <w:marTop w:val="0"/>
      <w:marBottom w:val="0"/>
      <w:divBdr>
        <w:top w:val="none" w:sz="0" w:space="0" w:color="auto"/>
        <w:left w:val="none" w:sz="0" w:space="0" w:color="auto"/>
        <w:bottom w:val="none" w:sz="0" w:space="0" w:color="auto"/>
        <w:right w:val="none" w:sz="0" w:space="0" w:color="auto"/>
      </w:divBdr>
    </w:div>
    <w:div w:id="1700617544">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21586162">
      <w:bodyDiv w:val="1"/>
      <w:marLeft w:val="0"/>
      <w:marRight w:val="0"/>
      <w:marTop w:val="0"/>
      <w:marBottom w:val="0"/>
      <w:divBdr>
        <w:top w:val="none" w:sz="0" w:space="0" w:color="auto"/>
        <w:left w:val="none" w:sz="0" w:space="0" w:color="auto"/>
        <w:bottom w:val="none" w:sz="0" w:space="0" w:color="auto"/>
        <w:right w:val="none" w:sz="0" w:space="0" w:color="auto"/>
      </w:divBdr>
    </w:div>
    <w:div w:id="1724282192">
      <w:bodyDiv w:val="1"/>
      <w:marLeft w:val="0"/>
      <w:marRight w:val="0"/>
      <w:marTop w:val="0"/>
      <w:marBottom w:val="0"/>
      <w:divBdr>
        <w:top w:val="none" w:sz="0" w:space="0" w:color="auto"/>
        <w:left w:val="none" w:sz="0" w:space="0" w:color="auto"/>
        <w:bottom w:val="none" w:sz="0" w:space="0" w:color="auto"/>
        <w:right w:val="none" w:sz="0" w:space="0" w:color="auto"/>
      </w:divBdr>
    </w:div>
    <w:div w:id="1727071014">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47678713">
      <w:bodyDiv w:val="1"/>
      <w:marLeft w:val="0"/>
      <w:marRight w:val="0"/>
      <w:marTop w:val="0"/>
      <w:marBottom w:val="0"/>
      <w:divBdr>
        <w:top w:val="none" w:sz="0" w:space="0" w:color="auto"/>
        <w:left w:val="none" w:sz="0" w:space="0" w:color="auto"/>
        <w:bottom w:val="none" w:sz="0" w:space="0" w:color="auto"/>
        <w:right w:val="none" w:sz="0" w:space="0" w:color="auto"/>
      </w:divBdr>
    </w:div>
    <w:div w:id="1756439496">
      <w:bodyDiv w:val="1"/>
      <w:marLeft w:val="0"/>
      <w:marRight w:val="0"/>
      <w:marTop w:val="0"/>
      <w:marBottom w:val="0"/>
      <w:divBdr>
        <w:top w:val="none" w:sz="0" w:space="0" w:color="auto"/>
        <w:left w:val="none" w:sz="0" w:space="0" w:color="auto"/>
        <w:bottom w:val="none" w:sz="0" w:space="0" w:color="auto"/>
        <w:right w:val="none" w:sz="0" w:space="0" w:color="auto"/>
      </w:divBdr>
    </w:div>
    <w:div w:id="1757895908">
      <w:bodyDiv w:val="1"/>
      <w:marLeft w:val="0"/>
      <w:marRight w:val="0"/>
      <w:marTop w:val="0"/>
      <w:marBottom w:val="0"/>
      <w:divBdr>
        <w:top w:val="none" w:sz="0" w:space="0" w:color="auto"/>
        <w:left w:val="none" w:sz="0" w:space="0" w:color="auto"/>
        <w:bottom w:val="none" w:sz="0" w:space="0" w:color="auto"/>
        <w:right w:val="none" w:sz="0" w:space="0" w:color="auto"/>
      </w:divBdr>
    </w:div>
    <w:div w:id="1767190379">
      <w:bodyDiv w:val="1"/>
      <w:marLeft w:val="0"/>
      <w:marRight w:val="0"/>
      <w:marTop w:val="0"/>
      <w:marBottom w:val="0"/>
      <w:divBdr>
        <w:top w:val="none" w:sz="0" w:space="0" w:color="auto"/>
        <w:left w:val="none" w:sz="0" w:space="0" w:color="auto"/>
        <w:bottom w:val="none" w:sz="0" w:space="0" w:color="auto"/>
        <w:right w:val="none" w:sz="0" w:space="0" w:color="auto"/>
      </w:divBdr>
    </w:div>
    <w:div w:id="1767574737">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3912659">
      <w:bodyDiv w:val="1"/>
      <w:marLeft w:val="0"/>
      <w:marRight w:val="0"/>
      <w:marTop w:val="0"/>
      <w:marBottom w:val="0"/>
      <w:divBdr>
        <w:top w:val="none" w:sz="0" w:space="0" w:color="auto"/>
        <w:left w:val="none" w:sz="0" w:space="0" w:color="auto"/>
        <w:bottom w:val="none" w:sz="0" w:space="0" w:color="auto"/>
        <w:right w:val="none" w:sz="0" w:space="0" w:color="auto"/>
      </w:divBdr>
    </w:div>
    <w:div w:id="1783914041">
      <w:bodyDiv w:val="1"/>
      <w:marLeft w:val="0"/>
      <w:marRight w:val="0"/>
      <w:marTop w:val="0"/>
      <w:marBottom w:val="0"/>
      <w:divBdr>
        <w:top w:val="none" w:sz="0" w:space="0" w:color="auto"/>
        <w:left w:val="none" w:sz="0" w:space="0" w:color="auto"/>
        <w:bottom w:val="none" w:sz="0" w:space="0" w:color="auto"/>
        <w:right w:val="none" w:sz="0" w:space="0" w:color="auto"/>
      </w:divBdr>
    </w:div>
    <w:div w:id="1787773886">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1893033">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04544723">
      <w:bodyDiv w:val="1"/>
      <w:marLeft w:val="0"/>
      <w:marRight w:val="0"/>
      <w:marTop w:val="0"/>
      <w:marBottom w:val="0"/>
      <w:divBdr>
        <w:top w:val="none" w:sz="0" w:space="0" w:color="auto"/>
        <w:left w:val="none" w:sz="0" w:space="0" w:color="auto"/>
        <w:bottom w:val="none" w:sz="0" w:space="0" w:color="auto"/>
        <w:right w:val="none" w:sz="0" w:space="0" w:color="auto"/>
      </w:divBdr>
    </w:div>
    <w:div w:id="1812479555">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4932833">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28394511">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38303137">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885100380">
      <w:bodyDiv w:val="1"/>
      <w:marLeft w:val="0"/>
      <w:marRight w:val="0"/>
      <w:marTop w:val="0"/>
      <w:marBottom w:val="0"/>
      <w:divBdr>
        <w:top w:val="none" w:sz="0" w:space="0" w:color="auto"/>
        <w:left w:val="none" w:sz="0" w:space="0" w:color="auto"/>
        <w:bottom w:val="none" w:sz="0" w:space="0" w:color="auto"/>
        <w:right w:val="none" w:sz="0" w:space="0" w:color="auto"/>
      </w:divBdr>
    </w:div>
    <w:div w:id="1892619534">
      <w:bodyDiv w:val="1"/>
      <w:marLeft w:val="0"/>
      <w:marRight w:val="0"/>
      <w:marTop w:val="0"/>
      <w:marBottom w:val="0"/>
      <w:divBdr>
        <w:top w:val="none" w:sz="0" w:space="0" w:color="auto"/>
        <w:left w:val="none" w:sz="0" w:space="0" w:color="auto"/>
        <w:bottom w:val="none" w:sz="0" w:space="0" w:color="auto"/>
        <w:right w:val="none" w:sz="0" w:space="0" w:color="auto"/>
      </w:divBdr>
    </w:div>
    <w:div w:id="1895969336">
      <w:bodyDiv w:val="1"/>
      <w:marLeft w:val="0"/>
      <w:marRight w:val="0"/>
      <w:marTop w:val="0"/>
      <w:marBottom w:val="0"/>
      <w:divBdr>
        <w:top w:val="none" w:sz="0" w:space="0" w:color="auto"/>
        <w:left w:val="none" w:sz="0" w:space="0" w:color="auto"/>
        <w:bottom w:val="none" w:sz="0" w:space="0" w:color="auto"/>
        <w:right w:val="none" w:sz="0" w:space="0" w:color="auto"/>
      </w:divBdr>
    </w:div>
    <w:div w:id="1903523745">
      <w:bodyDiv w:val="1"/>
      <w:marLeft w:val="0"/>
      <w:marRight w:val="0"/>
      <w:marTop w:val="0"/>
      <w:marBottom w:val="0"/>
      <w:divBdr>
        <w:top w:val="none" w:sz="0" w:space="0" w:color="auto"/>
        <w:left w:val="none" w:sz="0" w:space="0" w:color="auto"/>
        <w:bottom w:val="none" w:sz="0" w:space="0" w:color="auto"/>
        <w:right w:val="none" w:sz="0" w:space="0" w:color="auto"/>
      </w:divBdr>
    </w:div>
    <w:div w:id="1904951614">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18859013">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1910584">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45840822">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52472571">
      <w:bodyDiv w:val="1"/>
      <w:marLeft w:val="0"/>
      <w:marRight w:val="0"/>
      <w:marTop w:val="0"/>
      <w:marBottom w:val="0"/>
      <w:divBdr>
        <w:top w:val="none" w:sz="0" w:space="0" w:color="auto"/>
        <w:left w:val="none" w:sz="0" w:space="0" w:color="auto"/>
        <w:bottom w:val="none" w:sz="0" w:space="0" w:color="auto"/>
        <w:right w:val="none" w:sz="0" w:space="0" w:color="auto"/>
      </w:divBdr>
    </w:div>
    <w:div w:id="1953393949">
      <w:bodyDiv w:val="1"/>
      <w:marLeft w:val="0"/>
      <w:marRight w:val="0"/>
      <w:marTop w:val="0"/>
      <w:marBottom w:val="0"/>
      <w:divBdr>
        <w:top w:val="none" w:sz="0" w:space="0" w:color="auto"/>
        <w:left w:val="none" w:sz="0" w:space="0" w:color="auto"/>
        <w:bottom w:val="none" w:sz="0" w:space="0" w:color="auto"/>
        <w:right w:val="none" w:sz="0" w:space="0" w:color="auto"/>
      </w:divBdr>
    </w:div>
    <w:div w:id="1963686563">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77762338">
      <w:bodyDiv w:val="1"/>
      <w:marLeft w:val="0"/>
      <w:marRight w:val="0"/>
      <w:marTop w:val="0"/>
      <w:marBottom w:val="0"/>
      <w:divBdr>
        <w:top w:val="none" w:sz="0" w:space="0" w:color="auto"/>
        <w:left w:val="none" w:sz="0" w:space="0" w:color="auto"/>
        <w:bottom w:val="none" w:sz="0" w:space="0" w:color="auto"/>
        <w:right w:val="none" w:sz="0" w:space="0" w:color="auto"/>
      </w:divBdr>
    </w:div>
    <w:div w:id="1980721323">
      <w:bodyDiv w:val="1"/>
      <w:marLeft w:val="0"/>
      <w:marRight w:val="0"/>
      <w:marTop w:val="0"/>
      <w:marBottom w:val="0"/>
      <w:divBdr>
        <w:top w:val="none" w:sz="0" w:space="0" w:color="auto"/>
        <w:left w:val="none" w:sz="0" w:space="0" w:color="auto"/>
        <w:bottom w:val="none" w:sz="0" w:space="0" w:color="auto"/>
        <w:right w:val="none" w:sz="0" w:space="0" w:color="auto"/>
      </w:divBdr>
    </w:div>
    <w:div w:id="1985507585">
      <w:bodyDiv w:val="1"/>
      <w:marLeft w:val="0"/>
      <w:marRight w:val="0"/>
      <w:marTop w:val="0"/>
      <w:marBottom w:val="0"/>
      <w:divBdr>
        <w:top w:val="none" w:sz="0" w:space="0" w:color="auto"/>
        <w:left w:val="none" w:sz="0" w:space="0" w:color="auto"/>
        <w:bottom w:val="none" w:sz="0" w:space="0" w:color="auto"/>
        <w:right w:val="none" w:sz="0" w:space="0" w:color="auto"/>
      </w:divBdr>
    </w:div>
    <w:div w:id="1991128622">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1997301221">
      <w:bodyDiv w:val="1"/>
      <w:marLeft w:val="0"/>
      <w:marRight w:val="0"/>
      <w:marTop w:val="0"/>
      <w:marBottom w:val="0"/>
      <w:divBdr>
        <w:top w:val="none" w:sz="0" w:space="0" w:color="auto"/>
        <w:left w:val="none" w:sz="0" w:space="0" w:color="auto"/>
        <w:bottom w:val="none" w:sz="0" w:space="0" w:color="auto"/>
        <w:right w:val="none" w:sz="0" w:space="0" w:color="auto"/>
      </w:divBdr>
    </w:div>
    <w:div w:id="1999993103">
      <w:bodyDiv w:val="1"/>
      <w:marLeft w:val="0"/>
      <w:marRight w:val="0"/>
      <w:marTop w:val="0"/>
      <w:marBottom w:val="0"/>
      <w:divBdr>
        <w:top w:val="none" w:sz="0" w:space="0" w:color="auto"/>
        <w:left w:val="none" w:sz="0" w:space="0" w:color="auto"/>
        <w:bottom w:val="none" w:sz="0" w:space="0" w:color="auto"/>
        <w:right w:val="none" w:sz="0" w:space="0" w:color="auto"/>
      </w:divBdr>
    </w:div>
    <w:div w:id="2005354580">
      <w:bodyDiv w:val="1"/>
      <w:marLeft w:val="0"/>
      <w:marRight w:val="0"/>
      <w:marTop w:val="0"/>
      <w:marBottom w:val="0"/>
      <w:divBdr>
        <w:top w:val="none" w:sz="0" w:space="0" w:color="auto"/>
        <w:left w:val="none" w:sz="0" w:space="0" w:color="auto"/>
        <w:bottom w:val="none" w:sz="0" w:space="0" w:color="auto"/>
        <w:right w:val="none" w:sz="0" w:space="0" w:color="auto"/>
      </w:divBdr>
    </w:div>
    <w:div w:id="2005694520">
      <w:bodyDiv w:val="1"/>
      <w:marLeft w:val="0"/>
      <w:marRight w:val="0"/>
      <w:marTop w:val="0"/>
      <w:marBottom w:val="0"/>
      <w:divBdr>
        <w:top w:val="none" w:sz="0" w:space="0" w:color="auto"/>
        <w:left w:val="none" w:sz="0" w:space="0" w:color="auto"/>
        <w:bottom w:val="none" w:sz="0" w:space="0" w:color="auto"/>
        <w:right w:val="none" w:sz="0" w:space="0" w:color="auto"/>
      </w:divBdr>
    </w:div>
    <w:div w:id="2010059360">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6667568">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2030231">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61661818">
      <w:bodyDiv w:val="1"/>
      <w:marLeft w:val="0"/>
      <w:marRight w:val="0"/>
      <w:marTop w:val="0"/>
      <w:marBottom w:val="0"/>
      <w:divBdr>
        <w:top w:val="none" w:sz="0" w:space="0" w:color="auto"/>
        <w:left w:val="none" w:sz="0" w:space="0" w:color="auto"/>
        <w:bottom w:val="none" w:sz="0" w:space="0" w:color="auto"/>
        <w:right w:val="none" w:sz="0" w:space="0" w:color="auto"/>
      </w:divBdr>
    </w:div>
    <w:div w:id="2067218367">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3987733">
      <w:bodyDiv w:val="1"/>
      <w:marLeft w:val="0"/>
      <w:marRight w:val="0"/>
      <w:marTop w:val="0"/>
      <w:marBottom w:val="0"/>
      <w:divBdr>
        <w:top w:val="none" w:sz="0" w:space="0" w:color="auto"/>
        <w:left w:val="none" w:sz="0" w:space="0" w:color="auto"/>
        <w:bottom w:val="none" w:sz="0" w:space="0" w:color="auto"/>
        <w:right w:val="none" w:sz="0" w:space="0" w:color="auto"/>
      </w:divBdr>
    </w:div>
    <w:div w:id="2085444065">
      <w:bodyDiv w:val="1"/>
      <w:marLeft w:val="0"/>
      <w:marRight w:val="0"/>
      <w:marTop w:val="0"/>
      <w:marBottom w:val="0"/>
      <w:divBdr>
        <w:top w:val="none" w:sz="0" w:space="0" w:color="auto"/>
        <w:left w:val="none" w:sz="0" w:space="0" w:color="auto"/>
        <w:bottom w:val="none" w:sz="0" w:space="0" w:color="auto"/>
        <w:right w:val="none" w:sz="0" w:space="0" w:color="auto"/>
      </w:divBdr>
    </w:div>
    <w:div w:id="2088771243">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1268779">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097939723">
      <w:bodyDiv w:val="1"/>
      <w:marLeft w:val="0"/>
      <w:marRight w:val="0"/>
      <w:marTop w:val="0"/>
      <w:marBottom w:val="0"/>
      <w:divBdr>
        <w:top w:val="none" w:sz="0" w:space="0" w:color="auto"/>
        <w:left w:val="none" w:sz="0" w:space="0" w:color="auto"/>
        <w:bottom w:val="none" w:sz="0" w:space="0" w:color="auto"/>
        <w:right w:val="none" w:sz="0" w:space="0" w:color="auto"/>
      </w:divBdr>
    </w:div>
    <w:div w:id="2106803759">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122255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24184360">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emf"/><Relationship Id="rId39" Type="http://schemas.openxmlformats.org/officeDocument/2006/relationships/hyperlink" Target="http://ushik.org/ViewItemDetails?&amp;system=mu&amp;itemKey=161140000&amp;enableAsynchronousLoading=true" TargetMode="External"/><Relationship Id="rId21" Type="http://schemas.openxmlformats.org/officeDocument/2006/relationships/image" Target="media/image8.emf"/><Relationship Id="rId34" Type="http://schemas.openxmlformats.org/officeDocument/2006/relationships/image" Target="media/image21.emf"/><Relationship Id="rId42" Type="http://schemas.openxmlformats.org/officeDocument/2006/relationships/hyperlink" Target="https://ushik.ahrq.gov/details?itemKey=160837000&amp;System=mu&amp;enableAsynchronousLoading=true" TargetMode="External"/><Relationship Id="rId47" Type="http://schemas.openxmlformats.org/officeDocument/2006/relationships/hyperlink" Target="https://ushik.ahrq.gov/details?itemKey=162435000&amp;System=mu&amp;enableAsynchronousLoading=true" TargetMode="External"/><Relationship Id="rId50" Type="http://schemas.openxmlformats.org/officeDocument/2006/relationships/hyperlink" Target="https://ushik.ahrq.gov/ViewItemDetails?&amp;system=mu&amp;itemKey=160421000&amp;enableAsynchronousLoading=true" TargetMode="External"/><Relationship Id="rId55" Type="http://schemas.openxmlformats.org/officeDocument/2006/relationships/hyperlink" Target="http://ushik.org/ViewItemDetails?&amp;system=mu&amp;itemKey=162796000&amp;enableAsynchronousLoading=true"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emf"/><Relationship Id="rId29" Type="http://schemas.openxmlformats.org/officeDocument/2006/relationships/image" Target="media/image16.emf"/><Relationship Id="rId41" Type="http://schemas.openxmlformats.org/officeDocument/2006/relationships/hyperlink" Target="http://ushik.org/ViewItemDetails?&amp;system=mu&amp;itemKey=161732000&amp;enableAsynchronousLoading=true" TargetMode="External"/><Relationship Id="rId54" Type="http://schemas.openxmlformats.org/officeDocument/2006/relationships/hyperlink" Target="http://ushik.org/ViewItemDetails?&amp;system=mu&amp;itemKey=160501000&amp;enableAsynchronousLoading=tru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emf"/><Relationship Id="rId32" Type="http://schemas.openxmlformats.org/officeDocument/2006/relationships/image" Target="media/image19.emf"/><Relationship Id="rId37" Type="http://schemas.openxmlformats.org/officeDocument/2006/relationships/hyperlink" Target="http://ushik.org/ViewItemDetails?&amp;system=mu&amp;itemKey=161732000&amp;enableAsynchronousLoading=true" TargetMode="External"/><Relationship Id="rId40" Type="http://schemas.openxmlformats.org/officeDocument/2006/relationships/hyperlink" Target="http://ushik.org/ViewItemDetails?&amp;system=mu&amp;itemKey=161140000&amp;enableAsynchronousLoading=true" TargetMode="External"/><Relationship Id="rId45" Type="http://schemas.openxmlformats.org/officeDocument/2006/relationships/hyperlink" Target="https://www.icsi.org/_asset/dwy1nl/ACSOS1112.doc" TargetMode="External"/><Relationship Id="rId53" Type="http://schemas.openxmlformats.org/officeDocument/2006/relationships/hyperlink" Target="https://ushik.ahrq.gov/details?itemKey=162499000&amp;System=mu&amp;enableAsynchronousLoading=true" TargetMode="External"/><Relationship Id="rId58" Type="http://schemas.openxmlformats.org/officeDocument/2006/relationships/footer" Target="footer2.xm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image" Target="media/image10.emf"/><Relationship Id="rId28" Type="http://schemas.openxmlformats.org/officeDocument/2006/relationships/image" Target="media/image15.emf"/><Relationship Id="rId36" Type="http://schemas.openxmlformats.org/officeDocument/2006/relationships/hyperlink" Target="http://ushik.org/ViewItemDetails?&amp;system=mu&amp;itemKey=122568000&amp;enableAsynchronousLoading=true" TargetMode="External"/><Relationship Id="rId49" Type="http://schemas.openxmlformats.org/officeDocument/2006/relationships/hyperlink" Target="https://ushik.ahrq.gov/details?itemKey=161771000&amp;System=mu&amp;enableAsynchronousLoading=true" TargetMode="External"/><Relationship Id="rId57" Type="http://schemas.openxmlformats.org/officeDocument/2006/relationships/footer" Target="footer1.xml"/><Relationship Id="rId61"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8.emf"/><Relationship Id="rId44" Type="http://schemas.openxmlformats.org/officeDocument/2006/relationships/hyperlink" Target="https://ushik.ahrq.gov/details?itemKey=162435000&amp;System=mu&amp;enableAsynchronousLoading=true" TargetMode="External"/><Relationship Id="rId52" Type="http://schemas.openxmlformats.org/officeDocument/2006/relationships/hyperlink" Target="http://ushik.org/ViewItemDetails?&amp;system=mu&amp;itemKey=160754000&amp;enableAsynchronousLoading=true" TargetMode="External"/><Relationship Id="rId60"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image" Target="media/image17.emf"/><Relationship Id="rId35" Type="http://schemas.openxmlformats.org/officeDocument/2006/relationships/hyperlink" Target="http://ushik.org/ViewItemDetails?&amp;system=mu&amp;itemKey=122568000&amp;enableAsynchronousLoading=true" TargetMode="External"/><Relationship Id="rId43" Type="http://schemas.openxmlformats.org/officeDocument/2006/relationships/hyperlink" Target="https://ushik.ahrq.gov/details?itemKey=160677000&amp;System=mu&amp;enableAsynchronousLoading=true" TargetMode="External"/><Relationship Id="rId48" Type="http://schemas.openxmlformats.org/officeDocument/2006/relationships/hyperlink" Target="https://ushik.ahrq.gov/details?itemKey=160997000&amp;System=mu&amp;enableAsynchronousLoading=true" TargetMode="External"/><Relationship Id="rId56" Type="http://schemas.openxmlformats.org/officeDocument/2006/relationships/hyperlink" Target="https://ushik.ahrq.gov/details?itemKey=162381000&amp;System=mu&amp;enableAsynchronousLoading=true" TargetMode="External"/><Relationship Id="rId8" Type="http://schemas.openxmlformats.org/officeDocument/2006/relationships/webSettings" Target="webSettings.xml"/><Relationship Id="rId51" Type="http://schemas.openxmlformats.org/officeDocument/2006/relationships/hyperlink" Target="https://ushik.ahrq.gov/ViewItemDetails?&amp;system=mu&amp;itemKey=160114000&amp;enableAsynchronousLoading=true" TargetMode="External"/><Relationship Id="rId3" Type="http://schemas.openxmlformats.org/officeDocument/2006/relationships/customXml" Target="../customXml/item3.xml"/><Relationship Id="rId12" Type="http://schemas.openxmlformats.org/officeDocument/2006/relationships/hyperlink" Target="http://www.hl7.org/legal/ippolicy.cfm?ref=nav" TargetMode="External"/><Relationship Id="rId17" Type="http://schemas.openxmlformats.org/officeDocument/2006/relationships/image" Target="media/image4.png"/><Relationship Id="rId25" Type="http://schemas.openxmlformats.org/officeDocument/2006/relationships/image" Target="media/image12.emf"/><Relationship Id="rId33" Type="http://schemas.openxmlformats.org/officeDocument/2006/relationships/image" Target="media/image20.emf"/><Relationship Id="rId38" Type="http://schemas.openxmlformats.org/officeDocument/2006/relationships/hyperlink" Target="http://ushik.org/ViewItemDetails?&amp;system=mu&amp;itemKey=162036000&amp;enableAsynchronousLoading=true" TargetMode="External"/><Relationship Id="rId46" Type="http://schemas.openxmlformats.org/officeDocument/2006/relationships/hyperlink" Target="https://ushik.ahrq.gov/details?itemKey=160451000&amp;System=mu&amp;enableAsynchronousLoading=true" TargetMode="External"/><Relationship Id="rId5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80E800-E2B7-4E5E-BF1E-EF5714C7E8D9}">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escription0 xmlns="a8103459-c238-47bd-9706-232528402f9d">Updated April 2013 for HL7 title and footer requirements and latest Introductory text editing. Contains added bookmarks and comments for IG training.</Description0>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52B6CDBF46D1444A8ECA4BE02CA351F" ma:contentTypeVersion="1" ma:contentTypeDescription="Create a new document." ma:contentTypeScope="" ma:versionID="b06cb8a8d30b4561ce4d045690c5f27f">
  <xsd:schema xmlns:xsd="http://www.w3.org/2001/XMLSchema" xmlns:xs="http://www.w3.org/2001/XMLSchema" xmlns:p="http://schemas.microsoft.com/office/2006/metadata/properties" xmlns:ns2="a8103459-c238-47bd-9706-232528402f9d" targetNamespace="http://schemas.microsoft.com/office/2006/metadata/properties" ma:root="true" ma:fieldsID="d7846c22d7aec1f918864c35e7babbf1" ns2:_="">
    <xsd:import namespace="a8103459-c238-47bd-9706-232528402f9d"/>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103459-c238-47bd-9706-232528402f9d" elementFormDefault="qualified">
    <xsd:import namespace="http://schemas.microsoft.com/office/2006/documentManagement/types"/>
    <xsd:import namespace="http://schemas.microsoft.com/office/infopath/2007/PartnerControls"/>
    <xsd:element name="Description0" ma:index="1" nillable="true" ma:displayName="Description" ma:internalName="Description0">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HL7131</b:Tag>
    <b:SourceType>Report</b:SourceType>
    <b:Guid>{7A15D3C4-F4D4-4676-A42E-38748766CA53}</b:Guid>
    <b:Title>HL7 Implementation Guide: Clinical Decision Support Knowledge Artifact Implementation Guide, Release 1 (pending publication)</b:Title>
    <b:Year>2013</b:Year>
    <b:Publisher>HL7</b:Publisher>
    <b:City>Ann Arbor, MI</b:City>
    <b:RefOrder>10</b:RefOrder>
  </b:Source>
  <b:Source>
    <b:Tag>HL7132</b:Tag>
    <b:SourceType>Report</b:SourceType>
    <b:Guid>{D81C5559-DB12-4A16-91A9-48361DADE2FB}</b:Guid>
    <b:Title>HL7 Version 3 DSTU: Representation of the Health Quality Measures Format (eMeasure), DSTU Release 2 (pending publication)</b:Title>
    <b:Year>2013</b:Year>
    <b:Publisher>Ann Arbor</b:Publisher>
    <b:City>MI</b:City>
    <b:RefOrder>11</b:RefOrder>
  </b:Source>
  <b:Source>
    <b:Tag>HL712</b:Tag>
    <b:SourceType>Report</b:SourceType>
    <b:Guid>{94418565-5474-40AD-907D-FD452ECBB7D2}</b:Guid>
    <b:Title>HL7 Implementation Guide for CDA® Release2: IHE Health Story Consolidation, DSTU Release 1.1</b:Title>
    <b:Year>2012</b:Year>
    <b:Publisher>Ann Arbor</b:Publisher>
    <b:City>MI</b:City>
    <b:RefOrder>6</b:RefOrder>
  </b:Source>
  <b:Source>
    <b:Tag>HL7121</b:Tag>
    <b:SourceType>Report</b:SourceType>
    <b:Guid>{16538754-72F6-46FF-A68B-6EE33757813B}</b:Guid>
    <b:Title>HL7 Implementation Guide for CDA® Release 2: Quality Reporting Document Architecture (QRDA) – Category I, DSTU Release 2 – July</b:Title>
    <b:Year>2013</b:Year>
    <b:Publisher>HL7</b:Publisher>
    <b:City>Ann Arbor, MI</b:City>
    <b:RefOrder>4</b:RefOrder>
  </b:Source>
  <b:Source>
    <b:Tag>FHI13</b:Tag>
    <b:SourceType>InternetSite</b:SourceType>
    <b:Guid>{4DC5B3A0-3E47-4E3C-8C08-62F29F425DD8}</b:Guid>
    <b:Title>FHIR Specification Home Page</b:Title>
    <b:Year>2013</b:Year>
    <b:ProductionCompany>HL7</b:ProductionCompany>
    <b:YearAccessed>2013</b:YearAccessed>
    <b:MonthAccessed>11</b:MonthAccessed>
    <b:DayAccessed>01</b:DayAccessed>
    <b:URL>http://www.hl7.org/fhir</b:URL>
    <b:RefOrder>7</b:RefOrder>
  </b:Source>
  <b:Source>
    <b:Tag>The13</b:Tag>
    <b:SourceType>InternetSite</b:SourceType>
    <b:Guid>{3296326F-16B9-4A5E-92BA-790FD142D201}</b:Guid>
    <b:Title>The Federal Health Information Model</b:Title>
    <b:ProductionCompany> J P Systems, Inc.</b:ProductionCompany>
    <b:Year>2013</b:Year>
    <b:YearAccessed>2013</b:YearAccessed>
    <b:MonthAccessed>11</b:MonthAccessed>
    <b:DayAccessed>01</b:DayAccessed>
    <b:URL>http://www.fhims.org/</b:URL>
    <b:RefOrder>8</b:RefOrder>
  </b:Source>
  <b:Source>
    <b:Tag>HL7134</b:Tag>
    <b:SourceType>Report</b:SourceType>
    <b:Guid>{C5026FE5-80DB-4C56-A166-3CFDFCC8A2E4}</b:Guid>
    <b:Title>HL7 Version 3: Reference Information Model (RIM)</b:Title>
    <b:Year>2013</b:Year>
    <b:URL>http://www.hl7.org/implement/standards/product_brief.cfm?product_id=77</b:URL>
    <b:Publisher>HL7</b:Publisher>
    <b:City>Ann Arbor, MI</b:City>
    <b:RefOrder>12</b:RefOrder>
  </b:Source>
  <b:Source>
    <b:Tag>Osh12</b:Tag>
    <b:SourceType>Book</b:SourceType>
    <b:Guid>{DD8BFDE0-DAD4-4FC1-90C8-366A3A656A8E}</b:Guid>
    <b:Title>Improving Outcomes with Clinical Decision Support:An Implementer's Guide</b:Title>
    <b:Year>2012</b:Year>
    <b:Publisher>HIMSS</b:Publisher>
    <b:Author>
      <b:Author>
        <b:NameList>
          <b:Person>
            <b:Last>Osheroff</b:Last>
            <b:Middle>A</b:Middle>
            <b:First>Jerome</b:First>
          </b:Person>
          <b:Person>
            <b:Last>Teich</b:Last>
            <b:Middle>M</b:Middle>
            <b:First>Jonathan</b:First>
          </b:Person>
          <b:Person>
            <b:Last>Levick</b:Last>
            <b:First>Donald</b:First>
          </b:Person>
          <b:Person>
            <b:Last>Saldana</b:Last>
            <b:First>Luis</b:First>
          </b:Person>
          <b:Person>
            <b:Last>Velasco</b:Last>
            <b:First>Ferdinand</b:First>
          </b:Person>
          <b:Person>
            <b:Last>Sittig</b:Last>
            <b:First>Dean</b:First>
          </b:Person>
          <b:Person>
            <b:Last>Rogers</b:Last>
            <b:First>Kendall</b:First>
          </b:Person>
          <b:Person>
            <b:Last>Jenders</b:Last>
            <b:Middle>A</b:Middle>
            <b:First>Robert</b:First>
          </b:Person>
        </b:NameList>
      </b:Author>
    </b:Author>
    <b:RefOrder>9</b:RefOrder>
  </b:Source>
  <b:Source>
    <b:Tag>HL7135</b:Tag>
    <b:SourceType>Report</b:SourceType>
    <b:Guid>{6C26B326-5D34-4330-AD28-FFCE8FDFABEA}</b:Guid>
    <b:Title>HL7 Version 3 Implementation Guide: Quality Data Model (QDM)-based Health Quality Measure Format (HQMF), Release 1 – US Realm</b:Title>
    <b:Year>2013</b:Year>
    <b:Publisher>HL7</b:Publisher>
    <b:City>Ann Arbor, MI</b:City>
    <b:RefOrder>3</b:RefOrder>
  </b:Source>
  <b:Source>
    <b:Tag>Qua12</b:Tag>
    <b:SourceType>Report</b:SourceType>
    <b:Guid>{F5C5DD66-2DD3-4DE5-97FC-94527D8D9375}</b:Guid>
    <b:Title>Quality Data Model</b:Title>
    <b:Year>2014</b:Year>
    <b:Publisher>Centers for Medicare &amp; Medicaid Services and Office of the National Coordinator for Health Information Technology</b:Publisher>
    <b:City>Washington, DC</b:City>
    <b:StandardNumber>Version 4.1</b:StandardNumber>
    <b:URL>http://www.healthit.gov/quality-data-model</b:URL>
    <b:RefOrder>1</b:RefOrder>
  </b:Source>
  <b:Source>
    <b:Tag>HL7133</b:Tag>
    <b:SourceType>Report</b:SourceType>
    <b:Guid>{C8AE5120-F4FA-4C24-B6FF-C33713341DA7}</b:Guid>
    <b:Title>HL7 Version 3 Standard: Clinical Decision Support; Virtual Medical Record (vMR) Logical Model, Release 2</b:Title>
    <b:Year>2014</b:Year>
    <b:Publisher>HL7</b:Publisher>
    <b:City>Ann Arbor, MI</b:City>
    <b:RefOrder>2</b:RefOrder>
  </b:Source>
  <b:Source>
    <b:Tag>HL713</b:Tag>
    <b:SourceType>Report</b:SourceType>
    <b:Guid>{BFA2B287-FD57-4300-AE4C-D5B800E8DD98}</b:Guid>
    <b:Title>HL7 Version 3 Standard: Clinical Decision Support; Virtual Medical Record (vMR) Templates, Release 1</b:Title>
    <b:Year>2014</b:Year>
    <b:City>Ann Arbor, MI</b:City>
    <b:Publisher>HL7</b:Publisher>
    <b:ThesisType>Ballot submission</b:ThesisType>
    <b:RefOrder>5</b:RefOrder>
  </b:Source>
</b:Sources>
</file>

<file path=customXml/itemProps1.xml><?xml version="1.0" encoding="utf-8"?>
<ds:datastoreItem xmlns:ds="http://schemas.openxmlformats.org/officeDocument/2006/customXml" ds:itemID="{AFB40CA7-8D25-4550-965C-9566579CF423}">
  <ds:schemaRefs>
    <ds:schemaRef ds:uri="http://schemas.microsoft.com/sharepoint/v3/contenttype/forms"/>
  </ds:schemaRefs>
</ds:datastoreItem>
</file>

<file path=customXml/itemProps2.xml><?xml version="1.0" encoding="utf-8"?>
<ds:datastoreItem xmlns:ds="http://schemas.openxmlformats.org/officeDocument/2006/customXml" ds:itemID="{537C5B5F-E19D-4D61-A513-DB158DCB9985}">
  <ds:schemaRefs>
    <ds:schemaRef ds:uri="http://schemas.microsoft.com/office/2006/metadata/properties"/>
    <ds:schemaRef ds:uri="http://schemas.microsoft.com/office/infopath/2007/PartnerControls"/>
    <ds:schemaRef ds:uri="a8103459-c238-47bd-9706-232528402f9d"/>
  </ds:schemaRefs>
</ds:datastoreItem>
</file>

<file path=customXml/itemProps3.xml><?xml version="1.0" encoding="utf-8"?>
<ds:datastoreItem xmlns:ds="http://schemas.openxmlformats.org/officeDocument/2006/customXml" ds:itemID="{DB243677-985D-4E6A-87BF-BCC31E211A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103459-c238-47bd-9706-232528402f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6C6B37B-4A15-4FF7-BF5D-249C5686B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7837</TotalTime>
  <Pages>1</Pages>
  <Words>24084</Words>
  <Characters>137284</Characters>
  <Application>Microsoft Office Word</Application>
  <DocSecurity>0</DocSecurity>
  <Lines>1144</Lines>
  <Paragraphs>322</Paragraphs>
  <ScaleCrop>false</ScaleCrop>
  <HeadingPairs>
    <vt:vector size="2" baseType="variant">
      <vt:variant>
        <vt:lpstr>Title</vt:lpstr>
      </vt:variant>
      <vt:variant>
        <vt:i4>1</vt:i4>
      </vt:variant>
    </vt:vector>
  </HeadingPairs>
  <TitlesOfParts>
    <vt:vector size="1" baseType="lpstr">
      <vt:lpstr>HL7 CDA IG</vt:lpstr>
    </vt:vector>
  </TitlesOfParts>
  <Company>Microsoft</Company>
  <LinksUpToDate>false</LinksUpToDate>
  <CharactersWithSpaces>161046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 CDA IG</dc:title>
  <dc:subject>HL&amp; Informative Ballot</dc:subject>
  <dc:creator>MITRE</dc:creator>
  <cp:lastModifiedBy>Aziz Boxwala</cp:lastModifiedBy>
  <cp:revision>258</cp:revision>
  <cp:lastPrinted>2013-12-18T01:23:00Z</cp:lastPrinted>
  <dcterms:created xsi:type="dcterms:W3CDTF">2014-03-21T21:57:00Z</dcterms:created>
  <dcterms:modified xsi:type="dcterms:W3CDTF">2014-08-23T03:38:00Z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0x010100052B6CDBF46D1444A8ECA4BE02CA351F</vt:lpwstr>
  </property>
  <property fmtid="{D5CDD505-2E9C-101B-9397-08002B2CF9AE}" pid="3" name="Order">
    <vt:r8>3700</vt:r8>
  </property>
</Properties>
</file>